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28AC" w14:textId="76057D48" w:rsidR="00A824B9" w:rsidRDefault="00A824B9" w:rsidP="00A824B9">
      <w:pPr>
        <w:spacing w:after="0" w:line="240" w:lineRule="auto"/>
        <w:jc w:val="center"/>
        <w:rPr>
          <w:rFonts w:ascii="Times New Roman" w:eastAsia="Times New Roman" w:hAnsi="Times New Roman" w:cs="Times New Roman"/>
          <w:b/>
          <w:sz w:val="28"/>
          <w:szCs w:val="24"/>
          <w:lang w:eastAsia="es-MX"/>
        </w:rPr>
      </w:pPr>
      <w:r w:rsidRPr="00C717C7">
        <w:rPr>
          <w:rFonts w:ascii="Times New Roman" w:eastAsia="Times New Roman" w:hAnsi="Times New Roman" w:cs="Times New Roman"/>
          <w:b/>
          <w:sz w:val="28"/>
          <w:szCs w:val="24"/>
          <w:lang w:eastAsia="es-MX"/>
        </w:rPr>
        <w:t xml:space="preserve">Nowcasting Mexico's Quarterly GDP </w:t>
      </w:r>
      <w:r>
        <w:rPr>
          <w:rFonts w:ascii="Times New Roman" w:eastAsia="Times New Roman" w:hAnsi="Times New Roman" w:cs="Times New Roman"/>
          <w:b/>
          <w:sz w:val="28"/>
          <w:szCs w:val="24"/>
          <w:lang w:eastAsia="es-MX"/>
        </w:rPr>
        <w:t>u</w:t>
      </w:r>
      <w:r w:rsidRPr="00C717C7">
        <w:rPr>
          <w:rFonts w:ascii="Times New Roman" w:eastAsia="Times New Roman" w:hAnsi="Times New Roman" w:cs="Times New Roman"/>
          <w:b/>
          <w:sz w:val="28"/>
          <w:szCs w:val="24"/>
          <w:lang w:eastAsia="es-MX"/>
        </w:rPr>
        <w:t>s</w:t>
      </w:r>
      <w:r>
        <w:rPr>
          <w:rFonts w:ascii="Times New Roman" w:eastAsia="Times New Roman" w:hAnsi="Times New Roman" w:cs="Times New Roman"/>
          <w:b/>
          <w:sz w:val="28"/>
          <w:szCs w:val="24"/>
          <w:lang w:eastAsia="es-MX"/>
        </w:rPr>
        <w:t>ing</w:t>
      </w:r>
      <w:r w:rsidRPr="00C717C7">
        <w:rPr>
          <w:rFonts w:ascii="Times New Roman" w:eastAsia="Times New Roman" w:hAnsi="Times New Roman" w:cs="Times New Roman"/>
          <w:b/>
          <w:sz w:val="28"/>
          <w:szCs w:val="24"/>
          <w:lang w:eastAsia="es-MX"/>
        </w:rPr>
        <w:t xml:space="preserve"> Factor Models</w:t>
      </w:r>
      <w:r>
        <w:rPr>
          <w:rFonts w:ascii="Times New Roman" w:eastAsia="Times New Roman" w:hAnsi="Times New Roman" w:cs="Times New Roman"/>
          <w:b/>
          <w:sz w:val="28"/>
          <w:szCs w:val="24"/>
          <w:lang w:eastAsia="es-MX"/>
        </w:rPr>
        <w:t xml:space="preserve"> and</w:t>
      </w:r>
      <w:r w:rsidRPr="00C717C7">
        <w:rPr>
          <w:rFonts w:ascii="Times New Roman" w:eastAsia="Times New Roman" w:hAnsi="Times New Roman" w:cs="Times New Roman"/>
          <w:b/>
          <w:sz w:val="28"/>
          <w:szCs w:val="24"/>
          <w:lang w:eastAsia="es-MX"/>
        </w:rPr>
        <w:t xml:space="preserve"> Bridge Equations</w:t>
      </w:r>
    </w:p>
    <w:p w14:paraId="437F6079" w14:textId="77777777" w:rsidR="00AC64CF" w:rsidRDefault="00AC64CF" w:rsidP="00A824B9">
      <w:pPr>
        <w:spacing w:after="0" w:line="240" w:lineRule="auto"/>
        <w:jc w:val="center"/>
        <w:rPr>
          <w:rFonts w:ascii="Times New Roman" w:eastAsia="Times New Roman" w:hAnsi="Times New Roman" w:cs="Times New Roman"/>
          <w:b/>
          <w:sz w:val="28"/>
          <w:szCs w:val="24"/>
          <w:lang w:eastAsia="es-MX"/>
        </w:rPr>
      </w:pPr>
    </w:p>
    <w:p w14:paraId="1DA9CA04" w14:textId="5048D01C" w:rsidR="00AC64CF" w:rsidRPr="00A43501" w:rsidRDefault="00AC64CF" w:rsidP="00AC64CF">
      <w:pPr>
        <w:spacing w:after="0" w:line="240" w:lineRule="auto"/>
        <w:jc w:val="center"/>
        <w:rPr>
          <w:rFonts w:ascii="Times New Roman" w:eastAsia="Times New Roman" w:hAnsi="Times New Roman" w:cs="Times New Roman"/>
          <w:b/>
          <w:sz w:val="28"/>
          <w:szCs w:val="24"/>
          <w:lang w:val="es-MX" w:eastAsia="es-MX"/>
        </w:rPr>
      </w:pPr>
      <w:r w:rsidRPr="00A43501">
        <w:rPr>
          <w:rFonts w:ascii="Times New Roman" w:eastAsia="Times New Roman" w:hAnsi="Times New Roman" w:cs="Times New Roman"/>
          <w:b/>
          <w:sz w:val="28"/>
          <w:szCs w:val="24"/>
          <w:lang w:val="es-MX" w:eastAsia="es-MX"/>
        </w:rPr>
        <w:t xml:space="preserve">Nowcasting </w:t>
      </w:r>
      <w:r w:rsidR="00A43501" w:rsidRPr="00A43501">
        <w:rPr>
          <w:rFonts w:ascii="Times New Roman" w:eastAsia="Times New Roman" w:hAnsi="Times New Roman" w:cs="Times New Roman"/>
          <w:b/>
          <w:sz w:val="28"/>
          <w:szCs w:val="24"/>
          <w:lang w:val="es-MX" w:eastAsia="es-MX"/>
        </w:rPr>
        <w:t>el PIB de México</w:t>
      </w:r>
      <w:r w:rsidRPr="00A43501">
        <w:rPr>
          <w:rFonts w:ascii="Times New Roman" w:eastAsia="Times New Roman" w:hAnsi="Times New Roman" w:cs="Times New Roman"/>
          <w:b/>
          <w:sz w:val="28"/>
          <w:szCs w:val="24"/>
          <w:lang w:val="es-MX" w:eastAsia="es-MX"/>
        </w:rPr>
        <w:t xml:space="preserve"> us</w:t>
      </w:r>
      <w:r w:rsidR="00A43501" w:rsidRPr="00A43501">
        <w:rPr>
          <w:rFonts w:ascii="Times New Roman" w:eastAsia="Times New Roman" w:hAnsi="Times New Roman" w:cs="Times New Roman"/>
          <w:b/>
          <w:sz w:val="28"/>
          <w:szCs w:val="24"/>
          <w:lang w:val="es-MX" w:eastAsia="es-MX"/>
        </w:rPr>
        <w:t>ando</w:t>
      </w:r>
      <w:r w:rsidRPr="00A43501">
        <w:rPr>
          <w:rFonts w:ascii="Times New Roman" w:eastAsia="Times New Roman" w:hAnsi="Times New Roman" w:cs="Times New Roman"/>
          <w:b/>
          <w:sz w:val="28"/>
          <w:szCs w:val="24"/>
          <w:lang w:val="es-MX" w:eastAsia="es-MX"/>
        </w:rPr>
        <w:t xml:space="preserve"> </w:t>
      </w:r>
      <w:r w:rsidR="00A43501" w:rsidRPr="00A43501">
        <w:rPr>
          <w:rFonts w:ascii="Times New Roman" w:eastAsia="Times New Roman" w:hAnsi="Times New Roman" w:cs="Times New Roman"/>
          <w:b/>
          <w:sz w:val="28"/>
          <w:szCs w:val="24"/>
          <w:lang w:val="es-MX" w:eastAsia="es-MX"/>
        </w:rPr>
        <w:t xml:space="preserve">Modelos de </w:t>
      </w:r>
      <w:r w:rsidRPr="00A43501">
        <w:rPr>
          <w:rFonts w:ascii="Times New Roman" w:eastAsia="Times New Roman" w:hAnsi="Times New Roman" w:cs="Times New Roman"/>
          <w:b/>
          <w:sz w:val="28"/>
          <w:szCs w:val="24"/>
          <w:lang w:val="es-MX" w:eastAsia="es-MX"/>
        </w:rPr>
        <w:t>Factor</w:t>
      </w:r>
      <w:r w:rsidR="00A43501">
        <w:rPr>
          <w:rFonts w:ascii="Times New Roman" w:eastAsia="Times New Roman" w:hAnsi="Times New Roman" w:cs="Times New Roman"/>
          <w:b/>
          <w:sz w:val="28"/>
          <w:szCs w:val="24"/>
          <w:lang w:val="es-MX" w:eastAsia="es-MX"/>
        </w:rPr>
        <w:t>es</w:t>
      </w:r>
      <w:r w:rsidRPr="00A43501">
        <w:rPr>
          <w:rFonts w:ascii="Times New Roman" w:eastAsia="Times New Roman" w:hAnsi="Times New Roman" w:cs="Times New Roman"/>
          <w:b/>
          <w:sz w:val="28"/>
          <w:szCs w:val="24"/>
          <w:lang w:val="es-MX" w:eastAsia="es-MX"/>
        </w:rPr>
        <w:t xml:space="preserve"> </w:t>
      </w:r>
      <w:r w:rsidR="00A43501">
        <w:rPr>
          <w:rFonts w:ascii="Times New Roman" w:eastAsia="Times New Roman" w:hAnsi="Times New Roman" w:cs="Times New Roman"/>
          <w:b/>
          <w:sz w:val="28"/>
          <w:szCs w:val="24"/>
          <w:lang w:val="es-MX" w:eastAsia="es-MX"/>
        </w:rPr>
        <w:t>y Ecuaciones Puente</w:t>
      </w:r>
    </w:p>
    <w:p w14:paraId="56220927" w14:textId="77777777" w:rsidR="00A824B9" w:rsidRPr="00A43501" w:rsidRDefault="00A824B9" w:rsidP="00A824B9">
      <w:pPr>
        <w:spacing w:after="0" w:line="240" w:lineRule="auto"/>
        <w:rPr>
          <w:rFonts w:ascii="Times New Roman" w:eastAsia="Times New Roman" w:hAnsi="Times New Roman" w:cs="Times New Roman"/>
          <w:sz w:val="24"/>
          <w:szCs w:val="24"/>
          <w:lang w:val="es-MX" w:eastAsia="es-MX"/>
        </w:rPr>
      </w:pPr>
    </w:p>
    <w:p w14:paraId="72C5FF9F" w14:textId="22F5A0F1" w:rsidR="00A824B9" w:rsidRDefault="00A824B9" w:rsidP="00A824B9">
      <w:pPr>
        <w:spacing w:after="0" w:line="240" w:lineRule="auto"/>
        <w:jc w:val="center"/>
        <w:rPr>
          <w:rFonts w:ascii="Times New Roman" w:eastAsia="Times New Roman" w:hAnsi="Times New Roman" w:cs="Times New Roman"/>
          <w:sz w:val="24"/>
          <w:szCs w:val="24"/>
          <w:lang w:val="es-MX" w:eastAsia="es-MX"/>
        </w:rPr>
      </w:pPr>
      <w:r w:rsidRPr="008D4E41">
        <w:rPr>
          <w:rFonts w:ascii="Times New Roman" w:eastAsia="Times New Roman" w:hAnsi="Times New Roman" w:cs="Times New Roman"/>
          <w:sz w:val="24"/>
          <w:szCs w:val="24"/>
          <w:lang w:val="es-MX" w:eastAsia="es-MX"/>
        </w:rPr>
        <w:t>Oscar de J. Gálvez-Soriano</w:t>
      </w:r>
      <w:r w:rsidR="00D06355" w:rsidRPr="00D06355">
        <w:rPr>
          <w:rStyle w:val="FootnoteReference"/>
          <w:rFonts w:ascii="Times New Roman" w:eastAsia="Times New Roman" w:hAnsi="Times New Roman" w:cs="Times New Roman"/>
          <w:sz w:val="24"/>
          <w:szCs w:val="24"/>
          <w:lang w:val="es-MX" w:eastAsia="es-MX"/>
        </w:rPr>
        <w:footnoteReference w:customMarkFollows="1" w:id="1"/>
        <w:sym w:font="Symbol" w:char="F02A"/>
      </w:r>
    </w:p>
    <w:p w14:paraId="30EC6A87" w14:textId="63DE69DA" w:rsidR="00A824B9" w:rsidRPr="00D73C84" w:rsidRDefault="00056674" w:rsidP="00A824B9">
      <w:pPr>
        <w:spacing w:after="0" w:line="240" w:lineRule="auto"/>
        <w:jc w:val="center"/>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Banco de México </w:t>
      </w:r>
      <w:r w:rsidR="00A64DD1">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w:t>
      </w:r>
      <w:r w:rsidR="00A824B9" w:rsidRPr="00D73C84">
        <w:rPr>
          <w:rFonts w:ascii="Times New Roman" w:eastAsia="Times New Roman" w:hAnsi="Times New Roman" w:cs="Times New Roman"/>
          <w:sz w:val="24"/>
          <w:szCs w:val="24"/>
          <w:lang w:val="es-MX" w:eastAsia="es-MX"/>
        </w:rPr>
        <w:t>University of Houston</w:t>
      </w:r>
    </w:p>
    <w:p w14:paraId="1475CA40" w14:textId="77777777" w:rsidR="00056674" w:rsidRDefault="00056674" w:rsidP="00056674">
      <w:pPr>
        <w:spacing w:after="0" w:line="240" w:lineRule="auto"/>
        <w:jc w:val="both"/>
        <w:rPr>
          <w:rFonts w:ascii="Times New Roman" w:eastAsia="Times New Roman" w:hAnsi="Times New Roman" w:cs="Times New Roman"/>
          <w:b/>
          <w:sz w:val="24"/>
          <w:szCs w:val="24"/>
          <w:lang w:val="es-MX" w:eastAsia="es-MX"/>
        </w:rPr>
      </w:pPr>
    </w:p>
    <w:p w14:paraId="39CE1F14" w14:textId="69B74DF2" w:rsidR="00056674" w:rsidRDefault="00056674" w:rsidP="00056674">
      <w:pPr>
        <w:spacing w:after="0" w:line="240" w:lineRule="auto"/>
        <w:jc w:val="both"/>
        <w:rPr>
          <w:rFonts w:ascii="Times New Roman" w:eastAsia="Times New Roman" w:hAnsi="Times New Roman" w:cs="Times New Roman"/>
          <w:sz w:val="24"/>
          <w:szCs w:val="24"/>
          <w:lang w:val="es-MX" w:eastAsia="es-MX"/>
        </w:rPr>
      </w:pPr>
      <w:r w:rsidRPr="0055187D">
        <w:rPr>
          <w:rFonts w:ascii="Times New Roman" w:eastAsia="Times New Roman" w:hAnsi="Times New Roman" w:cs="Times New Roman"/>
          <w:b/>
          <w:sz w:val="24"/>
          <w:szCs w:val="24"/>
          <w:lang w:val="es-MX" w:eastAsia="es-MX"/>
        </w:rPr>
        <w:t>Resumen:</w:t>
      </w:r>
      <w:r>
        <w:rPr>
          <w:rFonts w:ascii="Times New Roman" w:eastAsia="Times New Roman" w:hAnsi="Times New Roman" w:cs="Times New Roman"/>
          <w:sz w:val="24"/>
          <w:szCs w:val="24"/>
          <w:lang w:val="es-MX" w:eastAsia="es-MX"/>
        </w:rPr>
        <w:t xml:space="preserve"> </w:t>
      </w:r>
      <w:r w:rsidRPr="00765D4C">
        <w:rPr>
          <w:rFonts w:ascii="Times New Roman" w:eastAsia="Times New Roman" w:hAnsi="Times New Roman" w:cs="Times New Roman"/>
          <w:sz w:val="24"/>
          <w:szCs w:val="24"/>
          <w:lang w:val="es-MX" w:eastAsia="es-MX"/>
        </w:rPr>
        <w:t xml:space="preserve">Los pronósticos </w:t>
      </w:r>
      <w:r>
        <w:rPr>
          <w:rFonts w:ascii="Times New Roman" w:eastAsia="Times New Roman" w:hAnsi="Times New Roman" w:cs="Times New Roman"/>
          <w:sz w:val="24"/>
          <w:szCs w:val="24"/>
          <w:lang w:val="es-MX" w:eastAsia="es-MX"/>
        </w:rPr>
        <w:t xml:space="preserve">del PIB </w:t>
      </w:r>
      <w:r w:rsidRPr="00765D4C">
        <w:rPr>
          <w:rFonts w:ascii="Times New Roman" w:eastAsia="Times New Roman" w:hAnsi="Times New Roman" w:cs="Times New Roman"/>
          <w:sz w:val="24"/>
          <w:szCs w:val="24"/>
          <w:lang w:val="es-MX" w:eastAsia="es-MX"/>
        </w:rPr>
        <w:t xml:space="preserve">a corto plazo se han convertido en una práctica necesaria entre los bancos centrales para </w:t>
      </w:r>
      <w:r>
        <w:rPr>
          <w:rFonts w:ascii="Times New Roman" w:eastAsia="Times New Roman" w:hAnsi="Times New Roman" w:cs="Times New Roman"/>
          <w:sz w:val="24"/>
          <w:szCs w:val="24"/>
          <w:lang w:val="es-MX" w:eastAsia="es-MX"/>
        </w:rPr>
        <w:t>la toma</w:t>
      </w:r>
      <w:r w:rsidRPr="00765D4C">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de </w:t>
      </w:r>
      <w:r w:rsidRPr="00765D4C">
        <w:rPr>
          <w:rFonts w:ascii="Times New Roman" w:eastAsia="Times New Roman" w:hAnsi="Times New Roman" w:cs="Times New Roman"/>
          <w:sz w:val="24"/>
          <w:szCs w:val="24"/>
          <w:lang w:val="es-MX" w:eastAsia="es-MX"/>
        </w:rPr>
        <w:t>decisiones de política monetaria mejor informadas.</w:t>
      </w:r>
      <w:r>
        <w:rPr>
          <w:rFonts w:ascii="Times New Roman" w:eastAsia="Times New Roman" w:hAnsi="Times New Roman" w:cs="Times New Roman"/>
          <w:sz w:val="24"/>
          <w:szCs w:val="24"/>
          <w:lang w:val="es-MX" w:eastAsia="es-MX"/>
        </w:rPr>
        <w:t xml:space="preserve"> En esta investigación evalúo cinco modelos de Nowcasting que pronostican </w:t>
      </w:r>
      <w:r w:rsidRPr="00E0236F">
        <w:rPr>
          <w:rFonts w:ascii="Times New Roman" w:eastAsia="Times New Roman" w:hAnsi="Times New Roman" w:cs="Times New Roman"/>
          <w:sz w:val="24"/>
          <w:szCs w:val="24"/>
          <w:lang w:val="es-MX" w:eastAsia="es-MX"/>
        </w:rPr>
        <w:t>el PIB</w:t>
      </w:r>
      <w:r>
        <w:rPr>
          <w:rFonts w:ascii="Times New Roman" w:eastAsia="Times New Roman" w:hAnsi="Times New Roman" w:cs="Times New Roman"/>
          <w:sz w:val="24"/>
          <w:szCs w:val="24"/>
          <w:lang w:val="es-MX" w:eastAsia="es-MX"/>
        </w:rPr>
        <w:t xml:space="preserve"> trimestral de Mé</w:t>
      </w:r>
      <w:r w:rsidRPr="00E0236F">
        <w:rPr>
          <w:rFonts w:ascii="Times New Roman" w:eastAsia="Times New Roman" w:hAnsi="Times New Roman" w:cs="Times New Roman"/>
          <w:sz w:val="24"/>
          <w:szCs w:val="24"/>
          <w:lang w:val="es-MX" w:eastAsia="es-MX"/>
        </w:rPr>
        <w:t>xico</w:t>
      </w:r>
      <w:r>
        <w:rPr>
          <w:rFonts w:ascii="Times New Roman" w:eastAsia="Times New Roman" w:hAnsi="Times New Roman" w:cs="Times New Roman"/>
          <w:sz w:val="24"/>
          <w:szCs w:val="24"/>
          <w:lang w:val="es-MX" w:eastAsia="es-MX"/>
        </w:rPr>
        <w:t>:</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un Modelo </w:t>
      </w:r>
      <w:r w:rsidRPr="00F96C43">
        <w:rPr>
          <w:rFonts w:ascii="Times New Roman" w:eastAsia="Times New Roman" w:hAnsi="Times New Roman" w:cs="Times New Roman"/>
          <w:sz w:val="24"/>
          <w:szCs w:val="24"/>
          <w:lang w:val="es-MX" w:eastAsia="es-MX"/>
        </w:rPr>
        <w:t>de Factores</w:t>
      </w:r>
      <w:r w:rsidRPr="00A94AAB">
        <w:rPr>
          <w:rFonts w:ascii="Times New Roman" w:eastAsia="Times New Roman" w:hAnsi="Times New Roman" w:cs="Times New Roman"/>
          <w:sz w:val="24"/>
          <w:szCs w:val="24"/>
          <w:lang w:val="es-MX" w:eastAsia="es-MX"/>
        </w:rPr>
        <w:t xml:space="preserve"> </w:t>
      </w:r>
      <w:r w:rsidRPr="00F96C43">
        <w:rPr>
          <w:rFonts w:ascii="Times New Roman" w:eastAsia="Times New Roman" w:hAnsi="Times New Roman" w:cs="Times New Roman"/>
          <w:sz w:val="24"/>
          <w:szCs w:val="24"/>
          <w:lang w:val="es-MX" w:eastAsia="es-MX"/>
        </w:rPr>
        <w:t>Dinámico</w:t>
      </w:r>
      <w:r>
        <w:rPr>
          <w:rFonts w:ascii="Times New Roman" w:eastAsia="Times New Roman" w:hAnsi="Times New Roman" w:cs="Times New Roman"/>
          <w:sz w:val="24"/>
          <w:szCs w:val="24"/>
          <w:lang w:val="es-MX" w:eastAsia="es-MX"/>
        </w:rPr>
        <w:t>s (MFD),</w:t>
      </w:r>
      <w:r w:rsidRPr="00E0236F">
        <w:rPr>
          <w:rFonts w:ascii="Times New Roman" w:eastAsia="Times New Roman" w:hAnsi="Times New Roman" w:cs="Times New Roman"/>
          <w:sz w:val="24"/>
          <w:szCs w:val="24"/>
          <w:lang w:val="es-MX" w:eastAsia="es-MX"/>
        </w:rPr>
        <w:t xml:space="preserve"> dos Modelos de Ecuaciones Puente</w:t>
      </w:r>
      <w:r>
        <w:rPr>
          <w:rFonts w:ascii="Times New Roman" w:eastAsia="Times New Roman" w:hAnsi="Times New Roman" w:cs="Times New Roman"/>
          <w:sz w:val="24"/>
          <w:szCs w:val="24"/>
          <w:lang w:val="es-MX" w:eastAsia="es-MX"/>
        </w:rPr>
        <w:t xml:space="preserve"> (BE) </w:t>
      </w:r>
      <w:r w:rsidRPr="00E0236F">
        <w:rPr>
          <w:rFonts w:ascii="Times New Roman" w:eastAsia="Times New Roman" w:hAnsi="Times New Roman" w:cs="Times New Roman"/>
          <w:sz w:val="24"/>
          <w:szCs w:val="24"/>
          <w:lang w:val="es-MX" w:eastAsia="es-MX"/>
        </w:rPr>
        <w:t xml:space="preserve">y dos </w:t>
      </w:r>
      <w:r w:rsidR="00F90495">
        <w:rPr>
          <w:rFonts w:ascii="Times New Roman" w:eastAsia="Times New Roman" w:hAnsi="Times New Roman" w:cs="Times New Roman"/>
          <w:sz w:val="24"/>
          <w:szCs w:val="24"/>
          <w:lang w:val="es-MX" w:eastAsia="es-MX"/>
        </w:rPr>
        <w:t>basados en Análisis de</w:t>
      </w:r>
      <w:r w:rsidRPr="00E0236F">
        <w:rPr>
          <w:rFonts w:ascii="Times New Roman" w:eastAsia="Times New Roman" w:hAnsi="Times New Roman" w:cs="Times New Roman"/>
          <w:sz w:val="24"/>
          <w:szCs w:val="24"/>
          <w:lang w:val="es-MX" w:eastAsia="es-MX"/>
        </w:rPr>
        <w:t xml:space="preserve"> </w:t>
      </w:r>
      <w:r w:rsidRPr="00F96C43">
        <w:rPr>
          <w:rFonts w:ascii="Times New Roman" w:eastAsia="Times New Roman" w:hAnsi="Times New Roman" w:cs="Times New Roman"/>
          <w:sz w:val="24"/>
          <w:szCs w:val="24"/>
          <w:lang w:val="es-MX" w:eastAsia="es-MX"/>
        </w:rPr>
        <w:t>Componentes Principales</w:t>
      </w:r>
      <w:r>
        <w:rPr>
          <w:rFonts w:ascii="Times New Roman" w:eastAsia="Times New Roman" w:hAnsi="Times New Roman" w:cs="Times New Roman"/>
          <w:sz w:val="24"/>
          <w:szCs w:val="24"/>
          <w:lang w:val="es-MX" w:eastAsia="es-MX"/>
        </w:rPr>
        <w:t xml:space="preserve"> (PCA)</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Los resultados indican que</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el promedio de los pronósticos de las BE es estadísticamente mejor que el del resto de los modelos considerados</w:t>
      </w:r>
      <w:r w:rsidRPr="00E0236F">
        <w:rPr>
          <w:rFonts w:ascii="Times New Roman" w:eastAsia="Times New Roman" w:hAnsi="Times New Roman" w:cs="Times New Roman"/>
          <w:sz w:val="24"/>
          <w:szCs w:val="24"/>
          <w:lang w:val="es-MX" w:eastAsia="es-MX"/>
        </w:rPr>
        <w:t>, de acuerdo a la prueba de</w:t>
      </w:r>
      <w:r>
        <w:rPr>
          <w:rFonts w:ascii="Times New Roman" w:eastAsia="Times New Roman" w:hAnsi="Times New Roman" w:cs="Times New Roman"/>
          <w:sz w:val="24"/>
          <w:szCs w:val="24"/>
          <w:lang w:val="es-MX" w:eastAsia="es-MX"/>
        </w:rPr>
        <w:t xml:space="preserve"> precisión de pronósticos de </w:t>
      </w:r>
      <w:r w:rsidRPr="00E0236F">
        <w:rPr>
          <w:rFonts w:ascii="Times New Roman" w:eastAsia="Times New Roman" w:hAnsi="Times New Roman" w:cs="Times New Roman"/>
          <w:sz w:val="24"/>
          <w:szCs w:val="24"/>
          <w:lang w:val="es-MX" w:eastAsia="es-MX"/>
        </w:rPr>
        <w:t>Diebold-Mariano</w:t>
      </w:r>
      <w:r>
        <w:rPr>
          <w:rFonts w:ascii="Times New Roman" w:eastAsia="Times New Roman" w:hAnsi="Times New Roman" w:cs="Times New Roman"/>
          <w:sz w:val="24"/>
          <w:szCs w:val="24"/>
          <w:lang w:val="es-MX" w:eastAsia="es-MX"/>
        </w:rPr>
        <w:t xml:space="preserve"> (1995)</w:t>
      </w:r>
      <w:r w:rsidRPr="00E0236F">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Además, utilizando información en tiempo real, se encuentra que el promedio de las BE es más preciso que la mediana de los pronósticos de los anali</w:t>
      </w:r>
      <w:r w:rsidR="00AC0E5A">
        <w:rPr>
          <w:rFonts w:ascii="Times New Roman" w:eastAsia="Times New Roman" w:hAnsi="Times New Roman" w:cs="Times New Roman"/>
          <w:sz w:val="24"/>
          <w:szCs w:val="24"/>
          <w:lang w:val="es-MX" w:eastAsia="es-MX"/>
        </w:rPr>
        <w:t>stas encuestados por Bloomberg,</w:t>
      </w:r>
      <w:r>
        <w:rPr>
          <w:rFonts w:ascii="Times New Roman" w:eastAsia="Times New Roman" w:hAnsi="Times New Roman" w:cs="Times New Roman"/>
          <w:sz w:val="24"/>
          <w:szCs w:val="24"/>
          <w:lang w:val="es-MX" w:eastAsia="es-MX"/>
        </w:rPr>
        <w:t xml:space="preserve"> que la mediana de los especialistas que responden la Encuesta de Expectativas del </w:t>
      </w:r>
      <w:r w:rsidRPr="00B15225">
        <w:rPr>
          <w:rFonts w:ascii="Times New Roman" w:eastAsia="Times New Roman" w:hAnsi="Times New Roman" w:cs="Times New Roman"/>
          <w:sz w:val="24"/>
          <w:szCs w:val="24"/>
          <w:lang w:val="es-MX" w:eastAsia="es-MX"/>
        </w:rPr>
        <w:t>Banco de México</w:t>
      </w:r>
      <w:r w:rsidR="00AC0E5A">
        <w:rPr>
          <w:rFonts w:ascii="Times New Roman" w:eastAsia="Times New Roman" w:hAnsi="Times New Roman" w:cs="Times New Roman"/>
          <w:sz w:val="24"/>
          <w:szCs w:val="24"/>
          <w:lang w:val="es-MX" w:eastAsia="es-MX"/>
        </w:rPr>
        <w:t xml:space="preserve"> </w:t>
      </w:r>
      <w:r w:rsidR="00AC0E5A" w:rsidRPr="00AC0E5A">
        <w:rPr>
          <w:rFonts w:ascii="Times New Roman" w:eastAsia="Times New Roman" w:hAnsi="Times New Roman" w:cs="Times New Roman"/>
          <w:sz w:val="24"/>
          <w:szCs w:val="24"/>
          <w:lang w:val="es-MX" w:eastAsia="es-MX"/>
        </w:rPr>
        <w:t xml:space="preserve">y </w:t>
      </w:r>
      <w:r w:rsidR="00AC0E5A">
        <w:rPr>
          <w:rFonts w:ascii="Times New Roman" w:eastAsia="Times New Roman" w:hAnsi="Times New Roman" w:cs="Times New Roman"/>
          <w:sz w:val="24"/>
          <w:szCs w:val="24"/>
          <w:lang w:val="es-MX" w:eastAsia="es-MX"/>
        </w:rPr>
        <w:t>que la</w:t>
      </w:r>
      <w:r w:rsidR="00AC0E5A" w:rsidRPr="00AC0E5A">
        <w:rPr>
          <w:rFonts w:ascii="Times New Roman" w:eastAsia="Times New Roman" w:hAnsi="Times New Roman" w:cs="Times New Roman"/>
          <w:sz w:val="24"/>
          <w:szCs w:val="24"/>
          <w:lang w:val="es-MX" w:eastAsia="es-MX"/>
        </w:rPr>
        <w:t xml:space="preserve"> estimaci</w:t>
      </w:r>
      <w:r w:rsidR="00AC0E5A">
        <w:rPr>
          <w:rFonts w:ascii="Times New Roman" w:eastAsia="Times New Roman" w:hAnsi="Times New Roman" w:cs="Times New Roman"/>
          <w:sz w:val="24"/>
          <w:szCs w:val="24"/>
          <w:lang w:val="es-MX" w:eastAsia="es-MX"/>
        </w:rPr>
        <w:t>ón</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oportuna</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del PIB publicada por el INEGI</w:t>
      </w:r>
      <w:r>
        <w:rPr>
          <w:rFonts w:ascii="Times New Roman" w:eastAsia="Times New Roman" w:hAnsi="Times New Roman" w:cs="Times New Roman"/>
          <w:sz w:val="24"/>
          <w:szCs w:val="24"/>
          <w:lang w:val="es-MX" w:eastAsia="es-MX"/>
        </w:rPr>
        <w:t>.</w:t>
      </w:r>
    </w:p>
    <w:p w14:paraId="338B19EF" w14:textId="77777777" w:rsidR="00056674" w:rsidRPr="0055187D" w:rsidRDefault="00056674" w:rsidP="00056674">
      <w:pPr>
        <w:spacing w:after="0" w:line="240" w:lineRule="auto"/>
        <w:jc w:val="both"/>
        <w:rPr>
          <w:rFonts w:ascii="Times New Roman" w:eastAsia="Times New Roman" w:hAnsi="Times New Roman" w:cs="Times New Roman"/>
          <w:sz w:val="24"/>
          <w:szCs w:val="24"/>
          <w:lang w:val="es-MX" w:eastAsia="es-MX"/>
        </w:rPr>
      </w:pPr>
    </w:p>
    <w:p w14:paraId="509F4331" w14:textId="77777777" w:rsidR="00056674" w:rsidRPr="00056674" w:rsidRDefault="00056674" w:rsidP="00056674">
      <w:pPr>
        <w:spacing w:after="0" w:line="240" w:lineRule="auto"/>
        <w:rPr>
          <w:rFonts w:ascii="Times New Roman" w:eastAsia="Times New Roman" w:hAnsi="Times New Roman" w:cs="Times New Roman"/>
          <w:sz w:val="24"/>
          <w:szCs w:val="24"/>
          <w:lang w:val="es-MX" w:eastAsia="es-MX"/>
        </w:rPr>
      </w:pPr>
      <w:r w:rsidRPr="00790C94">
        <w:rPr>
          <w:rFonts w:ascii="Times New Roman" w:hAnsi="Times New Roman" w:cs="Times New Roman"/>
          <w:b/>
          <w:bCs/>
          <w:sz w:val="24"/>
          <w:szCs w:val="24"/>
          <w:lang w:val="es-MX"/>
        </w:rPr>
        <w:t>Clasificación JEL:</w:t>
      </w:r>
      <w:r w:rsidRPr="00C16AED">
        <w:rPr>
          <w:rFonts w:ascii="Times New Roman" w:hAnsi="Times New Roman" w:cs="Times New Roman"/>
          <w:bCs/>
          <w:sz w:val="24"/>
          <w:szCs w:val="24"/>
          <w:lang w:val="es-MX"/>
        </w:rPr>
        <w:t xml:space="preserve"> C</w:t>
      </w:r>
      <w:r>
        <w:rPr>
          <w:rFonts w:ascii="Times New Roman" w:hAnsi="Times New Roman" w:cs="Times New Roman"/>
          <w:bCs/>
          <w:sz w:val="24"/>
          <w:szCs w:val="24"/>
          <w:lang w:val="es-MX"/>
        </w:rPr>
        <w:t>32</w:t>
      </w:r>
      <w:r w:rsidRPr="00C16AED">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C38, </w:t>
      </w:r>
      <w:r w:rsidRPr="00C16AED">
        <w:rPr>
          <w:rFonts w:ascii="Times New Roman" w:hAnsi="Times New Roman" w:cs="Times New Roman"/>
          <w:bCs/>
          <w:sz w:val="24"/>
          <w:szCs w:val="24"/>
          <w:lang w:val="es-MX"/>
        </w:rPr>
        <w:t>C</w:t>
      </w:r>
      <w:r>
        <w:rPr>
          <w:rFonts w:ascii="Times New Roman" w:hAnsi="Times New Roman" w:cs="Times New Roman"/>
          <w:bCs/>
          <w:sz w:val="24"/>
          <w:szCs w:val="24"/>
          <w:lang w:val="es-MX"/>
        </w:rPr>
        <w:t>53,</w:t>
      </w:r>
      <w:r w:rsidRPr="00C16AED">
        <w:rPr>
          <w:rFonts w:ascii="Times New Roman" w:hAnsi="Times New Roman" w:cs="Times New Roman"/>
          <w:bCs/>
          <w:sz w:val="24"/>
          <w:szCs w:val="24"/>
          <w:lang w:val="es-MX"/>
        </w:rPr>
        <w:t xml:space="preserve"> E</w:t>
      </w:r>
      <w:r>
        <w:rPr>
          <w:rFonts w:ascii="Times New Roman" w:hAnsi="Times New Roman" w:cs="Times New Roman"/>
          <w:bCs/>
          <w:sz w:val="24"/>
          <w:szCs w:val="24"/>
          <w:lang w:val="es-MX"/>
        </w:rPr>
        <w:t>52</w:t>
      </w:r>
      <w:r w:rsidRPr="00C16AED">
        <w:rPr>
          <w:rFonts w:ascii="Times New Roman" w:hAnsi="Times New Roman" w:cs="Times New Roman"/>
          <w:bCs/>
          <w:sz w:val="24"/>
          <w:szCs w:val="24"/>
          <w:lang w:val="es-MX"/>
        </w:rPr>
        <w:t>.</w:t>
      </w:r>
    </w:p>
    <w:p w14:paraId="7A6EAD3A" w14:textId="3D261EBF" w:rsidR="00056674" w:rsidRPr="00056674" w:rsidRDefault="00056674" w:rsidP="00056674">
      <w:pPr>
        <w:spacing w:after="0"/>
        <w:rPr>
          <w:rFonts w:ascii="Times New Roman" w:hAnsi="Times New Roman" w:cs="Times New Roman"/>
          <w:b/>
          <w:bCs/>
          <w:sz w:val="24"/>
          <w:szCs w:val="24"/>
          <w:lang w:val="es-MX"/>
        </w:rPr>
      </w:pPr>
      <w:r w:rsidRPr="00056674">
        <w:rPr>
          <w:rFonts w:ascii="Times New Roman" w:eastAsia="Times New Roman" w:hAnsi="Times New Roman" w:cs="Times New Roman"/>
          <w:b/>
          <w:sz w:val="24"/>
          <w:szCs w:val="24"/>
          <w:lang w:val="es-MX" w:eastAsia="es-MX"/>
        </w:rPr>
        <w:t>Palabras clave:</w:t>
      </w:r>
      <w:r w:rsidRPr="00056674">
        <w:rPr>
          <w:rFonts w:ascii="Times New Roman" w:eastAsia="Times New Roman" w:hAnsi="Times New Roman" w:cs="Times New Roman"/>
          <w:sz w:val="24"/>
          <w:szCs w:val="24"/>
          <w:lang w:val="es-MX" w:eastAsia="es-MX"/>
        </w:rPr>
        <w:t xml:space="preserve"> Pronósticos, Modelos de Estado Espacio, </w:t>
      </w:r>
      <w:r>
        <w:rPr>
          <w:rFonts w:ascii="Times New Roman" w:eastAsia="Times New Roman" w:hAnsi="Times New Roman" w:cs="Times New Roman"/>
          <w:sz w:val="24"/>
          <w:szCs w:val="24"/>
          <w:lang w:val="es-MX" w:eastAsia="es-MX"/>
        </w:rPr>
        <w:t>Análisis de Componentes Principales</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Política Monetaria</w:t>
      </w:r>
      <w:r w:rsidRPr="00056674">
        <w:rPr>
          <w:rFonts w:ascii="Times New Roman" w:eastAsia="Times New Roman" w:hAnsi="Times New Roman" w:cs="Times New Roman"/>
          <w:sz w:val="24"/>
          <w:szCs w:val="24"/>
          <w:lang w:val="es-MX" w:eastAsia="es-MX"/>
        </w:rPr>
        <w:t xml:space="preserve">, </w:t>
      </w:r>
      <w:r w:rsidR="00B7377E">
        <w:rPr>
          <w:rFonts w:ascii="Times New Roman" w:eastAsia="Times New Roman" w:hAnsi="Times New Roman" w:cs="Times New Roman"/>
          <w:sz w:val="24"/>
          <w:szCs w:val="24"/>
          <w:lang w:val="es-MX" w:eastAsia="es-MX"/>
        </w:rPr>
        <w:t>Filtro de Kalman</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Prueba de Diebold-Mariano</w:t>
      </w:r>
      <w:r w:rsidRPr="00056674">
        <w:rPr>
          <w:rFonts w:ascii="Times New Roman" w:eastAsia="Times New Roman" w:hAnsi="Times New Roman" w:cs="Times New Roman"/>
          <w:sz w:val="24"/>
          <w:szCs w:val="24"/>
          <w:lang w:val="es-MX" w:eastAsia="es-MX"/>
        </w:rPr>
        <w:t>.</w:t>
      </w:r>
    </w:p>
    <w:p w14:paraId="547A5925" w14:textId="77777777" w:rsidR="00DC3D03" w:rsidRPr="00056674" w:rsidRDefault="00DC3D03" w:rsidP="00474B49">
      <w:pPr>
        <w:spacing w:after="0" w:line="240" w:lineRule="auto"/>
        <w:rPr>
          <w:rFonts w:ascii="Times New Roman" w:eastAsia="Times New Roman" w:hAnsi="Times New Roman" w:cs="Times New Roman"/>
          <w:sz w:val="24"/>
          <w:szCs w:val="24"/>
          <w:lang w:val="es-MX" w:eastAsia="es-MX"/>
        </w:rPr>
      </w:pPr>
    </w:p>
    <w:p w14:paraId="357F01ED" w14:textId="5AD74354" w:rsidR="0055187D" w:rsidRDefault="00056674" w:rsidP="00056674">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lang w:eastAsia="es-MX"/>
        </w:rPr>
        <w:t>Abstract:</w:t>
      </w:r>
      <w:r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Short term forecasts of GDP have become a necessary practice among central banks in order to take better informed monetary policy decisions. In this paper</w:t>
      </w:r>
      <w:r>
        <w:rPr>
          <w:rFonts w:ascii="Times New Roman" w:eastAsia="Times New Roman" w:hAnsi="Times New Roman" w:cs="Times New Roman"/>
          <w:sz w:val="24"/>
          <w:szCs w:val="24"/>
          <w:lang w:eastAsia="es-MX"/>
        </w:rPr>
        <w:t>,</w:t>
      </w:r>
      <w:r w:rsidR="00F173E2" w:rsidRPr="00F173E2">
        <w:rPr>
          <w:rFonts w:ascii="Times New Roman" w:eastAsia="Times New Roman" w:hAnsi="Times New Roman" w:cs="Times New Roman"/>
          <w:sz w:val="24"/>
          <w:szCs w:val="24"/>
          <w:lang w:eastAsia="es-MX"/>
        </w:rPr>
        <w:t xml:space="preserve"> I evaluate five </w:t>
      </w:r>
      <w:ins w:id="0" w:author="Johanna Koolemans Beynen" w:date="2020-01-20T15:23:00Z">
        <w:r w:rsidR="00336653">
          <w:rPr>
            <w:rFonts w:ascii="Times New Roman" w:eastAsia="Times New Roman" w:hAnsi="Times New Roman" w:cs="Times New Roman"/>
            <w:sz w:val="24"/>
            <w:szCs w:val="24"/>
            <w:lang w:eastAsia="es-MX"/>
          </w:rPr>
          <w:t>n</w:t>
        </w:r>
      </w:ins>
      <w:del w:id="1" w:author="Johanna Koolemans Beynen" w:date="2020-01-20T15:23:00Z">
        <w:r w:rsidR="00F173E2" w:rsidRPr="00F173E2" w:rsidDel="00336653">
          <w:rPr>
            <w:rFonts w:ascii="Times New Roman" w:eastAsia="Times New Roman" w:hAnsi="Times New Roman" w:cs="Times New Roman"/>
            <w:sz w:val="24"/>
            <w:szCs w:val="24"/>
            <w:lang w:eastAsia="es-MX"/>
          </w:rPr>
          <w:delText>N</w:delText>
        </w:r>
      </w:del>
      <w:r w:rsidR="00F173E2" w:rsidRPr="00F173E2">
        <w:rPr>
          <w:rFonts w:ascii="Times New Roman" w:eastAsia="Times New Roman" w:hAnsi="Times New Roman" w:cs="Times New Roman"/>
          <w:sz w:val="24"/>
          <w:szCs w:val="24"/>
          <w:lang w:eastAsia="es-MX"/>
        </w:rPr>
        <w:t xml:space="preserve">owcasting models that </w:t>
      </w:r>
      <w:ins w:id="2" w:author="Johanna Koolemans Beynen" w:date="2020-01-20T15:23:00Z">
        <w:r w:rsidR="00336653">
          <w:rPr>
            <w:rFonts w:ascii="Times New Roman" w:eastAsia="Times New Roman" w:hAnsi="Times New Roman" w:cs="Times New Roman"/>
            <w:sz w:val="24"/>
            <w:szCs w:val="24"/>
            <w:lang w:eastAsia="es-MX"/>
          </w:rPr>
          <w:t xml:space="preserve">I used to </w:t>
        </w:r>
      </w:ins>
      <w:r w:rsidR="00F173E2" w:rsidRPr="00F173E2">
        <w:rPr>
          <w:rFonts w:ascii="Times New Roman" w:eastAsia="Times New Roman" w:hAnsi="Times New Roman" w:cs="Times New Roman"/>
          <w:sz w:val="24"/>
          <w:szCs w:val="24"/>
          <w:lang w:eastAsia="es-MX"/>
        </w:rPr>
        <w:t>forecast Mexico's quarterly GDP</w:t>
      </w:r>
      <w:r w:rsidR="00427331">
        <w:rPr>
          <w:rFonts w:ascii="Times New Roman" w:eastAsia="Times New Roman" w:hAnsi="Times New Roman" w:cs="Times New Roman"/>
          <w:sz w:val="24"/>
          <w:szCs w:val="24"/>
          <w:lang w:eastAsia="es-MX"/>
        </w:rPr>
        <w:t xml:space="preserve"> in the short run</w:t>
      </w:r>
      <w:r w:rsidR="00F173E2" w:rsidRPr="00F173E2">
        <w:rPr>
          <w:rFonts w:ascii="Times New Roman" w:eastAsia="Times New Roman" w:hAnsi="Times New Roman" w:cs="Times New Roman"/>
          <w:sz w:val="24"/>
          <w:szCs w:val="24"/>
          <w:lang w:eastAsia="es-MX"/>
        </w:rPr>
        <w:t xml:space="preserve">: a </w:t>
      </w:r>
      <w:ins w:id="3" w:author="Johanna Koolemans Beynen" w:date="2020-01-20T15:21:00Z">
        <w:r w:rsidR="00336653">
          <w:rPr>
            <w:rFonts w:ascii="Times New Roman" w:eastAsia="Times New Roman" w:hAnsi="Times New Roman" w:cs="Times New Roman"/>
            <w:sz w:val="24"/>
            <w:szCs w:val="24"/>
            <w:lang w:eastAsia="es-MX"/>
          </w:rPr>
          <w:t>d</w:t>
        </w:r>
      </w:ins>
      <w:del w:id="4" w:author="Johanna Koolemans Beynen" w:date="2020-01-20T15:21:00Z">
        <w:r w:rsidR="00F173E2" w:rsidRPr="00F173E2" w:rsidDel="00336653">
          <w:rPr>
            <w:rFonts w:ascii="Times New Roman" w:eastAsia="Times New Roman" w:hAnsi="Times New Roman" w:cs="Times New Roman"/>
            <w:sz w:val="24"/>
            <w:szCs w:val="24"/>
            <w:lang w:eastAsia="es-MX"/>
          </w:rPr>
          <w:delText>D</w:delText>
        </w:r>
      </w:del>
      <w:r w:rsidR="00F173E2" w:rsidRPr="00F173E2">
        <w:rPr>
          <w:rFonts w:ascii="Times New Roman" w:eastAsia="Times New Roman" w:hAnsi="Times New Roman" w:cs="Times New Roman"/>
          <w:sz w:val="24"/>
          <w:szCs w:val="24"/>
          <w:lang w:eastAsia="es-MX"/>
        </w:rPr>
        <w:t xml:space="preserve">ynamic </w:t>
      </w:r>
      <w:ins w:id="5" w:author="Johanna Koolemans Beynen" w:date="2020-01-20T15:21:00Z">
        <w:r w:rsidR="00336653">
          <w:rPr>
            <w:rFonts w:ascii="Times New Roman" w:eastAsia="Times New Roman" w:hAnsi="Times New Roman" w:cs="Times New Roman"/>
            <w:sz w:val="24"/>
            <w:szCs w:val="24"/>
            <w:lang w:eastAsia="es-MX"/>
          </w:rPr>
          <w:t>f</w:t>
        </w:r>
      </w:ins>
      <w:del w:id="6" w:author="Johanna Koolemans Beynen" w:date="2020-01-20T15:21:00Z">
        <w:r w:rsidR="00F173E2" w:rsidRPr="00F173E2" w:rsidDel="00336653">
          <w:rPr>
            <w:rFonts w:ascii="Times New Roman" w:eastAsia="Times New Roman" w:hAnsi="Times New Roman" w:cs="Times New Roman"/>
            <w:sz w:val="24"/>
            <w:szCs w:val="24"/>
            <w:lang w:eastAsia="es-MX"/>
          </w:rPr>
          <w:delText>F</w:delText>
        </w:r>
      </w:del>
      <w:r w:rsidR="00F173E2" w:rsidRPr="00F173E2">
        <w:rPr>
          <w:rFonts w:ascii="Times New Roman" w:eastAsia="Times New Roman" w:hAnsi="Times New Roman" w:cs="Times New Roman"/>
          <w:sz w:val="24"/>
          <w:szCs w:val="24"/>
          <w:lang w:eastAsia="es-MX"/>
        </w:rPr>
        <w:t xml:space="preserve">actor </w:t>
      </w:r>
      <w:ins w:id="7" w:author="Johanna Koolemans Beynen" w:date="2020-01-20T15:21:00Z">
        <w:r w:rsidR="00336653">
          <w:rPr>
            <w:rFonts w:ascii="Times New Roman" w:eastAsia="Times New Roman" w:hAnsi="Times New Roman" w:cs="Times New Roman"/>
            <w:sz w:val="24"/>
            <w:szCs w:val="24"/>
            <w:lang w:eastAsia="es-MX"/>
          </w:rPr>
          <w:t>m</w:t>
        </w:r>
      </w:ins>
      <w:del w:id="8" w:author="Johanna Koolemans Beynen" w:date="2020-01-20T15:21:00Z">
        <w:r w:rsidR="00F173E2" w:rsidRPr="00F173E2" w:rsidDel="00336653">
          <w:rPr>
            <w:rFonts w:ascii="Times New Roman" w:eastAsia="Times New Roman" w:hAnsi="Times New Roman" w:cs="Times New Roman"/>
            <w:sz w:val="24"/>
            <w:szCs w:val="24"/>
            <w:lang w:eastAsia="es-MX"/>
          </w:rPr>
          <w:delText>M</w:delText>
        </w:r>
      </w:del>
      <w:r w:rsidR="00F173E2" w:rsidRPr="00F173E2">
        <w:rPr>
          <w:rFonts w:ascii="Times New Roman" w:eastAsia="Times New Roman" w:hAnsi="Times New Roman" w:cs="Times New Roman"/>
          <w:sz w:val="24"/>
          <w:szCs w:val="24"/>
          <w:lang w:eastAsia="es-MX"/>
        </w:rPr>
        <w:t xml:space="preserve">odel (DFM), two </w:t>
      </w:r>
      <w:ins w:id="9" w:author="Johanna Koolemans Beynen" w:date="2020-01-20T15:22:00Z">
        <w:r w:rsidR="00336653">
          <w:rPr>
            <w:rFonts w:ascii="Times New Roman" w:eastAsia="Times New Roman" w:hAnsi="Times New Roman" w:cs="Times New Roman"/>
            <w:sz w:val="24"/>
            <w:szCs w:val="24"/>
            <w:lang w:eastAsia="es-MX"/>
          </w:rPr>
          <w:t>b</w:t>
        </w:r>
      </w:ins>
      <w:del w:id="10" w:author="Johanna Koolemans Beynen" w:date="2020-01-20T15:22:00Z">
        <w:r w:rsidR="00F173E2" w:rsidRPr="00F173E2" w:rsidDel="00336653">
          <w:rPr>
            <w:rFonts w:ascii="Times New Roman" w:eastAsia="Times New Roman" w:hAnsi="Times New Roman" w:cs="Times New Roman"/>
            <w:sz w:val="24"/>
            <w:szCs w:val="24"/>
            <w:lang w:eastAsia="es-MX"/>
          </w:rPr>
          <w:delText>B</w:delText>
        </w:r>
      </w:del>
      <w:r w:rsidR="00F173E2" w:rsidRPr="00F173E2">
        <w:rPr>
          <w:rFonts w:ascii="Times New Roman" w:eastAsia="Times New Roman" w:hAnsi="Times New Roman" w:cs="Times New Roman"/>
          <w:sz w:val="24"/>
          <w:szCs w:val="24"/>
          <w:lang w:eastAsia="es-MX"/>
        </w:rPr>
        <w:t xml:space="preserve">ridge </w:t>
      </w:r>
      <w:ins w:id="11" w:author="Johanna Koolemans Beynen" w:date="2020-01-20T15:22:00Z">
        <w:r w:rsidR="00336653">
          <w:rPr>
            <w:rFonts w:ascii="Times New Roman" w:eastAsia="Times New Roman" w:hAnsi="Times New Roman" w:cs="Times New Roman"/>
            <w:sz w:val="24"/>
            <w:szCs w:val="24"/>
            <w:lang w:eastAsia="es-MX"/>
          </w:rPr>
          <w:t>e</w:t>
        </w:r>
      </w:ins>
      <w:del w:id="12" w:author="Johanna Koolemans Beynen" w:date="2020-01-20T15:22:00Z">
        <w:r w:rsidR="00F173E2" w:rsidRPr="00F173E2" w:rsidDel="00336653">
          <w:rPr>
            <w:rFonts w:ascii="Times New Roman" w:eastAsia="Times New Roman" w:hAnsi="Times New Roman" w:cs="Times New Roman"/>
            <w:sz w:val="24"/>
            <w:szCs w:val="24"/>
            <w:lang w:eastAsia="es-MX"/>
          </w:rPr>
          <w:delText>E</w:delText>
        </w:r>
      </w:del>
      <w:r w:rsidR="00F173E2" w:rsidRPr="00F173E2">
        <w:rPr>
          <w:rFonts w:ascii="Times New Roman" w:eastAsia="Times New Roman" w:hAnsi="Times New Roman" w:cs="Times New Roman"/>
          <w:sz w:val="24"/>
          <w:szCs w:val="24"/>
          <w:lang w:eastAsia="es-MX"/>
        </w:rPr>
        <w:t xml:space="preserve">quation </w:t>
      </w:r>
      <w:ins w:id="13" w:author="Johanna Koolemans Beynen" w:date="2020-02-21T15:07:00Z">
        <w:r w:rsidR="007E64F1" w:rsidRPr="00F173E2">
          <w:rPr>
            <w:rFonts w:ascii="Times New Roman" w:eastAsia="Times New Roman" w:hAnsi="Times New Roman" w:cs="Times New Roman"/>
            <w:sz w:val="24"/>
            <w:szCs w:val="24"/>
            <w:lang w:eastAsia="es-MX"/>
          </w:rPr>
          <w:t xml:space="preserve">(BE) </w:t>
        </w:r>
      </w:ins>
      <w:ins w:id="14" w:author="Johanna Koolemans Beynen" w:date="2020-01-20T15:22:00Z">
        <w:r w:rsidR="00336653">
          <w:rPr>
            <w:rFonts w:ascii="Times New Roman" w:eastAsia="Times New Roman" w:hAnsi="Times New Roman" w:cs="Times New Roman"/>
            <w:sz w:val="24"/>
            <w:szCs w:val="24"/>
            <w:lang w:eastAsia="es-MX"/>
          </w:rPr>
          <w:t>m</w:t>
        </w:r>
      </w:ins>
      <w:del w:id="15" w:author="Johanna Koolemans Beynen" w:date="2020-01-20T15:22:00Z">
        <w:r w:rsidR="00F173E2" w:rsidRPr="00F173E2" w:rsidDel="00336653">
          <w:rPr>
            <w:rFonts w:ascii="Times New Roman" w:eastAsia="Times New Roman" w:hAnsi="Times New Roman" w:cs="Times New Roman"/>
            <w:sz w:val="24"/>
            <w:szCs w:val="24"/>
            <w:lang w:eastAsia="es-MX"/>
          </w:rPr>
          <w:delText>M</w:delText>
        </w:r>
      </w:del>
      <w:r w:rsidR="00F173E2" w:rsidRPr="00F173E2">
        <w:rPr>
          <w:rFonts w:ascii="Times New Roman" w:eastAsia="Times New Roman" w:hAnsi="Times New Roman" w:cs="Times New Roman"/>
          <w:sz w:val="24"/>
          <w:szCs w:val="24"/>
          <w:lang w:eastAsia="es-MX"/>
        </w:rPr>
        <w:t xml:space="preserve">odels </w:t>
      </w:r>
      <w:del w:id="16" w:author="Johanna Koolemans Beynen" w:date="2020-02-21T15:07:00Z">
        <w:r w:rsidR="00F173E2" w:rsidRPr="00F173E2" w:rsidDel="007E64F1">
          <w:rPr>
            <w:rFonts w:ascii="Times New Roman" w:eastAsia="Times New Roman" w:hAnsi="Times New Roman" w:cs="Times New Roman"/>
            <w:sz w:val="24"/>
            <w:szCs w:val="24"/>
            <w:lang w:eastAsia="es-MX"/>
          </w:rPr>
          <w:delText xml:space="preserve">(BE) </w:delText>
        </w:r>
      </w:del>
      <w:r w:rsidR="00F173E2" w:rsidRPr="00F173E2">
        <w:rPr>
          <w:rFonts w:ascii="Times New Roman" w:eastAsia="Times New Roman" w:hAnsi="Times New Roman" w:cs="Times New Roman"/>
          <w:sz w:val="24"/>
          <w:szCs w:val="24"/>
          <w:lang w:eastAsia="es-MX"/>
        </w:rPr>
        <w:t xml:space="preserve">and two </w:t>
      </w:r>
      <w:ins w:id="17" w:author="Johanna Koolemans Beynen" w:date="2020-02-21T15:07:00Z">
        <w:r w:rsidR="007E64F1">
          <w:rPr>
            <w:rFonts w:ascii="Times New Roman" w:eastAsia="Times New Roman" w:hAnsi="Times New Roman" w:cs="Times New Roman"/>
            <w:sz w:val="24"/>
            <w:szCs w:val="24"/>
            <w:lang w:eastAsia="es-MX"/>
          </w:rPr>
          <w:t xml:space="preserve">models </w:t>
        </w:r>
      </w:ins>
      <w:r w:rsidR="00F90495">
        <w:rPr>
          <w:rFonts w:ascii="Times New Roman" w:eastAsia="Times New Roman" w:hAnsi="Times New Roman" w:cs="Times New Roman"/>
          <w:sz w:val="24"/>
          <w:szCs w:val="24"/>
          <w:lang w:eastAsia="es-MX"/>
        </w:rPr>
        <w:t xml:space="preserve">based on </w:t>
      </w:r>
      <w:ins w:id="18" w:author="Johanna Koolemans Beynen" w:date="2020-01-20T15:22:00Z">
        <w:r w:rsidR="00336653">
          <w:rPr>
            <w:rFonts w:ascii="Times New Roman" w:eastAsia="Times New Roman" w:hAnsi="Times New Roman" w:cs="Times New Roman"/>
            <w:sz w:val="24"/>
            <w:szCs w:val="24"/>
            <w:lang w:eastAsia="es-MX"/>
          </w:rPr>
          <w:t>p</w:t>
        </w:r>
      </w:ins>
      <w:del w:id="19" w:author="Johanna Koolemans Beynen" w:date="2020-01-20T15:22:00Z">
        <w:r w:rsidR="00F173E2" w:rsidRPr="00F173E2" w:rsidDel="00336653">
          <w:rPr>
            <w:rFonts w:ascii="Times New Roman" w:eastAsia="Times New Roman" w:hAnsi="Times New Roman" w:cs="Times New Roman"/>
            <w:sz w:val="24"/>
            <w:szCs w:val="24"/>
            <w:lang w:eastAsia="es-MX"/>
          </w:rPr>
          <w:delText>P</w:delText>
        </w:r>
      </w:del>
      <w:r w:rsidR="00F173E2" w:rsidRPr="00F173E2">
        <w:rPr>
          <w:rFonts w:ascii="Times New Roman" w:eastAsia="Times New Roman" w:hAnsi="Times New Roman" w:cs="Times New Roman"/>
          <w:sz w:val="24"/>
          <w:szCs w:val="24"/>
          <w:lang w:eastAsia="es-MX"/>
        </w:rPr>
        <w:t xml:space="preserve">rincipal </w:t>
      </w:r>
      <w:ins w:id="20" w:author="Johanna Koolemans Beynen" w:date="2020-01-20T15:22:00Z">
        <w:r w:rsidR="00336653">
          <w:rPr>
            <w:rFonts w:ascii="Times New Roman" w:eastAsia="Times New Roman" w:hAnsi="Times New Roman" w:cs="Times New Roman"/>
            <w:sz w:val="24"/>
            <w:szCs w:val="24"/>
            <w:lang w:eastAsia="es-MX"/>
          </w:rPr>
          <w:t>c</w:t>
        </w:r>
      </w:ins>
      <w:del w:id="21" w:author="Johanna Koolemans Beynen" w:date="2020-01-20T15:22:00Z">
        <w:r w:rsidR="00F173E2" w:rsidRPr="00F173E2" w:rsidDel="00336653">
          <w:rPr>
            <w:rFonts w:ascii="Times New Roman" w:eastAsia="Times New Roman" w:hAnsi="Times New Roman" w:cs="Times New Roman"/>
            <w:sz w:val="24"/>
            <w:szCs w:val="24"/>
            <w:lang w:eastAsia="es-MX"/>
          </w:rPr>
          <w:delText>C</w:delText>
        </w:r>
      </w:del>
      <w:r w:rsidR="00F173E2" w:rsidRPr="00F173E2">
        <w:rPr>
          <w:rFonts w:ascii="Times New Roman" w:eastAsia="Times New Roman" w:hAnsi="Times New Roman" w:cs="Times New Roman"/>
          <w:sz w:val="24"/>
          <w:szCs w:val="24"/>
          <w:lang w:eastAsia="es-MX"/>
        </w:rPr>
        <w:t xml:space="preserve">omponents </w:t>
      </w:r>
      <w:ins w:id="22" w:author="Johanna Koolemans Beynen" w:date="2020-01-20T15:22:00Z">
        <w:r w:rsidR="00336653">
          <w:rPr>
            <w:rFonts w:ascii="Times New Roman" w:eastAsia="Times New Roman" w:hAnsi="Times New Roman" w:cs="Times New Roman"/>
            <w:sz w:val="24"/>
            <w:szCs w:val="24"/>
            <w:lang w:eastAsia="es-MX"/>
          </w:rPr>
          <w:t>a</w:t>
        </w:r>
      </w:ins>
      <w:del w:id="23" w:author="Johanna Koolemans Beynen" w:date="2020-01-20T15:22:00Z">
        <w:r w:rsidR="00F90495" w:rsidDel="00336653">
          <w:rPr>
            <w:rFonts w:ascii="Times New Roman" w:eastAsia="Times New Roman" w:hAnsi="Times New Roman" w:cs="Times New Roman"/>
            <w:sz w:val="24"/>
            <w:szCs w:val="24"/>
            <w:lang w:eastAsia="es-MX"/>
          </w:rPr>
          <w:delText>A</w:delText>
        </w:r>
      </w:del>
      <w:r w:rsidR="00F90495">
        <w:rPr>
          <w:rFonts w:ascii="Times New Roman" w:eastAsia="Times New Roman" w:hAnsi="Times New Roman" w:cs="Times New Roman"/>
          <w:sz w:val="24"/>
          <w:szCs w:val="24"/>
          <w:lang w:eastAsia="es-MX"/>
        </w:rPr>
        <w:t>nalysis</w:t>
      </w:r>
      <w:r w:rsidR="00F173E2" w:rsidRPr="00F173E2">
        <w:rPr>
          <w:rFonts w:ascii="Times New Roman" w:eastAsia="Times New Roman" w:hAnsi="Times New Roman" w:cs="Times New Roman"/>
          <w:sz w:val="24"/>
          <w:szCs w:val="24"/>
          <w:lang w:eastAsia="es-MX"/>
        </w:rPr>
        <w:t xml:space="preserve"> (PCA). The results indicate that the average of the </w:t>
      </w:r>
      <w:ins w:id="24" w:author="Johanna Koolemans Beynen" w:date="2020-01-20T15:24:00Z">
        <w:r w:rsidR="00336653">
          <w:rPr>
            <w:rFonts w:ascii="Times New Roman" w:eastAsia="Times New Roman" w:hAnsi="Times New Roman" w:cs="Times New Roman"/>
            <w:sz w:val="24"/>
            <w:szCs w:val="24"/>
            <w:lang w:eastAsia="es-MX"/>
          </w:rPr>
          <w:t>two</w:t>
        </w:r>
        <w:r w:rsidR="00336653" w:rsidRPr="00F173E2">
          <w:rPr>
            <w:rFonts w:ascii="Times New Roman" w:eastAsia="Times New Roman" w:hAnsi="Times New Roman" w:cs="Times New Roman"/>
            <w:sz w:val="24"/>
            <w:szCs w:val="24"/>
            <w:lang w:eastAsia="es-MX"/>
          </w:rPr>
          <w:t xml:space="preserve"> </w:t>
        </w:r>
      </w:ins>
      <w:r w:rsidR="00F173E2" w:rsidRPr="00F173E2">
        <w:rPr>
          <w:rFonts w:ascii="Times New Roman" w:eastAsia="Times New Roman" w:hAnsi="Times New Roman" w:cs="Times New Roman"/>
          <w:sz w:val="24"/>
          <w:szCs w:val="24"/>
          <w:lang w:eastAsia="es-MX"/>
        </w:rPr>
        <w:t>BE forecasts is statistically better than the rest of the models under consideration, a</w:t>
      </w:r>
      <w:r w:rsidR="0082036F">
        <w:rPr>
          <w:rFonts w:ascii="Times New Roman" w:eastAsia="Times New Roman" w:hAnsi="Times New Roman" w:cs="Times New Roman"/>
          <w:sz w:val="24"/>
          <w:szCs w:val="24"/>
          <w:lang w:eastAsia="es-MX"/>
        </w:rPr>
        <w:t>ccording to the Diebold-Mariano</w:t>
      </w:r>
      <w:r w:rsidR="00F173E2" w:rsidRPr="00F173E2">
        <w:rPr>
          <w:rFonts w:ascii="Times New Roman" w:eastAsia="Times New Roman" w:hAnsi="Times New Roman" w:cs="Times New Roman"/>
          <w:sz w:val="24"/>
          <w:szCs w:val="24"/>
          <w:lang w:eastAsia="es-MX"/>
        </w:rPr>
        <w:t xml:space="preserve"> accuracy test</w:t>
      </w:r>
      <w:r w:rsidR="00F90495">
        <w:rPr>
          <w:rFonts w:ascii="Times New Roman" w:eastAsia="Times New Roman" w:hAnsi="Times New Roman" w:cs="Times New Roman"/>
          <w:sz w:val="24"/>
          <w:szCs w:val="24"/>
          <w:lang w:eastAsia="es-MX"/>
        </w:rPr>
        <w:t xml:space="preserve"> (</w:t>
      </w:r>
      <w:ins w:id="25" w:author="Johanna Koolemans Beynen" w:date="2020-02-21T15:10:00Z">
        <w:r w:rsidR="007E64F1">
          <w:rPr>
            <w:rFonts w:ascii="Times New Roman" w:eastAsia="Times New Roman" w:hAnsi="Times New Roman" w:cs="Times New Roman"/>
            <w:sz w:val="24"/>
            <w:szCs w:val="24"/>
            <w:lang w:eastAsia="es-MX"/>
          </w:rPr>
          <w:t xml:space="preserve">Diebold and Mariano, </w:t>
        </w:r>
      </w:ins>
      <w:r w:rsidR="00F90495">
        <w:rPr>
          <w:rFonts w:ascii="Times New Roman" w:eastAsia="Times New Roman" w:hAnsi="Times New Roman" w:cs="Times New Roman"/>
          <w:sz w:val="24"/>
          <w:szCs w:val="24"/>
          <w:lang w:eastAsia="es-MX"/>
        </w:rPr>
        <w:t>1995)</w:t>
      </w:r>
      <w:r w:rsidR="00F173E2" w:rsidRPr="00F173E2">
        <w:rPr>
          <w:rFonts w:ascii="Times New Roman" w:eastAsia="Times New Roman" w:hAnsi="Times New Roman" w:cs="Times New Roman"/>
          <w:sz w:val="24"/>
          <w:szCs w:val="24"/>
          <w:lang w:eastAsia="es-MX"/>
        </w:rPr>
        <w:t xml:space="preserve">. </w:t>
      </w:r>
      <w:r w:rsidR="001669BC">
        <w:rPr>
          <w:rFonts w:ascii="Times New Roman" w:eastAsia="Times New Roman" w:hAnsi="Times New Roman" w:cs="Times New Roman"/>
          <w:sz w:val="24"/>
          <w:szCs w:val="24"/>
          <w:lang w:eastAsia="es-MX"/>
        </w:rPr>
        <w:t>Using real-time information</w:t>
      </w:r>
      <w:ins w:id="26" w:author="Johanna Koolemans Beynen" w:date="2020-01-12T23:31:00Z">
        <w:r w:rsidR="00CD4A2B">
          <w:rPr>
            <w:rFonts w:ascii="Times New Roman" w:eastAsia="Times New Roman" w:hAnsi="Times New Roman" w:cs="Times New Roman"/>
            <w:sz w:val="24"/>
            <w:szCs w:val="24"/>
            <w:lang w:eastAsia="es-MX"/>
          </w:rPr>
          <w:t>,</w:t>
        </w:r>
      </w:ins>
      <w:r w:rsidR="006A68FD" w:rsidRPr="006A68FD">
        <w:rPr>
          <w:rFonts w:ascii="Times New Roman" w:eastAsia="Times New Roman" w:hAnsi="Times New Roman" w:cs="Times New Roman"/>
          <w:sz w:val="24"/>
          <w:szCs w:val="24"/>
          <w:lang w:eastAsia="es-MX"/>
        </w:rPr>
        <w:t xml:space="preserve"> I show that the </w:t>
      </w:r>
      <w:ins w:id="27" w:author="Johanna Koolemans Beynen" w:date="2020-01-20T15:22:00Z">
        <w:r w:rsidR="00336653">
          <w:rPr>
            <w:rFonts w:ascii="Times New Roman" w:eastAsia="Times New Roman" w:hAnsi="Times New Roman" w:cs="Times New Roman"/>
            <w:sz w:val="24"/>
            <w:szCs w:val="24"/>
            <w:lang w:eastAsia="es-MX"/>
          </w:rPr>
          <w:t xml:space="preserve">average of the </w:t>
        </w:r>
      </w:ins>
      <w:r w:rsidR="006A68FD" w:rsidRPr="006A68FD">
        <w:rPr>
          <w:rFonts w:ascii="Times New Roman" w:eastAsia="Times New Roman" w:hAnsi="Times New Roman" w:cs="Times New Roman"/>
          <w:sz w:val="24"/>
          <w:szCs w:val="24"/>
          <w:lang w:eastAsia="es-MX"/>
        </w:rPr>
        <w:t xml:space="preserve">BE </w:t>
      </w:r>
      <w:ins w:id="28" w:author="Johanna Koolemans Beynen" w:date="2020-01-20T15:22:00Z">
        <w:r w:rsidR="00336653">
          <w:rPr>
            <w:rFonts w:ascii="Times New Roman" w:eastAsia="Times New Roman" w:hAnsi="Times New Roman" w:cs="Times New Roman"/>
            <w:sz w:val="24"/>
            <w:szCs w:val="24"/>
            <w:lang w:eastAsia="es-MX"/>
          </w:rPr>
          <w:t xml:space="preserve">models </w:t>
        </w:r>
      </w:ins>
      <w:del w:id="29" w:author="Johanna Koolemans Beynen" w:date="2020-01-20T15:22:00Z">
        <w:r w:rsidR="006A68FD" w:rsidRPr="006A68FD" w:rsidDel="00336653">
          <w:rPr>
            <w:rFonts w:ascii="Times New Roman" w:eastAsia="Times New Roman" w:hAnsi="Times New Roman" w:cs="Times New Roman"/>
            <w:sz w:val="24"/>
            <w:szCs w:val="24"/>
            <w:lang w:eastAsia="es-MX"/>
          </w:rPr>
          <w:delText xml:space="preserve">average </w:delText>
        </w:r>
      </w:del>
      <w:r w:rsidR="006A68FD" w:rsidRPr="006A68FD">
        <w:rPr>
          <w:rFonts w:ascii="Times New Roman" w:eastAsia="Times New Roman" w:hAnsi="Times New Roman" w:cs="Times New Roman"/>
          <w:sz w:val="24"/>
          <w:szCs w:val="24"/>
          <w:lang w:eastAsia="es-MX"/>
        </w:rPr>
        <w:t xml:space="preserve">is </w:t>
      </w:r>
      <w:ins w:id="30" w:author="Johanna Koolemans Beynen" w:date="2020-01-12T23:31:00Z">
        <w:r w:rsidR="00CD4A2B">
          <w:rPr>
            <w:rFonts w:ascii="Times New Roman" w:eastAsia="Times New Roman" w:hAnsi="Times New Roman" w:cs="Times New Roman"/>
            <w:sz w:val="24"/>
            <w:szCs w:val="24"/>
            <w:lang w:eastAsia="es-MX"/>
          </w:rPr>
          <w:t xml:space="preserve">also </w:t>
        </w:r>
      </w:ins>
      <w:r w:rsidR="006A68FD" w:rsidRPr="006A68FD">
        <w:rPr>
          <w:rFonts w:ascii="Times New Roman" w:eastAsia="Times New Roman" w:hAnsi="Times New Roman" w:cs="Times New Roman"/>
          <w:sz w:val="24"/>
          <w:szCs w:val="24"/>
          <w:lang w:eastAsia="es-MX"/>
        </w:rPr>
        <w:t>more accurate than the median of the forecasts provided by the an</w:t>
      </w:r>
      <w:r w:rsidR="00AC0E5A">
        <w:rPr>
          <w:rFonts w:ascii="Times New Roman" w:eastAsia="Times New Roman" w:hAnsi="Times New Roman" w:cs="Times New Roman"/>
          <w:sz w:val="24"/>
          <w:szCs w:val="24"/>
          <w:lang w:eastAsia="es-MX"/>
        </w:rPr>
        <w:t>alysts surveyed by Bloomberg,</w:t>
      </w:r>
      <w:r w:rsidR="006A68FD" w:rsidRPr="006A68FD">
        <w:rPr>
          <w:rFonts w:ascii="Times New Roman" w:eastAsia="Times New Roman" w:hAnsi="Times New Roman" w:cs="Times New Roman"/>
          <w:sz w:val="24"/>
          <w:szCs w:val="24"/>
          <w:lang w:eastAsia="es-MX"/>
        </w:rPr>
        <w:t xml:space="preserve"> the median of the exp</w:t>
      </w:r>
      <w:r w:rsidR="006A68FD">
        <w:rPr>
          <w:rFonts w:ascii="Times New Roman" w:eastAsia="Times New Roman" w:hAnsi="Times New Roman" w:cs="Times New Roman"/>
          <w:sz w:val="24"/>
          <w:szCs w:val="24"/>
          <w:lang w:eastAsia="es-MX"/>
        </w:rPr>
        <w:t>erts who answer Banco de México’</w:t>
      </w:r>
      <w:r w:rsidR="006A68FD" w:rsidRPr="006A68FD">
        <w:rPr>
          <w:rFonts w:ascii="Times New Roman" w:eastAsia="Times New Roman" w:hAnsi="Times New Roman" w:cs="Times New Roman"/>
          <w:sz w:val="24"/>
          <w:szCs w:val="24"/>
          <w:lang w:eastAsia="es-MX"/>
        </w:rPr>
        <w:t>s Survey of Professional Forecasters</w:t>
      </w:r>
      <w:r w:rsidR="00AC0E5A">
        <w:rPr>
          <w:rFonts w:ascii="Times New Roman" w:eastAsia="Times New Roman" w:hAnsi="Times New Roman" w:cs="Times New Roman"/>
          <w:sz w:val="24"/>
          <w:szCs w:val="24"/>
          <w:lang w:eastAsia="es-MX"/>
        </w:rPr>
        <w:t xml:space="preserve"> and </w:t>
      </w:r>
      <w:r w:rsidR="00AC0E5A">
        <w:rPr>
          <w:rFonts w:ascii="Times New Roman" w:hAnsi="Times New Roman" w:cs="Times New Roman"/>
          <w:sz w:val="24"/>
          <w:szCs w:val="24"/>
        </w:rPr>
        <w:t>the rapid GDP estimate released by INEGI</w:t>
      </w:r>
      <w:r w:rsidR="00AC0E5A" w:rsidRPr="006B4E06">
        <w:rPr>
          <w:rFonts w:ascii="Times New Roman" w:hAnsi="Times New Roman" w:cs="Times New Roman"/>
          <w:sz w:val="24"/>
          <w:szCs w:val="24"/>
        </w:rPr>
        <w:t>.</w:t>
      </w:r>
    </w:p>
    <w:p w14:paraId="5B1797F1" w14:textId="77777777" w:rsidR="006A68FD" w:rsidRPr="00C717C7" w:rsidRDefault="006A68FD" w:rsidP="00474B49">
      <w:pPr>
        <w:spacing w:after="0" w:line="240" w:lineRule="auto"/>
        <w:rPr>
          <w:rFonts w:ascii="Times New Roman" w:eastAsia="Times New Roman" w:hAnsi="Times New Roman" w:cs="Times New Roman"/>
          <w:sz w:val="24"/>
          <w:szCs w:val="24"/>
          <w:lang w:eastAsia="es-MX"/>
        </w:rPr>
      </w:pPr>
    </w:p>
    <w:p w14:paraId="4CC0617E" w14:textId="0B68F3D2" w:rsidR="00D77857" w:rsidRDefault="00D77857" w:rsidP="00474B49">
      <w:pPr>
        <w:spacing w:after="0" w:line="276" w:lineRule="auto"/>
        <w:rPr>
          <w:rFonts w:ascii="Times New Roman" w:eastAsia="Times New Roman" w:hAnsi="Times New Roman" w:cs="Times New Roman"/>
          <w:sz w:val="24"/>
          <w:szCs w:val="24"/>
          <w:lang w:eastAsia="es-MX"/>
        </w:rPr>
      </w:pPr>
      <w:r w:rsidRPr="008E6297">
        <w:rPr>
          <w:rFonts w:ascii="Times New Roman" w:eastAsia="Times New Roman" w:hAnsi="Times New Roman" w:cs="Times New Roman"/>
          <w:b/>
          <w:sz w:val="24"/>
          <w:szCs w:val="24"/>
          <w:lang w:eastAsia="es-MX"/>
        </w:rPr>
        <w:t xml:space="preserve">JEL Classification: </w:t>
      </w:r>
      <w:r w:rsidRPr="008E6297">
        <w:rPr>
          <w:rFonts w:ascii="Times New Roman" w:eastAsia="Times New Roman" w:hAnsi="Times New Roman" w:cs="Times New Roman"/>
          <w:sz w:val="24"/>
          <w:szCs w:val="24"/>
          <w:lang w:eastAsia="es-MX"/>
        </w:rPr>
        <w:t xml:space="preserve">C32, </w:t>
      </w:r>
      <w:r>
        <w:rPr>
          <w:rFonts w:ascii="Times New Roman" w:eastAsia="Times New Roman" w:hAnsi="Times New Roman" w:cs="Times New Roman"/>
          <w:sz w:val="24"/>
          <w:szCs w:val="24"/>
          <w:lang w:eastAsia="es-MX"/>
        </w:rPr>
        <w:t xml:space="preserve">C38, </w:t>
      </w:r>
      <w:r w:rsidRPr="008E6297">
        <w:rPr>
          <w:rFonts w:ascii="Times New Roman" w:eastAsia="Times New Roman" w:hAnsi="Times New Roman" w:cs="Times New Roman"/>
          <w:sz w:val="24"/>
          <w:szCs w:val="24"/>
          <w:lang w:eastAsia="es-MX"/>
        </w:rPr>
        <w:t>C53, E52.</w:t>
      </w:r>
    </w:p>
    <w:p w14:paraId="749B24A0" w14:textId="2741C77F" w:rsidR="0055187D" w:rsidRPr="008E6297" w:rsidRDefault="0055187D" w:rsidP="00474B49">
      <w:pPr>
        <w:spacing w:after="0" w:line="276" w:lineRule="auto"/>
        <w:rPr>
          <w:rFonts w:ascii="Times New Roman" w:eastAsia="Times New Roman" w:hAnsi="Times New Roman" w:cs="Times New Roman"/>
          <w:b/>
          <w:sz w:val="24"/>
          <w:szCs w:val="24"/>
          <w:lang w:eastAsia="es-MX"/>
        </w:rPr>
      </w:pPr>
      <w:r w:rsidRPr="008E6297">
        <w:rPr>
          <w:rFonts w:ascii="Times New Roman" w:eastAsia="Times New Roman" w:hAnsi="Times New Roman" w:cs="Times New Roman"/>
          <w:b/>
          <w:sz w:val="24"/>
          <w:szCs w:val="24"/>
          <w:lang w:eastAsia="es-MX"/>
        </w:rPr>
        <w:t xml:space="preserve">Keywords: </w:t>
      </w:r>
      <w:r w:rsidR="00D77857">
        <w:rPr>
          <w:rFonts w:ascii="Times New Roman" w:eastAsia="Times New Roman" w:hAnsi="Times New Roman" w:cs="Times New Roman"/>
          <w:sz w:val="24"/>
          <w:szCs w:val="24"/>
          <w:lang w:eastAsia="es-MX"/>
        </w:rPr>
        <w:t>Forecasting</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State Space Model</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Principal Component Analysis</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Monetary Policy</w:t>
      </w:r>
      <w:r w:rsidR="00056674">
        <w:rPr>
          <w:rFonts w:ascii="Times New Roman" w:eastAsia="Times New Roman" w:hAnsi="Times New Roman" w:cs="Times New Roman"/>
          <w:sz w:val="24"/>
          <w:szCs w:val="24"/>
          <w:lang w:eastAsia="es-MX"/>
        </w:rPr>
        <w:t xml:space="preserve">, </w:t>
      </w:r>
      <w:r w:rsidR="00B7377E">
        <w:rPr>
          <w:rFonts w:ascii="Times New Roman" w:eastAsia="Times New Roman" w:hAnsi="Times New Roman" w:cs="Times New Roman"/>
          <w:sz w:val="24"/>
          <w:szCs w:val="24"/>
          <w:lang w:eastAsia="es-MX"/>
        </w:rPr>
        <w:t>Kalman Filter</w:t>
      </w:r>
      <w:r w:rsidR="00056674">
        <w:rPr>
          <w:rFonts w:ascii="Times New Roman" w:eastAsia="Times New Roman" w:hAnsi="Times New Roman" w:cs="Times New Roman"/>
          <w:sz w:val="24"/>
          <w:szCs w:val="24"/>
          <w:lang w:eastAsia="es-MX"/>
        </w:rPr>
        <w:t xml:space="preserve">, </w:t>
      </w:r>
      <w:r w:rsidRPr="008E6297">
        <w:rPr>
          <w:rFonts w:ascii="Times New Roman" w:eastAsia="Times New Roman" w:hAnsi="Times New Roman" w:cs="Times New Roman"/>
          <w:sz w:val="24"/>
          <w:szCs w:val="24"/>
          <w:lang w:eastAsia="es-MX"/>
        </w:rPr>
        <w:t>Diebold-Mariano test.</w:t>
      </w:r>
    </w:p>
    <w:p w14:paraId="2A9D1D38" w14:textId="76E866E5" w:rsidR="008E0E93" w:rsidRPr="00C717C7" w:rsidRDefault="008E0E93" w:rsidP="00474B49">
      <w:pPr>
        <w:rPr>
          <w:rFonts w:ascii="Times New Roman" w:eastAsia="Times New Roman" w:hAnsi="Times New Roman" w:cs="Times New Roman"/>
          <w:sz w:val="24"/>
          <w:szCs w:val="24"/>
          <w:lang w:eastAsia="es-MX"/>
        </w:rPr>
      </w:pPr>
      <w:r w:rsidRPr="00C717C7">
        <w:rPr>
          <w:rFonts w:ascii="Times New Roman" w:eastAsia="Times New Roman" w:hAnsi="Times New Roman" w:cs="Times New Roman"/>
          <w:sz w:val="24"/>
          <w:szCs w:val="24"/>
          <w:lang w:eastAsia="es-MX"/>
        </w:rPr>
        <w:br w:type="page"/>
      </w:r>
    </w:p>
    <w:p w14:paraId="42AAC7BF" w14:textId="1653DBEE" w:rsidR="00603DD3" w:rsidRPr="0055187D" w:rsidRDefault="00603DD3" w:rsidP="00603DD3">
      <w:pPr>
        <w:spacing w:after="0" w:line="360" w:lineRule="auto"/>
        <w:ind w:left="1416" w:hanging="1416"/>
        <w:jc w:val="both"/>
        <w:rPr>
          <w:rFonts w:ascii="Times New Roman" w:eastAsia="Times New Roman" w:hAnsi="Times New Roman" w:cs="Times New Roman"/>
          <w:b/>
          <w:sz w:val="32"/>
          <w:szCs w:val="24"/>
          <w:lang w:eastAsia="es-MX"/>
        </w:rPr>
      </w:pPr>
      <w:r w:rsidRPr="0055187D">
        <w:rPr>
          <w:rFonts w:ascii="Times New Roman" w:eastAsia="Times New Roman" w:hAnsi="Times New Roman" w:cs="Times New Roman"/>
          <w:b/>
          <w:sz w:val="32"/>
          <w:szCs w:val="24"/>
          <w:lang w:eastAsia="es-MX"/>
        </w:rPr>
        <w:lastRenderedPageBreak/>
        <w:t xml:space="preserve">1    </w:t>
      </w:r>
      <w:r w:rsidRPr="004267C9">
        <w:rPr>
          <w:rFonts w:ascii="Times New Roman" w:eastAsia="Times New Roman" w:hAnsi="Times New Roman" w:cs="Times New Roman"/>
          <w:b/>
          <w:sz w:val="32"/>
          <w:szCs w:val="24"/>
          <w:lang w:eastAsia="es-MX"/>
        </w:rPr>
        <w:t>Introduc</w:t>
      </w:r>
      <w:r w:rsidR="004267C9" w:rsidRPr="004267C9">
        <w:rPr>
          <w:rFonts w:ascii="Times New Roman" w:eastAsia="Times New Roman" w:hAnsi="Times New Roman" w:cs="Times New Roman"/>
          <w:b/>
          <w:sz w:val="32"/>
          <w:szCs w:val="24"/>
          <w:lang w:eastAsia="es-MX"/>
        </w:rPr>
        <w:t>t</w:t>
      </w:r>
      <w:r w:rsidRPr="004267C9">
        <w:rPr>
          <w:rFonts w:ascii="Times New Roman" w:eastAsia="Times New Roman" w:hAnsi="Times New Roman" w:cs="Times New Roman"/>
          <w:b/>
          <w:sz w:val="32"/>
          <w:szCs w:val="24"/>
          <w:lang w:eastAsia="es-MX"/>
        </w:rPr>
        <w:t>i</w:t>
      </w:r>
      <w:r w:rsidR="004267C9" w:rsidRPr="004267C9">
        <w:rPr>
          <w:rFonts w:ascii="Times New Roman" w:eastAsia="Times New Roman" w:hAnsi="Times New Roman" w:cs="Times New Roman"/>
          <w:b/>
          <w:sz w:val="32"/>
          <w:szCs w:val="24"/>
          <w:lang w:eastAsia="es-MX"/>
        </w:rPr>
        <w:t>o</w:t>
      </w:r>
      <w:r w:rsidRPr="004267C9">
        <w:rPr>
          <w:rFonts w:ascii="Times New Roman" w:eastAsia="Times New Roman" w:hAnsi="Times New Roman" w:cs="Times New Roman"/>
          <w:b/>
          <w:sz w:val="32"/>
          <w:szCs w:val="24"/>
          <w:lang w:eastAsia="es-MX"/>
        </w:rPr>
        <w:t>n</w:t>
      </w:r>
    </w:p>
    <w:p w14:paraId="551446C8" w14:textId="45658157" w:rsidR="002F4B34" w:rsidRDefault="00414F29" w:rsidP="00603DD3">
      <w:pPr>
        <w:spacing w:before="240" w:after="0" w:line="360" w:lineRule="auto"/>
        <w:jc w:val="both"/>
        <w:rPr>
          <w:rFonts w:ascii="Times New Roman" w:eastAsia="Times New Roman" w:hAnsi="Times New Roman" w:cs="Times New Roman"/>
          <w:sz w:val="24"/>
          <w:szCs w:val="24"/>
          <w:lang w:eastAsia="es-MX"/>
        </w:rPr>
      </w:pPr>
      <w:r w:rsidRPr="00414F29">
        <w:rPr>
          <w:rFonts w:ascii="Times New Roman" w:eastAsia="Times New Roman" w:hAnsi="Times New Roman" w:cs="Times New Roman"/>
          <w:sz w:val="24"/>
          <w:szCs w:val="24"/>
          <w:lang w:eastAsia="es-MX"/>
        </w:rPr>
        <w:t xml:space="preserve">Information on </w:t>
      </w:r>
      <w:ins w:id="31" w:author="Johanna Koolemans Beynen" w:date="2020-01-12T23:31:00Z">
        <w:r w:rsidR="00CD4A2B">
          <w:rPr>
            <w:rFonts w:ascii="Times New Roman" w:eastAsia="Times New Roman" w:hAnsi="Times New Roman" w:cs="Times New Roman"/>
            <w:sz w:val="24"/>
            <w:szCs w:val="24"/>
            <w:lang w:eastAsia="es-MX"/>
          </w:rPr>
          <w:t xml:space="preserve">the </w:t>
        </w:r>
      </w:ins>
      <w:r w:rsidRPr="00414F29">
        <w:rPr>
          <w:rFonts w:ascii="Times New Roman" w:eastAsia="Times New Roman" w:hAnsi="Times New Roman" w:cs="Times New Roman"/>
          <w:sz w:val="24"/>
          <w:szCs w:val="24"/>
          <w:lang w:eastAsia="es-MX"/>
        </w:rPr>
        <w:t xml:space="preserve">current state of the economy is a crucial aspect </w:t>
      </w:r>
      <w:r>
        <w:rPr>
          <w:rFonts w:ascii="Times New Roman" w:eastAsia="Times New Roman" w:hAnsi="Times New Roman" w:cs="Times New Roman"/>
          <w:sz w:val="24"/>
          <w:szCs w:val="24"/>
          <w:lang w:eastAsia="es-MX"/>
        </w:rPr>
        <w:t xml:space="preserve">in decision making </w:t>
      </w:r>
      <w:r w:rsidRPr="00414F29">
        <w:rPr>
          <w:rFonts w:ascii="Times New Roman" w:eastAsia="Times New Roman" w:hAnsi="Times New Roman" w:cs="Times New Roman"/>
          <w:sz w:val="24"/>
          <w:szCs w:val="24"/>
          <w:lang w:eastAsia="es-MX"/>
        </w:rPr>
        <w:t xml:space="preserve">for policymakers. </w:t>
      </w:r>
      <w:r w:rsidR="00C40106" w:rsidRPr="00C40106">
        <w:rPr>
          <w:rFonts w:ascii="Times New Roman" w:eastAsia="Times New Roman" w:hAnsi="Times New Roman" w:cs="Times New Roman"/>
          <w:sz w:val="24"/>
          <w:szCs w:val="24"/>
          <w:lang w:eastAsia="es-MX"/>
        </w:rPr>
        <w:t xml:space="preserve">Nonetheless, key statistics on the evolution of the economy are available </w:t>
      </w:r>
      <w:ins w:id="32" w:author="Johanna Koolemans Beynen" w:date="2020-01-12T23:32:00Z">
        <w:r w:rsidR="00CD4A2B">
          <w:rPr>
            <w:rFonts w:ascii="Times New Roman" w:eastAsia="Times New Roman" w:hAnsi="Times New Roman" w:cs="Times New Roman"/>
            <w:sz w:val="24"/>
            <w:szCs w:val="24"/>
            <w:lang w:eastAsia="es-MX"/>
          </w:rPr>
          <w:t xml:space="preserve">only </w:t>
        </w:r>
      </w:ins>
      <w:r w:rsidR="00C40106" w:rsidRPr="00C40106">
        <w:rPr>
          <w:rFonts w:ascii="Times New Roman" w:eastAsia="Times New Roman" w:hAnsi="Times New Roman" w:cs="Times New Roman"/>
          <w:sz w:val="24"/>
          <w:szCs w:val="24"/>
          <w:lang w:eastAsia="es-MX"/>
        </w:rPr>
        <w:t xml:space="preserve">with </w:t>
      </w:r>
      <w:ins w:id="33" w:author="Johanna Koolemans Beynen" w:date="2020-01-12T23:32:00Z">
        <w:r w:rsidR="00CD4A2B">
          <w:rPr>
            <w:rFonts w:ascii="Times New Roman" w:eastAsia="Times New Roman" w:hAnsi="Times New Roman" w:cs="Times New Roman"/>
            <w:sz w:val="24"/>
            <w:szCs w:val="24"/>
            <w:lang w:eastAsia="es-MX"/>
          </w:rPr>
          <w:t xml:space="preserve">a </w:t>
        </w:r>
      </w:ins>
      <w:r w:rsidR="00C40106" w:rsidRPr="00C40106">
        <w:rPr>
          <w:rFonts w:ascii="Times New Roman" w:eastAsia="Times New Roman" w:hAnsi="Times New Roman" w:cs="Times New Roman"/>
          <w:sz w:val="24"/>
          <w:szCs w:val="24"/>
          <w:lang w:eastAsia="es-MX"/>
        </w:rPr>
        <w:t xml:space="preserve">certain delay, which is </w:t>
      </w:r>
      <w:del w:id="34" w:author="Johanna Koolemans Beynen" w:date="2020-01-12T23:32:00Z">
        <w:r w:rsidR="00C40106" w:rsidRPr="00C40106" w:rsidDel="00CD4A2B">
          <w:rPr>
            <w:rFonts w:ascii="Times New Roman" w:eastAsia="Times New Roman" w:hAnsi="Times New Roman" w:cs="Times New Roman"/>
            <w:sz w:val="24"/>
            <w:szCs w:val="24"/>
            <w:lang w:eastAsia="es-MX"/>
          </w:rPr>
          <w:delText xml:space="preserve">the reason </w:delText>
        </w:r>
      </w:del>
      <w:r w:rsidR="00C40106" w:rsidRPr="00C40106">
        <w:rPr>
          <w:rFonts w:ascii="Times New Roman" w:eastAsia="Times New Roman" w:hAnsi="Times New Roman" w:cs="Times New Roman"/>
          <w:sz w:val="24"/>
          <w:szCs w:val="24"/>
          <w:lang w:eastAsia="es-MX"/>
        </w:rPr>
        <w:t>why we rely on forecast</w:t>
      </w:r>
      <w:ins w:id="35" w:author="Johanna Koolemans Beynen" w:date="2020-01-12T23:32:00Z">
        <w:r w:rsidR="00CD4A2B">
          <w:rPr>
            <w:rFonts w:ascii="Times New Roman" w:eastAsia="Times New Roman" w:hAnsi="Times New Roman" w:cs="Times New Roman"/>
            <w:sz w:val="24"/>
            <w:szCs w:val="24"/>
            <w:lang w:eastAsia="es-MX"/>
          </w:rPr>
          <w:t>ing</w:t>
        </w:r>
      </w:ins>
      <w:r w:rsidR="00C40106" w:rsidRPr="00C40106">
        <w:rPr>
          <w:rFonts w:ascii="Times New Roman" w:eastAsia="Times New Roman" w:hAnsi="Times New Roman" w:cs="Times New Roman"/>
          <w:sz w:val="24"/>
          <w:szCs w:val="24"/>
          <w:lang w:eastAsia="es-MX"/>
        </w:rPr>
        <w:t xml:space="preserve"> procedures in order to get timely estimations of those key figures</w:t>
      </w:r>
      <w:r w:rsidRPr="00414F29">
        <w:rPr>
          <w:rFonts w:ascii="Times New Roman" w:eastAsia="Times New Roman" w:hAnsi="Times New Roman" w:cs="Times New Roman"/>
          <w:sz w:val="24"/>
          <w:szCs w:val="24"/>
          <w:lang w:eastAsia="es-MX"/>
        </w:rPr>
        <w:t xml:space="preserve">. This is the case of series that </w:t>
      </w:r>
      <w:r>
        <w:rPr>
          <w:rFonts w:ascii="Times New Roman" w:eastAsia="Times New Roman" w:hAnsi="Times New Roman" w:cs="Times New Roman"/>
          <w:sz w:val="24"/>
          <w:szCs w:val="24"/>
          <w:lang w:eastAsia="es-MX"/>
        </w:rPr>
        <w:t>are</w:t>
      </w:r>
      <w:r w:rsidRPr="00414F29">
        <w:rPr>
          <w:rFonts w:ascii="Times New Roman" w:eastAsia="Times New Roman" w:hAnsi="Times New Roman" w:cs="Times New Roman"/>
          <w:sz w:val="24"/>
          <w:szCs w:val="24"/>
          <w:lang w:eastAsia="es-MX"/>
        </w:rPr>
        <w:t xml:space="preserve"> calculated on a quarterly basis, such as the Gross Domestic Product (GDP). </w:t>
      </w:r>
      <w:r w:rsidR="00656ABD" w:rsidRPr="00656ABD">
        <w:rPr>
          <w:rFonts w:ascii="Times New Roman" w:eastAsia="Times New Roman" w:hAnsi="Times New Roman" w:cs="Times New Roman"/>
          <w:sz w:val="24"/>
          <w:szCs w:val="24"/>
          <w:lang w:eastAsia="es-MX"/>
        </w:rPr>
        <w:t>Indeed, it is of a particular importance for central banks to use precise short</w:t>
      </w:r>
      <w:ins w:id="36" w:author="Johanna Koolemans Beynen" w:date="2020-01-12T23:33:00Z">
        <w:r w:rsidR="00CD4A2B">
          <w:rPr>
            <w:rFonts w:ascii="Times New Roman" w:eastAsia="Times New Roman" w:hAnsi="Times New Roman" w:cs="Times New Roman"/>
            <w:sz w:val="24"/>
            <w:szCs w:val="24"/>
            <w:lang w:eastAsia="es-MX"/>
          </w:rPr>
          <w:t>-</w:t>
        </w:r>
      </w:ins>
      <w:del w:id="37" w:author="Johanna Koolemans Beynen" w:date="2020-01-12T23:33:00Z">
        <w:r w:rsidR="00656ABD" w:rsidRPr="00656ABD" w:rsidDel="00CD4A2B">
          <w:rPr>
            <w:rFonts w:ascii="Times New Roman" w:eastAsia="Times New Roman" w:hAnsi="Times New Roman" w:cs="Times New Roman"/>
            <w:sz w:val="24"/>
            <w:szCs w:val="24"/>
            <w:lang w:eastAsia="es-MX"/>
          </w:rPr>
          <w:delText xml:space="preserve"> </w:delText>
        </w:r>
      </w:del>
      <w:r w:rsidR="00656ABD" w:rsidRPr="00656ABD">
        <w:rPr>
          <w:rFonts w:ascii="Times New Roman" w:eastAsia="Times New Roman" w:hAnsi="Times New Roman" w:cs="Times New Roman"/>
          <w:sz w:val="24"/>
          <w:szCs w:val="24"/>
          <w:lang w:eastAsia="es-MX"/>
        </w:rPr>
        <w:t>term GDP estimates in guiding monetary policies that will affect the long run</w:t>
      </w:r>
      <w:r w:rsidR="002F4B34">
        <w:rPr>
          <w:rFonts w:ascii="Times New Roman" w:eastAsia="Times New Roman" w:hAnsi="Times New Roman" w:cs="Times New Roman"/>
          <w:sz w:val="24"/>
          <w:szCs w:val="24"/>
          <w:lang w:eastAsia="es-MX"/>
        </w:rPr>
        <w:t xml:space="preserve">; </w:t>
      </w:r>
      <w:ins w:id="38" w:author="Johanna Koolemans Beynen" w:date="2020-01-12T23:33:00Z">
        <w:r w:rsidR="00CD4A2B">
          <w:rPr>
            <w:rFonts w:ascii="Times New Roman" w:eastAsia="Times New Roman" w:hAnsi="Times New Roman" w:cs="Times New Roman"/>
            <w:sz w:val="24"/>
            <w:szCs w:val="24"/>
            <w:lang w:eastAsia="es-MX"/>
          </w:rPr>
          <w:t>i</w:t>
        </w:r>
      </w:ins>
      <w:del w:id="39" w:author="Johanna Koolemans Beynen" w:date="2020-01-12T23:33:00Z">
        <w:r w:rsidR="002F4B34" w:rsidDel="00CD4A2B">
          <w:rPr>
            <w:rFonts w:ascii="Times New Roman" w:eastAsia="Times New Roman" w:hAnsi="Times New Roman" w:cs="Times New Roman"/>
            <w:sz w:val="24"/>
            <w:szCs w:val="24"/>
            <w:lang w:eastAsia="es-MX"/>
          </w:rPr>
          <w:delText>o</w:delText>
        </w:r>
      </w:del>
      <w:r w:rsidR="002F4B34">
        <w:rPr>
          <w:rFonts w:ascii="Times New Roman" w:eastAsia="Times New Roman" w:hAnsi="Times New Roman" w:cs="Times New Roman"/>
          <w:sz w:val="24"/>
          <w:szCs w:val="24"/>
          <w:lang w:eastAsia="es-MX"/>
        </w:rPr>
        <w:t>n</w:t>
      </w:r>
      <w:ins w:id="40" w:author="Johanna Koolemans Beynen" w:date="2020-01-12T23:33:00Z">
        <w:r w:rsidR="00CD4A2B">
          <w:rPr>
            <w:rFonts w:ascii="Times New Roman" w:eastAsia="Times New Roman" w:hAnsi="Times New Roman" w:cs="Times New Roman"/>
            <w:sz w:val="24"/>
            <w:szCs w:val="24"/>
            <w:lang w:eastAsia="es-MX"/>
          </w:rPr>
          <w:t xml:space="preserve"> the</w:t>
        </w:r>
      </w:ins>
      <w:r w:rsidR="002F4B34">
        <w:rPr>
          <w:rFonts w:ascii="Times New Roman" w:eastAsia="Times New Roman" w:hAnsi="Times New Roman" w:cs="Times New Roman"/>
          <w:sz w:val="24"/>
          <w:szCs w:val="24"/>
          <w:lang w:eastAsia="es-MX"/>
        </w:rPr>
        <w:t xml:space="preserve"> words of </w:t>
      </w:r>
      <w:commentRangeStart w:id="41"/>
      <w:r w:rsidR="002F4B34">
        <w:rPr>
          <w:rFonts w:ascii="Times New Roman" w:eastAsia="Times New Roman" w:hAnsi="Times New Roman" w:cs="Times New Roman"/>
          <w:sz w:val="24"/>
          <w:szCs w:val="24"/>
          <w:lang w:eastAsia="es-MX"/>
        </w:rPr>
        <w:t>Lucas</w:t>
      </w:r>
      <w:ins w:id="42" w:author="Johanna Koolemans Beynen" w:date="2020-02-21T15:11:00Z">
        <w:r w:rsidR="007E64F1" w:rsidDel="007E64F1">
          <w:rPr>
            <w:rFonts w:ascii="Times New Roman" w:eastAsia="Times New Roman" w:hAnsi="Times New Roman" w:cs="Times New Roman"/>
            <w:sz w:val="24"/>
            <w:szCs w:val="24"/>
            <w:lang w:eastAsia="es-MX"/>
          </w:rPr>
          <w:t xml:space="preserve">  </w:t>
        </w:r>
      </w:ins>
      <w:r w:rsidR="002F4B34">
        <w:rPr>
          <w:rFonts w:ascii="Times New Roman" w:eastAsia="Times New Roman" w:hAnsi="Times New Roman" w:cs="Times New Roman"/>
          <w:sz w:val="24"/>
          <w:szCs w:val="24"/>
          <w:lang w:eastAsia="es-MX"/>
        </w:rPr>
        <w:t xml:space="preserve"> (1976), </w:t>
      </w:r>
      <w:commentRangeEnd w:id="41"/>
      <w:r w:rsidR="007E64F1">
        <w:rPr>
          <w:rStyle w:val="CommentReference"/>
        </w:rPr>
        <w:commentReference w:id="41"/>
      </w:r>
      <w:r w:rsidR="002F4B34">
        <w:rPr>
          <w:rFonts w:ascii="Times New Roman" w:eastAsia="Times New Roman" w:hAnsi="Times New Roman" w:cs="Times New Roman"/>
          <w:sz w:val="24"/>
          <w:szCs w:val="24"/>
          <w:lang w:eastAsia="es-MX"/>
        </w:rPr>
        <w:t>“</w:t>
      </w:r>
      <w:r w:rsidR="00DC3D03">
        <w:rPr>
          <w:rFonts w:ascii="Times New Roman" w:eastAsia="Times New Roman" w:hAnsi="Times New Roman" w:cs="Times New Roman"/>
          <w:sz w:val="24"/>
          <w:szCs w:val="24"/>
          <w:lang w:eastAsia="es-MX"/>
        </w:rPr>
        <w:t>…</w:t>
      </w:r>
      <w:r w:rsidR="002F4B34" w:rsidRPr="002F4B34">
        <w:rPr>
          <w:rFonts w:ascii="Times New Roman" w:eastAsia="Times New Roman" w:hAnsi="Times New Roman" w:cs="Times New Roman"/>
          <w:sz w:val="24"/>
          <w:szCs w:val="24"/>
          <w:lang w:eastAsia="es-MX"/>
        </w:rPr>
        <w:t>forecasting accuracy in the short-run implies reliability of long-term policy</w:t>
      </w:r>
      <w:r w:rsidR="002F4B34">
        <w:rPr>
          <w:rFonts w:ascii="Times New Roman" w:eastAsia="Times New Roman" w:hAnsi="Times New Roman" w:cs="Times New Roman"/>
          <w:sz w:val="24"/>
          <w:szCs w:val="24"/>
          <w:lang w:eastAsia="es-MX"/>
        </w:rPr>
        <w:t>…”</w:t>
      </w:r>
      <w:r w:rsidRPr="00414F29">
        <w:rPr>
          <w:rFonts w:ascii="Times New Roman" w:eastAsia="Times New Roman" w:hAnsi="Times New Roman" w:cs="Times New Roman"/>
          <w:sz w:val="24"/>
          <w:szCs w:val="24"/>
          <w:lang w:eastAsia="es-MX"/>
        </w:rPr>
        <w:t xml:space="preserve"> </w:t>
      </w:r>
    </w:p>
    <w:p w14:paraId="690FC3EB" w14:textId="18D214E9" w:rsidR="002403C7" w:rsidRDefault="00CA3C3B" w:rsidP="00603DD3">
      <w:pPr>
        <w:spacing w:before="240" w:after="0" w:line="360" w:lineRule="auto"/>
        <w:jc w:val="both"/>
        <w:rPr>
          <w:rFonts w:ascii="Times New Roman" w:eastAsia="Times New Roman" w:hAnsi="Times New Roman" w:cs="Times New Roman"/>
          <w:sz w:val="24"/>
          <w:szCs w:val="24"/>
          <w:lang w:eastAsia="es-MX"/>
        </w:rPr>
      </w:pPr>
      <w:r w:rsidRPr="00D769F9">
        <w:rPr>
          <w:rFonts w:ascii="Times New Roman" w:hAnsi="Times New Roman" w:cs="Times New Roman"/>
          <w:sz w:val="24"/>
          <w:szCs w:val="24"/>
        </w:rPr>
        <w:t>Indeed, a</w:t>
      </w:r>
      <w:r w:rsidR="00BA69B8" w:rsidRPr="00D769F9">
        <w:rPr>
          <w:rFonts w:ascii="Times New Roman" w:hAnsi="Times New Roman" w:cs="Times New Roman"/>
          <w:sz w:val="24"/>
          <w:szCs w:val="24"/>
        </w:rPr>
        <w:t>n increasingly common forecast</w:t>
      </w:r>
      <w:ins w:id="43" w:author="Johanna Koolemans Beynen" w:date="2020-01-12T23:33:00Z">
        <w:r w:rsidR="00CD4A2B">
          <w:rPr>
            <w:rFonts w:ascii="Times New Roman" w:hAnsi="Times New Roman" w:cs="Times New Roman"/>
            <w:sz w:val="24"/>
            <w:szCs w:val="24"/>
          </w:rPr>
          <w:t>ing</w:t>
        </w:r>
      </w:ins>
      <w:r w:rsidR="00BA69B8" w:rsidRPr="00D769F9">
        <w:rPr>
          <w:rFonts w:ascii="Times New Roman" w:hAnsi="Times New Roman" w:cs="Times New Roman"/>
          <w:sz w:val="24"/>
          <w:szCs w:val="24"/>
        </w:rPr>
        <w:t xml:space="preserve"> practice among central banks is </w:t>
      </w:r>
      <w:del w:id="44" w:author="Johanna Koolemans Beynen" w:date="2020-01-12T23:33:00Z">
        <w:r w:rsidR="00BA69B8" w:rsidRPr="00D769F9" w:rsidDel="00CD4A2B">
          <w:rPr>
            <w:rFonts w:ascii="Times New Roman" w:hAnsi="Times New Roman" w:cs="Times New Roman"/>
            <w:sz w:val="24"/>
            <w:szCs w:val="24"/>
          </w:rPr>
          <w:delText xml:space="preserve">the </w:delText>
        </w:r>
      </w:del>
      <w:ins w:id="45" w:author="Johanna Koolemans Beynen" w:date="2020-01-20T15:26:00Z">
        <w:r w:rsidR="00336653">
          <w:rPr>
            <w:rFonts w:ascii="Times New Roman" w:hAnsi="Times New Roman" w:cs="Times New Roman"/>
            <w:sz w:val="24"/>
            <w:szCs w:val="24"/>
          </w:rPr>
          <w:t>n</w:t>
        </w:r>
      </w:ins>
      <w:del w:id="46" w:author="Johanna Koolemans Beynen" w:date="2020-01-20T15:26:00Z">
        <w:r w:rsidR="00BA69B8" w:rsidRPr="00D769F9" w:rsidDel="00336653">
          <w:rPr>
            <w:rFonts w:ascii="Times New Roman" w:hAnsi="Times New Roman" w:cs="Times New Roman"/>
            <w:sz w:val="24"/>
            <w:szCs w:val="24"/>
          </w:rPr>
          <w:delText>N</w:delText>
        </w:r>
      </w:del>
      <w:r w:rsidR="00BA69B8" w:rsidRPr="00D769F9">
        <w:rPr>
          <w:rFonts w:ascii="Times New Roman" w:hAnsi="Times New Roman" w:cs="Times New Roman"/>
          <w:sz w:val="24"/>
          <w:szCs w:val="24"/>
        </w:rPr>
        <w:t xml:space="preserve">owcasting, which has been broadly </w:t>
      </w:r>
      <w:r w:rsidR="000E39C6" w:rsidRPr="00D769F9">
        <w:rPr>
          <w:rFonts w:ascii="Times New Roman" w:hAnsi="Times New Roman" w:cs="Times New Roman"/>
          <w:sz w:val="24"/>
          <w:szCs w:val="24"/>
        </w:rPr>
        <w:t>studied</w:t>
      </w:r>
      <w:r w:rsidR="00BA69B8" w:rsidRPr="00D769F9">
        <w:rPr>
          <w:rFonts w:ascii="Times New Roman" w:hAnsi="Times New Roman" w:cs="Times New Roman"/>
          <w:sz w:val="24"/>
          <w:szCs w:val="24"/>
        </w:rPr>
        <w:t xml:space="preserve"> in developed </w:t>
      </w:r>
      <w:r w:rsidR="00427331" w:rsidRPr="00D769F9">
        <w:rPr>
          <w:rFonts w:ascii="Times New Roman" w:hAnsi="Times New Roman" w:cs="Times New Roman"/>
          <w:sz w:val="24"/>
          <w:szCs w:val="24"/>
        </w:rPr>
        <w:t>countries</w:t>
      </w:r>
      <w:r w:rsidR="000E39C6" w:rsidRPr="00D769F9">
        <w:rPr>
          <w:rFonts w:ascii="Times New Roman" w:hAnsi="Times New Roman" w:cs="Times New Roman"/>
          <w:sz w:val="24"/>
          <w:szCs w:val="24"/>
        </w:rPr>
        <w:t xml:space="preserve">, such as </w:t>
      </w:r>
      <w:r w:rsidR="00D769F9" w:rsidRPr="00D769F9">
        <w:rPr>
          <w:rFonts w:ascii="Times New Roman" w:hAnsi="Times New Roman" w:cs="Times New Roman"/>
          <w:sz w:val="24"/>
          <w:szCs w:val="24"/>
        </w:rPr>
        <w:t>China</w:t>
      </w:r>
      <w:r w:rsidR="00D769F9">
        <w:rPr>
          <w:rFonts w:ascii="Times New Roman" w:hAnsi="Times New Roman" w:cs="Times New Roman"/>
          <w:sz w:val="24"/>
          <w:szCs w:val="24"/>
        </w:rPr>
        <w:t>,</w:t>
      </w:r>
      <w:r w:rsidR="00D769F9" w:rsidRPr="00D769F9">
        <w:rPr>
          <w:rFonts w:ascii="Times New Roman" w:hAnsi="Times New Roman" w:cs="Times New Roman"/>
          <w:sz w:val="24"/>
          <w:szCs w:val="24"/>
        </w:rPr>
        <w:t xml:space="preserve"> France</w:t>
      </w:r>
      <w:r w:rsidR="00D769F9">
        <w:rPr>
          <w:rFonts w:ascii="Times New Roman" w:hAnsi="Times New Roman" w:cs="Times New Roman"/>
          <w:sz w:val="24"/>
          <w:szCs w:val="24"/>
        </w:rPr>
        <w:t xml:space="preserve">, </w:t>
      </w:r>
      <w:r w:rsidR="00D769F9" w:rsidRPr="00D769F9">
        <w:rPr>
          <w:rFonts w:ascii="Times New Roman" w:hAnsi="Times New Roman" w:cs="Times New Roman"/>
          <w:sz w:val="24"/>
          <w:szCs w:val="24"/>
        </w:rPr>
        <w:t xml:space="preserve">Germany, Ireland, New Zealand, </w:t>
      </w:r>
      <w:r w:rsidR="00D769F9">
        <w:rPr>
          <w:rFonts w:ascii="Times New Roman" w:hAnsi="Times New Roman" w:cs="Times New Roman"/>
          <w:sz w:val="24"/>
          <w:szCs w:val="24"/>
        </w:rPr>
        <w:t>Norway,</w:t>
      </w:r>
      <w:r w:rsidR="00D769F9" w:rsidRPr="00D769F9">
        <w:rPr>
          <w:rFonts w:ascii="Times New Roman" w:hAnsi="Times New Roman" w:cs="Times New Roman"/>
          <w:sz w:val="24"/>
          <w:szCs w:val="24"/>
        </w:rPr>
        <w:t xml:space="preserve"> </w:t>
      </w:r>
      <w:r w:rsidR="00D769F9">
        <w:rPr>
          <w:rFonts w:ascii="Times New Roman" w:hAnsi="Times New Roman" w:cs="Times New Roman"/>
          <w:sz w:val="24"/>
          <w:szCs w:val="24"/>
        </w:rPr>
        <w:t>Spain</w:t>
      </w:r>
      <w:r w:rsidR="00D769F9" w:rsidRPr="00D769F9">
        <w:rPr>
          <w:rFonts w:ascii="Times New Roman" w:hAnsi="Times New Roman" w:cs="Times New Roman"/>
          <w:sz w:val="24"/>
          <w:szCs w:val="24"/>
        </w:rPr>
        <w:t xml:space="preserve">, Switzerland, UK, </w:t>
      </w:r>
      <w:r w:rsidR="000E39C6" w:rsidRPr="00D769F9">
        <w:rPr>
          <w:rFonts w:ascii="Times New Roman" w:hAnsi="Times New Roman" w:cs="Times New Roman"/>
          <w:sz w:val="24"/>
          <w:szCs w:val="24"/>
        </w:rPr>
        <w:t xml:space="preserve">United States (US), </w:t>
      </w:r>
      <w:r w:rsidR="00D769F9" w:rsidRPr="00D769F9">
        <w:rPr>
          <w:rFonts w:ascii="Times New Roman" w:hAnsi="Times New Roman" w:cs="Times New Roman"/>
          <w:sz w:val="24"/>
          <w:szCs w:val="24"/>
        </w:rPr>
        <w:t>among others</w:t>
      </w:r>
      <w:r w:rsidR="00BA69B8" w:rsidRPr="00BA69B8">
        <w:rPr>
          <w:rFonts w:ascii="Times New Roman" w:hAnsi="Times New Roman" w:cs="Times New Roman"/>
          <w:sz w:val="24"/>
          <w:szCs w:val="24"/>
        </w:rPr>
        <w:t xml:space="preserve"> (and </w:t>
      </w:r>
      <w:ins w:id="47" w:author="Johanna Koolemans Beynen" w:date="2020-01-12T23:34:00Z">
        <w:r w:rsidR="00CD4A2B">
          <w:rPr>
            <w:rFonts w:ascii="Times New Roman" w:hAnsi="Times New Roman" w:cs="Times New Roman"/>
            <w:sz w:val="24"/>
            <w:szCs w:val="24"/>
          </w:rPr>
          <w:t>whose use is much</w:t>
        </w:r>
      </w:ins>
      <w:del w:id="48" w:author="Johanna Koolemans Beynen" w:date="2020-01-12T23:34:00Z">
        <w:r w:rsidR="00BA69B8" w:rsidRPr="00BA69B8" w:rsidDel="00CD4A2B">
          <w:rPr>
            <w:rFonts w:ascii="Times New Roman" w:hAnsi="Times New Roman" w:cs="Times New Roman"/>
            <w:sz w:val="24"/>
            <w:szCs w:val="24"/>
          </w:rPr>
          <w:delText>a</w:delText>
        </w:r>
      </w:del>
      <w:r w:rsidR="00BA69B8" w:rsidRPr="00BA69B8">
        <w:rPr>
          <w:rFonts w:ascii="Times New Roman" w:hAnsi="Times New Roman" w:cs="Times New Roman"/>
          <w:sz w:val="24"/>
          <w:szCs w:val="24"/>
        </w:rPr>
        <w:t xml:space="preserve"> </w:t>
      </w:r>
      <w:del w:id="49" w:author="Johanna Koolemans Beynen" w:date="2020-01-12T23:34:00Z">
        <w:r w:rsidR="00BA69B8" w:rsidRPr="00BA69B8" w:rsidDel="00CD4A2B">
          <w:rPr>
            <w:rFonts w:ascii="Times New Roman" w:hAnsi="Times New Roman" w:cs="Times New Roman"/>
            <w:sz w:val="24"/>
            <w:szCs w:val="24"/>
          </w:rPr>
          <w:delText xml:space="preserve">quite </w:delText>
        </w:r>
      </w:del>
      <w:r w:rsidR="00BA69B8" w:rsidRPr="00BA69B8">
        <w:rPr>
          <w:rFonts w:ascii="Times New Roman" w:hAnsi="Times New Roman" w:cs="Times New Roman"/>
          <w:sz w:val="24"/>
          <w:szCs w:val="24"/>
        </w:rPr>
        <w:t>less generalized in developing economies</w:t>
      </w:r>
      <w:r w:rsidR="003F4C3F">
        <w:rPr>
          <w:rFonts w:ascii="Times New Roman" w:hAnsi="Times New Roman" w:cs="Times New Roman"/>
          <w:sz w:val="24"/>
          <w:szCs w:val="24"/>
        </w:rPr>
        <w:t xml:space="preserve">, </w:t>
      </w:r>
      <w:ins w:id="50" w:author="Johanna Koolemans Beynen" w:date="2020-01-12T23:34:00Z">
        <w:r w:rsidR="00CD4A2B">
          <w:rPr>
            <w:rFonts w:ascii="Times New Roman" w:hAnsi="Times New Roman" w:cs="Times New Roman"/>
            <w:sz w:val="24"/>
            <w:szCs w:val="24"/>
          </w:rPr>
          <w:t xml:space="preserve">where it is </w:t>
        </w:r>
      </w:ins>
      <w:r w:rsidR="003F4C3F">
        <w:rPr>
          <w:rFonts w:ascii="Times New Roman" w:hAnsi="Times New Roman" w:cs="Times New Roman"/>
          <w:sz w:val="24"/>
          <w:szCs w:val="24"/>
        </w:rPr>
        <w:t xml:space="preserve">mainly </w:t>
      </w:r>
      <w:del w:id="51" w:author="Johanna Koolemans Beynen" w:date="2020-01-20T15:26:00Z">
        <w:r w:rsidR="003F4C3F" w:rsidDel="00336653">
          <w:rPr>
            <w:rFonts w:ascii="Times New Roman" w:hAnsi="Times New Roman" w:cs="Times New Roman"/>
            <w:sz w:val="24"/>
            <w:szCs w:val="24"/>
          </w:rPr>
          <w:delText xml:space="preserve">conducted </w:delText>
        </w:r>
      </w:del>
      <w:ins w:id="52" w:author="Johanna Koolemans Beynen" w:date="2020-01-20T15:26:00Z">
        <w:r w:rsidR="00336653">
          <w:rPr>
            <w:rFonts w:ascii="Times New Roman" w:hAnsi="Times New Roman" w:cs="Times New Roman"/>
            <w:sz w:val="24"/>
            <w:szCs w:val="24"/>
          </w:rPr>
          <w:t xml:space="preserve">used </w:t>
        </w:r>
      </w:ins>
      <w:r w:rsidR="003F4C3F">
        <w:rPr>
          <w:rFonts w:ascii="Times New Roman" w:hAnsi="Times New Roman" w:cs="Times New Roman"/>
          <w:sz w:val="24"/>
          <w:szCs w:val="24"/>
        </w:rPr>
        <w:t>by the IMF</w:t>
      </w:r>
      <w:r w:rsidR="00BA69B8" w:rsidRPr="00BA69B8">
        <w:rPr>
          <w:rFonts w:ascii="Times New Roman" w:hAnsi="Times New Roman" w:cs="Times New Roman"/>
          <w:sz w:val="24"/>
          <w:szCs w:val="24"/>
        </w:rPr>
        <w:t xml:space="preserve">) with the purpose </w:t>
      </w:r>
      <w:r w:rsidR="00DC3D03">
        <w:rPr>
          <w:rFonts w:ascii="Times New Roman" w:hAnsi="Times New Roman" w:cs="Times New Roman"/>
          <w:sz w:val="24"/>
          <w:szCs w:val="24"/>
        </w:rPr>
        <w:t>of</w:t>
      </w:r>
      <w:r w:rsidR="00BA69B8" w:rsidRPr="00BA69B8">
        <w:rPr>
          <w:rFonts w:ascii="Times New Roman" w:hAnsi="Times New Roman" w:cs="Times New Roman"/>
          <w:sz w:val="24"/>
          <w:szCs w:val="24"/>
        </w:rPr>
        <w:t xml:space="preserve"> </w:t>
      </w:r>
      <w:del w:id="53" w:author="Johanna Koolemans Beynen" w:date="2020-01-12T23:35:00Z">
        <w:r w:rsidR="00BA69B8" w:rsidRPr="00BA69B8" w:rsidDel="00CD4A2B">
          <w:rPr>
            <w:rFonts w:ascii="Times New Roman" w:hAnsi="Times New Roman" w:cs="Times New Roman"/>
            <w:sz w:val="24"/>
            <w:szCs w:val="24"/>
          </w:rPr>
          <w:delText>ge</w:delText>
        </w:r>
        <w:r w:rsidR="00DC3D03" w:rsidDel="00CD4A2B">
          <w:rPr>
            <w:rFonts w:ascii="Times New Roman" w:hAnsi="Times New Roman" w:cs="Times New Roman"/>
            <w:sz w:val="24"/>
            <w:szCs w:val="24"/>
          </w:rPr>
          <w:delText>t</w:delText>
        </w:r>
        <w:r w:rsidR="00BA69B8" w:rsidRPr="00BA69B8" w:rsidDel="00CD4A2B">
          <w:rPr>
            <w:rFonts w:ascii="Times New Roman" w:hAnsi="Times New Roman" w:cs="Times New Roman"/>
            <w:sz w:val="24"/>
            <w:szCs w:val="24"/>
          </w:rPr>
          <w:delText>t</w:delText>
        </w:r>
        <w:r w:rsidR="00DC3D03" w:rsidDel="00CD4A2B">
          <w:rPr>
            <w:rFonts w:ascii="Times New Roman" w:hAnsi="Times New Roman" w:cs="Times New Roman"/>
            <w:sz w:val="24"/>
            <w:szCs w:val="24"/>
          </w:rPr>
          <w:delText>ing</w:delText>
        </w:r>
        <w:r w:rsidR="00BA69B8" w:rsidRPr="00BA69B8" w:rsidDel="00CD4A2B">
          <w:rPr>
            <w:rFonts w:ascii="Times New Roman" w:hAnsi="Times New Roman" w:cs="Times New Roman"/>
            <w:sz w:val="24"/>
            <w:szCs w:val="24"/>
          </w:rPr>
          <w:delText xml:space="preserve"> </w:delText>
        </w:r>
      </w:del>
      <w:ins w:id="54" w:author="Johanna Koolemans Beynen" w:date="2020-01-12T23:35:00Z">
        <w:r w:rsidR="00CD4A2B">
          <w:rPr>
            <w:rFonts w:ascii="Times New Roman" w:hAnsi="Times New Roman" w:cs="Times New Roman"/>
            <w:sz w:val="24"/>
            <w:szCs w:val="24"/>
          </w:rPr>
          <w:t>obtaining</w:t>
        </w:r>
        <w:r w:rsidR="00CD4A2B" w:rsidRPr="00BA69B8">
          <w:rPr>
            <w:rFonts w:ascii="Times New Roman" w:hAnsi="Times New Roman" w:cs="Times New Roman"/>
            <w:sz w:val="24"/>
            <w:szCs w:val="24"/>
          </w:rPr>
          <w:t xml:space="preserve"> </w:t>
        </w:r>
      </w:ins>
      <w:r w:rsidR="00BA69B8" w:rsidRPr="00BA69B8">
        <w:rPr>
          <w:rFonts w:ascii="Times New Roman" w:hAnsi="Times New Roman" w:cs="Times New Roman"/>
          <w:sz w:val="24"/>
          <w:szCs w:val="24"/>
        </w:rPr>
        <w:t>timely GDP estimations</w:t>
      </w:r>
      <w:del w:id="55" w:author="Johanna Koolemans Beynen" w:date="2020-01-12T23:35:00Z">
        <w:r w:rsidR="00BA69B8" w:rsidRPr="00BA69B8" w:rsidDel="00CD4A2B">
          <w:rPr>
            <w:rFonts w:ascii="Times New Roman" w:hAnsi="Times New Roman" w:cs="Times New Roman"/>
            <w:sz w:val="24"/>
            <w:szCs w:val="24"/>
          </w:rPr>
          <w:delText xml:space="preserve"> in order to deal with the aforementioned release delay</w:delText>
        </w:r>
      </w:del>
      <w:r w:rsidR="00BA69B8" w:rsidRPr="00BA69B8">
        <w:rPr>
          <w:rFonts w:ascii="Times New Roman" w:hAnsi="Times New Roman" w:cs="Times New Roman"/>
          <w:sz w:val="24"/>
          <w:szCs w:val="24"/>
        </w:rPr>
        <w:t>.</w:t>
      </w:r>
      <w:r w:rsidR="00BA69B8">
        <w:rPr>
          <w:rFonts w:ascii="Times New Roman" w:hAnsi="Times New Roman" w:cs="Times New Roman"/>
          <w:sz w:val="24"/>
          <w:szCs w:val="24"/>
        </w:rPr>
        <w:t xml:space="preserve"> In particular, </w:t>
      </w:r>
      <w:r w:rsidR="00FC24F3" w:rsidRPr="00DA7D78">
        <w:rPr>
          <w:rFonts w:ascii="Times New Roman" w:hAnsi="Times New Roman" w:cs="Times New Roman"/>
          <w:sz w:val="24"/>
          <w:szCs w:val="24"/>
        </w:rPr>
        <w:t xml:space="preserve">Mexico's </w:t>
      </w:r>
      <w:del w:id="56" w:author="Johanna Koolemans Beynen" w:date="2020-01-12T23:35:00Z">
        <w:r w:rsidR="006E4436" w:rsidRPr="00DA7D78" w:rsidDel="00CD4A2B">
          <w:rPr>
            <w:rFonts w:ascii="Times New Roman" w:hAnsi="Times New Roman" w:cs="Times New Roman"/>
            <w:sz w:val="24"/>
            <w:szCs w:val="24"/>
          </w:rPr>
          <w:delText xml:space="preserve">Statistics </w:delText>
        </w:r>
      </w:del>
      <w:r w:rsidR="00FC24F3" w:rsidRPr="00DA7D78">
        <w:rPr>
          <w:rFonts w:ascii="Times New Roman" w:hAnsi="Times New Roman" w:cs="Times New Roman"/>
          <w:sz w:val="24"/>
          <w:szCs w:val="24"/>
        </w:rPr>
        <w:t xml:space="preserve">National Institute </w:t>
      </w:r>
      <w:ins w:id="57" w:author="Johanna Koolemans Beynen" w:date="2020-01-12T23:35:00Z">
        <w:r w:rsidR="00CD4A2B">
          <w:rPr>
            <w:rFonts w:ascii="Times New Roman" w:hAnsi="Times New Roman" w:cs="Times New Roman"/>
            <w:sz w:val="24"/>
            <w:szCs w:val="24"/>
          </w:rPr>
          <w:t xml:space="preserve">of </w:t>
        </w:r>
        <w:r w:rsidR="00CD4A2B" w:rsidRPr="00DA7D78">
          <w:rPr>
            <w:rFonts w:ascii="Times New Roman" w:hAnsi="Times New Roman" w:cs="Times New Roman"/>
            <w:sz w:val="24"/>
            <w:szCs w:val="24"/>
          </w:rPr>
          <w:t xml:space="preserve">Statistics </w:t>
        </w:r>
      </w:ins>
      <w:r w:rsidR="00FC24F3" w:rsidRPr="00DA7D78">
        <w:rPr>
          <w:rFonts w:ascii="Times New Roman" w:hAnsi="Times New Roman" w:cs="Times New Roman"/>
          <w:sz w:val="24"/>
          <w:szCs w:val="24"/>
        </w:rPr>
        <w:t>(INEGI)</w:t>
      </w:r>
      <w:r w:rsidR="00414F29" w:rsidRPr="00414F29">
        <w:rPr>
          <w:rFonts w:ascii="Times New Roman" w:eastAsia="Times New Roman" w:hAnsi="Times New Roman" w:cs="Times New Roman"/>
          <w:sz w:val="24"/>
          <w:szCs w:val="24"/>
          <w:lang w:eastAsia="es-MX"/>
        </w:rPr>
        <w:t xml:space="preserve"> publishe</w:t>
      </w:r>
      <w:r w:rsidR="00414F29">
        <w:rPr>
          <w:rFonts w:ascii="Times New Roman" w:eastAsia="Times New Roman" w:hAnsi="Times New Roman" w:cs="Times New Roman"/>
          <w:sz w:val="24"/>
          <w:szCs w:val="24"/>
          <w:lang w:eastAsia="es-MX"/>
        </w:rPr>
        <w:t>s</w:t>
      </w:r>
      <w:r w:rsidR="00414F29" w:rsidRPr="00414F29">
        <w:rPr>
          <w:rFonts w:ascii="Times New Roman" w:eastAsia="Times New Roman" w:hAnsi="Times New Roman" w:cs="Times New Roman"/>
          <w:sz w:val="24"/>
          <w:szCs w:val="24"/>
          <w:lang w:eastAsia="es-MX"/>
        </w:rPr>
        <w:t xml:space="preserve"> its </w:t>
      </w:r>
      <w:del w:id="58" w:author="Johanna Koolemans Beynen" w:date="2020-01-12T23:35:00Z">
        <w:r w:rsidR="00414F29" w:rsidRPr="00414F29" w:rsidDel="00CD4A2B">
          <w:rPr>
            <w:rFonts w:ascii="Times New Roman" w:eastAsia="Times New Roman" w:hAnsi="Times New Roman" w:cs="Times New Roman"/>
            <w:sz w:val="24"/>
            <w:szCs w:val="24"/>
            <w:lang w:eastAsia="es-MX"/>
          </w:rPr>
          <w:delText xml:space="preserve">timely </w:delText>
        </w:r>
      </w:del>
      <w:r w:rsidR="00414F29" w:rsidRPr="00414F29">
        <w:rPr>
          <w:rFonts w:ascii="Times New Roman" w:eastAsia="Times New Roman" w:hAnsi="Times New Roman" w:cs="Times New Roman"/>
          <w:sz w:val="24"/>
          <w:szCs w:val="24"/>
          <w:lang w:eastAsia="es-MX"/>
        </w:rPr>
        <w:t xml:space="preserve">estimate of Mexico's GDP and </w:t>
      </w:r>
      <w:del w:id="59" w:author="Johanna Koolemans Beynen" w:date="2020-01-12T23:36:00Z">
        <w:r w:rsidR="00414F29" w:rsidRPr="00414F29" w:rsidDel="002C6A0C">
          <w:rPr>
            <w:rFonts w:ascii="Times New Roman" w:eastAsia="Times New Roman" w:hAnsi="Times New Roman" w:cs="Times New Roman"/>
            <w:sz w:val="24"/>
            <w:szCs w:val="24"/>
            <w:lang w:eastAsia="es-MX"/>
          </w:rPr>
          <w:delText xml:space="preserve">its estimate </w:delText>
        </w:r>
      </w:del>
      <w:r w:rsidR="00414F29" w:rsidRPr="00414F29">
        <w:rPr>
          <w:rFonts w:ascii="Times New Roman" w:eastAsia="Times New Roman" w:hAnsi="Times New Roman" w:cs="Times New Roman"/>
          <w:sz w:val="24"/>
          <w:szCs w:val="24"/>
          <w:lang w:eastAsia="es-MX"/>
        </w:rPr>
        <w:t>of National Accounts four and seven weeks after the end of the reference quarter, respectively.</w:t>
      </w:r>
      <w:r w:rsidR="00656ABD">
        <w:rPr>
          <w:rFonts w:ascii="Times New Roman" w:eastAsia="Times New Roman" w:hAnsi="Times New Roman" w:cs="Times New Roman"/>
          <w:sz w:val="24"/>
          <w:szCs w:val="24"/>
          <w:lang w:eastAsia="es-MX"/>
        </w:rPr>
        <w:t xml:space="preserve"> </w:t>
      </w:r>
      <w:r w:rsidR="002403C7" w:rsidRPr="002403C7">
        <w:rPr>
          <w:rFonts w:ascii="Times New Roman" w:eastAsia="Times New Roman" w:hAnsi="Times New Roman" w:cs="Times New Roman"/>
          <w:sz w:val="24"/>
          <w:szCs w:val="24"/>
          <w:lang w:eastAsia="es-MX"/>
        </w:rPr>
        <w:t xml:space="preserve">And although </w:t>
      </w:r>
      <w:commentRangeStart w:id="60"/>
      <w:del w:id="61" w:author="Johanna Koolemans Beynen" w:date="2020-01-12T23:36:00Z">
        <w:r w:rsidR="002403C7" w:rsidRPr="002403C7" w:rsidDel="002C6A0C">
          <w:rPr>
            <w:rFonts w:ascii="Times New Roman" w:eastAsia="Times New Roman" w:hAnsi="Times New Roman" w:cs="Times New Roman"/>
            <w:sz w:val="24"/>
            <w:szCs w:val="24"/>
            <w:lang w:eastAsia="es-MX"/>
          </w:rPr>
          <w:delText xml:space="preserve">there are available </w:delText>
        </w:r>
      </w:del>
      <w:r w:rsidR="002403C7" w:rsidRPr="002403C7">
        <w:rPr>
          <w:rFonts w:ascii="Times New Roman" w:eastAsia="Times New Roman" w:hAnsi="Times New Roman" w:cs="Times New Roman"/>
          <w:sz w:val="24"/>
          <w:szCs w:val="24"/>
          <w:lang w:eastAsia="es-MX"/>
        </w:rPr>
        <w:t>forecasts</w:t>
      </w:r>
      <w:commentRangeEnd w:id="60"/>
      <w:r w:rsidR="00336653">
        <w:rPr>
          <w:rStyle w:val="CommentReference"/>
        </w:rPr>
        <w:commentReference w:id="60"/>
      </w:r>
      <w:r w:rsidR="002403C7" w:rsidRPr="002403C7">
        <w:rPr>
          <w:rFonts w:ascii="Times New Roman" w:eastAsia="Times New Roman" w:hAnsi="Times New Roman" w:cs="Times New Roman"/>
          <w:sz w:val="24"/>
          <w:szCs w:val="24"/>
          <w:lang w:eastAsia="es-MX"/>
        </w:rPr>
        <w:t xml:space="preserve"> from Bloomberg and from Banco de México’s Survey of Professional Forecasters (SPF) </w:t>
      </w:r>
      <w:ins w:id="62" w:author="Johanna Koolemans Beynen" w:date="2020-01-12T23:36:00Z">
        <w:r w:rsidR="002C6A0C">
          <w:rPr>
            <w:rFonts w:ascii="Times New Roman" w:eastAsia="Times New Roman" w:hAnsi="Times New Roman" w:cs="Times New Roman"/>
            <w:sz w:val="24"/>
            <w:szCs w:val="24"/>
            <w:lang w:eastAsia="es-MX"/>
          </w:rPr>
          <w:t xml:space="preserve">are </w:t>
        </w:r>
      </w:ins>
      <w:r w:rsidR="002403C7" w:rsidRPr="002403C7">
        <w:rPr>
          <w:rFonts w:ascii="Times New Roman" w:eastAsia="Times New Roman" w:hAnsi="Times New Roman" w:cs="Times New Roman"/>
          <w:sz w:val="24"/>
          <w:szCs w:val="24"/>
          <w:lang w:eastAsia="es-MX"/>
        </w:rPr>
        <w:t xml:space="preserve">updated </w:t>
      </w:r>
      <w:ins w:id="63" w:author="Johanna Koolemans Beynen" w:date="2020-01-12T23:39:00Z">
        <w:r w:rsidR="00FD31DB">
          <w:rPr>
            <w:rFonts w:ascii="Times New Roman" w:eastAsia="Times New Roman" w:hAnsi="Times New Roman" w:cs="Times New Roman"/>
            <w:sz w:val="24"/>
            <w:szCs w:val="24"/>
            <w:lang w:eastAsia="es-MX"/>
          </w:rPr>
          <w:t>on</w:t>
        </w:r>
      </w:ins>
      <w:del w:id="64" w:author="Johanna Koolemans Beynen" w:date="2020-01-12T23:39:00Z">
        <w:r w:rsidR="002403C7" w:rsidRPr="002403C7" w:rsidDel="00FD31DB">
          <w:rPr>
            <w:rFonts w:ascii="Times New Roman" w:eastAsia="Times New Roman" w:hAnsi="Times New Roman" w:cs="Times New Roman"/>
            <w:sz w:val="24"/>
            <w:szCs w:val="24"/>
            <w:lang w:eastAsia="es-MX"/>
          </w:rPr>
          <w:delText>at</w:delText>
        </w:r>
      </w:del>
      <w:r w:rsidR="002403C7" w:rsidRPr="002403C7">
        <w:rPr>
          <w:rFonts w:ascii="Times New Roman" w:eastAsia="Times New Roman" w:hAnsi="Times New Roman" w:cs="Times New Roman"/>
          <w:sz w:val="24"/>
          <w:szCs w:val="24"/>
          <w:lang w:eastAsia="es-MX"/>
        </w:rPr>
        <w:t xml:space="preserve"> a regular basis, </w:t>
      </w:r>
      <w:del w:id="65" w:author="Johanna Koolemans Beynen" w:date="2020-01-20T15:27:00Z">
        <w:r w:rsidR="002403C7" w:rsidRPr="002403C7" w:rsidDel="00336653">
          <w:rPr>
            <w:rFonts w:ascii="Times New Roman" w:eastAsia="Times New Roman" w:hAnsi="Times New Roman" w:cs="Times New Roman"/>
            <w:sz w:val="24"/>
            <w:szCs w:val="24"/>
            <w:lang w:eastAsia="es-MX"/>
          </w:rPr>
          <w:delText xml:space="preserve">it is desirable for policymakers to have a reliable model that improves GDP forecast </w:delText>
        </w:r>
      </w:del>
      <w:commentRangeStart w:id="66"/>
      <w:del w:id="67" w:author="Johanna Koolemans Beynen" w:date="2020-01-12T23:36:00Z">
        <w:r w:rsidR="002403C7" w:rsidRPr="002403C7" w:rsidDel="002C6A0C">
          <w:rPr>
            <w:rFonts w:ascii="Times New Roman" w:eastAsia="Times New Roman" w:hAnsi="Times New Roman" w:cs="Times New Roman"/>
            <w:sz w:val="24"/>
            <w:szCs w:val="24"/>
            <w:lang w:eastAsia="es-MX"/>
          </w:rPr>
          <w:delText xml:space="preserve">precision </w:delText>
        </w:r>
      </w:del>
      <w:del w:id="68" w:author="Johanna Koolemans Beynen" w:date="2020-01-20T15:27:00Z">
        <w:r w:rsidR="002403C7" w:rsidRPr="002403C7" w:rsidDel="00336653">
          <w:rPr>
            <w:rFonts w:ascii="Times New Roman" w:eastAsia="Times New Roman" w:hAnsi="Times New Roman" w:cs="Times New Roman"/>
            <w:sz w:val="24"/>
            <w:szCs w:val="24"/>
            <w:lang w:eastAsia="es-MX"/>
          </w:rPr>
          <w:delText>according to the release of real-time information on the economic activity</w:delText>
        </w:r>
        <w:commentRangeEnd w:id="66"/>
        <w:r w:rsidR="00FD31DB" w:rsidDel="00336653">
          <w:rPr>
            <w:rStyle w:val="CommentReference"/>
          </w:rPr>
          <w:commentReference w:id="66"/>
        </w:r>
        <w:r w:rsidR="002403C7" w:rsidRPr="002403C7" w:rsidDel="00336653">
          <w:rPr>
            <w:rFonts w:ascii="Times New Roman" w:eastAsia="Times New Roman" w:hAnsi="Times New Roman" w:cs="Times New Roman"/>
            <w:sz w:val="24"/>
            <w:szCs w:val="24"/>
            <w:lang w:eastAsia="es-MX"/>
          </w:rPr>
          <w:delText>.</w:delText>
        </w:r>
        <w:r w:rsidR="00414F29" w:rsidRPr="00414F29" w:rsidDel="00336653">
          <w:rPr>
            <w:rFonts w:ascii="Times New Roman" w:eastAsia="Times New Roman" w:hAnsi="Times New Roman" w:cs="Times New Roman"/>
            <w:sz w:val="24"/>
            <w:szCs w:val="24"/>
            <w:lang w:eastAsia="es-MX"/>
          </w:rPr>
          <w:delText xml:space="preserve"> </w:delText>
        </w:r>
      </w:del>
      <w:ins w:id="69" w:author="Johanna Koolemans Beynen" w:date="2020-01-20T15:27:00Z">
        <w:r w:rsidR="00336653">
          <w:rPr>
            <w:rFonts w:ascii="Times New Roman" w:eastAsia="Times New Roman" w:hAnsi="Times New Roman" w:cs="Times New Roman"/>
            <w:sz w:val="24"/>
            <w:szCs w:val="24"/>
            <w:lang w:eastAsia="es-MX"/>
          </w:rPr>
          <w:t xml:space="preserve">a more precise </w:t>
        </w:r>
      </w:ins>
      <w:ins w:id="70" w:author="Johanna Koolemans Beynen" w:date="2020-01-20T15:28:00Z">
        <w:r w:rsidR="00336653">
          <w:rPr>
            <w:rFonts w:ascii="Times New Roman" w:eastAsia="Times New Roman" w:hAnsi="Times New Roman" w:cs="Times New Roman"/>
            <w:sz w:val="24"/>
            <w:szCs w:val="24"/>
            <w:lang w:eastAsia="es-MX"/>
          </w:rPr>
          <w:t>estimate of GDP</w:t>
        </w:r>
      </w:ins>
      <w:ins w:id="71" w:author="Johanna Koolemans Beynen" w:date="2020-01-20T15:27:00Z">
        <w:r w:rsidR="00336653">
          <w:rPr>
            <w:rFonts w:ascii="Times New Roman" w:eastAsia="Times New Roman" w:hAnsi="Times New Roman" w:cs="Times New Roman"/>
            <w:sz w:val="24"/>
            <w:szCs w:val="24"/>
            <w:lang w:eastAsia="es-MX"/>
          </w:rPr>
          <w:t xml:space="preserve"> would be helpf</w:t>
        </w:r>
      </w:ins>
      <w:ins w:id="72" w:author="Johanna Koolemans Beynen" w:date="2020-01-20T15:28:00Z">
        <w:r w:rsidR="00336653">
          <w:rPr>
            <w:rFonts w:ascii="Times New Roman" w:eastAsia="Times New Roman" w:hAnsi="Times New Roman" w:cs="Times New Roman"/>
            <w:sz w:val="24"/>
            <w:szCs w:val="24"/>
            <w:lang w:eastAsia="es-MX"/>
          </w:rPr>
          <w:t>ul for policymakers.</w:t>
        </w:r>
      </w:ins>
    </w:p>
    <w:p w14:paraId="0FBC9040" w14:textId="66FE277D" w:rsidR="00E0241C" w:rsidRDefault="00023744" w:rsidP="00603DD3">
      <w:pPr>
        <w:spacing w:before="240" w:after="0" w:line="360" w:lineRule="auto"/>
        <w:jc w:val="both"/>
        <w:rPr>
          <w:rFonts w:ascii="Times New Roman" w:eastAsia="Times New Roman" w:hAnsi="Times New Roman" w:cs="Times New Roman"/>
          <w:sz w:val="24"/>
          <w:szCs w:val="24"/>
          <w:lang w:eastAsia="es-MX"/>
        </w:rPr>
      </w:pPr>
      <w:r w:rsidRPr="00023744">
        <w:rPr>
          <w:rFonts w:ascii="Times New Roman" w:eastAsia="Times New Roman" w:hAnsi="Times New Roman" w:cs="Times New Roman"/>
          <w:sz w:val="24"/>
          <w:szCs w:val="24"/>
          <w:lang w:eastAsia="es-MX"/>
        </w:rPr>
        <w:t xml:space="preserve">For example, during the third quarter of 2019 (July-September), policymakers would </w:t>
      </w:r>
      <w:ins w:id="73" w:author="Johanna Koolemans Beynen" w:date="2020-01-12T23:41:00Z">
        <w:r w:rsidR="00FD31DB">
          <w:rPr>
            <w:rFonts w:ascii="Times New Roman" w:eastAsia="Times New Roman" w:hAnsi="Times New Roman" w:cs="Times New Roman"/>
            <w:sz w:val="24"/>
            <w:szCs w:val="24"/>
            <w:lang w:eastAsia="es-MX"/>
          </w:rPr>
          <w:t xml:space="preserve">prefer to </w:t>
        </w:r>
      </w:ins>
      <w:r w:rsidRPr="00023744">
        <w:rPr>
          <w:rFonts w:ascii="Times New Roman" w:eastAsia="Times New Roman" w:hAnsi="Times New Roman" w:cs="Times New Roman"/>
          <w:sz w:val="24"/>
          <w:szCs w:val="24"/>
          <w:lang w:eastAsia="es-MX"/>
        </w:rPr>
        <w:t xml:space="preserve">take decisions based on the </w:t>
      </w:r>
      <w:del w:id="74" w:author="Johanna Koolemans Beynen" w:date="2020-01-12T23:41:00Z">
        <w:r w:rsidRPr="00023744" w:rsidDel="00FD31DB">
          <w:rPr>
            <w:rFonts w:ascii="Times New Roman" w:eastAsia="Times New Roman" w:hAnsi="Times New Roman" w:cs="Times New Roman"/>
            <w:sz w:val="24"/>
            <w:szCs w:val="24"/>
            <w:lang w:eastAsia="es-MX"/>
          </w:rPr>
          <w:delText xml:space="preserve">current </w:delText>
        </w:r>
      </w:del>
      <w:ins w:id="75" w:author="Johanna Koolemans Beynen" w:date="2020-01-12T23:41:00Z">
        <w:r w:rsidR="00FD31DB">
          <w:rPr>
            <w:rFonts w:ascii="Times New Roman" w:eastAsia="Times New Roman" w:hAnsi="Times New Roman" w:cs="Times New Roman"/>
            <w:sz w:val="24"/>
            <w:szCs w:val="24"/>
            <w:lang w:eastAsia="es-MX"/>
          </w:rPr>
          <w:t>that</w:t>
        </w:r>
        <w:r w:rsidR="00FD31DB" w:rsidRPr="00023744">
          <w:rPr>
            <w:rFonts w:ascii="Times New Roman" w:eastAsia="Times New Roman" w:hAnsi="Times New Roman" w:cs="Times New Roman"/>
            <w:sz w:val="24"/>
            <w:szCs w:val="24"/>
            <w:lang w:eastAsia="es-MX"/>
          </w:rPr>
          <w:t xml:space="preserve"> </w:t>
        </w:r>
      </w:ins>
      <w:r w:rsidRPr="00023744">
        <w:rPr>
          <w:rFonts w:ascii="Times New Roman" w:eastAsia="Times New Roman" w:hAnsi="Times New Roman" w:cs="Times New Roman"/>
          <w:sz w:val="24"/>
          <w:szCs w:val="24"/>
          <w:lang w:eastAsia="es-MX"/>
        </w:rPr>
        <w:t>quarter</w:t>
      </w:r>
      <w:ins w:id="76" w:author="Johanna Koolemans Beynen" w:date="2020-01-12T23:41:00Z">
        <w:r w:rsidR="00FD31DB">
          <w:rPr>
            <w:rFonts w:ascii="Times New Roman" w:eastAsia="Times New Roman" w:hAnsi="Times New Roman" w:cs="Times New Roman"/>
            <w:sz w:val="24"/>
            <w:szCs w:val="24"/>
            <w:lang w:eastAsia="es-MX"/>
          </w:rPr>
          <w:t>’s</w:t>
        </w:r>
      </w:ins>
      <w:r w:rsidRPr="00023744">
        <w:rPr>
          <w:rFonts w:ascii="Times New Roman" w:eastAsia="Times New Roman" w:hAnsi="Times New Roman" w:cs="Times New Roman"/>
          <w:sz w:val="24"/>
          <w:szCs w:val="24"/>
          <w:lang w:eastAsia="es-MX"/>
        </w:rPr>
        <w:t xml:space="preserve"> data and </w:t>
      </w:r>
      <w:ins w:id="77" w:author="Johanna Koolemans Beynen" w:date="2020-01-12T23:41:00Z">
        <w:r w:rsidR="00FD31DB">
          <w:rPr>
            <w:rFonts w:ascii="Times New Roman" w:eastAsia="Times New Roman" w:hAnsi="Times New Roman" w:cs="Times New Roman"/>
            <w:sz w:val="24"/>
            <w:szCs w:val="24"/>
            <w:lang w:eastAsia="es-MX"/>
          </w:rPr>
          <w:t xml:space="preserve">on </w:t>
        </w:r>
      </w:ins>
      <w:r w:rsidRPr="00023744">
        <w:rPr>
          <w:rFonts w:ascii="Times New Roman" w:eastAsia="Times New Roman" w:hAnsi="Times New Roman" w:cs="Times New Roman"/>
          <w:sz w:val="24"/>
          <w:szCs w:val="24"/>
          <w:lang w:eastAsia="es-MX"/>
        </w:rPr>
        <w:t xml:space="preserve">the </w:t>
      </w:r>
      <w:r w:rsidR="006F3A27">
        <w:rPr>
          <w:rFonts w:ascii="Times New Roman" w:eastAsia="Times New Roman" w:hAnsi="Times New Roman" w:cs="Times New Roman"/>
          <w:sz w:val="24"/>
          <w:szCs w:val="24"/>
          <w:lang w:eastAsia="es-MX"/>
        </w:rPr>
        <w:t>short-term</w:t>
      </w:r>
      <w:r w:rsidRPr="00023744">
        <w:rPr>
          <w:rFonts w:ascii="Times New Roman" w:eastAsia="Times New Roman" w:hAnsi="Times New Roman" w:cs="Times New Roman"/>
          <w:sz w:val="24"/>
          <w:szCs w:val="24"/>
          <w:lang w:eastAsia="es-MX"/>
        </w:rPr>
        <w:t xml:space="preserve"> forecasts o</w:t>
      </w:r>
      <w:ins w:id="78" w:author="Johanna Koolemans Beynen" w:date="2020-01-12T23:41:00Z">
        <w:r w:rsidR="00FD31DB">
          <w:rPr>
            <w:rFonts w:ascii="Times New Roman" w:eastAsia="Times New Roman" w:hAnsi="Times New Roman" w:cs="Times New Roman"/>
            <w:sz w:val="24"/>
            <w:szCs w:val="24"/>
            <w:lang w:eastAsia="es-MX"/>
          </w:rPr>
          <w:t>f</w:t>
        </w:r>
      </w:ins>
      <w:del w:id="79" w:author="Johanna Koolemans Beynen" w:date="2020-01-12T23:41:00Z">
        <w:r w:rsidRPr="00023744" w:rsidDel="00FD31DB">
          <w:rPr>
            <w:rFonts w:ascii="Times New Roman" w:eastAsia="Times New Roman" w:hAnsi="Times New Roman" w:cs="Times New Roman"/>
            <w:sz w:val="24"/>
            <w:szCs w:val="24"/>
            <w:lang w:eastAsia="es-MX"/>
          </w:rPr>
          <w:delText>n the</w:delText>
        </w:r>
      </w:del>
      <w:r w:rsidRPr="00023744">
        <w:rPr>
          <w:rFonts w:ascii="Times New Roman" w:eastAsia="Times New Roman" w:hAnsi="Times New Roman" w:cs="Times New Roman"/>
          <w:sz w:val="24"/>
          <w:szCs w:val="24"/>
          <w:lang w:eastAsia="es-MX"/>
        </w:rPr>
        <w:t xml:space="preserve"> economic activity. </w:t>
      </w:r>
      <w:del w:id="80" w:author="Johanna Koolemans Beynen" w:date="2020-01-12T23:41:00Z">
        <w:r w:rsidRPr="00023744" w:rsidDel="00FD31DB">
          <w:rPr>
            <w:rFonts w:ascii="Times New Roman" w:eastAsia="Times New Roman" w:hAnsi="Times New Roman" w:cs="Times New Roman"/>
            <w:sz w:val="24"/>
            <w:szCs w:val="24"/>
            <w:lang w:eastAsia="es-MX"/>
          </w:rPr>
          <w:delText>But it happens that</w:delText>
        </w:r>
      </w:del>
      <w:ins w:id="81" w:author="Johanna Koolemans Beynen" w:date="2020-01-12T23:41:00Z">
        <w:r w:rsidR="00FD31DB">
          <w:rPr>
            <w:rFonts w:ascii="Times New Roman" w:eastAsia="Times New Roman" w:hAnsi="Times New Roman" w:cs="Times New Roman"/>
            <w:sz w:val="24"/>
            <w:szCs w:val="24"/>
            <w:lang w:eastAsia="es-MX"/>
          </w:rPr>
          <w:t>However</w:t>
        </w:r>
      </w:ins>
      <w:r w:rsidRPr="00023744">
        <w:rPr>
          <w:rFonts w:ascii="Times New Roman" w:eastAsia="Times New Roman" w:hAnsi="Times New Roman" w:cs="Times New Roman"/>
          <w:sz w:val="24"/>
          <w:szCs w:val="24"/>
          <w:lang w:eastAsia="es-MX"/>
        </w:rPr>
        <w:t xml:space="preserve">, in Mexico, the first GDP estimated figures </w:t>
      </w:r>
      <w:r w:rsidR="004D6E2C">
        <w:rPr>
          <w:rFonts w:ascii="Times New Roman" w:eastAsia="Times New Roman" w:hAnsi="Times New Roman" w:cs="Times New Roman"/>
          <w:sz w:val="24"/>
          <w:szCs w:val="24"/>
          <w:lang w:eastAsia="es-MX"/>
        </w:rPr>
        <w:t>were</w:t>
      </w:r>
      <w:r w:rsidRPr="00023744">
        <w:rPr>
          <w:rFonts w:ascii="Times New Roman" w:eastAsia="Times New Roman" w:hAnsi="Times New Roman" w:cs="Times New Roman"/>
          <w:sz w:val="24"/>
          <w:szCs w:val="24"/>
          <w:lang w:eastAsia="es-MX"/>
        </w:rPr>
        <w:t xml:space="preserve"> </w:t>
      </w:r>
      <w:ins w:id="82" w:author="Johanna Koolemans Beynen" w:date="2020-01-13T22:23:00Z">
        <w:r w:rsidR="00576CD6">
          <w:rPr>
            <w:rFonts w:ascii="Times New Roman" w:eastAsia="Times New Roman" w:hAnsi="Times New Roman" w:cs="Times New Roman"/>
            <w:sz w:val="24"/>
            <w:szCs w:val="24"/>
            <w:lang w:eastAsia="es-MX"/>
          </w:rPr>
          <w:t xml:space="preserve">not </w:t>
        </w:r>
      </w:ins>
      <w:r w:rsidRPr="00023744">
        <w:rPr>
          <w:rFonts w:ascii="Times New Roman" w:eastAsia="Times New Roman" w:hAnsi="Times New Roman" w:cs="Times New Roman"/>
          <w:sz w:val="24"/>
          <w:szCs w:val="24"/>
          <w:lang w:eastAsia="es-MX"/>
        </w:rPr>
        <w:t xml:space="preserve">released until October 2019, which means that </w:t>
      </w:r>
      <w:del w:id="83" w:author="Johanna Koolemans Beynen" w:date="2020-01-13T22:23:00Z">
        <w:r w:rsidRPr="00023744" w:rsidDel="00576CD6">
          <w:rPr>
            <w:rFonts w:ascii="Times New Roman" w:eastAsia="Times New Roman" w:hAnsi="Times New Roman" w:cs="Times New Roman"/>
            <w:sz w:val="24"/>
            <w:szCs w:val="24"/>
            <w:lang w:eastAsia="es-MX"/>
          </w:rPr>
          <w:delText xml:space="preserve">we </w:delText>
        </w:r>
      </w:del>
      <w:ins w:id="84" w:author="Johanna Koolemans Beynen" w:date="2020-01-13T22:23:00Z">
        <w:r w:rsidR="00576CD6">
          <w:rPr>
            <w:rFonts w:ascii="Times New Roman" w:eastAsia="Times New Roman" w:hAnsi="Times New Roman" w:cs="Times New Roman"/>
            <w:sz w:val="24"/>
            <w:szCs w:val="24"/>
            <w:lang w:eastAsia="es-MX"/>
          </w:rPr>
          <w:t>policymakers had</w:t>
        </w:r>
        <w:r w:rsidR="00576CD6" w:rsidRPr="00023744">
          <w:rPr>
            <w:rFonts w:ascii="Times New Roman" w:eastAsia="Times New Roman" w:hAnsi="Times New Roman" w:cs="Times New Roman"/>
            <w:sz w:val="24"/>
            <w:szCs w:val="24"/>
            <w:lang w:eastAsia="es-MX"/>
          </w:rPr>
          <w:t xml:space="preserve"> </w:t>
        </w:r>
      </w:ins>
      <w:del w:id="85" w:author="Johanna Koolemans Beynen" w:date="2020-01-13T22:23:00Z">
        <w:r w:rsidRPr="00023744" w:rsidDel="00576CD6">
          <w:rPr>
            <w:rFonts w:ascii="Times New Roman" w:eastAsia="Times New Roman" w:hAnsi="Times New Roman" w:cs="Times New Roman"/>
            <w:sz w:val="24"/>
            <w:szCs w:val="24"/>
            <w:lang w:eastAsia="es-MX"/>
          </w:rPr>
          <w:delText xml:space="preserve">have </w:delText>
        </w:r>
      </w:del>
      <w:r w:rsidRPr="00023744">
        <w:rPr>
          <w:rFonts w:ascii="Times New Roman" w:eastAsia="Times New Roman" w:hAnsi="Times New Roman" w:cs="Times New Roman"/>
          <w:sz w:val="24"/>
          <w:szCs w:val="24"/>
          <w:lang w:eastAsia="es-MX"/>
        </w:rPr>
        <w:t xml:space="preserve">to wait about 120 days </w:t>
      </w:r>
      <w:del w:id="86" w:author="Johanna Koolemans Beynen" w:date="2020-01-20T15:30:00Z">
        <w:r w:rsidRPr="00023744" w:rsidDel="00336653">
          <w:rPr>
            <w:rFonts w:ascii="Times New Roman" w:eastAsia="Times New Roman" w:hAnsi="Times New Roman" w:cs="Times New Roman"/>
            <w:sz w:val="24"/>
            <w:szCs w:val="24"/>
            <w:lang w:eastAsia="es-MX"/>
          </w:rPr>
          <w:delText xml:space="preserve">from the initial moment </w:delText>
        </w:r>
      </w:del>
      <w:del w:id="87" w:author="Johanna Koolemans Beynen" w:date="2020-01-13T22:23:00Z">
        <w:r w:rsidRPr="00023744" w:rsidDel="00576CD6">
          <w:rPr>
            <w:rFonts w:ascii="Times New Roman" w:eastAsia="Times New Roman" w:hAnsi="Times New Roman" w:cs="Times New Roman"/>
            <w:sz w:val="24"/>
            <w:szCs w:val="24"/>
            <w:lang w:eastAsia="es-MX"/>
          </w:rPr>
          <w:delText xml:space="preserve">we </w:delText>
        </w:r>
        <w:r w:rsidR="007B00AF" w:rsidDel="00576CD6">
          <w:rPr>
            <w:rFonts w:ascii="Times New Roman" w:eastAsia="Times New Roman" w:hAnsi="Times New Roman" w:cs="Times New Roman"/>
            <w:sz w:val="24"/>
            <w:szCs w:val="24"/>
            <w:lang w:eastAsia="es-MX"/>
          </w:rPr>
          <w:delText>are</w:delText>
        </w:r>
      </w:del>
      <w:del w:id="88" w:author="Johanna Koolemans Beynen" w:date="2020-01-20T15:30:00Z">
        <w:r w:rsidR="007B00AF" w:rsidDel="00336653">
          <w:rPr>
            <w:rFonts w:ascii="Times New Roman" w:eastAsia="Times New Roman" w:hAnsi="Times New Roman" w:cs="Times New Roman"/>
            <w:sz w:val="24"/>
            <w:szCs w:val="24"/>
            <w:lang w:eastAsia="es-MX"/>
          </w:rPr>
          <w:delText xml:space="preserve"> </w:delText>
        </w:r>
        <w:r w:rsidRPr="00023744" w:rsidDel="00336653">
          <w:rPr>
            <w:rFonts w:ascii="Times New Roman" w:eastAsia="Times New Roman" w:hAnsi="Times New Roman" w:cs="Times New Roman"/>
            <w:sz w:val="24"/>
            <w:szCs w:val="24"/>
            <w:lang w:eastAsia="es-MX"/>
          </w:rPr>
          <w:delText>need</w:delText>
        </w:r>
      </w:del>
      <w:del w:id="89" w:author="Johanna Koolemans Beynen" w:date="2020-01-13T22:23:00Z">
        <w:r w:rsidR="007B00AF" w:rsidDel="00576CD6">
          <w:rPr>
            <w:rFonts w:ascii="Times New Roman" w:eastAsia="Times New Roman" w:hAnsi="Times New Roman" w:cs="Times New Roman"/>
            <w:sz w:val="24"/>
            <w:szCs w:val="24"/>
            <w:lang w:eastAsia="es-MX"/>
          </w:rPr>
          <w:delText>ing</w:delText>
        </w:r>
      </w:del>
      <w:ins w:id="90" w:author="Johanna Koolemans Beynen" w:date="2020-01-20T15:30:00Z">
        <w:r w:rsidR="00336653">
          <w:rPr>
            <w:rFonts w:ascii="Times New Roman" w:eastAsia="Times New Roman" w:hAnsi="Times New Roman" w:cs="Times New Roman"/>
            <w:sz w:val="24"/>
            <w:szCs w:val="24"/>
            <w:lang w:eastAsia="es-MX"/>
          </w:rPr>
          <w:t xml:space="preserve">for needed </w:t>
        </w:r>
      </w:ins>
      <w:del w:id="91" w:author="Johanna Koolemans Beynen" w:date="2020-01-20T15:30:00Z">
        <w:r w:rsidRPr="00023744" w:rsidDel="00336653">
          <w:rPr>
            <w:rFonts w:ascii="Times New Roman" w:eastAsia="Times New Roman" w:hAnsi="Times New Roman" w:cs="Times New Roman"/>
            <w:sz w:val="24"/>
            <w:szCs w:val="24"/>
            <w:lang w:eastAsia="es-MX"/>
          </w:rPr>
          <w:delText xml:space="preserve"> the </w:delText>
        </w:r>
      </w:del>
      <w:r w:rsidRPr="00023744">
        <w:rPr>
          <w:rFonts w:ascii="Times New Roman" w:eastAsia="Times New Roman" w:hAnsi="Times New Roman" w:cs="Times New Roman"/>
          <w:sz w:val="24"/>
          <w:szCs w:val="24"/>
          <w:lang w:eastAsia="es-MX"/>
        </w:rPr>
        <w:t xml:space="preserve">GDP data and at least 30 days after the end of the quarter, in order to have the first reliable </w:t>
      </w:r>
      <w:ins w:id="92" w:author="Johanna Koolemans Beynen" w:date="2020-01-13T22:24:00Z">
        <w:r w:rsidR="00576CD6">
          <w:rPr>
            <w:rFonts w:ascii="Times New Roman" w:eastAsia="Times New Roman" w:hAnsi="Times New Roman" w:cs="Times New Roman"/>
            <w:sz w:val="24"/>
            <w:szCs w:val="24"/>
            <w:lang w:eastAsia="es-MX"/>
          </w:rPr>
          <w:t xml:space="preserve">estimate of </w:t>
        </w:r>
      </w:ins>
      <w:r w:rsidRPr="00023744">
        <w:rPr>
          <w:rFonts w:ascii="Times New Roman" w:eastAsia="Times New Roman" w:hAnsi="Times New Roman" w:cs="Times New Roman"/>
          <w:sz w:val="24"/>
          <w:szCs w:val="24"/>
          <w:lang w:eastAsia="es-MX"/>
        </w:rPr>
        <w:t>economic activity</w:t>
      </w:r>
      <w:ins w:id="93" w:author="Johanna Koolemans Beynen" w:date="2020-01-20T15:30:00Z">
        <w:r w:rsidR="00336653">
          <w:rPr>
            <w:rFonts w:ascii="Times New Roman" w:eastAsia="Times New Roman" w:hAnsi="Times New Roman" w:cs="Times New Roman"/>
            <w:sz w:val="24"/>
            <w:szCs w:val="24"/>
            <w:lang w:eastAsia="es-MX"/>
          </w:rPr>
          <w:t xml:space="preserve"> for that quarter</w:t>
        </w:r>
      </w:ins>
      <w:r w:rsidRPr="00023744">
        <w:rPr>
          <w:rFonts w:ascii="Times New Roman" w:eastAsia="Times New Roman" w:hAnsi="Times New Roman" w:cs="Times New Roman"/>
          <w:sz w:val="24"/>
          <w:szCs w:val="24"/>
          <w:lang w:eastAsia="es-MX"/>
        </w:rPr>
        <w:t xml:space="preserve"> </w:t>
      </w:r>
      <w:del w:id="94" w:author="Johanna Koolemans Beynen" w:date="2020-01-13T22:24:00Z">
        <w:r w:rsidRPr="00023744" w:rsidDel="00576CD6">
          <w:rPr>
            <w:rFonts w:ascii="Times New Roman" w:eastAsia="Times New Roman" w:hAnsi="Times New Roman" w:cs="Times New Roman"/>
            <w:sz w:val="24"/>
            <w:szCs w:val="24"/>
            <w:lang w:eastAsia="es-MX"/>
          </w:rPr>
          <w:delText>information</w:delText>
        </w:r>
        <w:r w:rsidR="004D6E2C" w:rsidDel="00576CD6">
          <w:rPr>
            <w:rFonts w:ascii="Times New Roman" w:eastAsia="Times New Roman" w:hAnsi="Times New Roman" w:cs="Times New Roman"/>
            <w:sz w:val="24"/>
            <w:szCs w:val="24"/>
            <w:lang w:eastAsia="es-MX"/>
          </w:rPr>
          <w:delText xml:space="preserve"> </w:delText>
        </w:r>
      </w:del>
      <w:r w:rsidR="004D6E2C">
        <w:rPr>
          <w:rFonts w:ascii="Times New Roman" w:eastAsia="Times New Roman" w:hAnsi="Times New Roman" w:cs="Times New Roman"/>
          <w:sz w:val="24"/>
          <w:szCs w:val="24"/>
          <w:lang w:eastAsia="es-MX"/>
        </w:rPr>
        <w:t>(the rapid GDP estimate conducted by INEGI)</w:t>
      </w:r>
      <w:r w:rsidRPr="00023744">
        <w:rPr>
          <w:rFonts w:ascii="Times New Roman" w:eastAsia="Times New Roman" w:hAnsi="Times New Roman" w:cs="Times New Roman"/>
          <w:sz w:val="24"/>
          <w:szCs w:val="24"/>
          <w:lang w:eastAsia="es-MX"/>
        </w:rPr>
        <w:t xml:space="preserve">. Furthermore, </w:t>
      </w:r>
      <w:del w:id="95" w:author="Johanna Koolemans Beynen" w:date="2020-01-20T15:30:00Z">
        <w:r w:rsidRPr="00023744" w:rsidDel="00336653">
          <w:rPr>
            <w:rFonts w:ascii="Times New Roman" w:eastAsia="Times New Roman" w:hAnsi="Times New Roman" w:cs="Times New Roman"/>
            <w:sz w:val="24"/>
            <w:szCs w:val="24"/>
            <w:lang w:eastAsia="es-MX"/>
          </w:rPr>
          <w:delText xml:space="preserve">GDP </w:delText>
        </w:r>
      </w:del>
      <w:r w:rsidRPr="00023744">
        <w:rPr>
          <w:rFonts w:ascii="Times New Roman" w:eastAsia="Times New Roman" w:hAnsi="Times New Roman" w:cs="Times New Roman"/>
          <w:sz w:val="24"/>
          <w:szCs w:val="24"/>
          <w:lang w:eastAsia="es-MX"/>
        </w:rPr>
        <w:t xml:space="preserve">official </w:t>
      </w:r>
      <w:ins w:id="96" w:author="Johanna Koolemans Beynen" w:date="2020-01-20T15:30:00Z">
        <w:r w:rsidR="00336653" w:rsidRPr="00023744">
          <w:rPr>
            <w:rFonts w:ascii="Times New Roman" w:eastAsia="Times New Roman" w:hAnsi="Times New Roman" w:cs="Times New Roman"/>
            <w:sz w:val="24"/>
            <w:szCs w:val="24"/>
            <w:lang w:eastAsia="es-MX"/>
          </w:rPr>
          <w:t xml:space="preserve">GDP </w:t>
        </w:r>
      </w:ins>
      <w:r w:rsidRPr="00023744">
        <w:rPr>
          <w:rFonts w:ascii="Times New Roman" w:eastAsia="Times New Roman" w:hAnsi="Times New Roman" w:cs="Times New Roman"/>
          <w:sz w:val="24"/>
          <w:szCs w:val="24"/>
          <w:lang w:eastAsia="es-MX"/>
        </w:rPr>
        <w:t xml:space="preserve">statistics </w:t>
      </w:r>
      <w:ins w:id="97" w:author="Johanna Koolemans Beynen" w:date="2020-01-13T22:24:00Z">
        <w:r w:rsidR="00576CD6">
          <w:rPr>
            <w:rFonts w:ascii="Times New Roman" w:eastAsia="Times New Roman" w:hAnsi="Times New Roman" w:cs="Times New Roman"/>
            <w:sz w:val="24"/>
            <w:szCs w:val="24"/>
            <w:lang w:eastAsia="es-MX"/>
          </w:rPr>
          <w:t xml:space="preserve">for the third quarter </w:t>
        </w:r>
      </w:ins>
      <w:r w:rsidRPr="00023744">
        <w:rPr>
          <w:rFonts w:ascii="Times New Roman" w:eastAsia="Times New Roman" w:hAnsi="Times New Roman" w:cs="Times New Roman"/>
          <w:sz w:val="24"/>
          <w:szCs w:val="24"/>
          <w:lang w:eastAsia="es-MX"/>
        </w:rPr>
        <w:t xml:space="preserve">are </w:t>
      </w:r>
      <w:ins w:id="98" w:author="Johanna Koolemans Beynen" w:date="2020-01-13T22:24:00Z">
        <w:r w:rsidR="00576CD6">
          <w:rPr>
            <w:rFonts w:ascii="Times New Roman" w:eastAsia="Times New Roman" w:hAnsi="Times New Roman" w:cs="Times New Roman"/>
            <w:sz w:val="24"/>
            <w:szCs w:val="24"/>
            <w:lang w:eastAsia="es-MX"/>
          </w:rPr>
          <w:t xml:space="preserve">not </w:t>
        </w:r>
      </w:ins>
      <w:r w:rsidRPr="00023744">
        <w:rPr>
          <w:rFonts w:ascii="Times New Roman" w:eastAsia="Times New Roman" w:hAnsi="Times New Roman" w:cs="Times New Roman"/>
          <w:sz w:val="24"/>
          <w:szCs w:val="24"/>
          <w:lang w:eastAsia="es-MX"/>
        </w:rPr>
        <w:t>published</w:t>
      </w:r>
      <w:ins w:id="99" w:author="Johanna Koolemans Beynen" w:date="2020-01-13T22:24:00Z">
        <w:r w:rsidR="00576CD6">
          <w:rPr>
            <w:rFonts w:ascii="Times New Roman" w:eastAsia="Times New Roman" w:hAnsi="Times New Roman" w:cs="Times New Roman"/>
            <w:sz w:val="24"/>
            <w:szCs w:val="24"/>
            <w:lang w:eastAsia="es-MX"/>
          </w:rPr>
          <w:t xml:space="preserve"> until</w:t>
        </w:r>
      </w:ins>
      <w:del w:id="100" w:author="Johanna Koolemans Beynen" w:date="2020-01-13T22:24:00Z">
        <w:r w:rsidRPr="00023744" w:rsidDel="00576CD6">
          <w:rPr>
            <w:rFonts w:ascii="Times New Roman" w:eastAsia="Times New Roman" w:hAnsi="Times New Roman" w:cs="Times New Roman"/>
            <w:sz w:val="24"/>
            <w:szCs w:val="24"/>
            <w:lang w:eastAsia="es-MX"/>
          </w:rPr>
          <w:delText xml:space="preserve"> by</w:delText>
        </w:r>
      </w:del>
      <w:r w:rsidRPr="00023744">
        <w:rPr>
          <w:rFonts w:ascii="Times New Roman" w:eastAsia="Times New Roman" w:hAnsi="Times New Roman" w:cs="Times New Roman"/>
          <w:sz w:val="24"/>
          <w:szCs w:val="24"/>
          <w:lang w:eastAsia="es-MX"/>
        </w:rPr>
        <w:t xml:space="preserve"> the end of November, which means a larger delay in their availability and, hence, reducing its usefulness </w:t>
      </w:r>
      <w:del w:id="101" w:author="Johanna Koolemans Beynen" w:date="2020-01-20T15:31:00Z">
        <w:r w:rsidRPr="00023744" w:rsidDel="00336653">
          <w:rPr>
            <w:rFonts w:ascii="Times New Roman" w:eastAsia="Times New Roman" w:hAnsi="Times New Roman" w:cs="Times New Roman"/>
            <w:sz w:val="24"/>
            <w:szCs w:val="24"/>
            <w:lang w:eastAsia="es-MX"/>
          </w:rPr>
          <w:delText>(</w:delText>
        </w:r>
      </w:del>
      <w:r w:rsidRPr="00023744">
        <w:rPr>
          <w:rFonts w:ascii="Times New Roman" w:eastAsia="Times New Roman" w:hAnsi="Times New Roman" w:cs="Times New Roman"/>
          <w:sz w:val="24"/>
          <w:szCs w:val="24"/>
          <w:lang w:eastAsia="es-MX"/>
        </w:rPr>
        <w:t>for decision making purposes</w:t>
      </w:r>
      <w:del w:id="102" w:author="Johanna Koolemans Beynen" w:date="2020-01-20T15:31:00Z">
        <w:r w:rsidRPr="00023744" w:rsidDel="00336653">
          <w:rPr>
            <w:rFonts w:ascii="Times New Roman" w:eastAsia="Times New Roman" w:hAnsi="Times New Roman" w:cs="Times New Roman"/>
            <w:sz w:val="24"/>
            <w:szCs w:val="24"/>
            <w:lang w:eastAsia="es-MX"/>
          </w:rPr>
          <w:delText>)</w:delText>
        </w:r>
      </w:del>
      <w:r w:rsidRPr="00023744">
        <w:rPr>
          <w:rFonts w:ascii="Times New Roman" w:eastAsia="Times New Roman" w:hAnsi="Times New Roman" w:cs="Times New Roman"/>
          <w:sz w:val="24"/>
          <w:szCs w:val="24"/>
          <w:lang w:eastAsia="es-MX"/>
        </w:rPr>
        <w:t>.</w:t>
      </w:r>
    </w:p>
    <w:p w14:paraId="097F1B54" w14:textId="467048B1" w:rsidR="00603DD3" w:rsidRPr="004970CD" w:rsidRDefault="002403C7"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lastRenderedPageBreak/>
        <w:t xml:space="preserve">My </w:t>
      </w:r>
      <w:del w:id="103" w:author="Johanna Koolemans Beynen" w:date="2020-01-12T23:40:00Z">
        <w:r w:rsidDel="00FD31DB">
          <w:rPr>
            <w:rFonts w:ascii="Times New Roman" w:eastAsia="Times New Roman" w:hAnsi="Times New Roman" w:cs="Times New Roman"/>
            <w:sz w:val="24"/>
            <w:szCs w:val="24"/>
            <w:lang w:eastAsia="es-MX"/>
          </w:rPr>
          <w:delText xml:space="preserve">job </w:delText>
        </w:r>
      </w:del>
      <w:ins w:id="104" w:author="Johanna Koolemans Beynen" w:date="2020-01-12T23:40:00Z">
        <w:r w:rsidR="00FD31DB">
          <w:rPr>
            <w:rFonts w:ascii="Times New Roman" w:eastAsia="Times New Roman" w:hAnsi="Times New Roman" w:cs="Times New Roman"/>
            <w:sz w:val="24"/>
            <w:szCs w:val="24"/>
            <w:lang w:eastAsia="es-MX"/>
          </w:rPr>
          <w:t xml:space="preserve">goal </w:t>
        </w:r>
      </w:ins>
      <w:r>
        <w:rPr>
          <w:rFonts w:ascii="Times New Roman" w:eastAsia="Times New Roman" w:hAnsi="Times New Roman" w:cs="Times New Roman"/>
          <w:sz w:val="24"/>
          <w:szCs w:val="24"/>
          <w:lang w:eastAsia="es-MX"/>
        </w:rPr>
        <w:t xml:space="preserve">in this </w:t>
      </w:r>
      <w:r w:rsidR="00E856E4">
        <w:rPr>
          <w:rFonts w:ascii="Times New Roman" w:eastAsia="Times New Roman" w:hAnsi="Times New Roman" w:cs="Times New Roman"/>
          <w:sz w:val="24"/>
          <w:szCs w:val="24"/>
          <w:lang w:eastAsia="es-MX"/>
        </w:rPr>
        <w:t xml:space="preserve">paper is to find </w:t>
      </w:r>
      <w:del w:id="105" w:author="Johanna Koolemans Beynen" w:date="2020-01-13T22:25:00Z">
        <w:r w:rsidR="00E856E4" w:rsidDel="00576CD6">
          <w:rPr>
            <w:rFonts w:ascii="Times New Roman" w:eastAsia="Times New Roman" w:hAnsi="Times New Roman" w:cs="Times New Roman"/>
            <w:sz w:val="24"/>
            <w:szCs w:val="24"/>
            <w:lang w:eastAsia="es-MX"/>
          </w:rPr>
          <w:delText xml:space="preserve">out </w:delText>
        </w:r>
      </w:del>
      <w:r w:rsidR="00E856E4">
        <w:rPr>
          <w:rFonts w:ascii="Times New Roman" w:eastAsia="Times New Roman" w:hAnsi="Times New Roman" w:cs="Times New Roman"/>
          <w:sz w:val="24"/>
          <w:szCs w:val="24"/>
          <w:lang w:eastAsia="es-MX"/>
        </w:rPr>
        <w:t xml:space="preserve">a </w:t>
      </w:r>
      <w:ins w:id="106" w:author="Johanna Koolemans Beynen" w:date="2020-01-20T15:11:00Z">
        <w:r w:rsidR="00336653">
          <w:rPr>
            <w:rFonts w:ascii="Times New Roman" w:eastAsia="Times New Roman" w:hAnsi="Times New Roman" w:cs="Times New Roman"/>
            <w:sz w:val="24"/>
            <w:szCs w:val="24"/>
            <w:lang w:eastAsia="es-MX"/>
          </w:rPr>
          <w:t>n</w:t>
        </w:r>
      </w:ins>
      <w:del w:id="107" w:author="Johanna Koolemans Beynen" w:date="2020-01-20T15:11:00Z">
        <w:r w:rsidR="00E856E4" w:rsidDel="00336653">
          <w:rPr>
            <w:rFonts w:ascii="Times New Roman" w:eastAsia="Times New Roman" w:hAnsi="Times New Roman" w:cs="Times New Roman"/>
            <w:sz w:val="24"/>
            <w:szCs w:val="24"/>
            <w:lang w:eastAsia="es-MX"/>
          </w:rPr>
          <w:delText>N</w:delText>
        </w:r>
      </w:del>
      <w:r w:rsidR="00E856E4">
        <w:rPr>
          <w:rFonts w:ascii="Times New Roman" w:eastAsia="Times New Roman" w:hAnsi="Times New Roman" w:cs="Times New Roman"/>
          <w:sz w:val="24"/>
          <w:szCs w:val="24"/>
          <w:lang w:eastAsia="es-MX"/>
        </w:rPr>
        <w:t xml:space="preserve">owcasting model that </w:t>
      </w:r>
      <w:ins w:id="108" w:author="Johanna Koolemans Beynen" w:date="2020-01-13T22:25:00Z">
        <w:r w:rsidR="00576CD6">
          <w:rPr>
            <w:rFonts w:ascii="Times New Roman" w:eastAsia="Times New Roman" w:hAnsi="Times New Roman" w:cs="Times New Roman"/>
            <w:sz w:val="24"/>
            <w:szCs w:val="24"/>
            <w:lang w:eastAsia="es-MX"/>
          </w:rPr>
          <w:t xml:space="preserve">is more accurate than </w:t>
        </w:r>
      </w:ins>
      <w:del w:id="109" w:author="Johanna Koolemans Beynen" w:date="2020-01-13T22:25:00Z">
        <w:r w:rsidR="00E856E4" w:rsidDel="00576CD6">
          <w:rPr>
            <w:rFonts w:ascii="Times New Roman" w:eastAsia="Times New Roman" w:hAnsi="Times New Roman" w:cs="Times New Roman"/>
            <w:sz w:val="24"/>
            <w:szCs w:val="24"/>
            <w:lang w:eastAsia="es-MX"/>
          </w:rPr>
          <w:delText xml:space="preserve">beats </w:delText>
        </w:r>
      </w:del>
      <w:r w:rsidR="00E856E4">
        <w:rPr>
          <w:rFonts w:ascii="Times New Roman" w:eastAsia="Times New Roman" w:hAnsi="Times New Roman" w:cs="Times New Roman"/>
          <w:sz w:val="24"/>
          <w:szCs w:val="24"/>
          <w:lang w:eastAsia="es-MX"/>
        </w:rPr>
        <w:t xml:space="preserve">the </w:t>
      </w:r>
      <w:ins w:id="110" w:author="Johanna Koolemans Beynen" w:date="2020-01-20T15:31:00Z">
        <w:r w:rsidR="00336653">
          <w:rPr>
            <w:rFonts w:ascii="Times New Roman" w:eastAsia="Times New Roman" w:hAnsi="Times New Roman" w:cs="Times New Roman"/>
            <w:sz w:val="24"/>
            <w:szCs w:val="24"/>
            <w:lang w:eastAsia="es-MX"/>
          </w:rPr>
          <w:t xml:space="preserve">consensus </w:t>
        </w:r>
      </w:ins>
      <w:r w:rsidR="00E856E4">
        <w:rPr>
          <w:rFonts w:ascii="Times New Roman" w:eastAsia="Times New Roman" w:hAnsi="Times New Roman" w:cs="Times New Roman"/>
          <w:sz w:val="24"/>
          <w:szCs w:val="24"/>
          <w:lang w:eastAsia="es-MX"/>
        </w:rPr>
        <w:t xml:space="preserve">GDP </w:t>
      </w:r>
      <w:del w:id="111" w:author="Johanna Koolemans Beynen" w:date="2020-01-20T15:31:00Z">
        <w:r w:rsidR="00E856E4" w:rsidDel="00336653">
          <w:rPr>
            <w:rFonts w:ascii="Times New Roman" w:eastAsia="Times New Roman" w:hAnsi="Times New Roman" w:cs="Times New Roman"/>
            <w:sz w:val="24"/>
            <w:szCs w:val="24"/>
            <w:lang w:eastAsia="es-MX"/>
          </w:rPr>
          <w:delText xml:space="preserve">consensus </w:delText>
        </w:r>
      </w:del>
      <w:r w:rsidR="00E856E4">
        <w:rPr>
          <w:rFonts w:ascii="Times New Roman" w:eastAsia="Times New Roman" w:hAnsi="Times New Roman" w:cs="Times New Roman"/>
          <w:sz w:val="24"/>
          <w:szCs w:val="24"/>
          <w:lang w:eastAsia="es-MX"/>
        </w:rPr>
        <w:t>estimat</w:t>
      </w:r>
      <w:r w:rsidR="004D6E2C">
        <w:rPr>
          <w:rFonts w:ascii="Times New Roman" w:eastAsia="Times New Roman" w:hAnsi="Times New Roman" w:cs="Times New Roman"/>
          <w:sz w:val="24"/>
          <w:szCs w:val="24"/>
          <w:lang w:eastAsia="es-MX"/>
        </w:rPr>
        <w:t>e</w:t>
      </w:r>
      <w:r w:rsidR="00E856E4">
        <w:rPr>
          <w:rFonts w:ascii="Times New Roman" w:eastAsia="Times New Roman" w:hAnsi="Times New Roman" w:cs="Times New Roman"/>
          <w:sz w:val="24"/>
          <w:szCs w:val="24"/>
          <w:lang w:eastAsia="es-MX"/>
        </w:rPr>
        <w:t>s of professional forecasters</w:t>
      </w:r>
      <w:r w:rsidR="004D6E2C">
        <w:rPr>
          <w:rFonts w:ascii="Times New Roman" w:eastAsia="Times New Roman" w:hAnsi="Times New Roman" w:cs="Times New Roman"/>
          <w:sz w:val="24"/>
          <w:szCs w:val="24"/>
          <w:lang w:eastAsia="es-MX"/>
        </w:rPr>
        <w:t xml:space="preserve"> and the </w:t>
      </w:r>
      <w:del w:id="112" w:author="Johanna Koolemans Beynen" w:date="2020-01-13T22:25:00Z">
        <w:r w:rsidR="004D6E2C" w:rsidDel="00576CD6">
          <w:rPr>
            <w:rFonts w:ascii="Times New Roman" w:eastAsia="Times New Roman" w:hAnsi="Times New Roman" w:cs="Times New Roman"/>
            <w:sz w:val="24"/>
            <w:szCs w:val="24"/>
            <w:lang w:eastAsia="es-MX"/>
          </w:rPr>
          <w:delText xml:space="preserve">timely </w:delText>
        </w:r>
      </w:del>
      <w:r w:rsidR="004D6E2C">
        <w:rPr>
          <w:rFonts w:ascii="Times New Roman" w:eastAsia="Times New Roman" w:hAnsi="Times New Roman" w:cs="Times New Roman"/>
          <w:sz w:val="24"/>
          <w:szCs w:val="24"/>
          <w:lang w:eastAsia="es-MX"/>
        </w:rPr>
        <w:t>GDP estimation</w:t>
      </w:r>
      <w:ins w:id="113" w:author="Johanna Koolemans Beynen" w:date="2020-01-13T22:25:00Z">
        <w:r w:rsidR="00576CD6">
          <w:rPr>
            <w:rFonts w:ascii="Times New Roman" w:eastAsia="Times New Roman" w:hAnsi="Times New Roman" w:cs="Times New Roman"/>
            <w:sz w:val="24"/>
            <w:szCs w:val="24"/>
            <w:lang w:eastAsia="es-MX"/>
          </w:rPr>
          <w:t>s</w:t>
        </w:r>
      </w:ins>
      <w:r w:rsidR="004D6E2C">
        <w:rPr>
          <w:rFonts w:ascii="Times New Roman" w:eastAsia="Times New Roman" w:hAnsi="Times New Roman" w:cs="Times New Roman"/>
          <w:sz w:val="24"/>
          <w:szCs w:val="24"/>
          <w:lang w:eastAsia="es-MX"/>
        </w:rPr>
        <w:t xml:space="preserve"> released by INEGI</w:t>
      </w:r>
      <w:del w:id="114" w:author="Johanna Koolemans Beynen" w:date="2020-01-20T15:31:00Z">
        <w:r w:rsidR="00E856E4" w:rsidDel="00336653">
          <w:rPr>
            <w:rFonts w:ascii="Times New Roman" w:eastAsia="Times New Roman" w:hAnsi="Times New Roman" w:cs="Times New Roman"/>
            <w:sz w:val="24"/>
            <w:szCs w:val="24"/>
            <w:lang w:eastAsia="es-MX"/>
          </w:rPr>
          <w:delText>,</w:delText>
        </w:r>
      </w:del>
      <w:del w:id="115" w:author="Johanna Koolemans Beynen" w:date="2020-01-13T22:26:00Z">
        <w:r w:rsidR="00E856E4" w:rsidDel="00576CD6">
          <w:rPr>
            <w:rFonts w:ascii="Times New Roman" w:eastAsia="Times New Roman" w:hAnsi="Times New Roman" w:cs="Times New Roman"/>
            <w:sz w:val="24"/>
            <w:szCs w:val="24"/>
            <w:lang w:eastAsia="es-MX"/>
          </w:rPr>
          <w:delText xml:space="preserve"> in terms of forecasting precision</w:delText>
        </w:r>
      </w:del>
      <w:r w:rsidR="00E856E4">
        <w:rPr>
          <w:rFonts w:ascii="Times New Roman" w:eastAsia="Times New Roman" w:hAnsi="Times New Roman" w:cs="Times New Roman"/>
          <w:sz w:val="24"/>
          <w:szCs w:val="24"/>
          <w:lang w:eastAsia="es-MX"/>
        </w:rPr>
        <w:t xml:space="preserve">. </w:t>
      </w:r>
      <w:del w:id="116" w:author="Johanna Koolemans Beynen" w:date="2020-01-13T22:26:00Z">
        <w:r w:rsidR="00E856E4" w:rsidDel="00576CD6">
          <w:rPr>
            <w:rFonts w:ascii="Times New Roman" w:eastAsia="Times New Roman" w:hAnsi="Times New Roman" w:cs="Times New Roman"/>
            <w:sz w:val="24"/>
            <w:szCs w:val="24"/>
            <w:lang w:eastAsia="es-MX"/>
          </w:rPr>
          <w:delText xml:space="preserve">Said that, </w:delText>
        </w:r>
      </w:del>
      <w:r w:rsidR="00414F29" w:rsidRPr="00414F29">
        <w:rPr>
          <w:rFonts w:ascii="Times New Roman" w:eastAsia="Times New Roman" w:hAnsi="Times New Roman" w:cs="Times New Roman"/>
          <w:sz w:val="24"/>
          <w:szCs w:val="24"/>
          <w:lang w:eastAsia="es-MX"/>
        </w:rPr>
        <w:t xml:space="preserve">I </w:t>
      </w:r>
      <w:r w:rsidR="0055187D" w:rsidRPr="0055187D">
        <w:rPr>
          <w:rFonts w:ascii="Times New Roman" w:hAnsi="Times New Roman" w:cs="Times New Roman"/>
          <w:sz w:val="24"/>
          <w:szCs w:val="24"/>
        </w:rPr>
        <w:t xml:space="preserve">propose five </w:t>
      </w:r>
      <w:ins w:id="117" w:author="Johanna Koolemans Beynen" w:date="2020-01-20T15:32:00Z">
        <w:r w:rsidR="00336653">
          <w:rPr>
            <w:rFonts w:ascii="Times New Roman" w:hAnsi="Times New Roman" w:cs="Times New Roman"/>
            <w:sz w:val="24"/>
            <w:szCs w:val="24"/>
          </w:rPr>
          <w:t>n</w:t>
        </w:r>
      </w:ins>
      <w:del w:id="118" w:author="Johanna Koolemans Beynen" w:date="2020-01-20T15:32:00Z">
        <w:r w:rsidR="001C6D26" w:rsidDel="00336653">
          <w:rPr>
            <w:rFonts w:ascii="Times New Roman" w:hAnsi="Times New Roman" w:cs="Times New Roman"/>
            <w:sz w:val="24"/>
            <w:szCs w:val="24"/>
          </w:rPr>
          <w:delText>N</w:delText>
        </w:r>
      </w:del>
      <w:r w:rsidR="001C6D26">
        <w:rPr>
          <w:rFonts w:ascii="Times New Roman" w:hAnsi="Times New Roman" w:cs="Times New Roman"/>
          <w:sz w:val="24"/>
          <w:szCs w:val="24"/>
        </w:rPr>
        <w:t>owcasting models</w:t>
      </w:r>
      <w:r w:rsidR="0055187D" w:rsidRPr="0055187D">
        <w:rPr>
          <w:rFonts w:ascii="Times New Roman" w:hAnsi="Times New Roman" w:cs="Times New Roman"/>
          <w:sz w:val="24"/>
          <w:szCs w:val="24"/>
        </w:rPr>
        <w:t xml:space="preserve"> </w:t>
      </w:r>
      <w:del w:id="119" w:author="Johanna Koolemans Beynen" w:date="2020-01-13T22:27:00Z">
        <w:r w:rsidR="0055187D" w:rsidRPr="0055187D" w:rsidDel="00B11B4A">
          <w:rPr>
            <w:rFonts w:ascii="Times New Roman" w:hAnsi="Times New Roman" w:cs="Times New Roman"/>
            <w:sz w:val="24"/>
            <w:szCs w:val="24"/>
          </w:rPr>
          <w:delText>based on researches motivated in</w:delText>
        </w:r>
      </w:del>
      <w:ins w:id="120" w:author="Johanna Koolemans Beynen" w:date="2020-01-13T22:27:00Z">
        <w:r w:rsidR="00B11B4A">
          <w:rPr>
            <w:rFonts w:ascii="Times New Roman" w:hAnsi="Times New Roman" w:cs="Times New Roman"/>
            <w:sz w:val="24"/>
            <w:szCs w:val="24"/>
          </w:rPr>
          <w:t>that</w:t>
        </w:r>
      </w:ins>
      <w:r w:rsidR="0055187D" w:rsidRPr="0055187D">
        <w:rPr>
          <w:rFonts w:ascii="Times New Roman" w:hAnsi="Times New Roman" w:cs="Times New Roman"/>
          <w:sz w:val="24"/>
          <w:szCs w:val="24"/>
        </w:rPr>
        <w:t xml:space="preserve"> forecast</w:t>
      </w:r>
      <w:del w:id="121" w:author="Johanna Koolemans Beynen" w:date="2020-01-13T22:27:00Z">
        <w:r w:rsidR="0055187D" w:rsidRPr="0055187D" w:rsidDel="00B11B4A">
          <w:rPr>
            <w:rFonts w:ascii="Times New Roman" w:hAnsi="Times New Roman" w:cs="Times New Roman"/>
            <w:sz w:val="24"/>
            <w:szCs w:val="24"/>
          </w:rPr>
          <w:delText>ing</w:delText>
        </w:r>
      </w:del>
      <w:r w:rsidR="0055187D" w:rsidRPr="0055187D">
        <w:rPr>
          <w:rFonts w:ascii="Times New Roman" w:hAnsi="Times New Roman" w:cs="Times New Roman"/>
          <w:sz w:val="24"/>
          <w:szCs w:val="24"/>
        </w:rPr>
        <w:t xml:space="preserve"> quarterly GDP </w:t>
      </w:r>
      <w:r w:rsidR="001A7CAF">
        <w:rPr>
          <w:rFonts w:ascii="Times New Roman" w:hAnsi="Times New Roman" w:cs="Times New Roman"/>
          <w:sz w:val="24"/>
          <w:szCs w:val="24"/>
        </w:rPr>
        <w:t>using</w:t>
      </w:r>
      <w:r w:rsidR="0055187D" w:rsidRPr="0055187D">
        <w:rPr>
          <w:rFonts w:ascii="Times New Roman" w:hAnsi="Times New Roman" w:cs="Times New Roman"/>
          <w:sz w:val="24"/>
          <w:szCs w:val="24"/>
        </w:rPr>
        <w:t xml:space="preserve"> monthly data</w:t>
      </w:r>
      <w:r w:rsidR="0055187D">
        <w:rPr>
          <w:rFonts w:ascii="Times New Roman" w:hAnsi="Times New Roman" w:cs="Times New Roman"/>
          <w:sz w:val="24"/>
          <w:szCs w:val="24"/>
        </w:rPr>
        <w:t xml:space="preserve"> </w:t>
      </w:r>
      <w:r w:rsidR="00603DD3" w:rsidRPr="0055187D">
        <w:rPr>
          <w:rFonts w:ascii="Times New Roman" w:hAnsi="Times New Roman" w:cs="Times New Roman"/>
          <w:sz w:val="24"/>
          <w:szCs w:val="24"/>
        </w:rPr>
        <w:t>(</w:t>
      </w:r>
      <w:proofErr w:type="spellStart"/>
      <w:r w:rsidR="00603DD3" w:rsidRPr="0055187D">
        <w:rPr>
          <w:rFonts w:ascii="Times New Roman" w:hAnsi="Times New Roman" w:cs="Times New Roman"/>
          <w:sz w:val="24"/>
          <w:szCs w:val="24"/>
        </w:rPr>
        <w:t>Rünstler</w:t>
      </w:r>
      <w:proofErr w:type="spellEnd"/>
      <w:r w:rsidR="00603DD3" w:rsidRPr="0055187D">
        <w:rPr>
          <w:rFonts w:ascii="Times New Roman" w:hAnsi="Times New Roman" w:cs="Times New Roman"/>
          <w:sz w:val="24"/>
          <w:szCs w:val="24"/>
        </w:rPr>
        <w:t xml:space="preserve">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w:t>
      </w:r>
      <w:proofErr w:type="spellStart"/>
      <w:r w:rsidR="00603DD3" w:rsidRPr="0055187D">
        <w:rPr>
          <w:rFonts w:ascii="Times New Roman" w:hAnsi="Times New Roman" w:cs="Times New Roman"/>
          <w:sz w:val="24"/>
          <w:szCs w:val="24"/>
        </w:rPr>
        <w:t>Sédillot</w:t>
      </w:r>
      <w:proofErr w:type="spellEnd"/>
      <w:r w:rsidR="00603DD3" w:rsidRPr="0055187D">
        <w:rPr>
          <w:rFonts w:ascii="Times New Roman" w:hAnsi="Times New Roman" w:cs="Times New Roman"/>
          <w:sz w:val="24"/>
          <w:szCs w:val="24"/>
        </w:rPr>
        <w:t xml:space="preserve">, 2003; </w:t>
      </w:r>
      <w:proofErr w:type="spellStart"/>
      <w:r w:rsidR="00603DD3" w:rsidRPr="0055187D">
        <w:rPr>
          <w:rFonts w:ascii="Times New Roman" w:eastAsia="Times New Roman" w:hAnsi="Times New Roman" w:cs="Times New Roman"/>
          <w:sz w:val="24"/>
          <w:szCs w:val="24"/>
          <w:lang w:eastAsia="es-MX"/>
        </w:rPr>
        <w:t>Baffigi</w:t>
      </w:r>
      <w:proofErr w:type="spellEnd"/>
      <w:r w:rsidR="00603DD3" w:rsidRPr="0055187D">
        <w:rPr>
          <w:rFonts w:ascii="Times New Roman" w:eastAsia="Times New Roman" w:hAnsi="Times New Roman" w:cs="Times New Roman"/>
          <w:sz w:val="24"/>
          <w:szCs w:val="24"/>
          <w:lang w:eastAsia="es-MX"/>
        </w:rPr>
        <w:t xml:space="preserve">, </w:t>
      </w:r>
      <w:proofErr w:type="spellStart"/>
      <w:r w:rsidR="00603DD3" w:rsidRPr="0055187D">
        <w:rPr>
          <w:rFonts w:ascii="Times New Roman" w:eastAsia="Times New Roman" w:hAnsi="Times New Roman" w:cs="Times New Roman"/>
          <w:sz w:val="24"/>
          <w:szCs w:val="24"/>
          <w:lang w:eastAsia="es-MX"/>
        </w:rPr>
        <w:t>Golinelli</w:t>
      </w:r>
      <w:proofErr w:type="spellEnd"/>
      <w:r w:rsidR="00603DD3" w:rsidRPr="0055187D">
        <w:rPr>
          <w:rFonts w:ascii="Times New Roman" w:eastAsia="Times New Roman" w:hAnsi="Times New Roman" w:cs="Times New Roman"/>
          <w:sz w:val="24"/>
          <w:szCs w:val="24"/>
          <w:lang w:eastAsia="es-MX"/>
        </w:rPr>
        <w:t xml:space="preserve">, </w:t>
      </w:r>
      <w:r w:rsidR="004970CD">
        <w:rPr>
          <w:rFonts w:ascii="Times New Roman" w:eastAsia="Times New Roman" w:hAnsi="Times New Roman" w:cs="Times New Roman"/>
          <w:sz w:val="24"/>
          <w:szCs w:val="24"/>
          <w:lang w:eastAsia="es-MX"/>
        </w:rPr>
        <w:t>and</w:t>
      </w:r>
      <w:r w:rsidR="00603DD3" w:rsidRPr="0055187D">
        <w:rPr>
          <w:rFonts w:ascii="Times New Roman" w:eastAsia="Times New Roman" w:hAnsi="Times New Roman" w:cs="Times New Roman"/>
          <w:sz w:val="24"/>
          <w:szCs w:val="24"/>
          <w:lang w:eastAsia="es-MX"/>
        </w:rPr>
        <w:t xml:space="preserve"> Parigi, 2004; </w:t>
      </w:r>
      <w:proofErr w:type="spellStart"/>
      <w:r w:rsidR="00603DD3" w:rsidRPr="0055187D">
        <w:rPr>
          <w:rFonts w:ascii="Times New Roman" w:hAnsi="Times New Roman" w:cs="Times New Roman"/>
          <w:sz w:val="24"/>
          <w:szCs w:val="24"/>
        </w:rPr>
        <w:t>Giannone</w:t>
      </w:r>
      <w:proofErr w:type="spellEnd"/>
      <w:r w:rsidR="00603DD3" w:rsidRPr="0055187D">
        <w:rPr>
          <w:rFonts w:ascii="Times New Roman" w:hAnsi="Times New Roman" w:cs="Times New Roman"/>
          <w:sz w:val="24"/>
          <w:szCs w:val="24"/>
        </w:rPr>
        <w:t xml:space="preserve">, Reichlin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Small, 2008).</w:t>
      </w:r>
      <w:ins w:id="122" w:author="Johanna Koolemans Beynen" w:date="2020-01-20T15:32:00Z">
        <w:r w:rsidR="00336653">
          <w:rPr>
            <w:rFonts w:ascii="Times New Roman" w:hAnsi="Times New Roman" w:cs="Times New Roman"/>
            <w:sz w:val="24"/>
            <w:szCs w:val="24"/>
          </w:rPr>
          <w:t xml:space="preserve"> T</w:t>
        </w:r>
      </w:ins>
      <w:del w:id="123" w:author="Johanna Koolemans Beynen" w:date="2020-01-20T15:32:00Z">
        <w:r w:rsidR="00603DD3" w:rsidRPr="0055187D" w:rsidDel="00336653">
          <w:rPr>
            <w:rFonts w:ascii="Times New Roman" w:hAnsi="Times New Roman" w:cs="Times New Roman"/>
            <w:sz w:val="24"/>
            <w:szCs w:val="24"/>
          </w:rPr>
          <w:delText xml:space="preserve"> </w:delText>
        </w:r>
        <w:r w:rsidR="004970CD" w:rsidRPr="004970CD" w:rsidDel="00336653">
          <w:rPr>
            <w:rFonts w:ascii="Times New Roman" w:hAnsi="Times New Roman" w:cs="Times New Roman"/>
            <w:sz w:val="24"/>
            <w:szCs w:val="24"/>
          </w:rPr>
          <w:delText>Among t</w:delText>
        </w:r>
      </w:del>
      <w:r w:rsidR="004970CD" w:rsidRPr="004970CD">
        <w:rPr>
          <w:rFonts w:ascii="Times New Roman" w:hAnsi="Times New Roman" w:cs="Times New Roman"/>
          <w:sz w:val="24"/>
          <w:szCs w:val="24"/>
        </w:rPr>
        <w:t>he</w:t>
      </w:r>
      <w:ins w:id="124" w:author="Johanna Koolemans Beynen" w:date="2020-01-20T15:32:00Z">
        <w:r w:rsidR="00336653">
          <w:rPr>
            <w:rFonts w:ascii="Times New Roman" w:hAnsi="Times New Roman" w:cs="Times New Roman"/>
            <w:sz w:val="24"/>
            <w:szCs w:val="24"/>
          </w:rPr>
          <w:t>se</w:t>
        </w:r>
      </w:ins>
      <w:r w:rsidR="004970CD" w:rsidRPr="004970CD">
        <w:rPr>
          <w:rFonts w:ascii="Times New Roman" w:hAnsi="Times New Roman" w:cs="Times New Roman"/>
          <w:sz w:val="24"/>
          <w:szCs w:val="24"/>
        </w:rPr>
        <w:t xml:space="preserve"> models </w:t>
      </w:r>
      <w:del w:id="125" w:author="Johanna Koolemans Beynen" w:date="2020-01-20T15:32:00Z">
        <w:r w:rsidR="004970CD" w:rsidRPr="004970CD" w:rsidDel="00336653">
          <w:rPr>
            <w:rFonts w:ascii="Times New Roman" w:hAnsi="Times New Roman" w:cs="Times New Roman"/>
            <w:sz w:val="24"/>
            <w:szCs w:val="24"/>
          </w:rPr>
          <w:delText xml:space="preserve">considered, I develop </w:delText>
        </w:r>
      </w:del>
      <w:ins w:id="126" w:author="Johanna Koolemans Beynen" w:date="2020-01-20T15:32:00Z">
        <w:r w:rsidR="00336653">
          <w:rPr>
            <w:rFonts w:ascii="Times New Roman" w:hAnsi="Times New Roman" w:cs="Times New Roman"/>
            <w:sz w:val="24"/>
            <w:szCs w:val="24"/>
          </w:rPr>
          <w:t xml:space="preserve">include </w:t>
        </w:r>
      </w:ins>
      <w:r w:rsidR="004970CD" w:rsidRPr="004970CD">
        <w:rPr>
          <w:rFonts w:ascii="Times New Roman" w:hAnsi="Times New Roman" w:cs="Times New Roman"/>
          <w:sz w:val="24"/>
          <w:szCs w:val="24"/>
        </w:rPr>
        <w:t xml:space="preserve">a </w:t>
      </w:r>
      <w:ins w:id="127" w:author="Johanna Koolemans Beynen" w:date="2020-01-20T15:33:00Z">
        <w:r w:rsidR="00336653">
          <w:rPr>
            <w:rFonts w:ascii="Times New Roman" w:hAnsi="Times New Roman" w:cs="Times New Roman"/>
            <w:sz w:val="24"/>
            <w:szCs w:val="24"/>
          </w:rPr>
          <w:t>d</w:t>
        </w:r>
      </w:ins>
      <w:del w:id="128" w:author="Johanna Koolemans Beynen" w:date="2020-01-20T15:33:00Z">
        <w:r w:rsidR="004970CD" w:rsidRPr="004970CD" w:rsidDel="00336653">
          <w:rPr>
            <w:rFonts w:ascii="Times New Roman" w:hAnsi="Times New Roman" w:cs="Times New Roman"/>
            <w:sz w:val="24"/>
            <w:szCs w:val="24"/>
          </w:rPr>
          <w:delText>D</w:delText>
        </w:r>
      </w:del>
      <w:r w:rsidR="004970CD" w:rsidRPr="004970CD">
        <w:rPr>
          <w:rFonts w:ascii="Times New Roman" w:hAnsi="Times New Roman" w:cs="Times New Roman"/>
          <w:sz w:val="24"/>
          <w:szCs w:val="24"/>
        </w:rPr>
        <w:t xml:space="preserve">ynamic </w:t>
      </w:r>
      <w:ins w:id="129" w:author="Johanna Koolemans Beynen" w:date="2020-01-20T15:33:00Z">
        <w:r w:rsidR="00336653">
          <w:rPr>
            <w:rFonts w:ascii="Times New Roman" w:hAnsi="Times New Roman" w:cs="Times New Roman"/>
            <w:sz w:val="24"/>
            <w:szCs w:val="24"/>
          </w:rPr>
          <w:t>f</w:t>
        </w:r>
      </w:ins>
      <w:del w:id="130" w:author="Johanna Koolemans Beynen" w:date="2020-01-20T15:33:00Z">
        <w:r w:rsidR="004970CD" w:rsidRPr="004970CD" w:rsidDel="00336653">
          <w:rPr>
            <w:rFonts w:ascii="Times New Roman" w:hAnsi="Times New Roman" w:cs="Times New Roman"/>
            <w:sz w:val="24"/>
            <w:szCs w:val="24"/>
          </w:rPr>
          <w:delText>F</w:delText>
        </w:r>
      </w:del>
      <w:r w:rsidR="004970CD" w:rsidRPr="004970CD">
        <w:rPr>
          <w:rFonts w:ascii="Times New Roman" w:hAnsi="Times New Roman" w:cs="Times New Roman"/>
          <w:sz w:val="24"/>
          <w:szCs w:val="24"/>
        </w:rPr>
        <w:t xml:space="preserve">actor </w:t>
      </w:r>
      <w:ins w:id="131" w:author="Johanna Koolemans Beynen" w:date="2020-01-15T21:24:00Z">
        <w:r w:rsidR="00D30D88" w:rsidRPr="004970CD">
          <w:rPr>
            <w:rFonts w:ascii="Times New Roman" w:hAnsi="Times New Roman" w:cs="Times New Roman"/>
            <w:sz w:val="24"/>
            <w:szCs w:val="24"/>
          </w:rPr>
          <w:t>(</w:t>
        </w:r>
        <w:r w:rsidR="00D30D88">
          <w:rPr>
            <w:rFonts w:ascii="Times New Roman" w:hAnsi="Times New Roman" w:cs="Times New Roman"/>
            <w:sz w:val="24"/>
            <w:szCs w:val="24"/>
          </w:rPr>
          <w:t>DF</w:t>
        </w:r>
        <w:r w:rsidR="00D30D88" w:rsidRPr="004970CD">
          <w:rPr>
            <w:rFonts w:ascii="Times New Roman" w:hAnsi="Times New Roman" w:cs="Times New Roman"/>
            <w:sz w:val="24"/>
            <w:szCs w:val="24"/>
          </w:rPr>
          <w:t xml:space="preserve">) </w:t>
        </w:r>
      </w:ins>
      <w:ins w:id="132" w:author="Johanna Koolemans Beynen" w:date="2020-01-20T15:33:00Z">
        <w:r w:rsidR="00336653">
          <w:rPr>
            <w:rFonts w:ascii="Times New Roman" w:hAnsi="Times New Roman" w:cs="Times New Roman"/>
            <w:sz w:val="24"/>
            <w:szCs w:val="24"/>
          </w:rPr>
          <w:t>m</w:t>
        </w:r>
      </w:ins>
      <w:del w:id="133" w:author="Johanna Koolemans Beynen" w:date="2020-01-20T15:33:00Z">
        <w:r w:rsidR="004970CD" w:rsidRPr="004970CD" w:rsidDel="00336653">
          <w:rPr>
            <w:rFonts w:ascii="Times New Roman" w:hAnsi="Times New Roman" w:cs="Times New Roman"/>
            <w:sz w:val="24"/>
            <w:szCs w:val="24"/>
          </w:rPr>
          <w:delText>M</w:delText>
        </w:r>
      </w:del>
      <w:r w:rsidR="004970CD" w:rsidRPr="004970CD">
        <w:rPr>
          <w:rFonts w:ascii="Times New Roman" w:hAnsi="Times New Roman" w:cs="Times New Roman"/>
          <w:sz w:val="24"/>
          <w:szCs w:val="24"/>
        </w:rPr>
        <w:t>odel</w:t>
      </w:r>
      <w:ins w:id="134" w:author="Johanna Koolemans Beynen" w:date="2020-01-15T21:24:00Z">
        <w:r w:rsidR="00D30D88">
          <w:rPr>
            <w:rFonts w:ascii="Times New Roman" w:hAnsi="Times New Roman" w:cs="Times New Roman"/>
            <w:sz w:val="24"/>
            <w:szCs w:val="24"/>
          </w:rPr>
          <w:t>,</w:t>
        </w:r>
      </w:ins>
      <w:r w:rsidR="004970CD" w:rsidRPr="004970CD">
        <w:rPr>
          <w:rFonts w:ascii="Times New Roman" w:hAnsi="Times New Roman" w:cs="Times New Roman"/>
          <w:sz w:val="24"/>
          <w:szCs w:val="24"/>
        </w:rPr>
        <w:t xml:space="preserve"> </w:t>
      </w:r>
      <w:del w:id="135" w:author="Johanna Koolemans Beynen" w:date="2020-01-15T21:24:00Z">
        <w:r w:rsidR="004970CD" w:rsidRPr="004970CD" w:rsidDel="00D30D88">
          <w:rPr>
            <w:rFonts w:ascii="Times New Roman" w:hAnsi="Times New Roman" w:cs="Times New Roman"/>
            <w:sz w:val="24"/>
            <w:szCs w:val="24"/>
          </w:rPr>
          <w:delText>(</w:delText>
        </w:r>
        <w:r w:rsidR="001A7CAF" w:rsidDel="00D30D88">
          <w:rPr>
            <w:rFonts w:ascii="Times New Roman" w:hAnsi="Times New Roman" w:cs="Times New Roman"/>
            <w:sz w:val="24"/>
            <w:szCs w:val="24"/>
          </w:rPr>
          <w:delText>DFM</w:delText>
        </w:r>
        <w:r w:rsidR="004970CD" w:rsidRPr="004970CD" w:rsidDel="00D30D88">
          <w:rPr>
            <w:rFonts w:ascii="Times New Roman" w:hAnsi="Times New Roman" w:cs="Times New Roman"/>
            <w:sz w:val="24"/>
            <w:szCs w:val="24"/>
          </w:rPr>
          <w:delText xml:space="preserve">), </w:delText>
        </w:r>
      </w:del>
      <w:r w:rsidR="004970CD" w:rsidRPr="004970CD">
        <w:rPr>
          <w:rFonts w:ascii="Times New Roman" w:hAnsi="Times New Roman" w:cs="Times New Roman"/>
          <w:sz w:val="24"/>
          <w:szCs w:val="24"/>
        </w:rPr>
        <w:t xml:space="preserve">two </w:t>
      </w:r>
      <w:ins w:id="136" w:author="Johanna Koolemans Beynen" w:date="2020-01-20T15:33:00Z">
        <w:r w:rsidR="00336653">
          <w:rPr>
            <w:rFonts w:ascii="Times New Roman" w:hAnsi="Times New Roman" w:cs="Times New Roman"/>
            <w:sz w:val="24"/>
            <w:szCs w:val="24"/>
          </w:rPr>
          <w:t>b</w:t>
        </w:r>
      </w:ins>
      <w:del w:id="137" w:author="Johanna Koolemans Beynen" w:date="2020-01-20T15:33:00Z">
        <w:r w:rsidR="004970CD" w:rsidRPr="004970CD" w:rsidDel="00336653">
          <w:rPr>
            <w:rFonts w:ascii="Times New Roman" w:hAnsi="Times New Roman" w:cs="Times New Roman"/>
            <w:sz w:val="24"/>
            <w:szCs w:val="24"/>
          </w:rPr>
          <w:delText>B</w:delText>
        </w:r>
      </w:del>
      <w:r w:rsidR="004970CD" w:rsidRPr="004970CD">
        <w:rPr>
          <w:rFonts w:ascii="Times New Roman" w:hAnsi="Times New Roman" w:cs="Times New Roman"/>
          <w:sz w:val="24"/>
          <w:szCs w:val="24"/>
        </w:rPr>
        <w:t xml:space="preserve">ridge </w:t>
      </w:r>
      <w:ins w:id="138" w:author="Johanna Koolemans Beynen" w:date="2020-01-20T15:33:00Z">
        <w:r w:rsidR="00336653">
          <w:rPr>
            <w:rFonts w:ascii="Times New Roman" w:hAnsi="Times New Roman" w:cs="Times New Roman"/>
            <w:sz w:val="24"/>
            <w:szCs w:val="24"/>
          </w:rPr>
          <w:t>e</w:t>
        </w:r>
      </w:ins>
      <w:del w:id="139" w:author="Johanna Koolemans Beynen" w:date="2020-01-20T15:33:00Z">
        <w:r w:rsidR="004970CD" w:rsidRPr="004970CD" w:rsidDel="00336653">
          <w:rPr>
            <w:rFonts w:ascii="Times New Roman" w:hAnsi="Times New Roman" w:cs="Times New Roman"/>
            <w:sz w:val="24"/>
            <w:szCs w:val="24"/>
          </w:rPr>
          <w:delText>E</w:delText>
        </w:r>
      </w:del>
      <w:r w:rsidR="004970CD" w:rsidRPr="004970CD">
        <w:rPr>
          <w:rFonts w:ascii="Times New Roman" w:hAnsi="Times New Roman" w:cs="Times New Roman"/>
          <w:sz w:val="24"/>
          <w:szCs w:val="24"/>
        </w:rPr>
        <w:t xml:space="preserve">quation </w:t>
      </w:r>
      <w:ins w:id="140" w:author="Johanna Koolemans Beynen" w:date="2020-01-15T21:24:00Z">
        <w:r w:rsidR="00D30D88" w:rsidRPr="004970CD">
          <w:rPr>
            <w:rFonts w:ascii="Times New Roman" w:hAnsi="Times New Roman" w:cs="Times New Roman"/>
            <w:sz w:val="24"/>
            <w:szCs w:val="24"/>
          </w:rPr>
          <w:t xml:space="preserve">(BE) </w:t>
        </w:r>
      </w:ins>
      <w:ins w:id="141" w:author="Johanna Koolemans Beynen" w:date="2020-01-20T15:33:00Z">
        <w:r w:rsidR="00336653">
          <w:rPr>
            <w:rFonts w:ascii="Times New Roman" w:hAnsi="Times New Roman" w:cs="Times New Roman"/>
            <w:sz w:val="24"/>
            <w:szCs w:val="24"/>
          </w:rPr>
          <w:t>m</w:t>
        </w:r>
      </w:ins>
      <w:del w:id="142" w:author="Johanna Koolemans Beynen" w:date="2020-01-20T15:33:00Z">
        <w:r w:rsidR="004970CD" w:rsidDel="00336653">
          <w:rPr>
            <w:rFonts w:ascii="Times New Roman" w:hAnsi="Times New Roman" w:cs="Times New Roman"/>
            <w:sz w:val="24"/>
            <w:szCs w:val="24"/>
          </w:rPr>
          <w:delText>M</w:delText>
        </w:r>
      </w:del>
      <w:r w:rsidR="004970CD" w:rsidRPr="004970CD">
        <w:rPr>
          <w:rFonts w:ascii="Times New Roman" w:hAnsi="Times New Roman" w:cs="Times New Roman"/>
          <w:sz w:val="24"/>
          <w:szCs w:val="24"/>
        </w:rPr>
        <w:t xml:space="preserve">odels </w:t>
      </w:r>
      <w:del w:id="143" w:author="Johanna Koolemans Beynen" w:date="2020-01-15T21:24:00Z">
        <w:r w:rsidR="004970CD" w:rsidRPr="004970CD" w:rsidDel="00D30D88">
          <w:rPr>
            <w:rFonts w:ascii="Times New Roman" w:hAnsi="Times New Roman" w:cs="Times New Roman"/>
            <w:sz w:val="24"/>
            <w:szCs w:val="24"/>
          </w:rPr>
          <w:delText xml:space="preserve">(BE) </w:delText>
        </w:r>
      </w:del>
      <w:r w:rsidR="004970CD" w:rsidRPr="004970CD">
        <w:rPr>
          <w:rFonts w:ascii="Times New Roman" w:hAnsi="Times New Roman" w:cs="Times New Roman"/>
          <w:sz w:val="24"/>
          <w:szCs w:val="24"/>
        </w:rPr>
        <w:t xml:space="preserve">and two </w:t>
      </w:r>
      <w:ins w:id="144" w:author="Johanna Koolemans Beynen" w:date="2020-01-20T15:33:00Z">
        <w:r w:rsidR="00336653">
          <w:rPr>
            <w:rFonts w:ascii="Times New Roman" w:hAnsi="Times New Roman" w:cs="Times New Roman"/>
            <w:sz w:val="24"/>
            <w:szCs w:val="24"/>
          </w:rPr>
          <w:t>p</w:t>
        </w:r>
      </w:ins>
      <w:del w:id="145" w:author="Johanna Koolemans Beynen" w:date="2020-01-20T15:33:00Z">
        <w:r w:rsidR="004970CD" w:rsidRPr="004970CD" w:rsidDel="00336653">
          <w:rPr>
            <w:rFonts w:ascii="Times New Roman" w:hAnsi="Times New Roman" w:cs="Times New Roman"/>
            <w:sz w:val="24"/>
            <w:szCs w:val="24"/>
          </w:rPr>
          <w:delText>P</w:delText>
        </w:r>
      </w:del>
      <w:r w:rsidR="004970CD" w:rsidRPr="004970CD">
        <w:rPr>
          <w:rFonts w:ascii="Times New Roman" w:hAnsi="Times New Roman" w:cs="Times New Roman"/>
          <w:sz w:val="24"/>
          <w:szCs w:val="24"/>
        </w:rPr>
        <w:t xml:space="preserve">rincipal </w:t>
      </w:r>
      <w:ins w:id="146" w:author="Johanna Koolemans Beynen" w:date="2020-01-20T15:33:00Z">
        <w:r w:rsidR="00336653">
          <w:rPr>
            <w:rFonts w:ascii="Times New Roman" w:hAnsi="Times New Roman" w:cs="Times New Roman"/>
            <w:sz w:val="24"/>
            <w:szCs w:val="24"/>
          </w:rPr>
          <w:t>c</w:t>
        </w:r>
      </w:ins>
      <w:del w:id="147" w:author="Johanna Koolemans Beynen" w:date="2020-01-20T15:33:00Z">
        <w:r w:rsidR="004970CD" w:rsidRPr="004970CD" w:rsidDel="00336653">
          <w:rPr>
            <w:rFonts w:ascii="Times New Roman" w:hAnsi="Times New Roman" w:cs="Times New Roman"/>
            <w:sz w:val="24"/>
            <w:szCs w:val="24"/>
          </w:rPr>
          <w:delText>C</w:delText>
        </w:r>
      </w:del>
      <w:r w:rsidR="004970CD" w:rsidRPr="004970CD">
        <w:rPr>
          <w:rFonts w:ascii="Times New Roman" w:hAnsi="Times New Roman" w:cs="Times New Roman"/>
          <w:sz w:val="24"/>
          <w:szCs w:val="24"/>
        </w:rPr>
        <w:t xml:space="preserve">omponents </w:t>
      </w:r>
      <w:r w:rsidR="00D30D88" w:rsidRPr="004970CD">
        <w:rPr>
          <w:rFonts w:ascii="Times New Roman" w:hAnsi="Times New Roman" w:cs="Times New Roman"/>
          <w:sz w:val="24"/>
          <w:szCs w:val="24"/>
        </w:rPr>
        <w:t>(PC)</w:t>
      </w:r>
      <w:r w:rsidR="00D30D88">
        <w:rPr>
          <w:rFonts w:ascii="Times New Roman" w:hAnsi="Times New Roman" w:cs="Times New Roman"/>
          <w:sz w:val="24"/>
          <w:szCs w:val="24"/>
        </w:rPr>
        <w:t xml:space="preserve"> </w:t>
      </w:r>
      <w:r w:rsidR="00336653">
        <w:rPr>
          <w:rFonts w:ascii="Times New Roman" w:hAnsi="Times New Roman" w:cs="Times New Roman"/>
          <w:sz w:val="24"/>
          <w:szCs w:val="24"/>
        </w:rPr>
        <w:t>m</w:t>
      </w:r>
      <w:del w:id="148" w:author="Johanna Koolemans Beynen" w:date="2020-01-20T15:33:00Z">
        <w:r w:rsidR="004970CD" w:rsidDel="00336653">
          <w:rPr>
            <w:rFonts w:ascii="Times New Roman" w:hAnsi="Times New Roman" w:cs="Times New Roman"/>
            <w:sz w:val="24"/>
            <w:szCs w:val="24"/>
          </w:rPr>
          <w:delText>M</w:delText>
        </w:r>
      </w:del>
      <w:r w:rsidR="004970CD" w:rsidRPr="004970CD">
        <w:rPr>
          <w:rFonts w:ascii="Times New Roman" w:hAnsi="Times New Roman" w:cs="Times New Roman"/>
          <w:sz w:val="24"/>
          <w:szCs w:val="24"/>
        </w:rPr>
        <w:t>odels</w:t>
      </w:r>
      <w:ins w:id="149" w:author="Johanna Koolemans Beynen" w:date="2020-01-20T15:33:00Z">
        <w:r w:rsidR="00336653">
          <w:rPr>
            <w:rFonts w:ascii="Times New Roman" w:hAnsi="Times New Roman" w:cs="Times New Roman"/>
            <w:sz w:val="24"/>
            <w:szCs w:val="24"/>
          </w:rPr>
          <w:t>,</w:t>
        </w:r>
      </w:ins>
      <w:r w:rsidR="004970CD" w:rsidRPr="004970CD">
        <w:rPr>
          <w:rFonts w:ascii="Times New Roman" w:hAnsi="Times New Roman" w:cs="Times New Roman"/>
          <w:sz w:val="24"/>
          <w:szCs w:val="24"/>
        </w:rPr>
        <w:t xml:space="preserve"> </w:t>
      </w:r>
      <w:del w:id="150" w:author="Johanna Koolemans Beynen" w:date="2020-01-15T21:24:00Z">
        <w:r w:rsidR="004970CD" w:rsidRPr="004970CD" w:rsidDel="00D30D88">
          <w:rPr>
            <w:rFonts w:ascii="Times New Roman" w:hAnsi="Times New Roman" w:cs="Times New Roman"/>
            <w:sz w:val="24"/>
            <w:szCs w:val="24"/>
          </w:rPr>
          <w:delText>(PCA)</w:delText>
        </w:r>
        <w:r w:rsidR="00E856E4" w:rsidDel="00D30D88">
          <w:rPr>
            <w:rFonts w:ascii="Times New Roman" w:hAnsi="Times New Roman" w:cs="Times New Roman"/>
            <w:sz w:val="24"/>
            <w:szCs w:val="24"/>
          </w:rPr>
          <w:delText xml:space="preserve">, </w:delText>
        </w:r>
      </w:del>
      <w:r w:rsidR="007E4EC9">
        <w:rPr>
          <w:rFonts w:ascii="Times New Roman" w:hAnsi="Times New Roman" w:cs="Times New Roman"/>
          <w:sz w:val="24"/>
          <w:szCs w:val="24"/>
        </w:rPr>
        <w:t>which are</w:t>
      </w:r>
      <w:r w:rsidR="00E856E4">
        <w:rPr>
          <w:rFonts w:ascii="Times New Roman" w:hAnsi="Times New Roman" w:cs="Times New Roman"/>
          <w:sz w:val="24"/>
          <w:szCs w:val="24"/>
        </w:rPr>
        <w:t xml:space="preserve"> </w:t>
      </w:r>
      <w:r w:rsidR="007E4EC9">
        <w:rPr>
          <w:rFonts w:ascii="Times New Roman" w:hAnsi="Times New Roman" w:cs="Times New Roman"/>
          <w:sz w:val="24"/>
          <w:szCs w:val="24"/>
        </w:rPr>
        <w:t>the most common</w:t>
      </w:r>
      <w:r w:rsidR="00E856E4">
        <w:rPr>
          <w:rFonts w:ascii="Times New Roman" w:hAnsi="Times New Roman" w:cs="Times New Roman"/>
          <w:sz w:val="24"/>
          <w:szCs w:val="24"/>
        </w:rPr>
        <w:t xml:space="preserve"> </w:t>
      </w:r>
      <w:ins w:id="151" w:author="Johanna Koolemans Beynen" w:date="2020-01-20T15:33:00Z">
        <w:r w:rsidR="00336653">
          <w:rPr>
            <w:rFonts w:ascii="Times New Roman" w:hAnsi="Times New Roman" w:cs="Times New Roman"/>
            <w:sz w:val="24"/>
            <w:szCs w:val="24"/>
          </w:rPr>
          <w:t xml:space="preserve">models used for </w:t>
        </w:r>
      </w:ins>
      <w:ins w:id="152" w:author="Johanna Koolemans Beynen" w:date="2020-01-20T15:11:00Z">
        <w:r w:rsidR="00336653">
          <w:rPr>
            <w:rFonts w:ascii="Times New Roman" w:hAnsi="Times New Roman" w:cs="Times New Roman"/>
            <w:sz w:val="24"/>
            <w:szCs w:val="24"/>
          </w:rPr>
          <w:t>n</w:t>
        </w:r>
      </w:ins>
      <w:del w:id="153" w:author="Johanna Koolemans Beynen" w:date="2020-01-20T15:11:00Z">
        <w:r w:rsidR="007E4EC9" w:rsidDel="00336653">
          <w:rPr>
            <w:rFonts w:ascii="Times New Roman" w:hAnsi="Times New Roman" w:cs="Times New Roman"/>
            <w:sz w:val="24"/>
            <w:szCs w:val="24"/>
          </w:rPr>
          <w:delText>N</w:delText>
        </w:r>
      </w:del>
      <w:r w:rsidR="007E4EC9">
        <w:rPr>
          <w:rFonts w:ascii="Times New Roman" w:hAnsi="Times New Roman" w:cs="Times New Roman"/>
          <w:sz w:val="24"/>
          <w:szCs w:val="24"/>
        </w:rPr>
        <w:t>owcasting</w:t>
      </w:r>
      <w:del w:id="154" w:author="Johanna Koolemans Beynen" w:date="2020-01-20T15:33:00Z">
        <w:r w:rsidR="007E4EC9" w:rsidDel="00336653">
          <w:rPr>
            <w:rFonts w:ascii="Times New Roman" w:hAnsi="Times New Roman" w:cs="Times New Roman"/>
            <w:sz w:val="24"/>
            <w:szCs w:val="24"/>
          </w:rPr>
          <w:delText xml:space="preserve"> techni</w:delText>
        </w:r>
      </w:del>
      <w:del w:id="155" w:author="Johanna Koolemans Beynen" w:date="2020-01-13T22:28:00Z">
        <w:r w:rsidR="007E4EC9" w:rsidDel="00B11B4A">
          <w:rPr>
            <w:rFonts w:ascii="Times New Roman" w:hAnsi="Times New Roman" w:cs="Times New Roman"/>
            <w:sz w:val="24"/>
            <w:szCs w:val="24"/>
          </w:rPr>
          <w:delText>c</w:delText>
        </w:r>
      </w:del>
      <w:del w:id="156" w:author="Johanna Koolemans Beynen" w:date="2020-01-20T15:33:00Z">
        <w:r w:rsidR="007E4EC9" w:rsidDel="00336653">
          <w:rPr>
            <w:rFonts w:ascii="Times New Roman" w:hAnsi="Times New Roman" w:cs="Times New Roman"/>
            <w:sz w:val="24"/>
            <w:szCs w:val="24"/>
          </w:rPr>
          <w:delText>s</w:delText>
        </w:r>
      </w:del>
      <w:r w:rsidR="004970CD" w:rsidRPr="004970CD">
        <w:rPr>
          <w:rFonts w:ascii="Times New Roman" w:hAnsi="Times New Roman" w:cs="Times New Roman"/>
          <w:sz w:val="24"/>
          <w:szCs w:val="24"/>
        </w:rPr>
        <w:t>. All of them use high</w:t>
      </w:r>
      <w:ins w:id="157" w:author="Johanna Koolemans Beynen" w:date="2020-01-20T15:33:00Z">
        <w:r w:rsidR="00336653">
          <w:rPr>
            <w:rFonts w:ascii="Times New Roman" w:hAnsi="Times New Roman" w:cs="Times New Roman"/>
            <w:sz w:val="24"/>
            <w:szCs w:val="24"/>
          </w:rPr>
          <w:t>-</w:t>
        </w:r>
      </w:ins>
      <w:del w:id="158" w:author="Johanna Koolemans Beynen" w:date="2020-01-20T15:33:00Z">
        <w:r w:rsidR="004970CD" w:rsidRPr="004970CD" w:rsidDel="00336653">
          <w:rPr>
            <w:rFonts w:ascii="Times New Roman" w:hAnsi="Times New Roman" w:cs="Times New Roman"/>
            <w:sz w:val="24"/>
            <w:szCs w:val="24"/>
          </w:rPr>
          <w:delText xml:space="preserve"> </w:delText>
        </w:r>
      </w:del>
      <w:r w:rsidR="004970CD" w:rsidRPr="004970CD">
        <w:rPr>
          <w:rFonts w:ascii="Times New Roman" w:hAnsi="Times New Roman" w:cs="Times New Roman"/>
          <w:sz w:val="24"/>
          <w:szCs w:val="24"/>
        </w:rPr>
        <w:t xml:space="preserve">frequency variables </w:t>
      </w:r>
      <w:ins w:id="159" w:author="Johanna Koolemans Beynen" w:date="2020-01-13T22:28:00Z">
        <w:r w:rsidR="00B11B4A">
          <w:rPr>
            <w:rFonts w:ascii="Times New Roman" w:hAnsi="Times New Roman" w:cs="Times New Roman"/>
            <w:sz w:val="24"/>
            <w:szCs w:val="24"/>
          </w:rPr>
          <w:t xml:space="preserve">(monthly data) </w:t>
        </w:r>
      </w:ins>
      <w:r w:rsidR="004970CD" w:rsidRPr="004970CD">
        <w:rPr>
          <w:rFonts w:ascii="Times New Roman" w:hAnsi="Times New Roman" w:cs="Times New Roman"/>
          <w:sz w:val="24"/>
          <w:szCs w:val="24"/>
        </w:rPr>
        <w:t xml:space="preserve">to predict a lower frequency variable (quarterly GDP). The high frequency variables are </w:t>
      </w:r>
      <w:r w:rsidR="00AD76E8">
        <w:rPr>
          <w:rFonts w:ascii="Times New Roman" w:hAnsi="Times New Roman" w:cs="Times New Roman"/>
          <w:sz w:val="24"/>
          <w:szCs w:val="24"/>
        </w:rPr>
        <w:t xml:space="preserve">related </w:t>
      </w:r>
      <w:del w:id="160" w:author="Johanna Koolemans Beynen" w:date="2020-01-20T15:34:00Z">
        <w:r w:rsidR="00AD76E8" w:rsidDel="00336653">
          <w:rPr>
            <w:rFonts w:ascii="Times New Roman" w:hAnsi="Times New Roman" w:cs="Times New Roman"/>
            <w:sz w:val="24"/>
            <w:szCs w:val="24"/>
          </w:rPr>
          <w:delText>with the</w:delText>
        </w:r>
      </w:del>
      <w:ins w:id="161" w:author="Johanna Koolemans Beynen" w:date="2020-01-20T15:34:00Z">
        <w:r w:rsidR="00336653">
          <w:rPr>
            <w:rFonts w:ascii="Times New Roman" w:hAnsi="Times New Roman" w:cs="Times New Roman"/>
            <w:sz w:val="24"/>
            <w:szCs w:val="24"/>
          </w:rPr>
          <w:t>to</w:t>
        </w:r>
      </w:ins>
      <w:r w:rsidR="004970CD" w:rsidRPr="004970CD">
        <w:rPr>
          <w:rFonts w:ascii="Times New Roman" w:hAnsi="Times New Roman" w:cs="Times New Roman"/>
          <w:sz w:val="24"/>
          <w:szCs w:val="24"/>
        </w:rPr>
        <w:t xml:space="preserve"> economic activity </w:t>
      </w:r>
      <w:r w:rsidR="00AD76E8">
        <w:rPr>
          <w:rFonts w:ascii="Times New Roman" w:hAnsi="Times New Roman" w:cs="Times New Roman"/>
          <w:sz w:val="24"/>
          <w:szCs w:val="24"/>
        </w:rPr>
        <w:t>and</w:t>
      </w:r>
      <w:r w:rsidR="004970CD" w:rsidRPr="004970CD">
        <w:rPr>
          <w:rFonts w:ascii="Times New Roman" w:hAnsi="Times New Roman" w:cs="Times New Roman"/>
          <w:sz w:val="24"/>
          <w:szCs w:val="24"/>
        </w:rPr>
        <w:t xml:space="preserve"> </w:t>
      </w:r>
      <w:del w:id="162" w:author="Johanna Koolemans Beynen" w:date="2020-01-13T22:28:00Z">
        <w:r w:rsidR="004970CD" w:rsidRPr="004970CD" w:rsidDel="00B11B4A">
          <w:rPr>
            <w:rFonts w:ascii="Times New Roman" w:hAnsi="Times New Roman" w:cs="Times New Roman"/>
            <w:sz w:val="24"/>
            <w:szCs w:val="24"/>
          </w:rPr>
          <w:delText xml:space="preserve">are disclosed </w:delText>
        </w:r>
        <w:r w:rsidR="001A7CAF" w:rsidDel="00B11B4A">
          <w:rPr>
            <w:rFonts w:ascii="Times New Roman" w:hAnsi="Times New Roman" w:cs="Times New Roman"/>
            <w:sz w:val="24"/>
            <w:szCs w:val="24"/>
          </w:rPr>
          <w:delText xml:space="preserve">in a </w:delText>
        </w:r>
        <w:r w:rsidR="004970CD" w:rsidRPr="004970CD" w:rsidDel="00B11B4A">
          <w:rPr>
            <w:rFonts w:ascii="Times New Roman" w:hAnsi="Times New Roman" w:cs="Times New Roman"/>
            <w:sz w:val="24"/>
            <w:szCs w:val="24"/>
          </w:rPr>
          <w:delText>monthly</w:delText>
        </w:r>
        <w:r w:rsidR="001A7CAF" w:rsidDel="00B11B4A">
          <w:rPr>
            <w:rFonts w:ascii="Times New Roman" w:hAnsi="Times New Roman" w:cs="Times New Roman"/>
            <w:sz w:val="24"/>
            <w:szCs w:val="24"/>
          </w:rPr>
          <w:delText xml:space="preserve"> basis</w:delText>
        </w:r>
        <w:r w:rsidR="004970CD" w:rsidRPr="004970CD" w:rsidDel="00B11B4A">
          <w:rPr>
            <w:rFonts w:ascii="Times New Roman" w:hAnsi="Times New Roman" w:cs="Times New Roman"/>
            <w:sz w:val="24"/>
            <w:szCs w:val="24"/>
          </w:rPr>
          <w:delText xml:space="preserve"> as,</w:delText>
        </w:r>
      </w:del>
      <w:ins w:id="163" w:author="Johanna Koolemans Beynen" w:date="2020-01-13T22:28:00Z">
        <w:r w:rsidR="00B11B4A">
          <w:rPr>
            <w:rFonts w:ascii="Times New Roman" w:hAnsi="Times New Roman" w:cs="Times New Roman"/>
            <w:sz w:val="24"/>
            <w:szCs w:val="24"/>
          </w:rPr>
          <w:t xml:space="preserve">include data </w:t>
        </w:r>
      </w:ins>
      <w:ins w:id="164" w:author="Johanna Koolemans Beynen" w:date="2020-01-20T15:35:00Z">
        <w:r w:rsidR="00336653">
          <w:rPr>
            <w:rFonts w:ascii="Times New Roman" w:hAnsi="Times New Roman" w:cs="Times New Roman"/>
            <w:sz w:val="24"/>
            <w:szCs w:val="24"/>
          </w:rPr>
          <w:t>on</w:t>
        </w:r>
      </w:ins>
      <w:ins w:id="165" w:author="Johanna Koolemans Beynen" w:date="2020-01-20T15:34:00Z">
        <w:r w:rsidR="00336653">
          <w:rPr>
            <w:rFonts w:ascii="Times New Roman" w:hAnsi="Times New Roman" w:cs="Times New Roman"/>
            <w:sz w:val="24"/>
            <w:szCs w:val="24"/>
          </w:rPr>
          <w:t xml:space="preserve"> sales</w:t>
        </w:r>
      </w:ins>
      <w:del w:id="166" w:author="Johanna Koolemans Beynen" w:date="2020-01-20T15:34:00Z">
        <w:r w:rsidR="004970CD" w:rsidRPr="004970CD" w:rsidDel="00336653">
          <w:rPr>
            <w:rFonts w:ascii="Times New Roman" w:hAnsi="Times New Roman" w:cs="Times New Roman"/>
            <w:sz w:val="24"/>
            <w:szCs w:val="24"/>
          </w:rPr>
          <w:delText xml:space="preserve"> for example, </w:delText>
        </w:r>
      </w:del>
      <w:del w:id="167" w:author="Johanna Koolemans Beynen" w:date="2020-01-20T15:35:00Z">
        <w:r w:rsidR="004970CD" w:rsidRPr="004970CD" w:rsidDel="00336653">
          <w:rPr>
            <w:rFonts w:ascii="Times New Roman" w:hAnsi="Times New Roman" w:cs="Times New Roman"/>
            <w:sz w:val="24"/>
            <w:szCs w:val="24"/>
          </w:rPr>
          <w:delText>indicators</w:delText>
        </w:r>
      </w:del>
      <w:del w:id="168" w:author="Johanna Koolemans Beynen" w:date="2020-01-20T15:34:00Z">
        <w:r w:rsidR="004970CD" w:rsidRPr="004970CD" w:rsidDel="00336653">
          <w:rPr>
            <w:rFonts w:ascii="Times New Roman" w:hAnsi="Times New Roman" w:cs="Times New Roman"/>
            <w:sz w:val="24"/>
            <w:szCs w:val="24"/>
          </w:rPr>
          <w:delText xml:space="preserve"> of sales</w:delText>
        </w:r>
      </w:del>
      <w:r w:rsidR="004970CD" w:rsidRPr="004970CD">
        <w:rPr>
          <w:rFonts w:ascii="Times New Roman" w:hAnsi="Times New Roman" w:cs="Times New Roman"/>
          <w:sz w:val="24"/>
          <w:szCs w:val="24"/>
        </w:rPr>
        <w:t xml:space="preserve">, production, employment, </w:t>
      </w:r>
      <w:ins w:id="169" w:author="Johanna Koolemans Beynen" w:date="2020-01-20T15:35:00Z">
        <w:r w:rsidR="00336653">
          <w:rPr>
            <w:rFonts w:ascii="Times New Roman" w:hAnsi="Times New Roman" w:cs="Times New Roman"/>
            <w:sz w:val="24"/>
            <w:szCs w:val="24"/>
          </w:rPr>
          <w:t xml:space="preserve">and </w:t>
        </w:r>
      </w:ins>
      <w:r w:rsidR="004970CD" w:rsidRPr="004970CD">
        <w:rPr>
          <w:rFonts w:ascii="Times New Roman" w:hAnsi="Times New Roman" w:cs="Times New Roman"/>
          <w:sz w:val="24"/>
          <w:szCs w:val="24"/>
        </w:rPr>
        <w:t>foreign trade a</w:t>
      </w:r>
      <w:ins w:id="170" w:author="Johanna Koolemans Beynen" w:date="2020-01-20T15:35:00Z">
        <w:r w:rsidR="00336653">
          <w:rPr>
            <w:rFonts w:ascii="Times New Roman" w:hAnsi="Times New Roman" w:cs="Times New Roman"/>
            <w:sz w:val="24"/>
            <w:szCs w:val="24"/>
          </w:rPr>
          <w:t>s well as</w:t>
        </w:r>
      </w:ins>
      <w:del w:id="171" w:author="Johanna Koolemans Beynen" w:date="2020-01-20T15:35:00Z">
        <w:r w:rsidR="004970CD" w:rsidRPr="004970CD" w:rsidDel="00336653">
          <w:rPr>
            <w:rFonts w:ascii="Times New Roman" w:hAnsi="Times New Roman" w:cs="Times New Roman"/>
            <w:sz w:val="24"/>
            <w:szCs w:val="24"/>
          </w:rPr>
          <w:delText>nd</w:delText>
        </w:r>
      </w:del>
      <w:r w:rsidR="004970CD" w:rsidRPr="004970CD">
        <w:rPr>
          <w:rFonts w:ascii="Times New Roman" w:hAnsi="Times New Roman" w:cs="Times New Roman"/>
          <w:sz w:val="24"/>
          <w:szCs w:val="24"/>
        </w:rPr>
        <w:t xml:space="preserve"> financial</w:t>
      </w:r>
      <w:r w:rsidR="004970CD">
        <w:rPr>
          <w:rFonts w:ascii="Times New Roman" w:hAnsi="Times New Roman" w:cs="Times New Roman"/>
          <w:sz w:val="24"/>
          <w:szCs w:val="24"/>
        </w:rPr>
        <w:t xml:space="preserve"> variables</w:t>
      </w:r>
      <w:r w:rsidR="004970CD" w:rsidRPr="004970CD">
        <w:rPr>
          <w:rFonts w:ascii="Times New Roman" w:hAnsi="Times New Roman" w:cs="Times New Roman"/>
          <w:sz w:val="24"/>
          <w:szCs w:val="24"/>
        </w:rPr>
        <w:t>.</w:t>
      </w:r>
    </w:p>
    <w:p w14:paraId="6C48213B" w14:textId="448B88E3" w:rsidR="00603DD3" w:rsidRPr="001D6FB5"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 xml:space="preserve">Although </w:t>
      </w:r>
      <w:del w:id="172" w:author="Johanna Koolemans Beynen" w:date="2020-01-20T15:35:00Z">
        <w:r w:rsidRPr="00B25CAC" w:rsidDel="00336653">
          <w:rPr>
            <w:rFonts w:ascii="Times New Roman" w:hAnsi="Times New Roman" w:cs="Times New Roman"/>
            <w:sz w:val="24"/>
            <w:szCs w:val="24"/>
          </w:rPr>
          <w:delText xml:space="preserve">recently </w:delText>
        </w:r>
      </w:del>
      <w:r w:rsidRPr="00B25CAC">
        <w:rPr>
          <w:rFonts w:ascii="Times New Roman" w:hAnsi="Times New Roman" w:cs="Times New Roman"/>
          <w:sz w:val="24"/>
          <w:szCs w:val="24"/>
        </w:rPr>
        <w:t>previous research</w:t>
      </w:r>
      <w:del w:id="173" w:author="Johanna Koolemans Beynen" w:date="2020-01-13T22:28:00Z">
        <w:r w:rsidRPr="00B25CAC" w:rsidDel="00B11B4A">
          <w:rPr>
            <w:rFonts w:ascii="Times New Roman" w:hAnsi="Times New Roman" w:cs="Times New Roman"/>
            <w:sz w:val="24"/>
            <w:szCs w:val="24"/>
          </w:rPr>
          <w:delText>es</w:delText>
        </w:r>
      </w:del>
      <w:r w:rsidRPr="00B25CAC">
        <w:rPr>
          <w:rFonts w:ascii="Times New Roman" w:hAnsi="Times New Roman" w:cs="Times New Roman"/>
          <w:sz w:val="24"/>
          <w:szCs w:val="24"/>
        </w:rPr>
        <w:t xml:space="preserve"> ha</w:t>
      </w:r>
      <w:ins w:id="174" w:author="Johanna Koolemans Beynen" w:date="2020-01-15T21:23:00Z">
        <w:r w:rsidR="00D30D88">
          <w:rPr>
            <w:rFonts w:ascii="Times New Roman" w:hAnsi="Times New Roman" w:cs="Times New Roman"/>
            <w:sz w:val="24"/>
            <w:szCs w:val="24"/>
          </w:rPr>
          <w:t>s</w:t>
        </w:r>
      </w:ins>
      <w:del w:id="175" w:author="Johanna Koolemans Beynen" w:date="2020-01-13T22:28:00Z">
        <w:r w:rsidRPr="00B25CAC" w:rsidDel="00B11B4A">
          <w:rPr>
            <w:rFonts w:ascii="Times New Roman" w:hAnsi="Times New Roman" w:cs="Times New Roman"/>
            <w:sz w:val="24"/>
            <w:szCs w:val="24"/>
          </w:rPr>
          <w:delText>ve</w:delText>
        </w:r>
      </w:del>
      <w:r w:rsidRPr="00B25CAC">
        <w:rPr>
          <w:rFonts w:ascii="Times New Roman" w:hAnsi="Times New Roman" w:cs="Times New Roman"/>
          <w:sz w:val="24"/>
          <w:szCs w:val="24"/>
        </w:rPr>
        <w:t xml:space="preserve"> already proposed </w:t>
      </w:r>
      <w:ins w:id="176" w:author="Johanna Koolemans Beynen" w:date="2020-01-20T15:11:00Z">
        <w:r w:rsidR="00336653">
          <w:rPr>
            <w:rFonts w:ascii="Times New Roman" w:hAnsi="Times New Roman" w:cs="Times New Roman"/>
            <w:sz w:val="24"/>
            <w:szCs w:val="24"/>
          </w:rPr>
          <w:t>n</w:t>
        </w:r>
      </w:ins>
      <w:del w:id="177" w:author="Johanna Koolemans Beynen" w:date="2020-01-20T15:11:00Z">
        <w:r w:rsidRPr="00B25CAC" w:rsidDel="00336653">
          <w:rPr>
            <w:rFonts w:ascii="Times New Roman" w:hAnsi="Times New Roman" w:cs="Times New Roman"/>
            <w:sz w:val="24"/>
            <w:szCs w:val="24"/>
          </w:rPr>
          <w:delText>N</w:delText>
        </w:r>
      </w:del>
      <w:r w:rsidRPr="00B25CAC">
        <w:rPr>
          <w:rFonts w:ascii="Times New Roman" w:hAnsi="Times New Roman" w:cs="Times New Roman"/>
          <w:sz w:val="24"/>
          <w:szCs w:val="24"/>
        </w:rPr>
        <w:t xml:space="preserve">owcasting models for Mexican GDP (Caruso, 2018; and Dahlhaus </w:t>
      </w:r>
      <w:r w:rsidRPr="006553DE">
        <w:rPr>
          <w:rFonts w:ascii="Times New Roman" w:hAnsi="Times New Roman" w:cs="Times New Roman"/>
          <w:i/>
          <w:iCs/>
          <w:sz w:val="24"/>
          <w:szCs w:val="24"/>
          <w:rPrChange w:id="178" w:author="Johanna Koolemans Beynen" w:date="2020-02-01T17:12:00Z">
            <w:rPr>
              <w:rFonts w:ascii="Times New Roman" w:hAnsi="Times New Roman" w:cs="Times New Roman"/>
              <w:sz w:val="24"/>
              <w:szCs w:val="24"/>
            </w:rPr>
          </w:rPrChange>
        </w:rPr>
        <w:t>et al.,</w:t>
      </w:r>
      <w:r w:rsidRPr="00B25CAC">
        <w:rPr>
          <w:rFonts w:ascii="Times New Roman" w:hAnsi="Times New Roman" w:cs="Times New Roman"/>
          <w:sz w:val="24"/>
          <w:szCs w:val="24"/>
        </w:rPr>
        <w:t xml:space="preserve"> 2017), none </w:t>
      </w:r>
      <w:ins w:id="179" w:author="Johanna Koolemans Beynen" w:date="2020-01-20T15:36:00Z">
        <w:r w:rsidR="00336653">
          <w:rPr>
            <w:rFonts w:ascii="Times New Roman" w:hAnsi="Times New Roman" w:cs="Times New Roman"/>
            <w:sz w:val="24"/>
            <w:szCs w:val="24"/>
          </w:rPr>
          <w:t xml:space="preserve">compare nowcasting models, nor do they </w:t>
        </w:r>
      </w:ins>
      <w:del w:id="180" w:author="Johanna Koolemans Beynen" w:date="2020-01-20T15:36:00Z">
        <w:r w:rsidRPr="00B25CAC" w:rsidDel="00336653">
          <w:rPr>
            <w:rFonts w:ascii="Times New Roman" w:hAnsi="Times New Roman" w:cs="Times New Roman"/>
            <w:sz w:val="24"/>
            <w:szCs w:val="24"/>
          </w:rPr>
          <w:delText xml:space="preserve">of them have </w:delText>
        </w:r>
      </w:del>
      <w:r w:rsidRPr="00B25CAC">
        <w:rPr>
          <w:rFonts w:ascii="Times New Roman" w:hAnsi="Times New Roman" w:cs="Times New Roman"/>
          <w:sz w:val="24"/>
          <w:szCs w:val="24"/>
        </w:rPr>
        <w:t>include</w:t>
      </w:r>
      <w:del w:id="181" w:author="Johanna Koolemans Beynen" w:date="2020-01-20T15:36:00Z">
        <w:r w:rsidRPr="00B25CAC" w:rsidDel="00336653">
          <w:rPr>
            <w:rFonts w:ascii="Times New Roman" w:hAnsi="Times New Roman" w:cs="Times New Roman"/>
            <w:sz w:val="24"/>
            <w:szCs w:val="24"/>
          </w:rPr>
          <w:delText>d</w:delText>
        </w:r>
      </w:del>
      <w:r w:rsidRPr="00B25CAC">
        <w:rPr>
          <w:rFonts w:ascii="Times New Roman" w:hAnsi="Times New Roman" w:cs="Times New Roman"/>
          <w:sz w:val="24"/>
          <w:szCs w:val="24"/>
        </w:rPr>
        <w:t xml:space="preserve"> BE or PC</w:t>
      </w:r>
      <w:ins w:id="182" w:author="Johanna Koolemans Beynen" w:date="2020-01-15T21:25:00Z">
        <w:r w:rsidR="00D30D88">
          <w:rPr>
            <w:rFonts w:ascii="Times New Roman" w:hAnsi="Times New Roman" w:cs="Times New Roman"/>
            <w:sz w:val="24"/>
            <w:szCs w:val="24"/>
          </w:rPr>
          <w:t xml:space="preserve"> models</w:t>
        </w:r>
      </w:ins>
      <w:del w:id="183" w:author="Johanna Koolemans Beynen" w:date="2020-01-15T21:25:00Z">
        <w:r w:rsidRPr="00B25CAC" w:rsidDel="00D30D88">
          <w:rPr>
            <w:rFonts w:ascii="Times New Roman" w:hAnsi="Times New Roman" w:cs="Times New Roman"/>
            <w:sz w:val="24"/>
            <w:szCs w:val="24"/>
          </w:rPr>
          <w:delText>A</w:delText>
        </w:r>
      </w:del>
      <w:r w:rsidRPr="00B25CAC">
        <w:rPr>
          <w:rFonts w:ascii="Times New Roman" w:hAnsi="Times New Roman" w:cs="Times New Roman"/>
          <w:sz w:val="24"/>
          <w:szCs w:val="24"/>
        </w:rPr>
        <w:t xml:space="preserve"> in their analysis</w:t>
      </w:r>
      <w:ins w:id="184" w:author="Johanna Koolemans Beynen" w:date="2020-01-20T15:36:00Z">
        <w:r w:rsidR="00336653">
          <w:rPr>
            <w:rFonts w:ascii="Times New Roman" w:hAnsi="Times New Roman" w:cs="Times New Roman"/>
            <w:sz w:val="24"/>
            <w:szCs w:val="24"/>
          </w:rPr>
          <w:t>. Rather, they</w:t>
        </w:r>
      </w:ins>
      <w:del w:id="185" w:author="Johanna Koolemans Beynen" w:date="2020-01-20T15:36:00Z">
        <w:r w:rsidRPr="00B25CAC" w:rsidDel="00336653">
          <w:rPr>
            <w:rFonts w:ascii="Times New Roman" w:hAnsi="Times New Roman" w:cs="Times New Roman"/>
            <w:sz w:val="24"/>
            <w:szCs w:val="24"/>
          </w:rPr>
          <w:delText>,</w:delText>
        </w:r>
      </w:del>
      <w:r w:rsidRPr="00B25CAC">
        <w:rPr>
          <w:rFonts w:ascii="Times New Roman" w:hAnsi="Times New Roman" w:cs="Times New Roman"/>
          <w:sz w:val="24"/>
          <w:szCs w:val="24"/>
        </w:rPr>
        <w:t xml:space="preserve"> </w:t>
      </w:r>
      <w:del w:id="186" w:author="Johanna Koolemans Beynen" w:date="2020-01-20T15:36:00Z">
        <w:r w:rsidRPr="00B25CAC" w:rsidDel="00336653">
          <w:rPr>
            <w:rFonts w:ascii="Times New Roman" w:hAnsi="Times New Roman" w:cs="Times New Roman"/>
            <w:sz w:val="24"/>
            <w:szCs w:val="24"/>
          </w:rPr>
          <w:delText xml:space="preserve">but merely </w:delText>
        </w:r>
      </w:del>
      <w:r w:rsidRPr="00B25CAC">
        <w:rPr>
          <w:rFonts w:ascii="Times New Roman" w:hAnsi="Times New Roman" w:cs="Times New Roman"/>
          <w:sz w:val="24"/>
          <w:szCs w:val="24"/>
        </w:rPr>
        <w:t xml:space="preserve">compare their forecasts with those of the SPF. In fact, my results suggest that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 xml:space="preserve">BE </w:t>
      </w:r>
      <w:ins w:id="187" w:author="Johanna Koolemans Beynen" w:date="2020-01-15T21:26:00Z">
        <w:r w:rsidR="00D30D88">
          <w:rPr>
            <w:rFonts w:ascii="Times New Roman" w:hAnsi="Times New Roman" w:cs="Times New Roman"/>
            <w:sz w:val="24"/>
            <w:szCs w:val="24"/>
          </w:rPr>
          <w:t xml:space="preserve">models </w:t>
        </w:r>
      </w:ins>
      <w:r w:rsidRPr="00B25CAC">
        <w:rPr>
          <w:rFonts w:ascii="Times New Roman" w:hAnsi="Times New Roman" w:cs="Times New Roman"/>
          <w:sz w:val="24"/>
          <w:szCs w:val="24"/>
        </w:rPr>
        <w:t>produce Mexican quarterly GDP</w:t>
      </w:r>
      <w:r w:rsidR="00FC6EA8">
        <w:rPr>
          <w:rFonts w:ascii="Times New Roman" w:hAnsi="Times New Roman" w:cs="Times New Roman"/>
          <w:sz w:val="24"/>
          <w:szCs w:val="24"/>
        </w:rPr>
        <w:t xml:space="preserve"> </w:t>
      </w:r>
      <w:r w:rsidR="00FC6EA8" w:rsidRPr="00B25CAC">
        <w:rPr>
          <w:rFonts w:ascii="Times New Roman" w:hAnsi="Times New Roman" w:cs="Times New Roman"/>
          <w:sz w:val="24"/>
          <w:szCs w:val="24"/>
        </w:rPr>
        <w:t>forecasts</w:t>
      </w:r>
      <w:r w:rsidR="00FC6EA8">
        <w:rPr>
          <w:rFonts w:ascii="Times New Roman" w:hAnsi="Times New Roman" w:cs="Times New Roman"/>
          <w:sz w:val="24"/>
          <w:szCs w:val="24"/>
        </w:rPr>
        <w:t xml:space="preserve"> which are</w:t>
      </w:r>
      <w:r w:rsidRPr="00B25CAC">
        <w:rPr>
          <w:rFonts w:ascii="Times New Roman" w:hAnsi="Times New Roman" w:cs="Times New Roman"/>
          <w:sz w:val="24"/>
          <w:szCs w:val="24"/>
        </w:rPr>
        <w:t xml:space="preserve"> more accurate</w:t>
      </w:r>
      <w:del w:id="188" w:author="Johanna Koolemans Beynen" w:date="2020-01-20T15:37:00Z">
        <w:r w:rsidRPr="00B25CAC" w:rsidDel="00336653">
          <w:rPr>
            <w:rFonts w:ascii="Times New Roman" w:hAnsi="Times New Roman" w:cs="Times New Roman"/>
            <w:sz w:val="24"/>
            <w:szCs w:val="24"/>
          </w:rPr>
          <w:delText>ly</w:delText>
        </w:r>
      </w:del>
      <w:r w:rsidRPr="00B25CAC">
        <w:rPr>
          <w:rFonts w:ascii="Times New Roman" w:hAnsi="Times New Roman" w:cs="Times New Roman"/>
          <w:sz w:val="24"/>
          <w:szCs w:val="24"/>
        </w:rPr>
        <w:t xml:space="preserve"> than </w:t>
      </w:r>
      <w:ins w:id="189" w:author="Johanna Koolemans Beynen" w:date="2020-01-20T15:37:00Z">
        <w:r w:rsidR="00336653">
          <w:rPr>
            <w:rFonts w:ascii="Times New Roman" w:hAnsi="Times New Roman" w:cs="Times New Roman"/>
            <w:sz w:val="24"/>
            <w:szCs w:val="24"/>
          </w:rPr>
          <w:t xml:space="preserve">both </w:t>
        </w:r>
      </w:ins>
      <w:r w:rsidRPr="00B25CAC">
        <w:rPr>
          <w:rFonts w:ascii="Times New Roman" w:hAnsi="Times New Roman" w:cs="Times New Roman"/>
          <w:sz w:val="24"/>
          <w:szCs w:val="24"/>
        </w:rPr>
        <w:t>the DF</w:t>
      </w:r>
      <w:ins w:id="190" w:author="Johanna Koolemans Beynen" w:date="2020-01-15T21:26:00Z">
        <w:r w:rsidR="00D30D88">
          <w:rPr>
            <w:rFonts w:ascii="Times New Roman" w:hAnsi="Times New Roman" w:cs="Times New Roman"/>
            <w:sz w:val="24"/>
            <w:szCs w:val="24"/>
          </w:rPr>
          <w:t xml:space="preserve"> model</w:t>
        </w:r>
      </w:ins>
      <w:del w:id="191" w:author="Johanna Koolemans Beynen" w:date="2020-01-15T21:26:00Z">
        <w:r w:rsidRPr="00B25CAC" w:rsidDel="00D30D88">
          <w:rPr>
            <w:rFonts w:ascii="Times New Roman" w:hAnsi="Times New Roman" w:cs="Times New Roman"/>
            <w:sz w:val="24"/>
            <w:szCs w:val="24"/>
          </w:rPr>
          <w:delText>M</w:delText>
        </w:r>
      </w:del>
      <w:r w:rsidRPr="00B25CAC">
        <w:rPr>
          <w:rFonts w:ascii="Times New Roman" w:hAnsi="Times New Roman" w:cs="Times New Roman"/>
          <w:sz w:val="24"/>
          <w:szCs w:val="24"/>
        </w:rPr>
        <w:t xml:space="preserve"> and those reported </w:t>
      </w:r>
      <w:ins w:id="192" w:author="Johanna Koolemans Beynen" w:date="2020-01-20T15:37:00Z">
        <w:r w:rsidR="00336653">
          <w:rPr>
            <w:rFonts w:ascii="Times New Roman" w:hAnsi="Times New Roman" w:cs="Times New Roman"/>
            <w:sz w:val="24"/>
            <w:szCs w:val="24"/>
          </w:rPr>
          <w:t>by</w:t>
        </w:r>
      </w:ins>
      <w:del w:id="193" w:author="Johanna Koolemans Beynen" w:date="2020-01-20T15:37:00Z">
        <w:r w:rsidRPr="00B25CAC" w:rsidDel="00336653">
          <w:rPr>
            <w:rFonts w:ascii="Times New Roman" w:hAnsi="Times New Roman" w:cs="Times New Roman"/>
            <w:sz w:val="24"/>
            <w:szCs w:val="24"/>
          </w:rPr>
          <w:delText>in</w:delText>
        </w:r>
      </w:del>
      <w:r w:rsidRPr="00B25CAC">
        <w:rPr>
          <w:rFonts w:ascii="Times New Roman" w:hAnsi="Times New Roman" w:cs="Times New Roman"/>
          <w:sz w:val="24"/>
          <w:szCs w:val="24"/>
        </w:rPr>
        <w:t xml:space="preserve"> the SPF</w:t>
      </w:r>
      <w:r w:rsidR="00FC6EA8">
        <w:rPr>
          <w:rFonts w:ascii="Times New Roman" w:hAnsi="Times New Roman" w:cs="Times New Roman"/>
          <w:sz w:val="24"/>
          <w:szCs w:val="24"/>
        </w:rPr>
        <w:t xml:space="preserve"> (</w:t>
      </w:r>
      <w:ins w:id="194" w:author="Johanna Koolemans Beynen" w:date="2020-01-20T15:38:00Z">
        <w:r w:rsidR="00336653">
          <w:rPr>
            <w:rFonts w:ascii="Times New Roman" w:hAnsi="Times New Roman" w:cs="Times New Roman"/>
            <w:sz w:val="24"/>
            <w:szCs w:val="24"/>
          </w:rPr>
          <w:t>and are</w:t>
        </w:r>
      </w:ins>
      <w:del w:id="195" w:author="Johanna Koolemans Beynen" w:date="2020-01-20T15:38:00Z">
        <w:r w:rsidR="00FC6EA8" w:rsidDel="00336653">
          <w:rPr>
            <w:rFonts w:ascii="Times New Roman" w:hAnsi="Times New Roman" w:cs="Times New Roman"/>
            <w:sz w:val="24"/>
            <w:szCs w:val="24"/>
          </w:rPr>
          <w:delText>or</w:delText>
        </w:r>
      </w:del>
      <w:r w:rsidR="00FC6EA8">
        <w:rPr>
          <w:rFonts w:ascii="Times New Roman" w:hAnsi="Times New Roman" w:cs="Times New Roman"/>
          <w:sz w:val="24"/>
          <w:szCs w:val="24"/>
        </w:rPr>
        <w:t xml:space="preserve"> even </w:t>
      </w:r>
      <w:ins w:id="196" w:author="Johanna Koolemans Beynen" w:date="2020-01-20T15:38:00Z">
        <w:r w:rsidR="00336653">
          <w:rPr>
            <w:rFonts w:ascii="Times New Roman" w:hAnsi="Times New Roman" w:cs="Times New Roman"/>
            <w:sz w:val="24"/>
            <w:szCs w:val="24"/>
          </w:rPr>
          <w:t xml:space="preserve">more accurate than </w:t>
        </w:r>
      </w:ins>
      <w:r w:rsidR="00FC6EA8">
        <w:rPr>
          <w:rFonts w:ascii="Times New Roman" w:hAnsi="Times New Roman" w:cs="Times New Roman"/>
          <w:sz w:val="24"/>
          <w:szCs w:val="24"/>
        </w:rPr>
        <w:t xml:space="preserve">the </w:t>
      </w:r>
      <w:del w:id="197" w:author="Johanna Koolemans Beynen" w:date="2020-01-20T15:38:00Z">
        <w:r w:rsidR="00FC6EA8" w:rsidDel="00336653">
          <w:rPr>
            <w:rFonts w:ascii="Times New Roman" w:hAnsi="Times New Roman" w:cs="Times New Roman"/>
            <w:sz w:val="24"/>
            <w:szCs w:val="24"/>
          </w:rPr>
          <w:delText xml:space="preserve">timely </w:delText>
        </w:r>
      </w:del>
      <w:ins w:id="198" w:author="Johanna Koolemans Beynen" w:date="2020-01-20T15:38:00Z">
        <w:r w:rsidR="00336653">
          <w:rPr>
            <w:rFonts w:ascii="Times New Roman" w:hAnsi="Times New Roman" w:cs="Times New Roman"/>
            <w:sz w:val="24"/>
            <w:szCs w:val="24"/>
          </w:rPr>
          <w:t>prelimi</w:t>
        </w:r>
      </w:ins>
      <w:ins w:id="199" w:author="Johanna Koolemans Beynen" w:date="2020-01-20T15:39:00Z">
        <w:r w:rsidR="00336653">
          <w:rPr>
            <w:rFonts w:ascii="Times New Roman" w:hAnsi="Times New Roman" w:cs="Times New Roman"/>
            <w:sz w:val="24"/>
            <w:szCs w:val="24"/>
          </w:rPr>
          <w:t>nary</w:t>
        </w:r>
      </w:ins>
      <w:ins w:id="200" w:author="Johanna Koolemans Beynen" w:date="2020-01-20T15:38:00Z">
        <w:r w:rsidR="00336653">
          <w:rPr>
            <w:rFonts w:ascii="Times New Roman" w:hAnsi="Times New Roman" w:cs="Times New Roman"/>
            <w:sz w:val="24"/>
            <w:szCs w:val="24"/>
          </w:rPr>
          <w:t xml:space="preserve"> </w:t>
        </w:r>
      </w:ins>
      <w:r w:rsidR="00FC6EA8">
        <w:rPr>
          <w:rFonts w:ascii="Times New Roman" w:hAnsi="Times New Roman" w:cs="Times New Roman"/>
          <w:sz w:val="24"/>
          <w:szCs w:val="24"/>
        </w:rPr>
        <w:t xml:space="preserve">GDP estimations </w:t>
      </w:r>
      <w:del w:id="201" w:author="Johanna Koolemans Beynen" w:date="2020-01-20T15:39:00Z">
        <w:r w:rsidR="00FC6EA8" w:rsidDel="00336653">
          <w:rPr>
            <w:rFonts w:ascii="Times New Roman" w:hAnsi="Times New Roman" w:cs="Times New Roman"/>
            <w:sz w:val="24"/>
            <w:szCs w:val="24"/>
          </w:rPr>
          <w:delText xml:space="preserve">conducted </w:delText>
        </w:r>
      </w:del>
      <w:ins w:id="202" w:author="Johanna Koolemans Beynen" w:date="2020-01-20T15:39:00Z">
        <w:r w:rsidR="00336653">
          <w:rPr>
            <w:rFonts w:ascii="Times New Roman" w:hAnsi="Times New Roman" w:cs="Times New Roman"/>
            <w:sz w:val="24"/>
            <w:szCs w:val="24"/>
          </w:rPr>
          <w:t xml:space="preserve">made </w:t>
        </w:r>
      </w:ins>
      <w:r w:rsidR="00FC6EA8">
        <w:rPr>
          <w:rFonts w:ascii="Times New Roman" w:hAnsi="Times New Roman" w:cs="Times New Roman"/>
          <w:sz w:val="24"/>
          <w:szCs w:val="24"/>
        </w:rPr>
        <w:t>by INEGI)</w:t>
      </w:r>
      <w:r w:rsidRPr="00B25CAC">
        <w:rPr>
          <w:rFonts w:ascii="Times New Roman" w:hAnsi="Times New Roman" w:cs="Times New Roman"/>
          <w:sz w:val="24"/>
          <w:szCs w:val="24"/>
        </w:rPr>
        <w:t>, which opens a new discussion about the convenience</w:t>
      </w:r>
      <w:r>
        <w:rPr>
          <w:rFonts w:ascii="Times New Roman" w:hAnsi="Times New Roman" w:cs="Times New Roman"/>
          <w:sz w:val="24"/>
          <w:szCs w:val="24"/>
        </w:rPr>
        <w:t xml:space="preserve"> of using</w:t>
      </w:r>
      <w:r w:rsidRPr="00B25CAC">
        <w:rPr>
          <w:rFonts w:ascii="Times New Roman" w:hAnsi="Times New Roman" w:cs="Times New Roman"/>
          <w:sz w:val="24"/>
          <w:szCs w:val="24"/>
        </w:rPr>
        <w:t xml:space="preserve"> a </w:t>
      </w:r>
      <w:ins w:id="203" w:author="Johanna Koolemans Beynen" w:date="2020-01-20T15:39:00Z">
        <w:r w:rsidR="00336653">
          <w:rPr>
            <w:rFonts w:ascii="Times New Roman" w:hAnsi="Times New Roman" w:cs="Times New Roman"/>
            <w:sz w:val="24"/>
            <w:szCs w:val="24"/>
          </w:rPr>
          <w:t xml:space="preserve">more </w:t>
        </w:r>
      </w:ins>
      <w:del w:id="204" w:author="Johanna Koolemans Beynen" w:date="2020-01-20T15:39:00Z">
        <w:r w:rsidRPr="00B25CAC" w:rsidDel="00336653">
          <w:rPr>
            <w:rFonts w:ascii="Times New Roman" w:hAnsi="Times New Roman" w:cs="Times New Roman"/>
            <w:sz w:val="24"/>
            <w:szCs w:val="24"/>
          </w:rPr>
          <w:delText xml:space="preserve">fancy </w:delText>
        </w:r>
      </w:del>
      <w:ins w:id="205" w:author="Johanna Koolemans Beynen" w:date="2020-01-20T15:39:00Z">
        <w:r w:rsidR="00336653">
          <w:rPr>
            <w:rFonts w:ascii="Times New Roman" w:hAnsi="Times New Roman" w:cs="Times New Roman"/>
            <w:sz w:val="24"/>
            <w:szCs w:val="24"/>
          </w:rPr>
          <w:t>complicated</w:t>
        </w:r>
        <w:r w:rsidR="00336653" w:rsidRPr="00B25CAC">
          <w:rPr>
            <w:rFonts w:ascii="Times New Roman" w:hAnsi="Times New Roman" w:cs="Times New Roman"/>
            <w:sz w:val="24"/>
            <w:szCs w:val="24"/>
          </w:rPr>
          <w:t xml:space="preserve"> </w:t>
        </w:r>
      </w:ins>
      <w:r w:rsidRPr="00B25CAC">
        <w:rPr>
          <w:rFonts w:ascii="Times New Roman" w:hAnsi="Times New Roman" w:cs="Times New Roman"/>
          <w:sz w:val="24"/>
          <w:szCs w:val="24"/>
        </w:rPr>
        <w:t>model, such as the DF</w:t>
      </w:r>
      <w:ins w:id="206" w:author="Johanna Koolemans Beynen" w:date="2020-01-15T21:27:00Z">
        <w:r w:rsidR="00D30D88">
          <w:rPr>
            <w:rFonts w:ascii="Times New Roman" w:hAnsi="Times New Roman" w:cs="Times New Roman"/>
            <w:sz w:val="24"/>
            <w:szCs w:val="24"/>
          </w:rPr>
          <w:t xml:space="preserve"> model</w:t>
        </w:r>
      </w:ins>
      <w:del w:id="207" w:author="Johanna Koolemans Beynen" w:date="2020-01-15T21:27:00Z">
        <w:r w:rsidRPr="00B25CAC" w:rsidDel="00D30D88">
          <w:rPr>
            <w:rFonts w:ascii="Times New Roman" w:hAnsi="Times New Roman" w:cs="Times New Roman"/>
            <w:sz w:val="24"/>
            <w:szCs w:val="24"/>
          </w:rPr>
          <w:delText>M</w:delText>
        </w:r>
      </w:del>
      <w:r w:rsidRPr="00B25CAC">
        <w:rPr>
          <w:rFonts w:ascii="Times New Roman" w:hAnsi="Times New Roman" w:cs="Times New Roman"/>
          <w:sz w:val="24"/>
          <w:szCs w:val="24"/>
        </w:rPr>
        <w:t xml:space="preserve">, versus a "simpler" </w:t>
      </w:r>
      <w:r w:rsidR="006A68FD">
        <w:rPr>
          <w:rFonts w:ascii="Times New Roman" w:hAnsi="Times New Roman" w:cs="Times New Roman"/>
          <w:sz w:val="24"/>
          <w:szCs w:val="24"/>
        </w:rPr>
        <w:t>approach (i.e. the BE model), when</w:t>
      </w:r>
      <w:r w:rsidRPr="00B25CAC">
        <w:rPr>
          <w:rFonts w:ascii="Times New Roman" w:hAnsi="Times New Roman" w:cs="Times New Roman"/>
          <w:sz w:val="24"/>
          <w:szCs w:val="24"/>
        </w:rPr>
        <w:t xml:space="preserve"> forecasting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GDP</w:t>
      </w:r>
      <w:r w:rsidR="00FC6EA8">
        <w:rPr>
          <w:rFonts w:ascii="Times New Roman" w:hAnsi="Times New Roman" w:cs="Times New Roman"/>
          <w:sz w:val="24"/>
          <w:szCs w:val="24"/>
        </w:rPr>
        <w:t xml:space="preserve"> growth rate of a developing economy</w:t>
      </w:r>
      <w:r w:rsidRPr="00B25CAC">
        <w:rPr>
          <w:rFonts w:ascii="Times New Roman" w:hAnsi="Times New Roman" w:cs="Times New Roman"/>
          <w:sz w:val="24"/>
          <w:szCs w:val="24"/>
        </w:rPr>
        <w:t>.</w:t>
      </w:r>
      <w:r w:rsidR="00603DD3" w:rsidRPr="001D6FB5">
        <w:rPr>
          <w:rFonts w:ascii="Times New Roman" w:hAnsi="Times New Roman" w:cs="Times New Roman"/>
          <w:sz w:val="24"/>
          <w:szCs w:val="24"/>
        </w:rPr>
        <w:t xml:space="preserve"> </w:t>
      </w:r>
    </w:p>
    <w:p w14:paraId="5EF872F5" w14:textId="2ECAE3FB" w:rsidR="00B25CAC"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 xml:space="preserve">Furthermore, the aforementioned </w:t>
      </w:r>
      <w:del w:id="208" w:author="Johanna Koolemans Beynen" w:date="2020-01-20T15:40:00Z">
        <w:r w:rsidRPr="00B25CAC" w:rsidDel="00336653">
          <w:rPr>
            <w:rFonts w:ascii="Times New Roman" w:hAnsi="Times New Roman" w:cs="Times New Roman"/>
            <w:sz w:val="24"/>
            <w:szCs w:val="24"/>
          </w:rPr>
          <w:delText xml:space="preserve">investigations </w:delText>
        </w:r>
      </w:del>
      <w:ins w:id="209" w:author="Johanna Koolemans Beynen" w:date="2020-01-20T15:40:00Z">
        <w:r w:rsidR="00336653">
          <w:rPr>
            <w:rFonts w:ascii="Times New Roman" w:hAnsi="Times New Roman" w:cs="Times New Roman"/>
            <w:sz w:val="24"/>
            <w:szCs w:val="24"/>
          </w:rPr>
          <w:t>authors</w:t>
        </w:r>
        <w:r w:rsidR="00336653" w:rsidRPr="00B25CAC">
          <w:rPr>
            <w:rFonts w:ascii="Times New Roman" w:hAnsi="Times New Roman" w:cs="Times New Roman"/>
            <w:sz w:val="24"/>
            <w:szCs w:val="24"/>
          </w:rPr>
          <w:t xml:space="preserve"> </w:t>
        </w:r>
      </w:ins>
      <w:r w:rsidRPr="00B25CAC">
        <w:rPr>
          <w:rFonts w:ascii="Times New Roman" w:hAnsi="Times New Roman" w:cs="Times New Roman"/>
          <w:sz w:val="24"/>
          <w:szCs w:val="24"/>
        </w:rPr>
        <w:t xml:space="preserve">have only </w:t>
      </w:r>
      <w:del w:id="210" w:author="Johanna Koolemans Beynen" w:date="2020-01-20T15:40:00Z">
        <w:r w:rsidRPr="00B25CAC" w:rsidDel="00336653">
          <w:rPr>
            <w:rFonts w:ascii="Times New Roman" w:hAnsi="Times New Roman" w:cs="Times New Roman"/>
            <w:sz w:val="24"/>
            <w:szCs w:val="24"/>
          </w:rPr>
          <w:delText xml:space="preserve">been able to </w:delText>
        </w:r>
      </w:del>
      <w:r w:rsidRPr="00B25CAC">
        <w:rPr>
          <w:rFonts w:ascii="Times New Roman" w:hAnsi="Times New Roman" w:cs="Times New Roman"/>
          <w:sz w:val="24"/>
          <w:szCs w:val="24"/>
        </w:rPr>
        <w:t>evaluate</w:t>
      </w:r>
      <w:ins w:id="211" w:author="Johanna Koolemans Beynen" w:date="2020-01-20T15:40:00Z">
        <w:r w:rsidR="00336653">
          <w:rPr>
            <w:rFonts w:ascii="Times New Roman" w:hAnsi="Times New Roman" w:cs="Times New Roman"/>
            <w:sz w:val="24"/>
            <w:szCs w:val="24"/>
          </w:rPr>
          <w:t>d</w:t>
        </w:r>
      </w:ins>
      <w:r w:rsidRPr="00B25CAC">
        <w:rPr>
          <w:rFonts w:ascii="Times New Roman" w:hAnsi="Times New Roman" w:cs="Times New Roman"/>
          <w:sz w:val="24"/>
          <w:szCs w:val="24"/>
        </w:rPr>
        <w:t xml:space="preserve"> their models within the</w:t>
      </w:r>
      <w:ins w:id="212" w:author="Johanna Koolemans Beynen" w:date="2020-01-20T15:40:00Z">
        <w:r w:rsidR="00336653">
          <w:rPr>
            <w:rFonts w:ascii="Times New Roman" w:hAnsi="Times New Roman" w:cs="Times New Roman"/>
            <w:sz w:val="24"/>
            <w:szCs w:val="24"/>
          </w:rPr>
          <w:t xml:space="preserve">ir data </w:t>
        </w:r>
      </w:ins>
      <w:r w:rsidRPr="00B25CAC">
        <w:rPr>
          <w:rFonts w:ascii="Times New Roman" w:hAnsi="Times New Roman" w:cs="Times New Roman"/>
          <w:sz w:val="24"/>
          <w:szCs w:val="24"/>
        </w:rPr>
        <w:t xml:space="preserve"> sample, which reduces their robustness for practical application</w:t>
      </w:r>
      <w:ins w:id="213" w:author="Johanna Koolemans Beynen" w:date="2020-01-20T15:40:00Z">
        <w:r w:rsidR="00336653">
          <w:rPr>
            <w:rFonts w:ascii="Times New Roman" w:hAnsi="Times New Roman" w:cs="Times New Roman"/>
            <w:sz w:val="24"/>
            <w:szCs w:val="24"/>
          </w:rPr>
          <w:t>s</w:t>
        </w:r>
      </w:ins>
      <w:r w:rsidRPr="00B25CAC">
        <w:rPr>
          <w:rFonts w:ascii="Times New Roman" w:hAnsi="Times New Roman" w:cs="Times New Roman"/>
          <w:sz w:val="24"/>
          <w:szCs w:val="24"/>
        </w:rPr>
        <w:t xml:space="preserve"> because both the GDP and the monthly series are constantly revised. In a</w:t>
      </w:r>
      <w:ins w:id="214" w:author="Johanna Koolemans Beynen" w:date="2020-01-20T15:41:00Z">
        <w:r w:rsidR="00336653">
          <w:rPr>
            <w:rFonts w:ascii="Times New Roman" w:hAnsi="Times New Roman" w:cs="Times New Roman"/>
            <w:sz w:val="24"/>
            <w:szCs w:val="24"/>
          </w:rPr>
          <w:t xml:space="preserve">n </w:t>
        </w:r>
      </w:ins>
      <w:del w:id="215" w:author="Johanna Koolemans Beynen" w:date="2020-01-20T15:40:00Z">
        <w:r w:rsidRPr="00B25CAC" w:rsidDel="00336653">
          <w:rPr>
            <w:rFonts w:ascii="Times New Roman" w:hAnsi="Times New Roman" w:cs="Times New Roman"/>
            <w:sz w:val="24"/>
            <w:szCs w:val="24"/>
          </w:rPr>
          <w:delText xml:space="preserve"> plausible </w:delText>
        </w:r>
      </w:del>
      <w:r w:rsidRPr="00B25CAC">
        <w:rPr>
          <w:rFonts w:ascii="Times New Roman" w:hAnsi="Times New Roman" w:cs="Times New Roman"/>
          <w:sz w:val="24"/>
          <w:szCs w:val="24"/>
        </w:rPr>
        <w:t xml:space="preserve">attempt to deal with those revisions, </w:t>
      </w:r>
      <w:commentRangeStart w:id="216"/>
      <w:proofErr w:type="spellStart"/>
      <w:r w:rsidRPr="00B25CAC">
        <w:rPr>
          <w:rFonts w:ascii="Times New Roman" w:hAnsi="Times New Roman" w:cs="Times New Roman"/>
          <w:sz w:val="24"/>
          <w:szCs w:val="24"/>
        </w:rPr>
        <w:t>Delajara</w:t>
      </w:r>
      <w:proofErr w:type="spellEnd"/>
      <w:r w:rsidRPr="00B25CAC">
        <w:rPr>
          <w:rFonts w:ascii="Times New Roman" w:hAnsi="Times New Roman" w:cs="Times New Roman"/>
          <w:sz w:val="24"/>
          <w:szCs w:val="24"/>
        </w:rPr>
        <w:t xml:space="preserve"> et al. (2016)</w:t>
      </w:r>
      <w:commentRangeEnd w:id="216"/>
      <w:r w:rsidR="007E64F1">
        <w:rPr>
          <w:rStyle w:val="CommentReference"/>
        </w:rPr>
        <w:commentReference w:id="216"/>
      </w:r>
      <w:r w:rsidRPr="00B25CAC">
        <w:rPr>
          <w:rFonts w:ascii="Times New Roman" w:hAnsi="Times New Roman" w:cs="Times New Roman"/>
          <w:sz w:val="24"/>
          <w:szCs w:val="24"/>
        </w:rPr>
        <w:t xml:space="preserve"> retrieved </w:t>
      </w:r>
      <w:ins w:id="217" w:author="Johanna Koolemans Beynen" w:date="2020-01-20T15:41:00Z">
        <w:r w:rsidR="00336653">
          <w:rPr>
            <w:rFonts w:ascii="Times New Roman" w:hAnsi="Times New Roman" w:cs="Times New Roman"/>
            <w:sz w:val="24"/>
            <w:szCs w:val="24"/>
          </w:rPr>
          <w:t xml:space="preserve">data </w:t>
        </w:r>
      </w:ins>
      <w:r w:rsidRPr="00B25CAC">
        <w:rPr>
          <w:rFonts w:ascii="Times New Roman" w:hAnsi="Times New Roman" w:cs="Times New Roman"/>
          <w:sz w:val="24"/>
          <w:szCs w:val="24"/>
        </w:rPr>
        <w:t>series originally published for the five variables of their DF</w:t>
      </w:r>
      <w:ins w:id="218" w:author="Johanna Koolemans Beynen" w:date="2020-01-15T21:27:00Z">
        <w:r w:rsidR="00D30D88">
          <w:rPr>
            <w:rFonts w:ascii="Times New Roman" w:hAnsi="Times New Roman" w:cs="Times New Roman"/>
            <w:sz w:val="24"/>
            <w:szCs w:val="24"/>
          </w:rPr>
          <w:t xml:space="preserve"> models</w:t>
        </w:r>
      </w:ins>
      <w:del w:id="219" w:author="Johanna Koolemans Beynen" w:date="2020-01-15T21:27:00Z">
        <w:r w:rsidRPr="00B25CAC" w:rsidDel="00D30D88">
          <w:rPr>
            <w:rFonts w:ascii="Times New Roman" w:hAnsi="Times New Roman" w:cs="Times New Roman"/>
            <w:sz w:val="24"/>
            <w:szCs w:val="24"/>
          </w:rPr>
          <w:delText>M</w:delText>
        </w:r>
      </w:del>
      <w:r w:rsidRPr="00B25CAC">
        <w:rPr>
          <w:rFonts w:ascii="Times New Roman" w:hAnsi="Times New Roman" w:cs="Times New Roman"/>
          <w:sz w:val="24"/>
          <w:szCs w:val="24"/>
        </w:rPr>
        <w:t xml:space="preserve"> with which they were able to perform a </w:t>
      </w:r>
      <w:r w:rsidRPr="00EE1AE9">
        <w:rPr>
          <w:rFonts w:ascii="Times New Roman" w:hAnsi="Times New Roman" w:cs="Times New Roman"/>
          <w:i/>
          <w:sz w:val="24"/>
          <w:szCs w:val="24"/>
        </w:rPr>
        <w:t>pseudo</w:t>
      </w:r>
      <w:r w:rsidRPr="00B25CAC">
        <w:rPr>
          <w:rFonts w:ascii="Times New Roman" w:hAnsi="Times New Roman" w:cs="Times New Roman"/>
          <w:sz w:val="24"/>
          <w:szCs w:val="24"/>
        </w:rPr>
        <w:t xml:space="preserve"> real-time analysis; however, they do not consider BE </w:t>
      </w:r>
      <w:ins w:id="220" w:author="Johanna Koolemans Beynen" w:date="2020-01-15T21:27:00Z">
        <w:r w:rsidR="00D30D88">
          <w:rPr>
            <w:rFonts w:ascii="Times New Roman" w:hAnsi="Times New Roman" w:cs="Times New Roman"/>
            <w:sz w:val="24"/>
            <w:szCs w:val="24"/>
          </w:rPr>
          <w:t xml:space="preserve">models </w:t>
        </w:r>
      </w:ins>
      <w:r w:rsidRPr="00B25CAC">
        <w:rPr>
          <w:rFonts w:ascii="Times New Roman" w:hAnsi="Times New Roman" w:cs="Times New Roman"/>
          <w:sz w:val="24"/>
          <w:szCs w:val="24"/>
        </w:rPr>
        <w:t>in their analysis</w:t>
      </w:r>
      <w:del w:id="221" w:author="Johanna Koolemans Beynen" w:date="2020-01-15T21:27:00Z">
        <w:r w:rsidRPr="00B25CAC" w:rsidDel="00D30D88">
          <w:rPr>
            <w:rFonts w:ascii="Times New Roman" w:hAnsi="Times New Roman" w:cs="Times New Roman"/>
            <w:sz w:val="24"/>
            <w:szCs w:val="24"/>
          </w:rPr>
          <w:delText xml:space="preserve"> either</w:delText>
        </w:r>
      </w:del>
      <w:r w:rsidRPr="00B25CAC">
        <w:rPr>
          <w:rFonts w:ascii="Times New Roman" w:hAnsi="Times New Roman" w:cs="Times New Roman"/>
          <w:sz w:val="24"/>
          <w:szCs w:val="24"/>
        </w:rPr>
        <w:t>.</w:t>
      </w:r>
      <w:r w:rsidR="001D6FB5" w:rsidRPr="001D6FB5">
        <w:rPr>
          <w:rFonts w:ascii="Times New Roman" w:hAnsi="Times New Roman" w:cs="Times New Roman"/>
          <w:sz w:val="24"/>
          <w:szCs w:val="24"/>
        </w:rPr>
        <w:t xml:space="preserve"> </w:t>
      </w:r>
    </w:p>
    <w:p w14:paraId="262FCBB9" w14:textId="75F8467A" w:rsidR="00603DD3" w:rsidRPr="001D6FB5" w:rsidRDefault="001D6FB5" w:rsidP="00603DD3">
      <w:pPr>
        <w:spacing w:before="240" w:after="0" w:line="360" w:lineRule="auto"/>
        <w:jc w:val="both"/>
        <w:rPr>
          <w:rFonts w:ascii="Times New Roman" w:eastAsia="Times New Roman" w:hAnsi="Times New Roman" w:cs="Times New Roman"/>
          <w:sz w:val="24"/>
          <w:szCs w:val="24"/>
          <w:lang w:eastAsia="es-MX"/>
        </w:rPr>
      </w:pPr>
      <w:r w:rsidRPr="001D6FB5">
        <w:rPr>
          <w:rFonts w:ascii="Times New Roman" w:hAnsi="Times New Roman" w:cs="Times New Roman"/>
          <w:sz w:val="24"/>
          <w:szCs w:val="24"/>
        </w:rPr>
        <w:t>In my research I evaluate the BE</w:t>
      </w:r>
      <w:ins w:id="222" w:author="Johanna Koolemans Beynen" w:date="2020-01-20T15:42:00Z">
        <w:r w:rsidR="00336653">
          <w:rPr>
            <w:rFonts w:ascii="Times New Roman" w:hAnsi="Times New Roman" w:cs="Times New Roman"/>
            <w:sz w:val="24"/>
            <w:szCs w:val="24"/>
          </w:rPr>
          <w:t>-model</w:t>
        </w:r>
      </w:ins>
      <w:r w:rsidRPr="001D6FB5">
        <w:rPr>
          <w:rFonts w:ascii="Times New Roman" w:hAnsi="Times New Roman" w:cs="Times New Roman"/>
          <w:sz w:val="24"/>
          <w:szCs w:val="24"/>
        </w:rPr>
        <w:t xml:space="preserve"> forecasts in real time, which </w:t>
      </w:r>
      <w:ins w:id="223" w:author="Johanna Koolemans Beynen" w:date="2020-01-20T15:42:00Z">
        <w:r w:rsidR="00336653">
          <w:rPr>
            <w:rFonts w:ascii="Times New Roman" w:hAnsi="Times New Roman" w:cs="Times New Roman"/>
            <w:sz w:val="24"/>
            <w:szCs w:val="24"/>
          </w:rPr>
          <w:t xml:space="preserve">has </w:t>
        </w:r>
      </w:ins>
      <w:r w:rsidR="00AD76E8">
        <w:rPr>
          <w:rFonts w:ascii="Times New Roman" w:hAnsi="Times New Roman" w:cs="Times New Roman"/>
          <w:sz w:val="24"/>
          <w:szCs w:val="24"/>
        </w:rPr>
        <w:t>never</w:t>
      </w:r>
      <w:r w:rsidR="00AD76E8" w:rsidRPr="001D6FB5">
        <w:rPr>
          <w:rFonts w:ascii="Times New Roman" w:hAnsi="Times New Roman" w:cs="Times New Roman"/>
          <w:sz w:val="24"/>
          <w:szCs w:val="24"/>
        </w:rPr>
        <w:t xml:space="preserve"> </w:t>
      </w:r>
      <w:del w:id="224" w:author="Johanna Koolemans Beynen" w:date="2020-01-20T15:42:00Z">
        <w:r w:rsidRPr="001D6FB5" w:rsidDel="00336653">
          <w:rPr>
            <w:rFonts w:ascii="Times New Roman" w:hAnsi="Times New Roman" w:cs="Times New Roman"/>
            <w:sz w:val="24"/>
            <w:szCs w:val="24"/>
          </w:rPr>
          <w:delText xml:space="preserve">had </w:delText>
        </w:r>
      </w:del>
      <w:r w:rsidRPr="001D6FB5">
        <w:rPr>
          <w:rFonts w:ascii="Times New Roman" w:hAnsi="Times New Roman" w:cs="Times New Roman"/>
          <w:sz w:val="24"/>
          <w:szCs w:val="24"/>
        </w:rPr>
        <w:t xml:space="preserve">been done before. This </w:t>
      </w:r>
      <w:ins w:id="225" w:author="Johanna Koolemans Beynen" w:date="2020-01-15T21:28:00Z">
        <w:r w:rsidR="00D30D88">
          <w:rPr>
            <w:rFonts w:ascii="Times New Roman" w:hAnsi="Times New Roman" w:cs="Times New Roman"/>
            <w:sz w:val="24"/>
            <w:szCs w:val="24"/>
          </w:rPr>
          <w:t>evaluation w</w:t>
        </w:r>
      </w:ins>
      <w:del w:id="226" w:author="Johanna Koolemans Beynen" w:date="2020-01-15T21:28:00Z">
        <w:r w:rsidRPr="001D6FB5" w:rsidDel="00D30D88">
          <w:rPr>
            <w:rFonts w:ascii="Times New Roman" w:hAnsi="Times New Roman" w:cs="Times New Roman"/>
            <w:sz w:val="24"/>
            <w:szCs w:val="24"/>
          </w:rPr>
          <w:delText>h</w:delText>
        </w:r>
      </w:del>
      <w:r w:rsidRPr="001D6FB5">
        <w:rPr>
          <w:rFonts w:ascii="Times New Roman" w:hAnsi="Times New Roman" w:cs="Times New Roman"/>
          <w:sz w:val="24"/>
          <w:szCs w:val="24"/>
        </w:rPr>
        <w:t xml:space="preserve">as </w:t>
      </w:r>
      <w:del w:id="227" w:author="Johanna Koolemans Beynen" w:date="2020-01-20T15:42:00Z">
        <w:r w:rsidRPr="001D6FB5" w:rsidDel="00336653">
          <w:rPr>
            <w:rFonts w:ascii="Times New Roman" w:hAnsi="Times New Roman" w:cs="Times New Roman"/>
            <w:sz w:val="24"/>
            <w:szCs w:val="24"/>
          </w:rPr>
          <w:delText xml:space="preserve">been </w:delText>
        </w:r>
      </w:del>
      <w:r w:rsidRPr="001D6FB5">
        <w:rPr>
          <w:rFonts w:ascii="Times New Roman" w:hAnsi="Times New Roman" w:cs="Times New Roman"/>
          <w:sz w:val="24"/>
          <w:szCs w:val="24"/>
        </w:rPr>
        <w:t xml:space="preserve">possible because I kept a record of the forecasts of all the proposed models during 12 consecutive quarters (from </w:t>
      </w:r>
      <w:ins w:id="228" w:author="Johanna Koolemans Beynen" w:date="2020-01-15T21:28:00Z">
        <w:r w:rsidR="00D30D88">
          <w:rPr>
            <w:rFonts w:ascii="Times New Roman" w:hAnsi="Times New Roman" w:cs="Times New Roman"/>
            <w:sz w:val="24"/>
            <w:szCs w:val="24"/>
          </w:rPr>
          <w:t xml:space="preserve">the second quarter of </w:t>
        </w:r>
      </w:ins>
      <w:ins w:id="229" w:author="Johanna Koolemans Beynen" w:date="2020-01-15T21:29:00Z">
        <w:r w:rsidR="00D30D88">
          <w:rPr>
            <w:rFonts w:ascii="Times New Roman" w:hAnsi="Times New Roman" w:cs="Times New Roman"/>
            <w:sz w:val="24"/>
            <w:szCs w:val="24"/>
          </w:rPr>
          <w:t>2014</w:t>
        </w:r>
      </w:ins>
      <w:ins w:id="230" w:author="Johanna Koolemans Beynen" w:date="2020-01-20T15:43:00Z">
        <w:r w:rsidR="00336653">
          <w:rPr>
            <w:rFonts w:ascii="Times New Roman" w:hAnsi="Times New Roman" w:cs="Times New Roman"/>
            <w:sz w:val="24"/>
            <w:szCs w:val="24"/>
          </w:rPr>
          <w:t>, henceforth</w:t>
        </w:r>
      </w:ins>
      <w:ins w:id="231" w:author="Johanna Koolemans Beynen" w:date="2020-01-15T21:29:00Z">
        <w:r w:rsidR="00D30D88">
          <w:rPr>
            <w:rFonts w:ascii="Times New Roman" w:hAnsi="Times New Roman" w:cs="Times New Roman"/>
            <w:sz w:val="24"/>
            <w:szCs w:val="24"/>
          </w:rPr>
          <w:t xml:space="preserve"> </w:t>
        </w:r>
      </w:ins>
      <w:r w:rsidRPr="001D6FB5">
        <w:rPr>
          <w:rFonts w:ascii="Times New Roman" w:hAnsi="Times New Roman" w:cs="Times New Roman"/>
          <w:sz w:val="24"/>
          <w:szCs w:val="24"/>
        </w:rPr>
        <w:t>2014-II</w:t>
      </w:r>
      <w:ins w:id="232" w:author="Johanna Koolemans Beynen" w:date="2020-01-20T15:43:00Z">
        <w:r w:rsidR="00336653">
          <w:rPr>
            <w:rFonts w:ascii="Times New Roman" w:hAnsi="Times New Roman" w:cs="Times New Roman"/>
            <w:sz w:val="24"/>
            <w:szCs w:val="24"/>
          </w:rPr>
          <w:t>,</w:t>
        </w:r>
      </w:ins>
      <w:r w:rsidRPr="001D6FB5">
        <w:rPr>
          <w:rFonts w:ascii="Times New Roman" w:hAnsi="Times New Roman" w:cs="Times New Roman"/>
          <w:sz w:val="24"/>
          <w:szCs w:val="24"/>
        </w:rPr>
        <w:t xml:space="preserve"> to </w:t>
      </w:r>
      <w:ins w:id="233" w:author="Johanna Koolemans Beynen" w:date="2020-01-15T21:29:00Z">
        <w:r w:rsidR="00D30D88">
          <w:rPr>
            <w:rFonts w:ascii="Times New Roman" w:hAnsi="Times New Roman" w:cs="Times New Roman"/>
            <w:sz w:val="24"/>
            <w:szCs w:val="24"/>
          </w:rPr>
          <w:t>the first quarter of 2017</w:t>
        </w:r>
      </w:ins>
      <w:ins w:id="234" w:author="Johanna Koolemans Beynen" w:date="2020-01-20T15:43:00Z">
        <w:r w:rsidR="00336653">
          <w:rPr>
            <w:rFonts w:ascii="Times New Roman" w:hAnsi="Times New Roman" w:cs="Times New Roman"/>
            <w:sz w:val="24"/>
            <w:szCs w:val="24"/>
          </w:rPr>
          <w:t>, henceforth</w:t>
        </w:r>
      </w:ins>
      <w:ins w:id="235" w:author="Johanna Koolemans Beynen" w:date="2020-01-15T21:29:00Z">
        <w:r w:rsidR="00D30D88">
          <w:rPr>
            <w:rFonts w:ascii="Times New Roman" w:hAnsi="Times New Roman" w:cs="Times New Roman"/>
            <w:sz w:val="24"/>
            <w:szCs w:val="24"/>
          </w:rPr>
          <w:t xml:space="preserve"> </w:t>
        </w:r>
      </w:ins>
      <w:r w:rsidRPr="001D6FB5">
        <w:rPr>
          <w:rFonts w:ascii="Times New Roman" w:hAnsi="Times New Roman" w:cs="Times New Roman"/>
          <w:sz w:val="24"/>
          <w:szCs w:val="24"/>
        </w:rPr>
        <w:t>2017-I</w:t>
      </w:r>
      <w:ins w:id="236" w:author="Johanna Koolemans Beynen" w:date="2020-01-20T15:43:00Z">
        <w:r w:rsidR="00336653">
          <w:rPr>
            <w:rFonts w:ascii="Times New Roman" w:hAnsi="Times New Roman" w:cs="Times New Roman"/>
            <w:sz w:val="24"/>
            <w:szCs w:val="24"/>
          </w:rPr>
          <w:t>)</w:t>
        </w:r>
      </w:ins>
      <w:ins w:id="237" w:author="Johanna Koolemans Beynen" w:date="2020-01-20T15:46:00Z">
        <w:r w:rsidR="00336653">
          <w:rPr>
            <w:rFonts w:ascii="Times New Roman" w:hAnsi="Times New Roman" w:cs="Times New Roman"/>
            <w:sz w:val="24"/>
            <w:szCs w:val="24"/>
          </w:rPr>
          <w:t>.</w:t>
        </w:r>
      </w:ins>
      <w:ins w:id="238" w:author="Johanna Koolemans Beynen" w:date="2020-01-15T21:29:00Z">
        <w:r w:rsidR="00D30D88">
          <w:rPr>
            <w:rFonts w:ascii="Times New Roman" w:hAnsi="Times New Roman" w:cs="Times New Roman"/>
            <w:sz w:val="24"/>
            <w:szCs w:val="24"/>
          </w:rPr>
          <w:t xml:space="preserve"> </w:t>
        </w:r>
      </w:ins>
      <w:del w:id="239" w:author="Johanna Koolemans Beynen" w:date="2020-01-15T21:29:00Z">
        <w:r w:rsidRPr="001D6FB5" w:rsidDel="00D30D88">
          <w:rPr>
            <w:rFonts w:ascii="Times New Roman" w:hAnsi="Times New Roman" w:cs="Times New Roman"/>
            <w:sz w:val="24"/>
            <w:szCs w:val="24"/>
          </w:rPr>
          <w:delText>,</w:delText>
        </w:r>
      </w:del>
      <w:del w:id="240" w:author="Johanna Koolemans Beynen" w:date="2020-01-20T15:46:00Z">
        <w:r w:rsidRPr="001D6FB5" w:rsidDel="00336653">
          <w:rPr>
            <w:rFonts w:ascii="Times New Roman" w:hAnsi="Times New Roman" w:cs="Times New Roman"/>
            <w:sz w:val="24"/>
            <w:szCs w:val="24"/>
          </w:rPr>
          <w:delText xml:space="preserve"> period that coincides with the </w:delText>
        </w:r>
        <w:commentRangeStart w:id="241"/>
        <w:r w:rsidRPr="001D6FB5" w:rsidDel="00336653">
          <w:rPr>
            <w:rFonts w:ascii="Times New Roman" w:hAnsi="Times New Roman" w:cs="Times New Roman"/>
            <w:sz w:val="24"/>
            <w:szCs w:val="24"/>
          </w:rPr>
          <w:delText xml:space="preserve">practical implementation </w:delText>
        </w:r>
        <w:commentRangeEnd w:id="241"/>
        <w:r w:rsidR="00D30D88" w:rsidDel="00336653">
          <w:rPr>
            <w:rStyle w:val="CommentReference"/>
          </w:rPr>
          <w:commentReference w:id="241"/>
        </w:r>
        <w:r w:rsidRPr="001D6FB5" w:rsidDel="00336653">
          <w:rPr>
            <w:rFonts w:ascii="Times New Roman" w:hAnsi="Times New Roman" w:cs="Times New Roman"/>
            <w:sz w:val="24"/>
            <w:szCs w:val="24"/>
          </w:rPr>
          <w:delText xml:space="preserve">of </w:delText>
        </w:r>
        <w:commentRangeStart w:id="242"/>
        <w:r w:rsidRPr="001D6FB5" w:rsidDel="00336653">
          <w:rPr>
            <w:rFonts w:ascii="Times New Roman" w:hAnsi="Times New Roman" w:cs="Times New Roman"/>
            <w:sz w:val="24"/>
            <w:szCs w:val="24"/>
          </w:rPr>
          <w:delText>the same</w:delText>
        </w:r>
        <w:commentRangeEnd w:id="242"/>
        <w:r w:rsidR="00D30D88" w:rsidDel="00336653">
          <w:rPr>
            <w:rStyle w:val="CommentReference"/>
          </w:rPr>
          <w:commentReference w:id="242"/>
        </w:r>
        <w:r w:rsidRPr="001D6FB5" w:rsidDel="00336653">
          <w:rPr>
            <w:rFonts w:ascii="Times New Roman" w:hAnsi="Times New Roman" w:cs="Times New Roman"/>
            <w:sz w:val="24"/>
            <w:szCs w:val="24"/>
          </w:rPr>
          <w:delText xml:space="preserve">). </w:delText>
        </w:r>
      </w:del>
      <w:r w:rsidRPr="001D6FB5">
        <w:rPr>
          <w:rFonts w:ascii="Times New Roman" w:hAnsi="Times New Roman" w:cs="Times New Roman"/>
          <w:sz w:val="24"/>
          <w:szCs w:val="24"/>
        </w:rPr>
        <w:t xml:space="preserve">Based on these records and using the Diebold-Mariano test, I find that the BE models generate more accurate predictions than the </w:t>
      </w:r>
      <w:r w:rsidRPr="001D6FB5">
        <w:rPr>
          <w:rFonts w:ascii="Times New Roman" w:hAnsi="Times New Roman" w:cs="Times New Roman"/>
          <w:sz w:val="24"/>
          <w:szCs w:val="24"/>
        </w:rPr>
        <w:lastRenderedPageBreak/>
        <w:t xml:space="preserve">median forecasts of the analysts </w:t>
      </w:r>
      <w:r w:rsidR="006E4436">
        <w:rPr>
          <w:rFonts w:ascii="Times New Roman" w:hAnsi="Times New Roman" w:cs="Times New Roman"/>
          <w:sz w:val="24"/>
          <w:szCs w:val="24"/>
        </w:rPr>
        <w:t>surveyed by Bloomberg</w:t>
      </w:r>
      <w:r w:rsidR="00FC6EA8">
        <w:rPr>
          <w:rFonts w:ascii="Times New Roman" w:hAnsi="Times New Roman" w:cs="Times New Roman"/>
          <w:sz w:val="24"/>
          <w:szCs w:val="24"/>
        </w:rPr>
        <w:t xml:space="preserve">, </w:t>
      </w:r>
      <w:r w:rsidRPr="001D6FB5">
        <w:rPr>
          <w:rFonts w:ascii="Times New Roman" w:hAnsi="Times New Roman" w:cs="Times New Roman"/>
          <w:sz w:val="24"/>
          <w:szCs w:val="24"/>
        </w:rPr>
        <w:t xml:space="preserve">the median </w:t>
      </w:r>
      <w:r w:rsidR="00FC6EA8">
        <w:rPr>
          <w:rFonts w:ascii="Times New Roman" w:hAnsi="Times New Roman" w:cs="Times New Roman"/>
          <w:sz w:val="24"/>
          <w:szCs w:val="24"/>
        </w:rPr>
        <w:t xml:space="preserve">of the </w:t>
      </w:r>
      <w:r w:rsidRPr="001D6FB5">
        <w:rPr>
          <w:rFonts w:ascii="Times New Roman" w:hAnsi="Times New Roman" w:cs="Times New Roman"/>
          <w:sz w:val="24"/>
          <w:szCs w:val="24"/>
        </w:rPr>
        <w:t xml:space="preserve">forecasts </w:t>
      </w:r>
      <w:r w:rsidR="006E4436">
        <w:rPr>
          <w:rFonts w:ascii="Times New Roman" w:hAnsi="Times New Roman" w:cs="Times New Roman"/>
          <w:sz w:val="24"/>
          <w:szCs w:val="24"/>
        </w:rPr>
        <w:t>provided by</w:t>
      </w:r>
      <w:r w:rsidRPr="001D6FB5">
        <w:rPr>
          <w:rFonts w:ascii="Times New Roman" w:hAnsi="Times New Roman" w:cs="Times New Roman"/>
          <w:sz w:val="24"/>
          <w:szCs w:val="24"/>
        </w:rPr>
        <w:t xml:space="preserve"> the specialists who answer the </w:t>
      </w:r>
      <w:r>
        <w:rPr>
          <w:rFonts w:ascii="Times New Roman" w:hAnsi="Times New Roman" w:cs="Times New Roman"/>
          <w:sz w:val="24"/>
          <w:szCs w:val="24"/>
        </w:rPr>
        <w:t>SPF</w:t>
      </w:r>
      <w:r w:rsidR="00FC6EA8">
        <w:rPr>
          <w:rFonts w:ascii="Times New Roman" w:hAnsi="Times New Roman" w:cs="Times New Roman"/>
          <w:sz w:val="24"/>
          <w:szCs w:val="24"/>
        </w:rPr>
        <w:t xml:space="preserve"> and the rapid GDP estimate released by INEGI</w:t>
      </w:r>
      <w:r w:rsidRPr="001D6FB5">
        <w:rPr>
          <w:rFonts w:ascii="Times New Roman" w:hAnsi="Times New Roman" w:cs="Times New Roman"/>
          <w:sz w:val="24"/>
          <w:szCs w:val="24"/>
        </w:rPr>
        <w:t>.</w:t>
      </w:r>
    </w:p>
    <w:p w14:paraId="12A73248" w14:textId="1A72101F" w:rsidR="00603DD3" w:rsidRPr="001D6FB5" w:rsidRDefault="00DC3D03"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t>Moreover, t</w:t>
      </w:r>
      <w:r w:rsidR="001D6FB5" w:rsidRPr="001D6FB5">
        <w:rPr>
          <w:rFonts w:ascii="Times New Roman" w:eastAsia="Times New Roman" w:hAnsi="Times New Roman" w:cs="Times New Roman"/>
          <w:sz w:val="24"/>
          <w:szCs w:val="24"/>
          <w:lang w:eastAsia="es-MX"/>
        </w:rPr>
        <w:t>he analysis o</w:t>
      </w:r>
      <w:r w:rsidR="00687108">
        <w:rPr>
          <w:rFonts w:ascii="Times New Roman" w:eastAsia="Times New Roman" w:hAnsi="Times New Roman" w:cs="Times New Roman"/>
          <w:sz w:val="24"/>
          <w:szCs w:val="24"/>
          <w:lang w:eastAsia="es-MX"/>
        </w:rPr>
        <w:t xml:space="preserve">f the </w:t>
      </w:r>
      <w:r w:rsidR="00AD76E8">
        <w:rPr>
          <w:rFonts w:ascii="Times New Roman" w:eastAsia="Times New Roman" w:hAnsi="Times New Roman" w:cs="Times New Roman"/>
          <w:sz w:val="24"/>
          <w:szCs w:val="24"/>
          <w:lang w:eastAsia="es-MX"/>
        </w:rPr>
        <w:t>BE</w:t>
      </w:r>
      <w:ins w:id="243" w:author="Johanna Koolemans Beynen" w:date="2020-01-15T21:31:00Z">
        <w:r w:rsidR="00D30D88">
          <w:rPr>
            <w:rFonts w:ascii="Times New Roman" w:eastAsia="Times New Roman" w:hAnsi="Times New Roman" w:cs="Times New Roman"/>
            <w:sz w:val="24"/>
            <w:szCs w:val="24"/>
            <w:lang w:eastAsia="es-MX"/>
          </w:rPr>
          <w:t xml:space="preserve"> model</w:t>
        </w:r>
      </w:ins>
      <w:r w:rsidR="00AD76E8">
        <w:rPr>
          <w:rFonts w:ascii="Times New Roman" w:eastAsia="Times New Roman" w:hAnsi="Times New Roman" w:cs="Times New Roman"/>
          <w:sz w:val="24"/>
          <w:szCs w:val="24"/>
          <w:lang w:eastAsia="es-MX"/>
        </w:rPr>
        <w:t>’s</w:t>
      </w:r>
      <w:r w:rsidR="00AD76E8" w:rsidRPr="001D6FB5">
        <w:rPr>
          <w:rFonts w:ascii="Times New Roman" w:eastAsia="Times New Roman" w:hAnsi="Times New Roman" w:cs="Times New Roman"/>
          <w:sz w:val="24"/>
          <w:szCs w:val="24"/>
          <w:lang w:eastAsia="es-MX"/>
        </w:rPr>
        <w:t xml:space="preserve"> </w:t>
      </w:r>
      <w:r w:rsidR="00687108">
        <w:rPr>
          <w:rFonts w:ascii="Times New Roman" w:eastAsia="Times New Roman" w:hAnsi="Times New Roman" w:cs="Times New Roman"/>
          <w:sz w:val="24"/>
          <w:szCs w:val="24"/>
          <w:lang w:eastAsia="es-MX"/>
        </w:rPr>
        <w:t xml:space="preserve">forecast errors </w:t>
      </w:r>
      <w:r w:rsidR="001D6FB5" w:rsidRPr="001D6FB5">
        <w:rPr>
          <w:rFonts w:ascii="Times New Roman" w:eastAsia="Times New Roman" w:hAnsi="Times New Roman" w:cs="Times New Roman"/>
          <w:sz w:val="24"/>
          <w:szCs w:val="24"/>
          <w:lang w:eastAsia="es-MX"/>
        </w:rPr>
        <w:t>suggest</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that their variance decrease</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consistently with the inclusion of more information as new observed data are available. In</w:t>
      </w:r>
      <w:r w:rsidR="00AD76E8">
        <w:rPr>
          <w:rFonts w:ascii="Times New Roman" w:eastAsia="Times New Roman" w:hAnsi="Times New Roman" w:cs="Times New Roman"/>
          <w:sz w:val="24"/>
          <w:szCs w:val="24"/>
          <w:lang w:eastAsia="es-MX"/>
        </w:rPr>
        <w:t>deed</w:t>
      </w:r>
      <w:r w:rsidR="001D6FB5" w:rsidRPr="001D6FB5">
        <w:rPr>
          <w:rFonts w:ascii="Times New Roman" w:eastAsia="Times New Roman" w:hAnsi="Times New Roman" w:cs="Times New Roman"/>
          <w:sz w:val="24"/>
          <w:szCs w:val="24"/>
          <w:lang w:eastAsia="es-MX"/>
        </w:rPr>
        <w:t xml:space="preserve">, for the period from 2014-II to 2017-I, </w:t>
      </w:r>
      <w:commentRangeStart w:id="244"/>
      <w:r w:rsidR="001D6FB5" w:rsidRPr="001D6FB5">
        <w:rPr>
          <w:rFonts w:ascii="Times New Roman" w:eastAsia="Times New Roman" w:hAnsi="Times New Roman" w:cs="Times New Roman"/>
          <w:sz w:val="24"/>
          <w:szCs w:val="24"/>
          <w:lang w:eastAsia="es-MX"/>
        </w:rPr>
        <w:t xml:space="preserve">forecast errors show a significant reduction in their variance from one month before INEGI publishes the </w:t>
      </w:r>
      <w:r w:rsidR="00217F11">
        <w:rPr>
          <w:rFonts w:ascii="Times New Roman" w:eastAsia="Times New Roman" w:hAnsi="Times New Roman" w:cs="Times New Roman"/>
          <w:sz w:val="24"/>
          <w:szCs w:val="24"/>
          <w:lang w:eastAsia="es-MX"/>
        </w:rPr>
        <w:t xml:space="preserve">official </w:t>
      </w:r>
      <w:r w:rsidR="001D6FB5" w:rsidRPr="001D6FB5">
        <w:rPr>
          <w:rFonts w:ascii="Times New Roman" w:eastAsia="Times New Roman" w:hAnsi="Times New Roman" w:cs="Times New Roman"/>
          <w:sz w:val="24"/>
          <w:szCs w:val="24"/>
          <w:lang w:eastAsia="es-MX"/>
        </w:rPr>
        <w:t>GDP growth</w:t>
      </w:r>
      <w:commentRangeEnd w:id="244"/>
      <w:r w:rsidR="00D30D88">
        <w:rPr>
          <w:rStyle w:val="CommentReference"/>
        </w:rPr>
        <w:commentReference w:id="244"/>
      </w:r>
      <w:r w:rsidR="001D6FB5" w:rsidRPr="001D6FB5">
        <w:rPr>
          <w:rFonts w:ascii="Times New Roman" w:eastAsia="Times New Roman" w:hAnsi="Times New Roman" w:cs="Times New Roman"/>
          <w:sz w:val="24"/>
          <w:szCs w:val="24"/>
          <w:lang w:eastAsia="es-MX"/>
        </w:rPr>
        <w:t>, so that 75 percent of the time</w:t>
      </w:r>
      <w:del w:id="245" w:author="Johanna Koolemans Beynen" w:date="2020-01-15T21:33:00Z">
        <w:r w:rsidR="001D6FB5" w:rsidRPr="001D6FB5" w:rsidDel="00D30D88">
          <w:rPr>
            <w:rFonts w:ascii="Times New Roman" w:eastAsia="Times New Roman" w:hAnsi="Times New Roman" w:cs="Times New Roman"/>
            <w:sz w:val="24"/>
            <w:szCs w:val="24"/>
            <w:lang w:eastAsia="es-MX"/>
          </w:rPr>
          <w:delText>s</w:delText>
        </w:r>
      </w:del>
      <w:r w:rsidR="001D6FB5" w:rsidRPr="001D6FB5">
        <w:rPr>
          <w:rFonts w:ascii="Times New Roman" w:eastAsia="Times New Roman" w:hAnsi="Times New Roman" w:cs="Times New Roman"/>
          <w:sz w:val="24"/>
          <w:szCs w:val="24"/>
          <w:lang w:eastAsia="es-MX"/>
        </w:rPr>
        <w:t xml:space="preserve"> the margin of error of the BE is, in absolute terms, less than 0.1 percentage points of the observed quarterly GDP</w:t>
      </w:r>
      <w:r w:rsidR="00AD76E8">
        <w:rPr>
          <w:rFonts w:ascii="Times New Roman" w:eastAsia="Times New Roman" w:hAnsi="Times New Roman" w:cs="Times New Roman"/>
          <w:sz w:val="24"/>
          <w:szCs w:val="24"/>
          <w:lang w:eastAsia="es-MX"/>
        </w:rPr>
        <w:t xml:space="preserve"> growth</w:t>
      </w:r>
      <w:r>
        <w:rPr>
          <w:rFonts w:ascii="Times New Roman" w:eastAsia="Times New Roman" w:hAnsi="Times New Roman" w:cs="Times New Roman"/>
          <w:sz w:val="24"/>
          <w:szCs w:val="24"/>
          <w:lang w:eastAsia="es-MX"/>
        </w:rPr>
        <w:t xml:space="preserve">, </w:t>
      </w:r>
      <w:del w:id="246" w:author="Johanna Koolemans Beynen" w:date="2020-01-15T21:34:00Z">
        <w:r w:rsidDel="00D30D88">
          <w:rPr>
            <w:rFonts w:ascii="Times New Roman" w:eastAsia="Times New Roman" w:hAnsi="Times New Roman" w:cs="Times New Roman"/>
            <w:sz w:val="24"/>
            <w:szCs w:val="24"/>
            <w:lang w:eastAsia="es-MX"/>
          </w:rPr>
          <w:delText xml:space="preserve">i.e. </w:delText>
        </w:r>
      </w:del>
      <w:ins w:id="247" w:author="Johanna Koolemans Beynen" w:date="2020-01-15T21:34:00Z">
        <w:r w:rsidR="00D30D88">
          <w:rPr>
            <w:rFonts w:ascii="Times New Roman" w:eastAsia="Times New Roman" w:hAnsi="Times New Roman" w:cs="Times New Roman"/>
            <w:sz w:val="24"/>
            <w:szCs w:val="24"/>
            <w:lang w:eastAsia="es-MX"/>
          </w:rPr>
          <w:t xml:space="preserve">which is </w:t>
        </w:r>
      </w:ins>
      <w:r>
        <w:rPr>
          <w:rFonts w:ascii="Times New Roman" w:eastAsia="Times New Roman" w:hAnsi="Times New Roman" w:cs="Times New Roman"/>
          <w:sz w:val="24"/>
          <w:szCs w:val="24"/>
          <w:lang w:eastAsia="es-MX"/>
        </w:rPr>
        <w:t>a quite low forecast error</w:t>
      </w:r>
      <w:ins w:id="248" w:author="Johanna Koolemans Beynen" w:date="2020-01-15T21:34:00Z">
        <w:r w:rsidR="00D30D88">
          <w:rPr>
            <w:rFonts w:ascii="Times New Roman" w:eastAsia="Times New Roman" w:hAnsi="Times New Roman" w:cs="Times New Roman"/>
            <w:sz w:val="24"/>
            <w:szCs w:val="24"/>
            <w:lang w:eastAsia="es-MX"/>
          </w:rPr>
          <w:t>, one</w:t>
        </w:r>
      </w:ins>
      <w:r>
        <w:rPr>
          <w:rFonts w:ascii="Times New Roman" w:eastAsia="Times New Roman" w:hAnsi="Times New Roman" w:cs="Times New Roman"/>
          <w:sz w:val="24"/>
          <w:szCs w:val="24"/>
          <w:lang w:eastAsia="es-MX"/>
        </w:rPr>
        <w:t xml:space="preserve"> hardly ever reached by professional forecasters</w:t>
      </w:r>
      <w:r w:rsidR="00EE1AE9">
        <w:rPr>
          <w:rFonts w:ascii="Times New Roman" w:eastAsia="Times New Roman" w:hAnsi="Times New Roman" w:cs="Times New Roman"/>
          <w:sz w:val="24"/>
          <w:szCs w:val="24"/>
          <w:lang w:eastAsia="es-MX"/>
        </w:rPr>
        <w:t xml:space="preserve"> or by the INEGI’s timely GDP estimate</w:t>
      </w:r>
      <w:r>
        <w:rPr>
          <w:rFonts w:ascii="Times New Roman" w:eastAsia="Times New Roman" w:hAnsi="Times New Roman" w:cs="Times New Roman"/>
          <w:sz w:val="24"/>
          <w:szCs w:val="24"/>
          <w:lang w:eastAsia="es-MX"/>
        </w:rPr>
        <w:t xml:space="preserve"> in the same period of study</w:t>
      </w:r>
      <w:r w:rsidR="00603DD3" w:rsidRPr="001D6FB5">
        <w:rPr>
          <w:rFonts w:ascii="Times New Roman" w:hAnsi="Times New Roman" w:cs="Times New Roman"/>
          <w:sz w:val="24"/>
          <w:szCs w:val="24"/>
        </w:rPr>
        <w:t>.</w:t>
      </w:r>
    </w:p>
    <w:p w14:paraId="33409EDE" w14:textId="50B4A776" w:rsidR="00603DD3" w:rsidRPr="00695859" w:rsidRDefault="00695859" w:rsidP="00603DD3">
      <w:pPr>
        <w:spacing w:before="240" w:after="0" w:line="360" w:lineRule="auto"/>
        <w:jc w:val="both"/>
        <w:rPr>
          <w:rFonts w:ascii="Times New Roman" w:eastAsia="Times New Roman" w:hAnsi="Times New Roman" w:cs="Times New Roman"/>
          <w:sz w:val="24"/>
          <w:szCs w:val="24"/>
          <w:lang w:eastAsia="es-MX"/>
        </w:rPr>
      </w:pPr>
      <w:r w:rsidRPr="00695859">
        <w:rPr>
          <w:rFonts w:ascii="Times New Roman" w:hAnsi="Times New Roman" w:cs="Times New Roman"/>
          <w:sz w:val="24"/>
          <w:szCs w:val="24"/>
        </w:rPr>
        <w:t xml:space="preserve">The structure of this document is as follows: Section 1 presents a review of the literature that has proposed </w:t>
      </w:r>
      <w:ins w:id="249" w:author="Johanna Koolemans Beynen" w:date="2020-01-20T15:52:00Z">
        <w:r w:rsidR="00336653">
          <w:rPr>
            <w:rFonts w:ascii="Times New Roman" w:hAnsi="Times New Roman" w:cs="Times New Roman"/>
            <w:sz w:val="24"/>
            <w:szCs w:val="24"/>
          </w:rPr>
          <w:t>n</w:t>
        </w:r>
      </w:ins>
      <w:del w:id="250" w:author="Johanna Koolemans Beynen" w:date="2020-01-20T15:52:00Z">
        <w:r w:rsidRPr="00695859" w:rsidDel="00336653">
          <w:rPr>
            <w:rFonts w:ascii="Times New Roman" w:hAnsi="Times New Roman" w:cs="Times New Roman"/>
            <w:sz w:val="24"/>
            <w:szCs w:val="24"/>
          </w:rPr>
          <w:delText>N</w:delText>
        </w:r>
      </w:del>
      <w:r w:rsidRPr="00695859">
        <w:rPr>
          <w:rFonts w:ascii="Times New Roman" w:hAnsi="Times New Roman" w:cs="Times New Roman"/>
          <w:sz w:val="24"/>
          <w:szCs w:val="24"/>
        </w:rPr>
        <w:t xml:space="preserve">owcasting models; in Section 2 the BE, the </w:t>
      </w:r>
      <w:r w:rsidR="00AD76E8">
        <w:rPr>
          <w:rFonts w:ascii="Times New Roman" w:hAnsi="Times New Roman" w:cs="Times New Roman"/>
          <w:sz w:val="24"/>
          <w:szCs w:val="24"/>
        </w:rPr>
        <w:t>DF</w:t>
      </w:r>
      <w:del w:id="251" w:author="Johanna Koolemans Beynen" w:date="2020-01-15T21:35:00Z">
        <w:r w:rsidR="00AD76E8" w:rsidDel="00D30D88">
          <w:rPr>
            <w:rFonts w:ascii="Times New Roman" w:hAnsi="Times New Roman" w:cs="Times New Roman"/>
            <w:sz w:val="24"/>
            <w:szCs w:val="24"/>
          </w:rPr>
          <w:delText>M</w:delText>
        </w:r>
      </w:del>
      <w:r w:rsidRPr="00695859">
        <w:rPr>
          <w:rFonts w:ascii="Times New Roman" w:hAnsi="Times New Roman" w:cs="Times New Roman"/>
          <w:sz w:val="24"/>
          <w:szCs w:val="24"/>
        </w:rPr>
        <w:t xml:space="preserve"> and the PC</w:t>
      </w:r>
      <w:del w:id="252" w:author="Johanna Koolemans Beynen" w:date="2020-01-15T21:35:00Z">
        <w:r w:rsidRPr="00695859" w:rsidDel="00D30D88">
          <w:rPr>
            <w:rFonts w:ascii="Times New Roman" w:hAnsi="Times New Roman" w:cs="Times New Roman"/>
            <w:sz w:val="24"/>
            <w:szCs w:val="24"/>
          </w:rPr>
          <w:delText>A</w:delText>
        </w:r>
      </w:del>
      <w:r w:rsidRPr="00695859">
        <w:rPr>
          <w:rFonts w:ascii="Times New Roman" w:hAnsi="Times New Roman" w:cs="Times New Roman"/>
          <w:sz w:val="24"/>
          <w:szCs w:val="24"/>
        </w:rPr>
        <w:t xml:space="preserve"> model</w:t>
      </w:r>
      <w:ins w:id="253" w:author="Johanna Koolemans Beynen" w:date="2020-01-15T21:35:00Z">
        <w:r w:rsidR="00D30D88">
          <w:rPr>
            <w:rFonts w:ascii="Times New Roman" w:hAnsi="Times New Roman" w:cs="Times New Roman"/>
            <w:sz w:val="24"/>
            <w:szCs w:val="24"/>
          </w:rPr>
          <w:t>s</w:t>
        </w:r>
      </w:ins>
      <w:r w:rsidRPr="00695859">
        <w:rPr>
          <w:rFonts w:ascii="Times New Roman" w:hAnsi="Times New Roman" w:cs="Times New Roman"/>
          <w:sz w:val="24"/>
          <w:szCs w:val="24"/>
        </w:rPr>
        <w:t xml:space="preserve"> are theoretically described; Section 3 shows the data that will be used to apply the models of Section 2 to the case of Mexico, while Section 4 shows the main results and Section 5 presents the</w:t>
      </w:r>
      <w:r w:rsidR="00252794">
        <w:rPr>
          <w:rFonts w:ascii="Times New Roman" w:hAnsi="Times New Roman" w:cs="Times New Roman"/>
          <w:sz w:val="24"/>
          <w:szCs w:val="24"/>
        </w:rPr>
        <w:t xml:space="preserve"> discussion and</w:t>
      </w:r>
      <w:r w:rsidRPr="00695859">
        <w:rPr>
          <w:rFonts w:ascii="Times New Roman" w:hAnsi="Times New Roman" w:cs="Times New Roman"/>
          <w:sz w:val="24"/>
          <w:szCs w:val="24"/>
        </w:rPr>
        <w:t xml:space="preserve"> conclusions.</w:t>
      </w:r>
    </w:p>
    <w:p w14:paraId="511B72A7" w14:textId="7C5B3D4E" w:rsidR="00603DD3" w:rsidRPr="003A5801" w:rsidRDefault="00603DD3" w:rsidP="00603DD3">
      <w:pPr>
        <w:spacing w:before="240" w:after="0" w:line="360" w:lineRule="auto"/>
        <w:jc w:val="both"/>
        <w:rPr>
          <w:rFonts w:ascii="Times New Roman" w:eastAsia="Times New Roman" w:hAnsi="Times New Roman" w:cs="Times New Roman"/>
          <w:sz w:val="32"/>
          <w:szCs w:val="24"/>
          <w:lang w:eastAsia="es-MX"/>
        </w:rPr>
      </w:pPr>
      <w:r w:rsidRPr="005A3616">
        <w:rPr>
          <w:rFonts w:ascii="Times New Roman" w:eastAsia="Times New Roman" w:hAnsi="Times New Roman" w:cs="Times New Roman"/>
          <w:b/>
          <w:sz w:val="32"/>
          <w:szCs w:val="24"/>
          <w:lang w:eastAsia="es-MX"/>
        </w:rPr>
        <w:t xml:space="preserve">2    </w:t>
      </w:r>
      <w:r w:rsidR="00695859" w:rsidRPr="003A5801">
        <w:rPr>
          <w:rFonts w:ascii="Times New Roman" w:eastAsia="Times New Roman" w:hAnsi="Times New Roman" w:cs="Times New Roman"/>
          <w:b/>
          <w:sz w:val="32"/>
          <w:szCs w:val="24"/>
          <w:lang w:eastAsia="es-MX"/>
        </w:rPr>
        <w:t>Literature Review</w:t>
      </w:r>
    </w:p>
    <w:p w14:paraId="250A5FDD" w14:textId="2FD03BD8" w:rsidR="00603DD3" w:rsidRPr="00687108" w:rsidRDefault="00687108" w:rsidP="00603DD3">
      <w:pPr>
        <w:spacing w:before="240"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The first research</w:t>
      </w:r>
      <w:del w:id="254" w:author="Johanna Koolemans Beynen" w:date="2020-01-15T21:36:00Z">
        <w:r w:rsidRPr="003A5801" w:rsidDel="00336653">
          <w:rPr>
            <w:rFonts w:ascii="Times New Roman" w:hAnsi="Times New Roman" w:cs="Times New Roman"/>
            <w:sz w:val="24"/>
            <w:szCs w:val="24"/>
          </w:rPr>
          <w:delText>es</w:delText>
        </w:r>
      </w:del>
      <w:r w:rsidRPr="003A5801">
        <w:rPr>
          <w:rFonts w:ascii="Times New Roman" w:hAnsi="Times New Roman" w:cs="Times New Roman"/>
          <w:sz w:val="24"/>
          <w:szCs w:val="24"/>
        </w:rPr>
        <w:t xml:space="preserve"> t</w:t>
      </w:r>
      <w:ins w:id="255" w:author="Johanna Koolemans Beynen" w:date="2020-02-01T17:01:00Z">
        <w:r w:rsidR="00661223">
          <w:rPr>
            <w:rFonts w:ascii="Times New Roman" w:hAnsi="Times New Roman" w:cs="Times New Roman"/>
            <w:sz w:val="24"/>
            <w:szCs w:val="24"/>
          </w:rPr>
          <w:t>o</w:t>
        </w:r>
      </w:ins>
      <w:del w:id="256" w:author="Johanna Koolemans Beynen" w:date="2020-02-01T17:01:00Z">
        <w:r w:rsidRPr="003A5801" w:rsidDel="00661223">
          <w:rPr>
            <w:rFonts w:ascii="Times New Roman" w:hAnsi="Times New Roman" w:cs="Times New Roman"/>
            <w:sz w:val="24"/>
            <w:szCs w:val="24"/>
          </w:rPr>
          <w:delText>hat</w:delText>
        </w:r>
      </w:del>
      <w:r w:rsidRPr="003A5801">
        <w:rPr>
          <w:rFonts w:ascii="Times New Roman" w:hAnsi="Times New Roman" w:cs="Times New Roman"/>
          <w:sz w:val="24"/>
          <w:szCs w:val="24"/>
        </w:rPr>
        <w:t xml:space="preserve"> use</w:t>
      </w:r>
      <w:del w:id="257" w:author="Johanna Koolemans Beynen" w:date="2020-02-01T17:01:00Z">
        <w:r w:rsidRPr="003A5801" w:rsidDel="00661223">
          <w:rPr>
            <w:rFonts w:ascii="Times New Roman" w:hAnsi="Times New Roman" w:cs="Times New Roman"/>
            <w:sz w:val="24"/>
            <w:szCs w:val="24"/>
          </w:rPr>
          <w:delText>d</w:delText>
        </w:r>
      </w:del>
      <w:r w:rsidRPr="003A5801">
        <w:rPr>
          <w:rFonts w:ascii="Times New Roman" w:hAnsi="Times New Roman" w:cs="Times New Roman"/>
          <w:sz w:val="24"/>
          <w:szCs w:val="24"/>
        </w:rPr>
        <w:t xml:space="preserve"> high frequency variables to predict the quarterly GDP were based on BE models </w:t>
      </w:r>
      <w:r w:rsidR="00603DD3" w:rsidRPr="003A5801">
        <w:rPr>
          <w:rFonts w:ascii="Times New Roman" w:hAnsi="Times New Roman" w:cs="Times New Roman"/>
          <w:sz w:val="24"/>
          <w:szCs w:val="24"/>
        </w:rPr>
        <w:t>(</w:t>
      </w:r>
      <w:proofErr w:type="spellStart"/>
      <w:r w:rsidR="00603DD3" w:rsidRPr="003A5801">
        <w:rPr>
          <w:rFonts w:ascii="Times New Roman" w:hAnsi="Times New Roman" w:cs="Times New Roman"/>
          <w:sz w:val="24"/>
          <w:szCs w:val="24"/>
        </w:rPr>
        <w:t>Rünstler</w:t>
      </w:r>
      <w:proofErr w:type="spellEnd"/>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and</w:t>
      </w:r>
      <w:r w:rsidR="00603DD3" w:rsidRPr="003A5801">
        <w:rPr>
          <w:rFonts w:ascii="Times New Roman" w:hAnsi="Times New Roman" w:cs="Times New Roman"/>
          <w:sz w:val="24"/>
          <w:szCs w:val="24"/>
        </w:rPr>
        <w:t xml:space="preserve"> </w:t>
      </w:r>
      <w:proofErr w:type="spellStart"/>
      <w:r w:rsidR="00603DD3" w:rsidRPr="003A5801">
        <w:rPr>
          <w:rFonts w:ascii="Times New Roman" w:hAnsi="Times New Roman" w:cs="Times New Roman"/>
          <w:sz w:val="24"/>
          <w:szCs w:val="24"/>
        </w:rPr>
        <w:t>Sédillot</w:t>
      </w:r>
      <w:proofErr w:type="spellEnd"/>
      <w:r w:rsidR="00603DD3" w:rsidRPr="003A5801">
        <w:rPr>
          <w:rFonts w:ascii="Times New Roman" w:hAnsi="Times New Roman" w:cs="Times New Roman"/>
          <w:sz w:val="24"/>
          <w:szCs w:val="24"/>
        </w:rPr>
        <w:t xml:space="preserve">, 2003; </w:t>
      </w:r>
      <w:proofErr w:type="spellStart"/>
      <w:r w:rsidR="00603DD3" w:rsidRPr="003A5801">
        <w:rPr>
          <w:rFonts w:ascii="Times New Roman" w:eastAsia="Times New Roman" w:hAnsi="Times New Roman" w:cs="Times New Roman"/>
          <w:sz w:val="24"/>
          <w:szCs w:val="24"/>
          <w:lang w:eastAsia="es-MX"/>
        </w:rPr>
        <w:t>Baffigi</w:t>
      </w:r>
      <w:proofErr w:type="spellEnd"/>
      <w:r w:rsidR="00603DD3" w:rsidRPr="003A5801">
        <w:rPr>
          <w:rFonts w:ascii="Times New Roman" w:eastAsia="Times New Roman" w:hAnsi="Times New Roman" w:cs="Times New Roman"/>
          <w:sz w:val="24"/>
          <w:szCs w:val="24"/>
          <w:lang w:eastAsia="es-MX"/>
        </w:rPr>
        <w:t xml:space="preserve">, </w:t>
      </w:r>
      <w:proofErr w:type="spellStart"/>
      <w:r w:rsidR="00603DD3" w:rsidRPr="003A5801">
        <w:rPr>
          <w:rFonts w:ascii="Times New Roman" w:eastAsia="Times New Roman" w:hAnsi="Times New Roman" w:cs="Times New Roman"/>
          <w:sz w:val="24"/>
          <w:szCs w:val="24"/>
          <w:lang w:eastAsia="es-MX"/>
        </w:rPr>
        <w:t>Golinelli</w:t>
      </w:r>
      <w:proofErr w:type="spellEnd"/>
      <w:r w:rsidR="00603DD3" w:rsidRPr="003A5801">
        <w:rPr>
          <w:rFonts w:ascii="Times New Roman" w:eastAsia="Times New Roman" w:hAnsi="Times New Roman" w:cs="Times New Roman"/>
          <w:sz w:val="24"/>
          <w:szCs w:val="24"/>
          <w:lang w:eastAsia="es-MX"/>
        </w:rPr>
        <w:t xml:space="preserve">, </w:t>
      </w:r>
      <w:r w:rsidRPr="003A5801">
        <w:rPr>
          <w:rFonts w:ascii="Times New Roman" w:eastAsia="Times New Roman" w:hAnsi="Times New Roman" w:cs="Times New Roman"/>
          <w:sz w:val="24"/>
          <w:szCs w:val="24"/>
          <w:lang w:eastAsia="es-MX"/>
        </w:rPr>
        <w:t>and</w:t>
      </w:r>
      <w:r w:rsidR="00603DD3" w:rsidRPr="003A5801">
        <w:rPr>
          <w:rFonts w:ascii="Times New Roman" w:eastAsia="Times New Roman" w:hAnsi="Times New Roman" w:cs="Times New Roman"/>
          <w:sz w:val="24"/>
          <w:szCs w:val="24"/>
          <w:lang w:eastAsia="es-MX"/>
        </w:rPr>
        <w:t xml:space="preserve"> Parigi, 2004</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The BE method consists of </w:t>
      </w:r>
      <w:r w:rsidR="00AD76E8">
        <w:rPr>
          <w:rFonts w:ascii="Times New Roman" w:hAnsi="Times New Roman" w:cs="Times New Roman"/>
          <w:sz w:val="24"/>
          <w:szCs w:val="24"/>
        </w:rPr>
        <w:t>using</w:t>
      </w:r>
      <w:r w:rsidRPr="003A5801">
        <w:rPr>
          <w:rFonts w:ascii="Times New Roman" w:hAnsi="Times New Roman" w:cs="Times New Roman"/>
          <w:sz w:val="24"/>
          <w:szCs w:val="24"/>
        </w:rPr>
        <w:t xml:space="preserve"> dynamic and linear equations where the explanatory variables are formed with the quarterly aggregates of daily or </w:t>
      </w:r>
      <w:r w:rsidR="00AD76E8">
        <w:rPr>
          <w:rFonts w:ascii="Times New Roman" w:hAnsi="Times New Roman" w:cs="Times New Roman"/>
          <w:sz w:val="24"/>
          <w:szCs w:val="24"/>
        </w:rPr>
        <w:t>monthly series. However, the BE</w:t>
      </w:r>
      <w:r w:rsidRPr="003A5801">
        <w:rPr>
          <w:rFonts w:ascii="Times New Roman" w:hAnsi="Times New Roman" w:cs="Times New Roman"/>
          <w:sz w:val="24"/>
          <w:szCs w:val="24"/>
        </w:rPr>
        <w:t xml:space="preserve"> </w:t>
      </w:r>
      <w:del w:id="258" w:author="Johanna Koolemans Beynen" w:date="2020-01-15T21:37:00Z">
        <w:r w:rsidRPr="003A5801" w:rsidDel="00336653">
          <w:rPr>
            <w:rFonts w:ascii="Times New Roman" w:hAnsi="Times New Roman" w:cs="Times New Roman"/>
            <w:sz w:val="24"/>
            <w:szCs w:val="24"/>
          </w:rPr>
          <w:delText xml:space="preserve">involve </w:delText>
        </w:r>
      </w:del>
      <w:r w:rsidRPr="003A5801">
        <w:rPr>
          <w:rFonts w:ascii="Times New Roman" w:hAnsi="Times New Roman" w:cs="Times New Roman"/>
          <w:sz w:val="24"/>
          <w:szCs w:val="24"/>
        </w:rPr>
        <w:t xml:space="preserve">models </w:t>
      </w:r>
      <w:del w:id="259" w:author="Johanna Koolemans Beynen" w:date="2020-01-15T21:37:00Z">
        <w:r w:rsidRPr="003A5801" w:rsidDel="00336653">
          <w:rPr>
            <w:rFonts w:ascii="Times New Roman" w:hAnsi="Times New Roman" w:cs="Times New Roman"/>
            <w:sz w:val="24"/>
            <w:szCs w:val="24"/>
          </w:rPr>
          <w:delText xml:space="preserve">that </w:delText>
        </w:r>
      </w:del>
      <w:r w:rsidRPr="003A5801">
        <w:rPr>
          <w:rFonts w:ascii="Times New Roman" w:hAnsi="Times New Roman" w:cs="Times New Roman"/>
          <w:sz w:val="24"/>
          <w:szCs w:val="24"/>
        </w:rPr>
        <w:t xml:space="preserve">are not </w:t>
      </w:r>
      <w:r w:rsidR="000925A6">
        <w:rPr>
          <w:rFonts w:ascii="Times New Roman" w:hAnsi="Times New Roman" w:cs="Times New Roman"/>
          <w:sz w:val="24"/>
          <w:szCs w:val="24"/>
        </w:rPr>
        <w:t>precisely</w:t>
      </w:r>
      <w:r w:rsidRPr="003A5801">
        <w:rPr>
          <w:rFonts w:ascii="Times New Roman" w:hAnsi="Times New Roman" w:cs="Times New Roman"/>
          <w:sz w:val="24"/>
          <w:szCs w:val="24"/>
        </w:rPr>
        <w:t xml:space="preserve"> parsimonious due to the large number of explanatory variables included. In order to reduce the number</w:t>
      </w:r>
      <w:r w:rsidRPr="00687108">
        <w:rPr>
          <w:rFonts w:ascii="Times New Roman" w:hAnsi="Times New Roman" w:cs="Times New Roman"/>
          <w:sz w:val="24"/>
          <w:szCs w:val="24"/>
        </w:rPr>
        <w:t xml:space="preserve"> of independent variables, Klein and </w:t>
      </w:r>
      <w:proofErr w:type="spellStart"/>
      <w:r w:rsidRPr="00687108">
        <w:rPr>
          <w:rFonts w:ascii="Times New Roman" w:hAnsi="Times New Roman" w:cs="Times New Roman"/>
          <w:sz w:val="24"/>
          <w:szCs w:val="24"/>
        </w:rPr>
        <w:t>Sojo</w:t>
      </w:r>
      <w:proofErr w:type="spellEnd"/>
      <w:r w:rsidRPr="00687108">
        <w:rPr>
          <w:rFonts w:ascii="Times New Roman" w:hAnsi="Times New Roman" w:cs="Times New Roman"/>
          <w:sz w:val="24"/>
          <w:szCs w:val="24"/>
        </w:rPr>
        <w:t xml:space="preserve"> (1989) use the PC</w:t>
      </w:r>
      <w:ins w:id="260" w:author="Johanna Koolemans Beynen" w:date="2020-01-15T21:37:00Z">
        <w:r w:rsidR="00336653">
          <w:rPr>
            <w:rFonts w:ascii="Times New Roman" w:hAnsi="Times New Roman" w:cs="Times New Roman"/>
            <w:sz w:val="24"/>
            <w:szCs w:val="24"/>
          </w:rPr>
          <w:t xml:space="preserve"> model</w:t>
        </w:r>
      </w:ins>
      <w:del w:id="261" w:author="Johanna Koolemans Beynen" w:date="2020-01-15T21:37:00Z">
        <w:r w:rsidRPr="00687108" w:rsidDel="00336653">
          <w:rPr>
            <w:rFonts w:ascii="Times New Roman" w:hAnsi="Times New Roman" w:cs="Times New Roman"/>
            <w:sz w:val="24"/>
            <w:szCs w:val="24"/>
          </w:rPr>
          <w:delText>A</w:delText>
        </w:r>
      </w:del>
      <w:r w:rsidRPr="00687108">
        <w:rPr>
          <w:rFonts w:ascii="Times New Roman" w:hAnsi="Times New Roman" w:cs="Times New Roman"/>
          <w:sz w:val="24"/>
          <w:szCs w:val="24"/>
        </w:rPr>
        <w:t xml:space="preserve"> </w:t>
      </w:r>
      <w:del w:id="262" w:author="Johanna Koolemans Beynen" w:date="2020-01-15T21:37:00Z">
        <w:r w:rsidRPr="00687108" w:rsidDel="00336653">
          <w:rPr>
            <w:rFonts w:ascii="Times New Roman" w:hAnsi="Times New Roman" w:cs="Times New Roman"/>
            <w:sz w:val="24"/>
            <w:szCs w:val="24"/>
          </w:rPr>
          <w:delText xml:space="preserve">technique </w:delText>
        </w:r>
      </w:del>
      <w:r w:rsidRPr="00687108">
        <w:rPr>
          <w:rFonts w:ascii="Times New Roman" w:hAnsi="Times New Roman" w:cs="Times New Roman"/>
          <w:sz w:val="24"/>
          <w:szCs w:val="24"/>
        </w:rPr>
        <w:t>and, years later, Stock and Watson (2002</w:t>
      </w:r>
      <w:proofErr w:type="gramStart"/>
      <w:r w:rsidRPr="00687108">
        <w:rPr>
          <w:rFonts w:ascii="Times New Roman" w:hAnsi="Times New Roman" w:cs="Times New Roman"/>
          <w:sz w:val="24"/>
          <w:szCs w:val="24"/>
        </w:rPr>
        <w:t>a,b</w:t>
      </w:r>
      <w:proofErr w:type="gramEnd"/>
      <w:r w:rsidRPr="00687108">
        <w:rPr>
          <w:rFonts w:ascii="Times New Roman" w:hAnsi="Times New Roman" w:cs="Times New Roman"/>
          <w:sz w:val="24"/>
          <w:szCs w:val="24"/>
        </w:rPr>
        <w:t>) confirm</w:t>
      </w:r>
      <w:r w:rsidR="00AB148F">
        <w:rPr>
          <w:rFonts w:ascii="Times New Roman" w:hAnsi="Times New Roman" w:cs="Times New Roman"/>
          <w:sz w:val="24"/>
          <w:szCs w:val="24"/>
        </w:rPr>
        <w:t>ed</w:t>
      </w:r>
      <w:r w:rsidRPr="00687108">
        <w:rPr>
          <w:rFonts w:ascii="Times New Roman" w:hAnsi="Times New Roman" w:cs="Times New Roman"/>
          <w:sz w:val="24"/>
          <w:szCs w:val="24"/>
        </w:rPr>
        <w:t xml:space="preserve"> the efficiency of the forecasts </w:t>
      </w:r>
      <w:r>
        <w:rPr>
          <w:rFonts w:ascii="Times New Roman" w:hAnsi="Times New Roman" w:cs="Times New Roman"/>
          <w:sz w:val="24"/>
          <w:szCs w:val="24"/>
        </w:rPr>
        <w:t>provided</w:t>
      </w:r>
      <w:r w:rsidRPr="00687108">
        <w:rPr>
          <w:rFonts w:ascii="Times New Roman" w:hAnsi="Times New Roman" w:cs="Times New Roman"/>
          <w:sz w:val="24"/>
          <w:szCs w:val="24"/>
        </w:rPr>
        <w:t xml:space="preserve"> with this method.</w:t>
      </w:r>
      <w:r w:rsidR="00603DD3" w:rsidRPr="00687108">
        <w:rPr>
          <w:rFonts w:ascii="Times New Roman" w:hAnsi="Times New Roman" w:cs="Times New Roman"/>
          <w:sz w:val="24"/>
          <w:szCs w:val="24"/>
        </w:rPr>
        <w:t xml:space="preserve"> </w:t>
      </w:r>
    </w:p>
    <w:p w14:paraId="1A0C6A0B" w14:textId="070EDBFF" w:rsidR="00603DD3" w:rsidRPr="00687108" w:rsidRDefault="00687108" w:rsidP="00603DD3">
      <w:pPr>
        <w:spacing w:before="240" w:after="0" w:line="360" w:lineRule="auto"/>
        <w:jc w:val="both"/>
        <w:rPr>
          <w:rFonts w:ascii="Times New Roman" w:hAnsi="Times New Roman" w:cs="Times New Roman"/>
          <w:sz w:val="24"/>
          <w:szCs w:val="24"/>
        </w:rPr>
      </w:pPr>
      <w:r w:rsidRPr="00687108">
        <w:rPr>
          <w:rFonts w:ascii="Times New Roman" w:hAnsi="Times New Roman" w:cs="Times New Roman"/>
          <w:sz w:val="24"/>
          <w:szCs w:val="24"/>
        </w:rPr>
        <w:t xml:space="preserve">Recently, </w:t>
      </w:r>
      <w:proofErr w:type="spellStart"/>
      <w:r w:rsidRPr="00687108">
        <w:rPr>
          <w:rFonts w:ascii="Times New Roman" w:hAnsi="Times New Roman" w:cs="Times New Roman"/>
          <w:sz w:val="24"/>
          <w:szCs w:val="24"/>
        </w:rPr>
        <w:t>Giannone</w:t>
      </w:r>
      <w:proofErr w:type="spellEnd"/>
      <w:r w:rsidRPr="00687108">
        <w:rPr>
          <w:rFonts w:ascii="Times New Roman" w:hAnsi="Times New Roman" w:cs="Times New Roman"/>
          <w:sz w:val="24"/>
          <w:szCs w:val="24"/>
        </w:rPr>
        <w:t xml:space="preserve">, Reichlin and Small (2008) developed a method to obtain forecasts of the GDP growth rates using the factors of a </w:t>
      </w:r>
      <w:ins w:id="263" w:author="Johanna Koolemans Beynen" w:date="2020-01-20T15:53:00Z">
        <w:r w:rsidR="00336653">
          <w:rPr>
            <w:rFonts w:ascii="Times New Roman" w:hAnsi="Times New Roman" w:cs="Times New Roman"/>
            <w:sz w:val="24"/>
            <w:szCs w:val="24"/>
          </w:rPr>
          <w:t>s</w:t>
        </w:r>
      </w:ins>
      <w:del w:id="264" w:author="Johanna Koolemans Beynen" w:date="2020-01-20T15:53:00Z">
        <w:r w:rsidRPr="00687108" w:rsidDel="00336653">
          <w:rPr>
            <w:rFonts w:ascii="Times New Roman" w:hAnsi="Times New Roman" w:cs="Times New Roman"/>
            <w:sz w:val="24"/>
            <w:szCs w:val="24"/>
          </w:rPr>
          <w:delText>S</w:delText>
        </w:r>
      </w:del>
      <w:r w:rsidRPr="00687108">
        <w:rPr>
          <w:rFonts w:ascii="Times New Roman" w:hAnsi="Times New Roman" w:cs="Times New Roman"/>
          <w:sz w:val="24"/>
          <w:szCs w:val="24"/>
        </w:rPr>
        <w:t>tate-</w:t>
      </w:r>
      <w:ins w:id="265" w:author="Johanna Koolemans Beynen" w:date="2020-01-20T15:53:00Z">
        <w:r w:rsidR="00336653">
          <w:rPr>
            <w:rFonts w:ascii="Times New Roman" w:hAnsi="Times New Roman" w:cs="Times New Roman"/>
            <w:sz w:val="24"/>
            <w:szCs w:val="24"/>
          </w:rPr>
          <w:t>s</w:t>
        </w:r>
      </w:ins>
      <w:del w:id="266" w:author="Johanna Koolemans Beynen" w:date="2020-01-20T15:53:00Z">
        <w:r w:rsidRPr="00687108" w:rsidDel="00336653">
          <w:rPr>
            <w:rFonts w:ascii="Times New Roman" w:hAnsi="Times New Roman" w:cs="Times New Roman"/>
            <w:sz w:val="24"/>
            <w:szCs w:val="24"/>
          </w:rPr>
          <w:delText>S</w:delText>
        </w:r>
      </w:del>
      <w:r w:rsidRPr="00687108">
        <w:rPr>
          <w:rFonts w:ascii="Times New Roman" w:hAnsi="Times New Roman" w:cs="Times New Roman"/>
          <w:sz w:val="24"/>
          <w:szCs w:val="24"/>
        </w:rPr>
        <w:t xml:space="preserve">pace representation whose coefficients are estimated with the </w:t>
      </w:r>
      <w:ins w:id="267" w:author="Johanna Koolemans Beynen" w:date="2020-02-21T16:03:00Z">
        <w:r w:rsidR="007E64F1" w:rsidRPr="00687108">
          <w:rPr>
            <w:rFonts w:ascii="Times New Roman" w:hAnsi="Times New Roman" w:cs="Times New Roman"/>
            <w:sz w:val="24"/>
            <w:szCs w:val="24"/>
          </w:rPr>
          <w:t>filter</w:t>
        </w:r>
        <w:r w:rsidR="007E64F1" w:rsidRPr="00687108">
          <w:rPr>
            <w:rFonts w:ascii="Times New Roman" w:hAnsi="Times New Roman" w:cs="Times New Roman"/>
            <w:sz w:val="24"/>
            <w:szCs w:val="24"/>
          </w:rPr>
          <w:t xml:space="preserve"> </w:t>
        </w:r>
      </w:ins>
      <w:del w:id="268" w:author="Johanna Koolemans Beynen" w:date="2020-02-21T16:03:00Z">
        <w:r w:rsidRPr="00687108" w:rsidDel="007E64F1">
          <w:rPr>
            <w:rFonts w:ascii="Times New Roman" w:hAnsi="Times New Roman" w:cs="Times New Roman"/>
            <w:sz w:val="24"/>
            <w:szCs w:val="24"/>
          </w:rPr>
          <w:delText>Kalman</w:delText>
        </w:r>
      </w:del>
      <w:ins w:id="269" w:author="Johanna Koolemans Beynen" w:date="2020-02-21T16:03:00Z">
        <w:r w:rsidR="007E64F1">
          <w:rPr>
            <w:rFonts w:ascii="Times New Roman" w:hAnsi="Times New Roman" w:cs="Times New Roman"/>
            <w:sz w:val="24"/>
            <w:szCs w:val="24"/>
          </w:rPr>
          <w:t xml:space="preserve">developed by </w:t>
        </w:r>
        <w:r w:rsidR="007E64F1" w:rsidRPr="00687108">
          <w:rPr>
            <w:rFonts w:ascii="Times New Roman" w:hAnsi="Times New Roman" w:cs="Times New Roman"/>
            <w:sz w:val="24"/>
            <w:szCs w:val="24"/>
          </w:rPr>
          <w:t>Kalman</w:t>
        </w:r>
        <w:r w:rsidR="007E64F1">
          <w:rPr>
            <w:rFonts w:ascii="Times New Roman" w:hAnsi="Times New Roman" w:cs="Times New Roman"/>
            <w:sz w:val="24"/>
            <w:szCs w:val="24"/>
          </w:rPr>
          <w:t xml:space="preserve"> (196</w:t>
        </w:r>
        <w:bookmarkStart w:id="270" w:name="_GoBack"/>
        <w:bookmarkEnd w:id="270"/>
        <w:r w:rsidR="007E64F1">
          <w:rPr>
            <w:rFonts w:ascii="Times New Roman" w:hAnsi="Times New Roman" w:cs="Times New Roman"/>
            <w:sz w:val="24"/>
            <w:szCs w:val="24"/>
          </w:rPr>
          <w:t>0)</w:t>
        </w:r>
      </w:ins>
      <w:del w:id="271" w:author="Johanna Koolemans Beynen" w:date="2020-02-21T16:03:00Z">
        <w:r w:rsidRPr="00687108" w:rsidDel="007E64F1">
          <w:rPr>
            <w:rFonts w:ascii="Times New Roman" w:hAnsi="Times New Roman" w:cs="Times New Roman"/>
            <w:sz w:val="24"/>
            <w:szCs w:val="24"/>
          </w:rPr>
          <w:delText xml:space="preserve"> filter</w:delText>
        </w:r>
      </w:del>
      <w:r w:rsidRPr="00687108">
        <w:rPr>
          <w:rFonts w:ascii="Times New Roman" w:hAnsi="Times New Roman" w:cs="Times New Roman"/>
          <w:sz w:val="24"/>
          <w:szCs w:val="24"/>
        </w:rPr>
        <w:t xml:space="preserve">. This method </w:t>
      </w:r>
      <w:del w:id="272" w:author="Johanna Koolemans Beynen" w:date="2020-01-15T21:39:00Z">
        <w:r w:rsidRPr="00687108" w:rsidDel="00336653">
          <w:rPr>
            <w:rFonts w:ascii="Times New Roman" w:hAnsi="Times New Roman" w:cs="Times New Roman"/>
            <w:sz w:val="24"/>
            <w:szCs w:val="24"/>
          </w:rPr>
          <w:delText>is known in the literature as</w:delText>
        </w:r>
      </w:del>
      <w:ins w:id="273" w:author="Johanna Koolemans Beynen" w:date="2020-01-20T15:02:00Z">
        <w:r w:rsidR="00336653">
          <w:rPr>
            <w:rFonts w:ascii="Times New Roman" w:hAnsi="Times New Roman" w:cs="Times New Roman"/>
            <w:sz w:val="24"/>
            <w:szCs w:val="24"/>
          </w:rPr>
          <w:t>uses</w:t>
        </w:r>
      </w:ins>
      <w:r w:rsidRPr="00687108">
        <w:rPr>
          <w:rFonts w:ascii="Times New Roman" w:hAnsi="Times New Roman" w:cs="Times New Roman"/>
          <w:sz w:val="24"/>
          <w:szCs w:val="24"/>
        </w:rPr>
        <w:t xml:space="preserve"> </w:t>
      </w:r>
      <w:r w:rsidR="00AD76E8">
        <w:rPr>
          <w:rFonts w:ascii="Times New Roman" w:hAnsi="Times New Roman" w:cs="Times New Roman"/>
          <w:sz w:val="24"/>
          <w:szCs w:val="24"/>
        </w:rPr>
        <w:t>DF</w:t>
      </w:r>
      <w:ins w:id="274" w:author="Johanna Koolemans Beynen" w:date="2020-01-15T21:39:00Z">
        <w:r w:rsidR="00336653">
          <w:rPr>
            <w:rFonts w:ascii="Times New Roman" w:hAnsi="Times New Roman" w:cs="Times New Roman"/>
            <w:sz w:val="24"/>
            <w:szCs w:val="24"/>
          </w:rPr>
          <w:t xml:space="preserve"> </w:t>
        </w:r>
      </w:ins>
      <w:ins w:id="275" w:author="Johanna Koolemans Beynen" w:date="2020-01-20T15:54:00Z">
        <w:r w:rsidR="00336653">
          <w:rPr>
            <w:rFonts w:ascii="Times New Roman" w:hAnsi="Times New Roman" w:cs="Times New Roman"/>
            <w:sz w:val="24"/>
            <w:szCs w:val="24"/>
          </w:rPr>
          <w:t>m</w:t>
        </w:r>
      </w:ins>
      <w:del w:id="276" w:author="Johanna Koolemans Beynen" w:date="2020-01-20T15:54:00Z">
        <w:r w:rsidR="00AD76E8" w:rsidDel="00336653">
          <w:rPr>
            <w:rFonts w:ascii="Times New Roman" w:hAnsi="Times New Roman" w:cs="Times New Roman"/>
            <w:sz w:val="24"/>
            <w:szCs w:val="24"/>
          </w:rPr>
          <w:delText>M</w:delText>
        </w:r>
      </w:del>
      <w:ins w:id="277" w:author="Johanna Koolemans Beynen" w:date="2020-01-15T21:39:00Z">
        <w:r w:rsidR="00336653">
          <w:rPr>
            <w:rFonts w:ascii="Times New Roman" w:hAnsi="Times New Roman" w:cs="Times New Roman"/>
            <w:sz w:val="24"/>
            <w:szCs w:val="24"/>
          </w:rPr>
          <w:t>odels</w:t>
        </w:r>
      </w:ins>
      <w:r w:rsidRPr="00687108">
        <w:rPr>
          <w:rFonts w:ascii="Times New Roman" w:hAnsi="Times New Roman" w:cs="Times New Roman"/>
          <w:sz w:val="24"/>
          <w:szCs w:val="24"/>
        </w:rPr>
        <w:t xml:space="preserve"> </w:t>
      </w:r>
      <w:del w:id="278" w:author="Johanna Koolemans Beynen" w:date="2020-01-20T15:02:00Z">
        <w:r w:rsidRPr="00687108" w:rsidDel="00336653">
          <w:rPr>
            <w:rFonts w:ascii="Times New Roman" w:hAnsi="Times New Roman" w:cs="Times New Roman"/>
            <w:sz w:val="24"/>
            <w:szCs w:val="24"/>
          </w:rPr>
          <w:delText>and has been widely used</w:delText>
        </w:r>
      </w:del>
      <w:del w:id="279" w:author="Johanna Koolemans Beynen" w:date="2020-02-01T17:11:00Z">
        <w:r w:rsidRPr="00687108" w:rsidDel="006553DE">
          <w:rPr>
            <w:rFonts w:ascii="Times New Roman" w:hAnsi="Times New Roman" w:cs="Times New Roman"/>
            <w:sz w:val="24"/>
            <w:szCs w:val="24"/>
          </w:rPr>
          <w:delText xml:space="preserve"> </w:delText>
        </w:r>
      </w:del>
      <w:r w:rsidRPr="00687108">
        <w:rPr>
          <w:rFonts w:ascii="Times New Roman" w:hAnsi="Times New Roman" w:cs="Times New Roman"/>
          <w:sz w:val="24"/>
          <w:szCs w:val="24"/>
        </w:rPr>
        <w:t xml:space="preserve">to </w:t>
      </w:r>
      <w:r w:rsidRPr="00687108">
        <w:rPr>
          <w:rFonts w:ascii="Times New Roman" w:hAnsi="Times New Roman" w:cs="Times New Roman"/>
          <w:sz w:val="24"/>
          <w:szCs w:val="24"/>
        </w:rPr>
        <w:lastRenderedPageBreak/>
        <w:t>forecast the GDP of developed countries</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Rünstler</w:t>
      </w:r>
      <w:proofErr w:type="spellEnd"/>
      <w:r w:rsidR="00603DD3" w:rsidRPr="00687108">
        <w:rPr>
          <w:rFonts w:ascii="Times New Roman" w:hAnsi="Times New Roman" w:cs="Times New Roman"/>
          <w:sz w:val="24"/>
          <w:szCs w:val="24"/>
        </w:rPr>
        <w:t xml:space="preserve"> et al., 2009</w:t>
      </w:r>
      <w:r>
        <w:rPr>
          <w:rFonts w:ascii="Times New Roman" w:hAnsi="Times New Roman" w:cs="Times New Roman"/>
          <w:sz w:val="24"/>
          <w:szCs w:val="24"/>
        </w:rPr>
        <w:t xml:space="preserve">; </w:t>
      </w:r>
      <w:proofErr w:type="spellStart"/>
      <w:r>
        <w:rPr>
          <w:rFonts w:ascii="Times New Roman" w:hAnsi="Times New Roman" w:cs="Times New Roman"/>
          <w:sz w:val="24"/>
          <w:szCs w:val="24"/>
        </w:rPr>
        <w:t>Banbura</w:t>
      </w:r>
      <w:proofErr w:type="spellEnd"/>
      <w:r>
        <w:rPr>
          <w:rFonts w:ascii="Times New Roman" w:hAnsi="Times New Roman" w:cs="Times New Roman"/>
          <w:sz w:val="24"/>
          <w:szCs w:val="24"/>
        </w:rPr>
        <w:t xml:space="preserve"> and</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Modugno</w:t>
      </w:r>
      <w:proofErr w:type="spellEnd"/>
      <w:r w:rsidR="00603DD3" w:rsidRPr="00687108">
        <w:rPr>
          <w:rFonts w:ascii="Times New Roman" w:hAnsi="Times New Roman" w:cs="Times New Roman"/>
          <w:sz w:val="24"/>
          <w:szCs w:val="24"/>
        </w:rPr>
        <w:t>, 2014; Angelini</w:t>
      </w:r>
      <w:r>
        <w:rPr>
          <w:rFonts w:ascii="Times New Roman" w:hAnsi="Times New Roman" w:cs="Times New Roman"/>
          <w:sz w:val="24"/>
          <w:szCs w:val="24"/>
        </w:rPr>
        <w:t xml:space="preserve"> et al., 2011; </w:t>
      </w:r>
      <w:proofErr w:type="spellStart"/>
      <w:r>
        <w:rPr>
          <w:rFonts w:ascii="Times New Roman" w:hAnsi="Times New Roman" w:cs="Times New Roman"/>
          <w:sz w:val="24"/>
          <w:szCs w:val="24"/>
        </w:rPr>
        <w:t>Yiu</w:t>
      </w:r>
      <w:proofErr w:type="spellEnd"/>
      <w:r>
        <w:rPr>
          <w:rFonts w:ascii="Times New Roman" w:hAnsi="Times New Roman" w:cs="Times New Roman"/>
          <w:sz w:val="24"/>
          <w:szCs w:val="24"/>
        </w:rPr>
        <w:t xml:space="preserve"> and</w:t>
      </w:r>
      <w:r w:rsidR="00603DD3" w:rsidRPr="00687108">
        <w:rPr>
          <w:rFonts w:ascii="Times New Roman" w:hAnsi="Times New Roman" w:cs="Times New Roman"/>
          <w:sz w:val="24"/>
          <w:szCs w:val="24"/>
        </w:rPr>
        <w:t xml:space="preserve"> Chow</w:t>
      </w:r>
      <w:r>
        <w:rPr>
          <w:rFonts w:ascii="Times New Roman" w:hAnsi="Times New Roman" w:cs="Times New Roman"/>
          <w:sz w:val="24"/>
          <w:szCs w:val="24"/>
        </w:rPr>
        <w:t>, 2011; and</w:t>
      </w:r>
      <w:r w:rsidR="00603DD3" w:rsidRPr="00687108">
        <w:rPr>
          <w:rFonts w:ascii="Times New Roman" w:hAnsi="Times New Roman" w:cs="Times New Roman"/>
          <w:sz w:val="24"/>
          <w:szCs w:val="24"/>
        </w:rPr>
        <w:t xml:space="preserve"> </w:t>
      </w:r>
      <w:commentRangeStart w:id="280"/>
      <w:r w:rsidR="00603DD3" w:rsidRPr="00687108">
        <w:rPr>
          <w:rFonts w:ascii="Times New Roman" w:hAnsi="Times New Roman" w:cs="Times New Roman"/>
          <w:sz w:val="24"/>
          <w:szCs w:val="24"/>
        </w:rPr>
        <w:t>de Winter, 2011</w:t>
      </w:r>
      <w:commentRangeEnd w:id="280"/>
      <w:r w:rsidR="007E64F1">
        <w:rPr>
          <w:rStyle w:val="CommentReference"/>
        </w:rPr>
        <w:commentReference w:id="280"/>
      </w:r>
      <w:r w:rsidR="00603DD3" w:rsidRPr="00687108">
        <w:rPr>
          <w:rFonts w:ascii="Times New Roman" w:hAnsi="Times New Roman" w:cs="Times New Roman"/>
          <w:sz w:val="24"/>
          <w:szCs w:val="24"/>
        </w:rPr>
        <w:t xml:space="preserve">, </w:t>
      </w:r>
      <w:r>
        <w:rPr>
          <w:rFonts w:ascii="Times New Roman" w:hAnsi="Times New Roman" w:cs="Times New Roman"/>
          <w:sz w:val="24"/>
          <w:szCs w:val="24"/>
        </w:rPr>
        <w:t>are some examples</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However, most of the research using </w:t>
      </w:r>
      <w:r w:rsidR="00AD76E8">
        <w:rPr>
          <w:rFonts w:ascii="Times New Roman" w:hAnsi="Times New Roman" w:cs="Times New Roman"/>
          <w:sz w:val="24"/>
          <w:szCs w:val="24"/>
        </w:rPr>
        <w:t>DF</w:t>
      </w:r>
      <w:ins w:id="281" w:author="Johanna Koolemans Beynen" w:date="2020-01-18T19:45:00Z">
        <w:r w:rsidR="00336653">
          <w:rPr>
            <w:rFonts w:ascii="Times New Roman" w:hAnsi="Times New Roman" w:cs="Times New Roman"/>
            <w:sz w:val="24"/>
            <w:szCs w:val="24"/>
          </w:rPr>
          <w:t xml:space="preserve"> </w:t>
        </w:r>
      </w:ins>
      <w:ins w:id="282" w:author="Johanna Koolemans Beynen" w:date="2020-01-20T15:54:00Z">
        <w:r w:rsidR="00336653">
          <w:rPr>
            <w:rFonts w:ascii="Times New Roman" w:hAnsi="Times New Roman" w:cs="Times New Roman"/>
            <w:sz w:val="24"/>
            <w:szCs w:val="24"/>
          </w:rPr>
          <w:t>m</w:t>
        </w:r>
      </w:ins>
      <w:del w:id="283" w:author="Johanna Koolemans Beynen" w:date="2020-01-20T15:54:00Z">
        <w:r w:rsidR="00AD76E8" w:rsidDel="00336653">
          <w:rPr>
            <w:rFonts w:ascii="Times New Roman" w:hAnsi="Times New Roman" w:cs="Times New Roman"/>
            <w:sz w:val="24"/>
            <w:szCs w:val="24"/>
          </w:rPr>
          <w:delText>M</w:delText>
        </w:r>
      </w:del>
      <w:ins w:id="284" w:author="Johanna Koolemans Beynen" w:date="2020-01-18T19:45:00Z">
        <w:r w:rsidR="00336653">
          <w:rPr>
            <w:rFonts w:ascii="Times New Roman" w:hAnsi="Times New Roman" w:cs="Times New Roman"/>
            <w:sz w:val="24"/>
            <w:szCs w:val="24"/>
          </w:rPr>
          <w:t>odels</w:t>
        </w:r>
      </w:ins>
      <w:r w:rsidRPr="00687108">
        <w:rPr>
          <w:rFonts w:ascii="Times New Roman" w:hAnsi="Times New Roman" w:cs="Times New Roman"/>
          <w:sz w:val="24"/>
          <w:szCs w:val="24"/>
        </w:rPr>
        <w:t xml:space="preserve"> is based on large information sets that, according to Álvarez, Camacho and Perez-</w:t>
      </w:r>
      <w:proofErr w:type="spellStart"/>
      <w:r w:rsidRPr="00687108">
        <w:rPr>
          <w:rFonts w:ascii="Times New Roman" w:hAnsi="Times New Roman" w:cs="Times New Roman"/>
          <w:sz w:val="24"/>
          <w:szCs w:val="24"/>
        </w:rPr>
        <w:t>Quiros</w:t>
      </w:r>
      <w:proofErr w:type="spellEnd"/>
      <w:r w:rsidRPr="00687108">
        <w:rPr>
          <w:rFonts w:ascii="Times New Roman" w:hAnsi="Times New Roman" w:cs="Times New Roman"/>
          <w:sz w:val="24"/>
          <w:szCs w:val="24"/>
        </w:rPr>
        <w:t xml:space="preserve"> (2012), imply a strong assumption about the orthogonality of the </w:t>
      </w:r>
      <w:del w:id="285" w:author="Johanna Koolemans Beynen" w:date="2020-01-20T15:01:00Z">
        <w:r w:rsidRPr="00687108" w:rsidDel="00336653">
          <w:rPr>
            <w:rFonts w:ascii="Times New Roman" w:hAnsi="Times New Roman" w:cs="Times New Roman"/>
            <w:sz w:val="24"/>
            <w:szCs w:val="24"/>
          </w:rPr>
          <w:delText xml:space="preserve">factors </w:delText>
        </w:r>
      </w:del>
      <w:ins w:id="286" w:author="Johanna Koolemans Beynen" w:date="2020-01-20T15:01:00Z">
        <w:r w:rsidR="00336653">
          <w:rPr>
            <w:rFonts w:ascii="Times New Roman" w:hAnsi="Times New Roman" w:cs="Times New Roman"/>
            <w:sz w:val="24"/>
            <w:szCs w:val="24"/>
          </w:rPr>
          <w:t>coeffic</w:t>
        </w:r>
      </w:ins>
      <w:ins w:id="287" w:author="Johanna Koolemans Beynen" w:date="2020-01-20T15:05:00Z">
        <w:r w:rsidR="00336653">
          <w:rPr>
            <w:rFonts w:ascii="Times New Roman" w:hAnsi="Times New Roman" w:cs="Times New Roman"/>
            <w:sz w:val="24"/>
            <w:szCs w:val="24"/>
          </w:rPr>
          <w:t>i</w:t>
        </w:r>
      </w:ins>
      <w:ins w:id="288" w:author="Johanna Koolemans Beynen" w:date="2020-01-20T15:01:00Z">
        <w:r w:rsidR="00336653">
          <w:rPr>
            <w:rFonts w:ascii="Times New Roman" w:hAnsi="Times New Roman" w:cs="Times New Roman"/>
            <w:sz w:val="24"/>
            <w:szCs w:val="24"/>
          </w:rPr>
          <w:t>ents</w:t>
        </w:r>
        <w:r w:rsidR="00336653" w:rsidRPr="00687108">
          <w:rPr>
            <w:rFonts w:ascii="Times New Roman" w:hAnsi="Times New Roman" w:cs="Times New Roman"/>
            <w:sz w:val="24"/>
            <w:szCs w:val="24"/>
          </w:rPr>
          <w:t xml:space="preserve"> </w:t>
        </w:r>
      </w:ins>
      <w:r w:rsidRPr="00687108">
        <w:rPr>
          <w:rFonts w:ascii="Times New Roman" w:hAnsi="Times New Roman" w:cs="Times New Roman"/>
          <w:sz w:val="24"/>
          <w:szCs w:val="24"/>
        </w:rPr>
        <w:t>obtained</w:t>
      </w:r>
      <w:ins w:id="289" w:author="Johanna Koolemans Beynen" w:date="2020-01-20T14:58:00Z">
        <w:r w:rsidR="00336653">
          <w:rPr>
            <w:rFonts w:ascii="Times New Roman" w:hAnsi="Times New Roman" w:cs="Times New Roman"/>
            <w:sz w:val="24"/>
            <w:szCs w:val="24"/>
          </w:rPr>
          <w:t xml:space="preserve">. </w:t>
        </w:r>
        <w:commentRangeStart w:id="290"/>
        <w:r w:rsidR="00336653">
          <w:rPr>
            <w:rFonts w:ascii="Times New Roman" w:hAnsi="Times New Roman" w:cs="Times New Roman"/>
            <w:sz w:val="24"/>
            <w:szCs w:val="24"/>
          </w:rPr>
          <w:t>T</w:t>
        </w:r>
      </w:ins>
      <w:del w:id="291" w:author="Johanna Koolemans Beynen" w:date="2020-01-20T14:58:00Z">
        <w:r w:rsidRPr="00687108" w:rsidDel="00336653">
          <w:rPr>
            <w:rFonts w:ascii="Times New Roman" w:hAnsi="Times New Roman" w:cs="Times New Roman"/>
            <w:sz w:val="24"/>
            <w:szCs w:val="24"/>
          </w:rPr>
          <w:delText>,</w:delText>
        </w:r>
      </w:del>
      <w:del w:id="292" w:author="Johanna Koolemans Beynen" w:date="2020-01-20T14:59:00Z">
        <w:r w:rsidRPr="00687108" w:rsidDel="00336653">
          <w:rPr>
            <w:rFonts w:ascii="Times New Roman" w:hAnsi="Times New Roman" w:cs="Times New Roman"/>
            <w:sz w:val="24"/>
            <w:szCs w:val="24"/>
          </w:rPr>
          <w:delText xml:space="preserve"> which </w:delText>
        </w:r>
      </w:del>
      <w:del w:id="293" w:author="Johanna Koolemans Beynen" w:date="2020-01-18T19:46:00Z">
        <w:r w:rsidRPr="00687108" w:rsidDel="00336653">
          <w:rPr>
            <w:rFonts w:ascii="Times New Roman" w:hAnsi="Times New Roman" w:cs="Times New Roman"/>
            <w:sz w:val="24"/>
            <w:szCs w:val="24"/>
          </w:rPr>
          <w:delText xml:space="preserve">does </w:delText>
        </w:r>
      </w:del>
      <w:del w:id="294" w:author="Johanna Koolemans Beynen" w:date="2020-01-20T14:59:00Z">
        <w:r w:rsidRPr="00687108" w:rsidDel="00336653">
          <w:rPr>
            <w:rFonts w:ascii="Times New Roman" w:hAnsi="Times New Roman" w:cs="Times New Roman"/>
            <w:sz w:val="24"/>
            <w:szCs w:val="24"/>
          </w:rPr>
          <w:delText>not necessarily</w:delText>
        </w:r>
      </w:del>
      <w:del w:id="295" w:author="Johanna Koolemans Beynen" w:date="2020-01-18T19:46:00Z">
        <w:r w:rsidRPr="00687108" w:rsidDel="00336653">
          <w:rPr>
            <w:rFonts w:ascii="Times New Roman" w:hAnsi="Times New Roman" w:cs="Times New Roman"/>
            <w:sz w:val="24"/>
            <w:szCs w:val="24"/>
          </w:rPr>
          <w:delText xml:space="preserve"> is</w:delText>
        </w:r>
      </w:del>
      <w:del w:id="296" w:author="Johanna Koolemans Beynen" w:date="2020-01-20T14:59:00Z">
        <w:r w:rsidRPr="00687108" w:rsidDel="00336653">
          <w:rPr>
            <w:rFonts w:ascii="Times New Roman" w:hAnsi="Times New Roman" w:cs="Times New Roman"/>
            <w:sz w:val="24"/>
            <w:szCs w:val="24"/>
          </w:rPr>
          <w:delText xml:space="preserve"> fulfilled by t</w:delText>
        </w:r>
      </w:del>
      <w:r w:rsidRPr="00687108">
        <w:rPr>
          <w:rFonts w:ascii="Times New Roman" w:hAnsi="Times New Roman" w:cs="Times New Roman"/>
          <w:sz w:val="24"/>
          <w:szCs w:val="24"/>
        </w:rPr>
        <w:t xml:space="preserve">he large number of series </w:t>
      </w:r>
      <w:del w:id="297" w:author="Johanna Koolemans Beynen" w:date="2020-01-20T14:59:00Z">
        <w:r w:rsidRPr="00687108" w:rsidDel="00336653">
          <w:rPr>
            <w:rFonts w:ascii="Times New Roman" w:hAnsi="Times New Roman" w:cs="Times New Roman"/>
            <w:sz w:val="24"/>
            <w:szCs w:val="24"/>
          </w:rPr>
          <w:delText>that are</w:delText>
        </w:r>
      </w:del>
      <w:ins w:id="298" w:author="Johanna Koolemans Beynen" w:date="2020-01-20T14:59:00Z">
        <w:r w:rsidR="00336653">
          <w:rPr>
            <w:rFonts w:ascii="Times New Roman" w:hAnsi="Times New Roman" w:cs="Times New Roman"/>
            <w:sz w:val="24"/>
            <w:szCs w:val="24"/>
          </w:rPr>
          <w:t>with</w:t>
        </w:r>
      </w:ins>
      <w:r w:rsidRPr="00687108">
        <w:rPr>
          <w:rFonts w:ascii="Times New Roman" w:hAnsi="Times New Roman" w:cs="Times New Roman"/>
          <w:sz w:val="24"/>
          <w:szCs w:val="24"/>
        </w:rPr>
        <w:t xml:space="preserve"> correlated</w:t>
      </w:r>
      <w:ins w:id="299" w:author="Johanna Koolemans Beynen" w:date="2020-01-20T15:00:00Z">
        <w:r w:rsidR="00336653">
          <w:rPr>
            <w:rFonts w:ascii="Times New Roman" w:hAnsi="Times New Roman" w:cs="Times New Roman"/>
            <w:sz w:val="24"/>
            <w:szCs w:val="24"/>
          </w:rPr>
          <w:t xml:space="preserve"> coefficients show that this assumption does not always hold</w:t>
        </w:r>
        <w:commentRangeEnd w:id="290"/>
        <w:r w:rsidR="00336653">
          <w:rPr>
            <w:rStyle w:val="CommentReference"/>
          </w:rPr>
          <w:commentReference w:id="290"/>
        </w:r>
      </w:ins>
      <w:r w:rsidR="00603DD3" w:rsidRPr="00687108">
        <w:rPr>
          <w:rFonts w:ascii="Times New Roman" w:hAnsi="Times New Roman" w:cs="Times New Roman"/>
          <w:sz w:val="24"/>
          <w:szCs w:val="24"/>
        </w:rPr>
        <w:t>.</w:t>
      </w:r>
      <w:commentRangeStart w:id="300"/>
      <w:commentRangeStart w:id="301"/>
      <w:r w:rsidR="00603DD3">
        <w:rPr>
          <w:rStyle w:val="FootnoteReference"/>
          <w:rFonts w:ascii="Times New Roman" w:hAnsi="Times New Roman" w:cs="Times New Roman"/>
          <w:sz w:val="24"/>
          <w:szCs w:val="24"/>
          <w:lang w:val="es-MX"/>
        </w:rPr>
        <w:footnoteReference w:id="2"/>
      </w:r>
      <w:commentRangeEnd w:id="300"/>
      <w:r w:rsidR="007E64F1">
        <w:rPr>
          <w:rStyle w:val="CommentReference"/>
        </w:rPr>
        <w:commentReference w:id="300"/>
      </w:r>
      <w:commentRangeEnd w:id="301"/>
      <w:r w:rsidR="007E64F1">
        <w:rPr>
          <w:rStyle w:val="CommentReference"/>
        </w:rPr>
        <w:commentReference w:id="301"/>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 empirical findings of </w:t>
      </w:r>
      <w:commentRangeStart w:id="315"/>
      <w:r w:rsidRPr="00687108">
        <w:rPr>
          <w:rFonts w:ascii="Times New Roman" w:hAnsi="Times New Roman" w:cs="Times New Roman"/>
          <w:sz w:val="24"/>
          <w:szCs w:val="24"/>
        </w:rPr>
        <w:t xml:space="preserve">Álvarez et al. (2012) </w:t>
      </w:r>
      <w:commentRangeEnd w:id="315"/>
      <w:r w:rsidR="007E64F1">
        <w:rPr>
          <w:rStyle w:val="CommentReference"/>
        </w:rPr>
        <w:commentReference w:id="315"/>
      </w:r>
      <w:r w:rsidRPr="00687108">
        <w:rPr>
          <w:rFonts w:ascii="Times New Roman" w:hAnsi="Times New Roman" w:cs="Times New Roman"/>
          <w:sz w:val="24"/>
          <w:szCs w:val="24"/>
        </w:rPr>
        <w:t>indicate that, although n</w:t>
      </w:r>
      <w:ins w:id="316" w:author="Johanna Koolemans Beynen" w:date="2020-01-18T19:46:00Z">
        <w:r w:rsidR="00336653">
          <w:rPr>
            <w:rFonts w:ascii="Times New Roman" w:hAnsi="Times New Roman" w:cs="Times New Roman"/>
            <w:sz w:val="24"/>
            <w:szCs w:val="24"/>
          </w:rPr>
          <w:t>either</w:t>
        </w:r>
      </w:ins>
      <w:del w:id="317" w:author="Johanna Koolemans Beynen" w:date="2020-01-18T19:46:00Z">
        <w:r w:rsidRPr="00687108" w:rsidDel="00336653">
          <w:rPr>
            <w:rFonts w:ascii="Times New Roman" w:hAnsi="Times New Roman" w:cs="Times New Roman"/>
            <w:sz w:val="24"/>
            <w:szCs w:val="24"/>
          </w:rPr>
          <w:delText>one</w:delText>
        </w:r>
      </w:del>
      <w:r w:rsidRPr="00687108">
        <w:rPr>
          <w:rFonts w:ascii="Times New Roman" w:hAnsi="Times New Roman" w:cs="Times New Roman"/>
          <w:sz w:val="24"/>
          <w:szCs w:val="24"/>
        </w:rPr>
        <w:t xml:space="preserve"> of the </w:t>
      </w:r>
      <w:commentRangeStart w:id="318"/>
      <w:r w:rsidRPr="00687108">
        <w:rPr>
          <w:rFonts w:ascii="Times New Roman" w:hAnsi="Times New Roman" w:cs="Times New Roman"/>
          <w:sz w:val="24"/>
          <w:szCs w:val="24"/>
        </w:rPr>
        <w:t xml:space="preserve">two models </w:t>
      </w:r>
      <w:commentRangeEnd w:id="318"/>
      <w:r w:rsidR="00336653">
        <w:rPr>
          <w:rStyle w:val="CommentReference"/>
        </w:rPr>
        <w:commentReference w:id="318"/>
      </w:r>
      <w:r w:rsidRPr="00687108">
        <w:rPr>
          <w:rFonts w:ascii="Times New Roman" w:hAnsi="Times New Roman" w:cs="Times New Roman"/>
          <w:sz w:val="24"/>
          <w:szCs w:val="24"/>
        </w:rPr>
        <w:t xml:space="preserve">(with large and with small </w:t>
      </w:r>
      <w:r w:rsidR="0016208C" w:rsidRPr="00687108">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sets) had consistently superior results over the other, the accuracy of the forecasts generated by the model with the small </w:t>
      </w:r>
      <w:r w:rsidR="0016208C">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 was equal to or greater than the </w:t>
      </w:r>
      <w:r w:rsidR="006D7635">
        <w:rPr>
          <w:rFonts w:ascii="Times New Roman" w:hAnsi="Times New Roman" w:cs="Times New Roman"/>
          <w:sz w:val="24"/>
          <w:szCs w:val="24"/>
        </w:rPr>
        <w:t xml:space="preserve">one </w:t>
      </w:r>
      <w:r w:rsidRPr="00687108">
        <w:rPr>
          <w:rFonts w:ascii="Times New Roman" w:hAnsi="Times New Roman" w:cs="Times New Roman"/>
          <w:sz w:val="24"/>
          <w:szCs w:val="24"/>
        </w:rPr>
        <w:t xml:space="preserve">of the model with the </w:t>
      </w:r>
      <w:r w:rsidR="0016208C">
        <w:rPr>
          <w:rFonts w:ascii="Times New Roman" w:hAnsi="Times New Roman" w:cs="Times New Roman"/>
          <w:sz w:val="24"/>
          <w:szCs w:val="24"/>
        </w:rPr>
        <w:t xml:space="preserve">large </w:t>
      </w:r>
      <w:r w:rsidR="00267120">
        <w:rPr>
          <w:rFonts w:ascii="Times New Roman" w:hAnsi="Times New Roman" w:cs="Times New Roman"/>
          <w:sz w:val="24"/>
          <w:szCs w:val="24"/>
        </w:rPr>
        <w:t>information set</w:t>
      </w:r>
      <w:r w:rsidRPr="00687108">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Recently, other authors </w:t>
      </w:r>
      <w:r w:rsidR="00603DD3" w:rsidRPr="00687108">
        <w:rPr>
          <w:rFonts w:ascii="Times New Roman" w:hAnsi="Times New Roman" w:cs="Times New Roman"/>
          <w:sz w:val="24"/>
          <w:szCs w:val="24"/>
        </w:rPr>
        <w:t xml:space="preserve">(Camacho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Doménech</w:t>
      </w:r>
      <w:proofErr w:type="spellEnd"/>
      <w:r w:rsidR="00603DD3" w:rsidRPr="00687108">
        <w:rPr>
          <w:rFonts w:ascii="Times New Roman" w:hAnsi="Times New Roman" w:cs="Times New Roman"/>
          <w:sz w:val="24"/>
          <w:szCs w:val="24"/>
        </w:rPr>
        <w:t xml:space="preserve">, 2012; </w:t>
      </w:r>
      <w:commentRangeStart w:id="319"/>
      <w:r w:rsidR="00603DD3" w:rsidRPr="00687108">
        <w:rPr>
          <w:rFonts w:ascii="Times New Roman" w:hAnsi="Times New Roman" w:cs="Times New Roman"/>
          <w:sz w:val="24"/>
          <w:szCs w:val="24"/>
        </w:rPr>
        <w:t>Barnett et al., 201</w:t>
      </w:r>
      <w:r w:rsidR="00D0360F">
        <w:rPr>
          <w:rFonts w:ascii="Times New Roman" w:hAnsi="Times New Roman" w:cs="Times New Roman"/>
          <w:sz w:val="24"/>
          <w:szCs w:val="24"/>
        </w:rPr>
        <w:t>6</w:t>
      </w:r>
      <w:commentRangeEnd w:id="319"/>
      <w:r w:rsidR="007E64F1">
        <w:rPr>
          <w:rStyle w:val="CommentReference"/>
        </w:rPr>
        <w:commentReference w:id="319"/>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Delajara</w:t>
      </w:r>
      <w:proofErr w:type="spellEnd"/>
      <w:r w:rsidR="00603DD3" w:rsidRPr="00687108">
        <w:rPr>
          <w:rFonts w:ascii="Times New Roman" w:hAnsi="Times New Roman" w:cs="Times New Roman"/>
          <w:sz w:val="24"/>
          <w:szCs w:val="24"/>
        </w:rPr>
        <w:t xml:space="preserve"> </w:t>
      </w:r>
      <w:r w:rsidR="00603DD3" w:rsidRPr="006553DE">
        <w:rPr>
          <w:rFonts w:ascii="Times New Roman" w:hAnsi="Times New Roman" w:cs="Times New Roman"/>
          <w:i/>
          <w:iCs/>
          <w:sz w:val="24"/>
          <w:szCs w:val="24"/>
          <w:rPrChange w:id="320" w:author="Johanna Koolemans Beynen" w:date="2020-02-01T17:12:00Z">
            <w:rPr>
              <w:rFonts w:ascii="Times New Roman" w:hAnsi="Times New Roman" w:cs="Times New Roman"/>
              <w:sz w:val="24"/>
              <w:szCs w:val="24"/>
            </w:rPr>
          </w:rPrChange>
        </w:rPr>
        <w:t>et al</w:t>
      </w:r>
      <w:r w:rsidR="00603DD3" w:rsidRPr="00687108">
        <w:rPr>
          <w:rFonts w:ascii="Times New Roman" w:hAnsi="Times New Roman" w:cs="Times New Roman"/>
          <w:sz w:val="24"/>
          <w:szCs w:val="24"/>
        </w:rPr>
        <w:t xml:space="preserve">., 2016; </w:t>
      </w:r>
      <w:commentRangeStart w:id="321"/>
      <w:r w:rsidR="00603DD3" w:rsidRPr="00687108">
        <w:rPr>
          <w:rFonts w:ascii="Times New Roman" w:hAnsi="Times New Roman" w:cs="Times New Roman"/>
          <w:sz w:val="24"/>
          <w:szCs w:val="24"/>
        </w:rPr>
        <w:t xml:space="preserve">Dahlhaus </w:t>
      </w:r>
      <w:r w:rsidR="00603DD3" w:rsidRPr="006553DE">
        <w:rPr>
          <w:rFonts w:ascii="Times New Roman" w:hAnsi="Times New Roman" w:cs="Times New Roman"/>
          <w:i/>
          <w:iCs/>
          <w:sz w:val="24"/>
          <w:szCs w:val="24"/>
          <w:rPrChange w:id="322" w:author="Johanna Koolemans Beynen" w:date="2020-02-01T17:13:00Z">
            <w:rPr>
              <w:rFonts w:ascii="Times New Roman" w:hAnsi="Times New Roman" w:cs="Times New Roman"/>
              <w:sz w:val="24"/>
              <w:szCs w:val="24"/>
            </w:rPr>
          </w:rPrChange>
        </w:rPr>
        <w:t>et al.,</w:t>
      </w:r>
      <w:r w:rsidR="00603DD3" w:rsidRPr="00687108">
        <w:rPr>
          <w:rFonts w:ascii="Times New Roman" w:hAnsi="Times New Roman" w:cs="Times New Roman"/>
          <w:sz w:val="24"/>
          <w:szCs w:val="24"/>
        </w:rPr>
        <w:t xml:space="preserve"> 2017</w:t>
      </w:r>
      <w:commentRangeEnd w:id="321"/>
      <w:r w:rsidR="007E64F1">
        <w:rPr>
          <w:rStyle w:val="CommentReference"/>
        </w:rPr>
        <w:commentReference w:id="321"/>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Caruso, 2018) </w:t>
      </w:r>
      <w:r w:rsidRPr="00687108">
        <w:rPr>
          <w:rFonts w:ascii="Times New Roman" w:hAnsi="Times New Roman" w:cs="Times New Roman"/>
          <w:sz w:val="24"/>
          <w:szCs w:val="24"/>
        </w:rPr>
        <w:t>have chosen to use small-scale models. Thus, based on the literature described, in this document I only consider small information sets in the proposed models.</w:t>
      </w:r>
    </w:p>
    <w:p w14:paraId="694CE9C8" w14:textId="2E463E02" w:rsidR="00603DD3" w:rsidRPr="00687108" w:rsidRDefault="00687108" w:rsidP="00603DD3">
      <w:pPr>
        <w:spacing w:before="240" w:after="0" w:line="360" w:lineRule="auto"/>
        <w:jc w:val="both"/>
        <w:rPr>
          <w:rFonts w:ascii="Times New Roman" w:eastAsia="Times New Roman" w:hAnsi="Times New Roman" w:cs="Times New Roman"/>
          <w:sz w:val="24"/>
          <w:szCs w:val="24"/>
          <w:lang w:eastAsia="es-MX"/>
        </w:rPr>
      </w:pPr>
      <w:r w:rsidRPr="00687108">
        <w:rPr>
          <w:rFonts w:ascii="Times New Roman" w:hAnsi="Times New Roman" w:cs="Times New Roman"/>
          <w:sz w:val="24"/>
          <w:szCs w:val="24"/>
        </w:rPr>
        <w:t xml:space="preserve">The first research </w:t>
      </w:r>
      <w:del w:id="323" w:author="Johanna Koolemans Beynen" w:date="2020-01-20T15:08:00Z">
        <w:r w:rsidRPr="00687108" w:rsidDel="00336653">
          <w:rPr>
            <w:rFonts w:ascii="Times New Roman" w:hAnsi="Times New Roman" w:cs="Times New Roman"/>
            <w:sz w:val="24"/>
            <w:szCs w:val="24"/>
          </w:rPr>
          <w:delText xml:space="preserve">that </w:delText>
        </w:r>
      </w:del>
      <w:r w:rsidR="00AB148F" w:rsidRPr="00687108">
        <w:rPr>
          <w:rFonts w:ascii="Times New Roman" w:hAnsi="Times New Roman" w:cs="Times New Roman"/>
          <w:sz w:val="24"/>
          <w:szCs w:val="24"/>
        </w:rPr>
        <w:t>suggest</w:t>
      </w:r>
      <w:del w:id="324" w:author="Johanna Koolemans Beynen" w:date="2020-01-20T15:08:00Z">
        <w:r w:rsidR="00AB148F" w:rsidRPr="00687108" w:rsidDel="00336653">
          <w:rPr>
            <w:rFonts w:ascii="Times New Roman" w:hAnsi="Times New Roman" w:cs="Times New Roman"/>
            <w:sz w:val="24"/>
            <w:szCs w:val="24"/>
          </w:rPr>
          <w:delText>e</w:delText>
        </w:r>
      </w:del>
      <w:ins w:id="325" w:author="Johanna Koolemans Beynen" w:date="2020-01-20T15:08:00Z">
        <w:r w:rsidR="00336653">
          <w:rPr>
            <w:rFonts w:ascii="Times New Roman" w:hAnsi="Times New Roman" w:cs="Times New Roman"/>
            <w:sz w:val="24"/>
            <w:szCs w:val="24"/>
          </w:rPr>
          <w:t>ing</w:t>
        </w:r>
      </w:ins>
      <w:del w:id="326" w:author="Johanna Koolemans Beynen" w:date="2020-01-20T15:08:00Z">
        <w:r w:rsidR="00AB148F" w:rsidRPr="00687108" w:rsidDel="00336653">
          <w:rPr>
            <w:rFonts w:ascii="Times New Roman" w:hAnsi="Times New Roman" w:cs="Times New Roman"/>
            <w:sz w:val="24"/>
            <w:szCs w:val="24"/>
          </w:rPr>
          <w:delText>d</w:delText>
        </w:r>
      </w:del>
      <w:r w:rsidRPr="00687108">
        <w:rPr>
          <w:rFonts w:ascii="Times New Roman" w:hAnsi="Times New Roman" w:cs="Times New Roman"/>
          <w:sz w:val="24"/>
          <w:szCs w:val="24"/>
        </w:rPr>
        <w:t xml:space="preserve"> a </w:t>
      </w:r>
      <w:ins w:id="327" w:author="Johanna Koolemans Beynen" w:date="2020-01-20T15:54:00Z">
        <w:r w:rsidR="00336653">
          <w:rPr>
            <w:rFonts w:ascii="Times New Roman" w:hAnsi="Times New Roman" w:cs="Times New Roman"/>
            <w:sz w:val="24"/>
            <w:szCs w:val="24"/>
          </w:rPr>
          <w:t>n</w:t>
        </w:r>
      </w:ins>
      <w:del w:id="328" w:author="Johanna Koolemans Beynen" w:date="2020-01-20T15:54:00Z">
        <w:r w:rsidRPr="00687108" w:rsidDel="00336653">
          <w:rPr>
            <w:rFonts w:ascii="Times New Roman" w:hAnsi="Times New Roman" w:cs="Times New Roman"/>
            <w:sz w:val="24"/>
            <w:szCs w:val="24"/>
          </w:rPr>
          <w:delText>N</w:delText>
        </w:r>
      </w:del>
      <w:r w:rsidRPr="00687108">
        <w:rPr>
          <w:rFonts w:ascii="Times New Roman" w:hAnsi="Times New Roman" w:cs="Times New Roman"/>
          <w:sz w:val="24"/>
          <w:szCs w:val="24"/>
        </w:rPr>
        <w:t xml:space="preserve">owcasting model for Mexico was </w:t>
      </w:r>
      <w:r w:rsidR="0069589B">
        <w:rPr>
          <w:rFonts w:ascii="Times New Roman" w:hAnsi="Times New Roman" w:cs="Times New Roman"/>
          <w:sz w:val="24"/>
          <w:szCs w:val="24"/>
        </w:rPr>
        <w:t>conducted</w:t>
      </w:r>
      <w:r w:rsidRPr="00687108">
        <w:rPr>
          <w:rFonts w:ascii="Times New Roman" w:hAnsi="Times New Roman" w:cs="Times New Roman"/>
          <w:sz w:val="24"/>
          <w:szCs w:val="24"/>
        </w:rPr>
        <w:t xml:space="preserve"> by Liu, Matheson and Romeu (2012), who </w:t>
      </w:r>
      <w:ins w:id="329" w:author="Johanna Koolemans Beynen" w:date="2020-01-20T15:08:00Z">
        <w:r w:rsidR="00336653">
          <w:rPr>
            <w:rFonts w:ascii="Times New Roman" w:hAnsi="Times New Roman" w:cs="Times New Roman"/>
            <w:sz w:val="24"/>
            <w:szCs w:val="24"/>
          </w:rPr>
          <w:t>compared a</w:t>
        </w:r>
      </w:ins>
      <w:del w:id="330" w:author="Johanna Koolemans Beynen" w:date="2020-01-20T15:08:00Z">
        <w:r w:rsidRPr="00687108" w:rsidDel="00336653">
          <w:rPr>
            <w:rFonts w:ascii="Times New Roman" w:hAnsi="Times New Roman" w:cs="Times New Roman"/>
            <w:sz w:val="24"/>
            <w:szCs w:val="24"/>
          </w:rPr>
          <w:delText>evaluate the</w:delText>
        </w:r>
      </w:del>
      <w:r w:rsidRPr="00687108">
        <w:rPr>
          <w:rFonts w:ascii="Times New Roman" w:hAnsi="Times New Roman" w:cs="Times New Roman"/>
          <w:sz w:val="24"/>
          <w:szCs w:val="24"/>
        </w:rPr>
        <w:t xml:space="preserve"> nowcast and the forecast of the GDP growth rate using five models: </w:t>
      </w:r>
      <w:ins w:id="331" w:author="Johanna Koolemans Beynen" w:date="2020-01-20T15:58:00Z">
        <w:r w:rsidR="00336653">
          <w:rPr>
            <w:rFonts w:ascii="Times New Roman" w:hAnsi="Times New Roman" w:cs="Times New Roman"/>
            <w:sz w:val="24"/>
            <w:szCs w:val="24"/>
          </w:rPr>
          <w:t>an a</w:t>
        </w:r>
      </w:ins>
      <w:del w:id="332" w:author="Johanna Koolemans Beynen" w:date="2020-01-20T15:58:00Z">
        <w:r w:rsidRPr="00687108" w:rsidDel="00336653">
          <w:rPr>
            <w:rFonts w:ascii="Times New Roman" w:hAnsi="Times New Roman" w:cs="Times New Roman"/>
            <w:sz w:val="24"/>
            <w:szCs w:val="24"/>
          </w:rPr>
          <w:delText>A</w:delText>
        </w:r>
      </w:del>
      <w:r w:rsidRPr="00687108">
        <w:rPr>
          <w:rFonts w:ascii="Times New Roman" w:hAnsi="Times New Roman" w:cs="Times New Roman"/>
          <w:sz w:val="24"/>
          <w:szCs w:val="24"/>
        </w:rPr>
        <w:t xml:space="preserve">utoregressive </w:t>
      </w:r>
      <w:ins w:id="333" w:author="Johanna Koolemans Beynen" w:date="2020-01-20T15:58:00Z">
        <w:r w:rsidR="00336653">
          <w:rPr>
            <w:rFonts w:ascii="Times New Roman" w:hAnsi="Times New Roman" w:cs="Times New Roman"/>
            <w:sz w:val="24"/>
            <w:szCs w:val="24"/>
          </w:rPr>
          <w:t>m</w:t>
        </w:r>
      </w:ins>
      <w:del w:id="334" w:author="Johanna Koolemans Beynen" w:date="2020-01-20T15:58:00Z">
        <w:r w:rsidRPr="00687108" w:rsidDel="00336653">
          <w:rPr>
            <w:rFonts w:ascii="Times New Roman" w:hAnsi="Times New Roman" w:cs="Times New Roman"/>
            <w:sz w:val="24"/>
            <w:szCs w:val="24"/>
          </w:rPr>
          <w:delText>M</w:delText>
        </w:r>
      </w:del>
      <w:r w:rsidRPr="00687108">
        <w:rPr>
          <w:rFonts w:ascii="Times New Roman" w:hAnsi="Times New Roman" w:cs="Times New Roman"/>
          <w:sz w:val="24"/>
          <w:szCs w:val="24"/>
        </w:rPr>
        <w:t xml:space="preserve">odel (AR), BE, VAR bivariate, </w:t>
      </w:r>
      <w:r w:rsidR="00410D02" w:rsidRPr="00687108">
        <w:rPr>
          <w:rFonts w:ascii="Times New Roman" w:hAnsi="Times New Roman" w:cs="Times New Roman"/>
          <w:sz w:val="24"/>
          <w:szCs w:val="24"/>
        </w:rPr>
        <w:t xml:space="preserve">Bayesian </w:t>
      </w:r>
      <w:r w:rsidRPr="00687108">
        <w:rPr>
          <w:rFonts w:ascii="Times New Roman" w:hAnsi="Times New Roman" w:cs="Times New Roman"/>
          <w:sz w:val="24"/>
          <w:szCs w:val="24"/>
        </w:rPr>
        <w:t xml:space="preserve">VAR and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for </w:t>
      </w:r>
      <w:r w:rsidR="00410D02">
        <w:rPr>
          <w:rFonts w:ascii="Times New Roman" w:hAnsi="Times New Roman" w:cs="Times New Roman"/>
          <w:sz w:val="24"/>
          <w:szCs w:val="24"/>
        </w:rPr>
        <w:t>10</w:t>
      </w:r>
      <w:r w:rsidRPr="00687108">
        <w:rPr>
          <w:rFonts w:ascii="Times New Roman" w:hAnsi="Times New Roman" w:cs="Times New Roman"/>
          <w:sz w:val="24"/>
          <w:szCs w:val="24"/>
        </w:rPr>
        <w:t xml:space="preserve"> </w:t>
      </w:r>
      <w:r w:rsidR="00410D02" w:rsidRPr="00687108">
        <w:rPr>
          <w:rFonts w:ascii="Times New Roman" w:hAnsi="Times New Roman" w:cs="Times New Roman"/>
          <w:sz w:val="24"/>
          <w:szCs w:val="24"/>
        </w:rPr>
        <w:t>Latin America</w:t>
      </w:r>
      <w:r w:rsidR="00410D02">
        <w:rPr>
          <w:rFonts w:ascii="Times New Roman" w:hAnsi="Times New Roman" w:cs="Times New Roman"/>
          <w:sz w:val="24"/>
          <w:szCs w:val="24"/>
        </w:rPr>
        <w:t>n</w:t>
      </w:r>
      <w:r w:rsidR="00410D02" w:rsidRPr="00687108">
        <w:rPr>
          <w:rFonts w:ascii="Times New Roman" w:hAnsi="Times New Roman" w:cs="Times New Roman"/>
          <w:sz w:val="24"/>
          <w:szCs w:val="24"/>
        </w:rPr>
        <w:t xml:space="preserve"> </w:t>
      </w:r>
      <w:r w:rsidRPr="00687108">
        <w:rPr>
          <w:rFonts w:ascii="Times New Roman" w:hAnsi="Times New Roman" w:cs="Times New Roman"/>
          <w:sz w:val="24"/>
          <w:szCs w:val="24"/>
        </w:rPr>
        <w:t>countries</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3"/>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Their results indicate that, for most of the countries considered, the monthly data flow helps to improve the accuracy of the estimates and that the </w:t>
      </w:r>
      <w:r w:rsidR="00AD76E8">
        <w:rPr>
          <w:rFonts w:ascii="Times New Roman" w:hAnsi="Times New Roman" w:cs="Times New Roman"/>
          <w:sz w:val="24"/>
          <w:szCs w:val="24"/>
        </w:rPr>
        <w:t>DF</w:t>
      </w:r>
      <w:ins w:id="336" w:author="Johanna Koolemans Beynen" w:date="2020-01-20T15:58:00Z">
        <w:r w:rsidR="00336653">
          <w:rPr>
            <w:rFonts w:ascii="Times New Roman" w:hAnsi="Times New Roman" w:cs="Times New Roman"/>
            <w:sz w:val="24"/>
            <w:szCs w:val="24"/>
          </w:rPr>
          <w:t xml:space="preserve"> m</w:t>
        </w:r>
      </w:ins>
      <w:ins w:id="337" w:author="Johanna Koolemans Beynen" w:date="2020-01-20T15:59:00Z">
        <w:r w:rsidR="00336653">
          <w:rPr>
            <w:rFonts w:ascii="Times New Roman" w:hAnsi="Times New Roman" w:cs="Times New Roman"/>
            <w:sz w:val="24"/>
            <w:szCs w:val="24"/>
          </w:rPr>
          <w:t>odel</w:t>
        </w:r>
      </w:ins>
      <w:del w:id="338" w:author="Johanna Koolemans Beynen" w:date="2020-01-20T15:58:00Z">
        <w:r w:rsidR="00AD76E8" w:rsidDel="00336653">
          <w:rPr>
            <w:rFonts w:ascii="Times New Roman" w:hAnsi="Times New Roman" w:cs="Times New Roman"/>
            <w:sz w:val="24"/>
            <w:szCs w:val="24"/>
          </w:rPr>
          <w:delText>M</w:delText>
        </w:r>
      </w:del>
      <w:r w:rsidRPr="00687108">
        <w:rPr>
          <w:rFonts w:ascii="Times New Roman" w:hAnsi="Times New Roman" w:cs="Times New Roman"/>
          <w:sz w:val="24"/>
          <w:szCs w:val="24"/>
        </w:rPr>
        <w:t xml:space="preserve"> produces, in general, more precise </w:t>
      </w:r>
      <w:r w:rsidRPr="005D3CC6">
        <w:rPr>
          <w:rFonts w:ascii="Times New Roman" w:hAnsi="Times New Roman" w:cs="Times New Roman"/>
          <w:iCs/>
          <w:sz w:val="24"/>
          <w:szCs w:val="24"/>
          <w:rPrChange w:id="339" w:author="Johanna Koolemans Beynen" w:date="2020-01-20T22:54:00Z">
            <w:rPr>
              <w:rFonts w:ascii="Times New Roman" w:hAnsi="Times New Roman" w:cs="Times New Roman"/>
              <w:i/>
              <w:sz w:val="24"/>
              <w:szCs w:val="24"/>
            </w:rPr>
          </w:rPrChange>
        </w:rPr>
        <w:t>nowcasts</w:t>
      </w:r>
      <w:r w:rsidRPr="00687108">
        <w:rPr>
          <w:rFonts w:ascii="Times New Roman" w:hAnsi="Times New Roman" w:cs="Times New Roman"/>
          <w:sz w:val="24"/>
          <w:szCs w:val="24"/>
        </w:rPr>
        <w:t xml:space="preserve"> and forecasts relative to other model specifications. However, one of the exceptions was </w:t>
      </w:r>
      <w:del w:id="340" w:author="Johanna Koolemans Beynen" w:date="2020-01-20T22:54:00Z">
        <w:r w:rsidRPr="00687108" w:rsidDel="005D3CC6">
          <w:rPr>
            <w:rFonts w:ascii="Times New Roman" w:hAnsi="Times New Roman" w:cs="Times New Roman"/>
            <w:sz w:val="24"/>
            <w:szCs w:val="24"/>
          </w:rPr>
          <w:delText xml:space="preserve">obtained for </w:delText>
        </w:r>
      </w:del>
      <w:r w:rsidRPr="00687108">
        <w:rPr>
          <w:rFonts w:ascii="Times New Roman" w:hAnsi="Times New Roman" w:cs="Times New Roman"/>
          <w:sz w:val="24"/>
          <w:szCs w:val="24"/>
        </w:rPr>
        <w:t>the case of Mexico, where better results were achieved with the Bayesian VAR.</w:t>
      </w:r>
    </w:p>
    <w:p w14:paraId="46B189ED" w14:textId="2AB330E7"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Likewise, the first antecedent of the timely estimate published by INEGI was proposed by Guerrero, García and </w:t>
      </w:r>
      <w:proofErr w:type="spellStart"/>
      <w:r w:rsidRPr="003A5801">
        <w:rPr>
          <w:rFonts w:ascii="Times New Roman" w:hAnsi="Times New Roman" w:cs="Times New Roman"/>
          <w:sz w:val="24"/>
          <w:szCs w:val="24"/>
        </w:rPr>
        <w:t>Sainz</w:t>
      </w:r>
      <w:proofErr w:type="spellEnd"/>
      <w:r w:rsidRPr="003A5801">
        <w:rPr>
          <w:rFonts w:ascii="Times New Roman" w:hAnsi="Times New Roman" w:cs="Times New Roman"/>
          <w:sz w:val="24"/>
          <w:szCs w:val="24"/>
        </w:rPr>
        <w:t xml:space="preserve"> (2013), who suggest</w:t>
      </w:r>
      <w:ins w:id="341" w:author="Johanna Koolemans Beynen" w:date="2020-02-01T17:03:00Z">
        <w:r w:rsidR="00661223">
          <w:rPr>
            <w:rFonts w:ascii="Times New Roman" w:hAnsi="Times New Roman" w:cs="Times New Roman"/>
            <w:sz w:val="24"/>
            <w:szCs w:val="24"/>
          </w:rPr>
          <w:t>ed</w:t>
        </w:r>
      </w:ins>
      <w:r w:rsidRPr="003A5801">
        <w:rPr>
          <w:rFonts w:ascii="Times New Roman" w:hAnsi="Times New Roman" w:cs="Times New Roman"/>
          <w:sz w:val="24"/>
          <w:szCs w:val="24"/>
        </w:rPr>
        <w:t xml:space="preserve"> a procedure to make timely estimates of Mexico's quarterly GDP using </w:t>
      </w:r>
      <w:ins w:id="342" w:author="Johanna Koolemans Beynen" w:date="2020-01-20T15:59:00Z">
        <w:r w:rsidR="00336653">
          <w:rPr>
            <w:rFonts w:ascii="Times New Roman" w:hAnsi="Times New Roman" w:cs="Times New Roman"/>
            <w:sz w:val="24"/>
            <w:szCs w:val="24"/>
          </w:rPr>
          <w:t>b</w:t>
        </w:r>
      </w:ins>
      <w:del w:id="343" w:author="Johanna Koolemans Beynen" w:date="2020-01-20T15:59:00Z">
        <w:r w:rsidR="004A0B07" w:rsidDel="00336653">
          <w:rPr>
            <w:rFonts w:ascii="Times New Roman" w:hAnsi="Times New Roman" w:cs="Times New Roman"/>
            <w:sz w:val="24"/>
            <w:szCs w:val="24"/>
          </w:rPr>
          <w:delText>B</w:delText>
        </w:r>
      </w:del>
      <w:r w:rsidR="004A0B07">
        <w:rPr>
          <w:rFonts w:ascii="Times New Roman" w:hAnsi="Times New Roman" w:cs="Times New Roman"/>
          <w:sz w:val="24"/>
          <w:szCs w:val="24"/>
        </w:rPr>
        <w:t xml:space="preserve">ridge </w:t>
      </w:r>
      <w:ins w:id="344" w:author="Johanna Koolemans Beynen" w:date="2020-01-20T15:59:00Z">
        <w:r w:rsidR="00336653">
          <w:rPr>
            <w:rFonts w:ascii="Times New Roman" w:hAnsi="Times New Roman" w:cs="Times New Roman"/>
            <w:sz w:val="24"/>
            <w:szCs w:val="24"/>
          </w:rPr>
          <w:t>e</w:t>
        </w:r>
      </w:ins>
      <w:del w:id="345" w:author="Johanna Koolemans Beynen" w:date="2020-01-20T15:59:00Z">
        <w:r w:rsidR="004A0B07" w:rsidDel="00336653">
          <w:rPr>
            <w:rFonts w:ascii="Times New Roman" w:hAnsi="Times New Roman" w:cs="Times New Roman"/>
            <w:sz w:val="24"/>
            <w:szCs w:val="24"/>
          </w:rPr>
          <w:delText>E</w:delText>
        </w:r>
      </w:del>
      <w:r w:rsidR="004A0B07">
        <w:rPr>
          <w:rFonts w:ascii="Times New Roman" w:hAnsi="Times New Roman" w:cs="Times New Roman"/>
          <w:sz w:val="24"/>
          <w:szCs w:val="24"/>
        </w:rPr>
        <w:t xml:space="preserve">quations based on </w:t>
      </w:r>
      <w:ins w:id="346" w:author="Johanna Koolemans Beynen" w:date="2020-01-20T15:59:00Z">
        <w:r w:rsidR="00336653">
          <w:rPr>
            <w:rFonts w:ascii="Times New Roman" w:hAnsi="Times New Roman" w:cs="Times New Roman"/>
            <w:sz w:val="24"/>
            <w:szCs w:val="24"/>
          </w:rPr>
          <w:t>v</w:t>
        </w:r>
      </w:ins>
      <w:del w:id="347" w:author="Johanna Koolemans Beynen" w:date="2020-01-20T15:59:00Z">
        <w:r w:rsidR="00D719D5" w:rsidDel="00336653">
          <w:rPr>
            <w:rFonts w:ascii="Times New Roman" w:hAnsi="Times New Roman" w:cs="Times New Roman"/>
            <w:sz w:val="24"/>
            <w:szCs w:val="24"/>
          </w:rPr>
          <w:delText>V</w:delText>
        </w:r>
      </w:del>
      <w:r w:rsidR="00D719D5">
        <w:rPr>
          <w:rFonts w:ascii="Times New Roman" w:hAnsi="Times New Roman" w:cs="Times New Roman"/>
          <w:sz w:val="24"/>
          <w:szCs w:val="24"/>
        </w:rPr>
        <w:t>ector</w:t>
      </w:r>
      <w:r w:rsidR="00D719D5" w:rsidRPr="003A5801">
        <w:rPr>
          <w:rFonts w:ascii="Times New Roman" w:hAnsi="Times New Roman" w:cs="Times New Roman"/>
          <w:sz w:val="24"/>
          <w:szCs w:val="24"/>
        </w:rPr>
        <w:t xml:space="preserve"> </w:t>
      </w:r>
      <w:ins w:id="348" w:author="Johanna Koolemans Beynen" w:date="2020-01-20T15:59:00Z">
        <w:r w:rsidR="00336653">
          <w:rPr>
            <w:rFonts w:ascii="Times New Roman" w:hAnsi="Times New Roman" w:cs="Times New Roman"/>
            <w:sz w:val="24"/>
            <w:szCs w:val="24"/>
          </w:rPr>
          <w:t>a</w:t>
        </w:r>
      </w:ins>
      <w:del w:id="349" w:author="Johanna Koolemans Beynen" w:date="2020-01-20T15:59:00Z">
        <w:r w:rsidRPr="003A5801" w:rsidDel="00336653">
          <w:rPr>
            <w:rFonts w:ascii="Times New Roman" w:hAnsi="Times New Roman" w:cs="Times New Roman"/>
            <w:sz w:val="24"/>
            <w:szCs w:val="24"/>
          </w:rPr>
          <w:delText>A</w:delText>
        </w:r>
      </w:del>
      <w:r w:rsidRPr="003A5801">
        <w:rPr>
          <w:rFonts w:ascii="Times New Roman" w:hAnsi="Times New Roman" w:cs="Times New Roman"/>
          <w:sz w:val="24"/>
          <w:szCs w:val="24"/>
        </w:rPr>
        <w:t>utoregressive (VAR)</w:t>
      </w:r>
      <w:r w:rsidR="00D719D5">
        <w:rPr>
          <w:rFonts w:ascii="Times New Roman" w:hAnsi="Times New Roman" w:cs="Times New Roman"/>
          <w:sz w:val="24"/>
          <w:szCs w:val="24"/>
        </w:rPr>
        <w:t xml:space="preserve"> models</w:t>
      </w:r>
      <w:r w:rsidRPr="003A5801">
        <w:rPr>
          <w:rFonts w:ascii="Times New Roman" w:hAnsi="Times New Roman" w:cs="Times New Roman"/>
          <w:sz w:val="24"/>
          <w:szCs w:val="24"/>
        </w:rPr>
        <w:t xml:space="preserve">. </w:t>
      </w:r>
      <w:commentRangeStart w:id="350"/>
      <w:r w:rsidRPr="003A5801">
        <w:rPr>
          <w:rFonts w:ascii="Times New Roman" w:hAnsi="Times New Roman" w:cs="Times New Roman"/>
          <w:sz w:val="24"/>
          <w:szCs w:val="24"/>
        </w:rPr>
        <w:t xml:space="preserve">Guerrero </w:t>
      </w:r>
      <w:r w:rsidRPr="00661223">
        <w:rPr>
          <w:rFonts w:ascii="Times New Roman" w:hAnsi="Times New Roman" w:cs="Times New Roman"/>
          <w:i/>
          <w:iCs/>
          <w:sz w:val="24"/>
          <w:szCs w:val="24"/>
          <w:rPrChange w:id="351" w:author="Johanna Koolemans Beynen" w:date="2020-02-01T17:03:00Z">
            <w:rPr>
              <w:rFonts w:ascii="Times New Roman" w:hAnsi="Times New Roman" w:cs="Times New Roman"/>
              <w:sz w:val="24"/>
              <w:szCs w:val="24"/>
            </w:rPr>
          </w:rPrChange>
        </w:rPr>
        <w:t>et al</w:t>
      </w:r>
      <w:r w:rsidRPr="003A5801">
        <w:rPr>
          <w:rFonts w:ascii="Times New Roman" w:hAnsi="Times New Roman" w:cs="Times New Roman"/>
          <w:sz w:val="24"/>
          <w:szCs w:val="24"/>
        </w:rPr>
        <w:t xml:space="preserve">. (2013) </w:t>
      </w:r>
      <w:commentRangeEnd w:id="350"/>
      <w:r w:rsidR="007E64F1">
        <w:rPr>
          <w:rStyle w:val="CommentReference"/>
        </w:rPr>
        <w:commentReference w:id="350"/>
      </w:r>
      <w:r w:rsidRPr="003A5801">
        <w:rPr>
          <w:rFonts w:ascii="Times New Roman" w:hAnsi="Times New Roman" w:cs="Times New Roman"/>
          <w:sz w:val="24"/>
          <w:szCs w:val="24"/>
        </w:rPr>
        <w:t>structure the forecast by economic sectors and then by activity, analogous</w:t>
      </w:r>
      <w:r w:rsidR="00D719D5">
        <w:rPr>
          <w:rFonts w:ascii="Times New Roman" w:hAnsi="Times New Roman" w:cs="Times New Roman"/>
          <w:sz w:val="24"/>
          <w:szCs w:val="24"/>
        </w:rPr>
        <w:t>ly</w:t>
      </w:r>
      <w:r w:rsidRPr="003A5801">
        <w:rPr>
          <w:rFonts w:ascii="Times New Roman" w:hAnsi="Times New Roman" w:cs="Times New Roman"/>
          <w:sz w:val="24"/>
          <w:szCs w:val="24"/>
        </w:rPr>
        <w:t xml:space="preserve"> to how INEGI </w:t>
      </w:r>
      <w:del w:id="352" w:author="Johanna Koolemans Beynen" w:date="2020-02-01T17:03:00Z">
        <w:r w:rsidRPr="003A5801" w:rsidDel="00661223">
          <w:rPr>
            <w:rFonts w:ascii="Times New Roman" w:hAnsi="Times New Roman" w:cs="Times New Roman"/>
            <w:sz w:val="24"/>
            <w:szCs w:val="24"/>
          </w:rPr>
          <w:delText xml:space="preserve">elaborates </w:delText>
        </w:r>
      </w:del>
      <w:ins w:id="353" w:author="Johanna Koolemans Beynen" w:date="2020-02-01T17:03:00Z">
        <w:r w:rsidR="00661223">
          <w:rPr>
            <w:rFonts w:ascii="Times New Roman" w:hAnsi="Times New Roman" w:cs="Times New Roman"/>
            <w:sz w:val="24"/>
            <w:szCs w:val="24"/>
          </w:rPr>
          <w:t>presents</w:t>
        </w:r>
        <w:r w:rsidR="00661223" w:rsidRPr="003A5801">
          <w:rPr>
            <w:rFonts w:ascii="Times New Roman" w:hAnsi="Times New Roman" w:cs="Times New Roman"/>
            <w:sz w:val="24"/>
            <w:szCs w:val="24"/>
          </w:rPr>
          <w:t xml:space="preserve"> </w:t>
        </w:r>
      </w:ins>
      <w:r w:rsidRPr="003A5801">
        <w:rPr>
          <w:rFonts w:ascii="Times New Roman" w:hAnsi="Times New Roman" w:cs="Times New Roman"/>
          <w:sz w:val="24"/>
          <w:szCs w:val="24"/>
        </w:rPr>
        <w:t>the official data. Their results suggest that the</w:t>
      </w:r>
      <w:ins w:id="354" w:author="Johanna Koolemans Beynen" w:date="2020-02-01T17:03:00Z">
        <w:r w:rsidR="00661223">
          <w:rPr>
            <w:rFonts w:ascii="Times New Roman" w:hAnsi="Times New Roman" w:cs="Times New Roman"/>
            <w:sz w:val="24"/>
            <w:szCs w:val="24"/>
          </w:rPr>
          <w:t>ir</w:t>
        </w:r>
      </w:ins>
      <w:r w:rsidRPr="003A5801">
        <w:rPr>
          <w:rFonts w:ascii="Times New Roman" w:hAnsi="Times New Roman" w:cs="Times New Roman"/>
          <w:sz w:val="24"/>
          <w:szCs w:val="24"/>
        </w:rPr>
        <w:t xml:space="preserve"> estimates have relatively small </w:t>
      </w:r>
      <w:r w:rsidR="00D719D5">
        <w:rPr>
          <w:rFonts w:ascii="Times New Roman" w:hAnsi="Times New Roman" w:cs="Times New Roman"/>
          <w:sz w:val="24"/>
          <w:szCs w:val="24"/>
        </w:rPr>
        <w:t xml:space="preserve">forecast </w:t>
      </w:r>
      <w:r w:rsidRPr="003A5801">
        <w:rPr>
          <w:rFonts w:ascii="Times New Roman" w:hAnsi="Times New Roman" w:cs="Times New Roman"/>
          <w:sz w:val="24"/>
          <w:szCs w:val="24"/>
        </w:rPr>
        <w:t xml:space="preserve">errors, so they recommend using their model </w:t>
      </w:r>
      <w:del w:id="355" w:author="Johanna Koolemans Beynen" w:date="2020-02-01T17:07:00Z">
        <w:r w:rsidRPr="003A5801" w:rsidDel="00661223">
          <w:rPr>
            <w:rFonts w:ascii="Times New Roman" w:hAnsi="Times New Roman" w:cs="Times New Roman"/>
            <w:sz w:val="24"/>
            <w:szCs w:val="24"/>
          </w:rPr>
          <w:delText xml:space="preserve">for later </w:delText>
        </w:r>
      </w:del>
      <w:ins w:id="356" w:author="Johanna Koolemans Beynen" w:date="2020-02-01T17:07:00Z">
        <w:r w:rsidR="00661223">
          <w:rPr>
            <w:rFonts w:ascii="Times New Roman" w:hAnsi="Times New Roman" w:cs="Times New Roman"/>
            <w:sz w:val="24"/>
            <w:szCs w:val="24"/>
          </w:rPr>
          <w:t xml:space="preserve">to </w:t>
        </w:r>
      </w:ins>
      <w:r w:rsidRPr="003A5801">
        <w:rPr>
          <w:rFonts w:ascii="Times New Roman" w:hAnsi="Times New Roman" w:cs="Times New Roman"/>
          <w:sz w:val="24"/>
          <w:szCs w:val="24"/>
        </w:rPr>
        <w:t>estimate</w:t>
      </w:r>
      <w:del w:id="357" w:author="Johanna Koolemans Beynen" w:date="2020-02-01T17:07:00Z">
        <w:r w:rsidRPr="003A5801" w:rsidDel="00661223">
          <w:rPr>
            <w:rFonts w:ascii="Times New Roman" w:hAnsi="Times New Roman" w:cs="Times New Roman"/>
            <w:sz w:val="24"/>
            <w:szCs w:val="24"/>
          </w:rPr>
          <w:delText>s of</w:delText>
        </w:r>
      </w:del>
      <w:r w:rsidRPr="003A5801">
        <w:rPr>
          <w:rFonts w:ascii="Times New Roman" w:hAnsi="Times New Roman" w:cs="Times New Roman"/>
          <w:sz w:val="24"/>
          <w:szCs w:val="24"/>
        </w:rPr>
        <w:t xml:space="preserve"> </w:t>
      </w:r>
      <w:r w:rsidRPr="003A5801">
        <w:rPr>
          <w:rFonts w:ascii="Times New Roman" w:hAnsi="Times New Roman" w:cs="Times New Roman"/>
          <w:sz w:val="24"/>
          <w:szCs w:val="24"/>
        </w:rPr>
        <w:lastRenderedPageBreak/>
        <w:t xml:space="preserve">Mexico's quarterly GDP. However, Caruso (2018) does not consider this proposal as a nowcast, but catalogs it as a </w:t>
      </w:r>
      <w:proofErr w:type="spellStart"/>
      <w:r w:rsidRPr="003A5801">
        <w:rPr>
          <w:rFonts w:ascii="Times New Roman" w:hAnsi="Times New Roman" w:cs="Times New Roman"/>
          <w:sz w:val="24"/>
          <w:szCs w:val="24"/>
        </w:rPr>
        <w:t>backcast</w:t>
      </w:r>
      <w:proofErr w:type="spellEnd"/>
      <w:r w:rsidRPr="003A5801">
        <w:rPr>
          <w:rFonts w:ascii="Times New Roman" w:hAnsi="Times New Roman" w:cs="Times New Roman"/>
          <w:sz w:val="24"/>
          <w:szCs w:val="24"/>
        </w:rPr>
        <w:t xml:space="preserve"> since, </w:t>
      </w:r>
      <w:ins w:id="358" w:author="Johanna Koolemans Beynen" w:date="2020-02-01T17:07:00Z">
        <w:r w:rsidR="00661223">
          <w:rPr>
            <w:rFonts w:ascii="Times New Roman" w:hAnsi="Times New Roman" w:cs="Times New Roman"/>
            <w:sz w:val="24"/>
            <w:szCs w:val="24"/>
          </w:rPr>
          <w:t xml:space="preserve">along </w:t>
        </w:r>
      </w:ins>
      <w:r w:rsidRPr="003A5801">
        <w:rPr>
          <w:rFonts w:ascii="Times New Roman" w:hAnsi="Times New Roman" w:cs="Times New Roman"/>
          <w:sz w:val="24"/>
          <w:szCs w:val="24"/>
        </w:rPr>
        <w:t xml:space="preserve">with the model of </w:t>
      </w:r>
      <w:commentRangeStart w:id="359"/>
      <w:r w:rsidRPr="003A5801">
        <w:rPr>
          <w:rFonts w:ascii="Times New Roman" w:hAnsi="Times New Roman" w:cs="Times New Roman"/>
          <w:sz w:val="24"/>
          <w:szCs w:val="24"/>
        </w:rPr>
        <w:t xml:space="preserve">Guerrero </w:t>
      </w:r>
      <w:r w:rsidRPr="00661223">
        <w:rPr>
          <w:rFonts w:ascii="Times New Roman" w:hAnsi="Times New Roman" w:cs="Times New Roman"/>
          <w:i/>
          <w:iCs/>
          <w:sz w:val="24"/>
          <w:szCs w:val="24"/>
          <w:rPrChange w:id="360" w:author="Johanna Koolemans Beynen" w:date="2020-02-01T17:07:00Z">
            <w:rPr>
              <w:rFonts w:ascii="Times New Roman" w:hAnsi="Times New Roman" w:cs="Times New Roman"/>
              <w:sz w:val="24"/>
              <w:szCs w:val="24"/>
            </w:rPr>
          </w:rPrChange>
        </w:rPr>
        <w:t>et al.</w:t>
      </w:r>
      <w:r w:rsidRPr="003A5801">
        <w:rPr>
          <w:rFonts w:ascii="Times New Roman" w:hAnsi="Times New Roman" w:cs="Times New Roman"/>
          <w:sz w:val="24"/>
          <w:szCs w:val="24"/>
        </w:rPr>
        <w:t xml:space="preserve"> (2013), </w:t>
      </w:r>
      <w:commentRangeEnd w:id="359"/>
      <w:r w:rsidR="007E64F1">
        <w:rPr>
          <w:rStyle w:val="CommentReference"/>
        </w:rPr>
        <w:commentReference w:id="359"/>
      </w:r>
      <w:del w:id="361" w:author="Johanna Koolemans Beynen" w:date="2020-02-01T17:07:00Z">
        <w:r w:rsidRPr="003A5801" w:rsidDel="00661223">
          <w:rPr>
            <w:rFonts w:ascii="Times New Roman" w:hAnsi="Times New Roman" w:cs="Times New Roman"/>
            <w:sz w:val="24"/>
            <w:szCs w:val="24"/>
          </w:rPr>
          <w:delText>it is not possible to have an</w:delText>
        </w:r>
      </w:del>
      <w:ins w:id="362" w:author="Johanna Koolemans Beynen" w:date="2020-02-01T17:07:00Z">
        <w:r w:rsidR="00661223">
          <w:rPr>
            <w:rFonts w:ascii="Times New Roman" w:hAnsi="Times New Roman" w:cs="Times New Roman"/>
            <w:sz w:val="24"/>
            <w:szCs w:val="24"/>
          </w:rPr>
          <w:t>the</w:t>
        </w:r>
      </w:ins>
      <w:r w:rsidRPr="003A5801">
        <w:rPr>
          <w:rFonts w:ascii="Times New Roman" w:hAnsi="Times New Roman" w:cs="Times New Roman"/>
          <w:sz w:val="24"/>
          <w:szCs w:val="24"/>
        </w:rPr>
        <w:t xml:space="preserve"> estimate </w:t>
      </w:r>
      <w:ins w:id="363" w:author="Johanna Koolemans Beynen" w:date="2020-02-01T17:08:00Z">
        <w:r w:rsidR="00661223" w:rsidRPr="003A5801">
          <w:rPr>
            <w:rFonts w:ascii="Times New Roman" w:hAnsi="Times New Roman" w:cs="Times New Roman"/>
            <w:sz w:val="24"/>
            <w:szCs w:val="24"/>
          </w:rPr>
          <w:t>of GDP</w:t>
        </w:r>
        <w:r w:rsidR="00661223">
          <w:rPr>
            <w:rFonts w:ascii="Times New Roman" w:hAnsi="Times New Roman" w:cs="Times New Roman"/>
            <w:sz w:val="24"/>
            <w:szCs w:val="24"/>
          </w:rPr>
          <w:t xml:space="preserve"> growth</w:t>
        </w:r>
        <w:r w:rsidR="00661223" w:rsidRPr="003A5801" w:rsidDel="00661223">
          <w:rPr>
            <w:rFonts w:ascii="Times New Roman" w:hAnsi="Times New Roman" w:cs="Times New Roman"/>
            <w:sz w:val="24"/>
            <w:szCs w:val="24"/>
          </w:rPr>
          <w:t xml:space="preserve"> </w:t>
        </w:r>
      </w:ins>
      <w:del w:id="364" w:author="Johanna Koolemans Beynen" w:date="2020-02-01T17:07:00Z">
        <w:r w:rsidRPr="003A5801" w:rsidDel="00661223">
          <w:rPr>
            <w:rFonts w:ascii="Times New Roman" w:hAnsi="Times New Roman" w:cs="Times New Roman"/>
            <w:sz w:val="24"/>
            <w:szCs w:val="24"/>
          </w:rPr>
          <w:delText xml:space="preserve">during </w:delText>
        </w:r>
      </w:del>
      <w:ins w:id="365" w:author="Johanna Koolemans Beynen" w:date="2020-02-01T17:07:00Z">
        <w:r w:rsidR="00661223">
          <w:rPr>
            <w:rFonts w:ascii="Times New Roman" w:hAnsi="Times New Roman" w:cs="Times New Roman"/>
            <w:sz w:val="24"/>
            <w:szCs w:val="24"/>
          </w:rPr>
          <w:t>is no</w:t>
        </w:r>
      </w:ins>
      <w:ins w:id="366" w:author="Johanna Koolemans Beynen" w:date="2020-02-01T17:08:00Z">
        <w:r w:rsidR="00661223">
          <w:rPr>
            <w:rFonts w:ascii="Times New Roman" w:hAnsi="Times New Roman" w:cs="Times New Roman"/>
            <w:sz w:val="24"/>
            <w:szCs w:val="24"/>
          </w:rPr>
          <w:t>t available</w:t>
        </w:r>
      </w:ins>
      <w:ins w:id="367" w:author="Johanna Koolemans Beynen" w:date="2020-02-01T17:07:00Z">
        <w:r w:rsidR="00661223" w:rsidRPr="003A5801">
          <w:rPr>
            <w:rFonts w:ascii="Times New Roman" w:hAnsi="Times New Roman" w:cs="Times New Roman"/>
            <w:sz w:val="24"/>
            <w:szCs w:val="24"/>
          </w:rPr>
          <w:t xml:space="preserve"> </w:t>
        </w:r>
      </w:ins>
      <w:del w:id="368" w:author="Johanna Koolemans Beynen" w:date="2020-02-01T17:08:00Z">
        <w:r w:rsidRPr="003A5801" w:rsidDel="00661223">
          <w:rPr>
            <w:rFonts w:ascii="Times New Roman" w:hAnsi="Times New Roman" w:cs="Times New Roman"/>
            <w:sz w:val="24"/>
            <w:szCs w:val="24"/>
          </w:rPr>
          <w:delText xml:space="preserve">the reference quarter </w:delText>
        </w:r>
      </w:del>
      <w:r w:rsidRPr="003A5801">
        <w:rPr>
          <w:rFonts w:ascii="Times New Roman" w:hAnsi="Times New Roman" w:cs="Times New Roman"/>
          <w:sz w:val="24"/>
          <w:szCs w:val="24"/>
        </w:rPr>
        <w:t xml:space="preserve">until 15 days </w:t>
      </w:r>
      <w:del w:id="369" w:author="Johanna Koolemans Beynen" w:date="2020-02-01T17:08:00Z">
        <w:r w:rsidRPr="003A5801" w:rsidDel="00661223">
          <w:rPr>
            <w:rFonts w:ascii="Times New Roman" w:hAnsi="Times New Roman" w:cs="Times New Roman"/>
            <w:sz w:val="24"/>
            <w:szCs w:val="24"/>
          </w:rPr>
          <w:delText xml:space="preserve">have elapsed </w:delText>
        </w:r>
      </w:del>
      <w:r w:rsidRPr="003A5801">
        <w:rPr>
          <w:rFonts w:ascii="Times New Roman" w:hAnsi="Times New Roman" w:cs="Times New Roman"/>
          <w:sz w:val="24"/>
          <w:szCs w:val="24"/>
        </w:rPr>
        <w:t xml:space="preserve">after </w:t>
      </w:r>
      <w:r w:rsidR="00D719D5">
        <w:rPr>
          <w:rFonts w:ascii="Times New Roman" w:hAnsi="Times New Roman" w:cs="Times New Roman"/>
          <w:sz w:val="24"/>
          <w:szCs w:val="24"/>
        </w:rPr>
        <w:t>the</w:t>
      </w:r>
      <w:r w:rsidRPr="003A5801">
        <w:rPr>
          <w:rFonts w:ascii="Times New Roman" w:hAnsi="Times New Roman" w:cs="Times New Roman"/>
          <w:sz w:val="24"/>
          <w:szCs w:val="24"/>
        </w:rPr>
        <w:t xml:space="preserve"> conclu</w:t>
      </w:r>
      <w:r w:rsidR="00D719D5">
        <w:rPr>
          <w:rFonts w:ascii="Times New Roman" w:hAnsi="Times New Roman" w:cs="Times New Roman"/>
          <w:sz w:val="24"/>
          <w:szCs w:val="24"/>
        </w:rPr>
        <w:t xml:space="preserve">sion of </w:t>
      </w:r>
      <w:ins w:id="370" w:author="Johanna Koolemans Beynen" w:date="2020-02-01T17:08:00Z">
        <w:r w:rsidR="00661223" w:rsidRPr="003A5801">
          <w:rPr>
            <w:rFonts w:ascii="Times New Roman" w:hAnsi="Times New Roman" w:cs="Times New Roman"/>
            <w:sz w:val="24"/>
            <w:szCs w:val="24"/>
          </w:rPr>
          <w:t>the reference quarter</w:t>
        </w:r>
        <w:r w:rsidR="00661223">
          <w:rPr>
            <w:rFonts w:ascii="Times New Roman" w:hAnsi="Times New Roman" w:cs="Times New Roman"/>
            <w:sz w:val="24"/>
            <w:szCs w:val="24"/>
          </w:rPr>
          <w:t>.</w:t>
        </w:r>
      </w:ins>
      <w:del w:id="371" w:author="Johanna Koolemans Beynen" w:date="2020-02-01T17:08:00Z">
        <w:r w:rsidR="00DD4F22" w:rsidDel="00661223">
          <w:rPr>
            <w:rFonts w:ascii="Times New Roman" w:hAnsi="Times New Roman" w:cs="Times New Roman"/>
            <w:sz w:val="24"/>
            <w:szCs w:val="24"/>
          </w:rPr>
          <w:delText>it</w:delText>
        </w:r>
        <w:r w:rsidR="00D719D5" w:rsidDel="00661223">
          <w:rPr>
            <w:rFonts w:ascii="Times New Roman" w:hAnsi="Times New Roman" w:cs="Times New Roman"/>
            <w:sz w:val="24"/>
            <w:szCs w:val="24"/>
          </w:rPr>
          <w:delText>,</w:delText>
        </w:r>
        <w:r w:rsidRPr="003A5801" w:rsidDel="00661223">
          <w:rPr>
            <w:rFonts w:ascii="Times New Roman" w:hAnsi="Times New Roman" w:cs="Times New Roman"/>
            <w:sz w:val="24"/>
            <w:szCs w:val="24"/>
          </w:rPr>
          <w:delText xml:space="preserve"> to offer the first estimate of GDP</w:delText>
        </w:r>
        <w:r w:rsidR="00D719D5" w:rsidDel="00661223">
          <w:rPr>
            <w:rFonts w:ascii="Times New Roman" w:hAnsi="Times New Roman" w:cs="Times New Roman"/>
            <w:sz w:val="24"/>
            <w:szCs w:val="24"/>
          </w:rPr>
          <w:delText xml:space="preserve"> growth</w:delText>
        </w:r>
        <w:r w:rsidRPr="003A5801" w:rsidDel="00661223">
          <w:rPr>
            <w:rFonts w:ascii="Times New Roman" w:hAnsi="Times New Roman" w:cs="Times New Roman"/>
            <w:sz w:val="24"/>
            <w:szCs w:val="24"/>
          </w:rPr>
          <w:delText>.</w:delText>
        </w:r>
      </w:del>
    </w:p>
    <w:p w14:paraId="240534FF" w14:textId="2819CB4C"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Due to </w:t>
      </w:r>
      <w:del w:id="372" w:author="Johanna Koolemans Beynen" w:date="2020-02-01T17:10:00Z">
        <w:r w:rsidRPr="003A5801" w:rsidDel="00661223">
          <w:rPr>
            <w:rFonts w:ascii="Times New Roman" w:hAnsi="Times New Roman" w:cs="Times New Roman"/>
            <w:sz w:val="24"/>
            <w:szCs w:val="24"/>
          </w:rPr>
          <w:delText>the above</w:delText>
        </w:r>
      </w:del>
      <w:ins w:id="373" w:author="Johanna Koolemans Beynen" w:date="2020-02-01T17:10:00Z">
        <w:r w:rsidR="00661223">
          <w:rPr>
            <w:rFonts w:ascii="Times New Roman" w:hAnsi="Times New Roman" w:cs="Times New Roman"/>
            <w:sz w:val="24"/>
            <w:szCs w:val="24"/>
          </w:rPr>
          <w:t>this lag</w:t>
        </w:r>
      </w:ins>
      <w:r w:rsidRPr="003A5801">
        <w:rPr>
          <w:rFonts w:ascii="Times New Roman" w:hAnsi="Times New Roman" w:cs="Times New Roman"/>
          <w:sz w:val="24"/>
          <w:szCs w:val="24"/>
        </w:rPr>
        <w:t xml:space="preserve">, Caruso (2018) </w:t>
      </w:r>
      <w:del w:id="374" w:author="Johanna Koolemans Beynen" w:date="2020-02-01T17:10:00Z">
        <w:r w:rsidRPr="003A5801" w:rsidDel="00661223">
          <w:rPr>
            <w:rFonts w:ascii="Times New Roman" w:hAnsi="Times New Roman" w:cs="Times New Roman"/>
            <w:sz w:val="24"/>
            <w:szCs w:val="24"/>
          </w:rPr>
          <w:delText>is inclined towards</w:delText>
        </w:r>
      </w:del>
      <w:ins w:id="375" w:author="Johanna Koolemans Beynen" w:date="2020-02-01T17:10:00Z">
        <w:r w:rsidR="00661223">
          <w:rPr>
            <w:rFonts w:ascii="Times New Roman" w:hAnsi="Times New Roman" w:cs="Times New Roman"/>
            <w:sz w:val="24"/>
            <w:szCs w:val="24"/>
          </w:rPr>
          <w:t>prefers</w:t>
        </w:r>
      </w:ins>
      <w:r w:rsidRPr="003A5801">
        <w:rPr>
          <w:rFonts w:ascii="Times New Roman" w:hAnsi="Times New Roman" w:cs="Times New Roman"/>
          <w:sz w:val="24"/>
          <w:szCs w:val="24"/>
        </w:rPr>
        <w:t xml:space="preserve"> the use of a </w:t>
      </w:r>
      <w:r w:rsidR="00AD76E8">
        <w:rPr>
          <w:rFonts w:ascii="Times New Roman" w:hAnsi="Times New Roman" w:cs="Times New Roman"/>
          <w:sz w:val="24"/>
          <w:szCs w:val="24"/>
        </w:rPr>
        <w:t>DF</w:t>
      </w:r>
      <w:ins w:id="376" w:author="Johanna Koolemans Beynen" w:date="2020-01-20T15:59:00Z">
        <w:r w:rsidR="00336653">
          <w:rPr>
            <w:rFonts w:ascii="Times New Roman" w:hAnsi="Times New Roman" w:cs="Times New Roman"/>
            <w:sz w:val="24"/>
            <w:szCs w:val="24"/>
          </w:rPr>
          <w:t xml:space="preserve"> model</w:t>
        </w:r>
      </w:ins>
      <w:del w:id="377" w:author="Johanna Koolemans Beynen" w:date="2020-01-20T15:59:00Z">
        <w:r w:rsidR="00AD76E8" w:rsidDel="00336653">
          <w:rPr>
            <w:rFonts w:ascii="Times New Roman" w:hAnsi="Times New Roman" w:cs="Times New Roman"/>
            <w:sz w:val="24"/>
            <w:szCs w:val="24"/>
          </w:rPr>
          <w:delText>M</w:delText>
        </w:r>
      </w:del>
      <w:r w:rsidRPr="003A5801">
        <w:rPr>
          <w:rFonts w:ascii="Times New Roman" w:hAnsi="Times New Roman" w:cs="Times New Roman"/>
          <w:sz w:val="24"/>
          <w:szCs w:val="24"/>
        </w:rPr>
        <w:t xml:space="preserve"> based on </w:t>
      </w:r>
      <w:proofErr w:type="spellStart"/>
      <w:r w:rsidRPr="003A5801">
        <w:rPr>
          <w:rFonts w:ascii="Times New Roman" w:hAnsi="Times New Roman" w:cs="Times New Roman"/>
          <w:sz w:val="24"/>
          <w:szCs w:val="24"/>
        </w:rPr>
        <w:t>Doz</w:t>
      </w:r>
      <w:proofErr w:type="spellEnd"/>
      <w:r w:rsidRPr="003A5801">
        <w:rPr>
          <w:rFonts w:ascii="Times New Roman" w:hAnsi="Times New Roman" w:cs="Times New Roman"/>
          <w:sz w:val="24"/>
          <w:szCs w:val="24"/>
        </w:rPr>
        <w:t xml:space="preserve">, </w:t>
      </w:r>
      <w:proofErr w:type="spellStart"/>
      <w:r w:rsidRPr="003A5801">
        <w:rPr>
          <w:rFonts w:ascii="Times New Roman" w:hAnsi="Times New Roman" w:cs="Times New Roman"/>
          <w:sz w:val="24"/>
          <w:szCs w:val="24"/>
        </w:rPr>
        <w:t>Giannone</w:t>
      </w:r>
      <w:proofErr w:type="spellEnd"/>
      <w:r w:rsidRPr="003A5801">
        <w:rPr>
          <w:rFonts w:ascii="Times New Roman" w:hAnsi="Times New Roman" w:cs="Times New Roman"/>
          <w:sz w:val="24"/>
          <w:szCs w:val="24"/>
        </w:rPr>
        <w:t xml:space="preserve"> and Reichlin (2012), and </w:t>
      </w:r>
      <w:proofErr w:type="spellStart"/>
      <w:r w:rsidRPr="003A5801">
        <w:rPr>
          <w:rFonts w:ascii="Times New Roman" w:hAnsi="Times New Roman" w:cs="Times New Roman"/>
          <w:sz w:val="24"/>
          <w:szCs w:val="24"/>
        </w:rPr>
        <w:t>Banbura</w:t>
      </w:r>
      <w:proofErr w:type="spellEnd"/>
      <w:r w:rsidRPr="003A5801">
        <w:rPr>
          <w:rFonts w:ascii="Times New Roman" w:hAnsi="Times New Roman" w:cs="Times New Roman"/>
          <w:sz w:val="24"/>
          <w:szCs w:val="24"/>
        </w:rPr>
        <w:t xml:space="preserve"> and </w:t>
      </w:r>
      <w:proofErr w:type="spellStart"/>
      <w:r w:rsidRPr="003A5801">
        <w:rPr>
          <w:rFonts w:ascii="Times New Roman" w:hAnsi="Times New Roman" w:cs="Times New Roman"/>
          <w:sz w:val="24"/>
          <w:szCs w:val="24"/>
        </w:rPr>
        <w:t>Modugno</w:t>
      </w:r>
      <w:proofErr w:type="spellEnd"/>
      <w:r w:rsidRPr="003A5801">
        <w:rPr>
          <w:rFonts w:ascii="Times New Roman" w:hAnsi="Times New Roman" w:cs="Times New Roman"/>
          <w:sz w:val="24"/>
          <w:szCs w:val="24"/>
        </w:rPr>
        <w:t xml:space="preserve"> (2014). </w:t>
      </w:r>
      <w:ins w:id="378" w:author="Johanna Koolemans Beynen" w:date="2020-02-21T15:37:00Z">
        <w:r w:rsidR="007E64F1">
          <w:rPr>
            <w:rFonts w:ascii="Times New Roman" w:hAnsi="Times New Roman" w:cs="Times New Roman"/>
            <w:sz w:val="24"/>
            <w:szCs w:val="24"/>
          </w:rPr>
          <w:t>Using</w:t>
        </w:r>
      </w:ins>
      <w:del w:id="379" w:author="Johanna Koolemans Beynen" w:date="2020-02-21T15:37:00Z">
        <w:r w:rsidRPr="003A5801" w:rsidDel="007E64F1">
          <w:rPr>
            <w:rFonts w:ascii="Times New Roman" w:hAnsi="Times New Roman" w:cs="Times New Roman"/>
            <w:sz w:val="24"/>
            <w:szCs w:val="24"/>
          </w:rPr>
          <w:delText>With</w:delText>
        </w:r>
      </w:del>
      <w:r w:rsidRPr="003A5801">
        <w:rPr>
          <w:rFonts w:ascii="Times New Roman" w:hAnsi="Times New Roman" w:cs="Times New Roman"/>
          <w:sz w:val="24"/>
          <w:szCs w:val="24"/>
        </w:rPr>
        <w:t xml:space="preserve"> this model, the author forecasts Mexico's GDP</w:t>
      </w:r>
      <w:r w:rsidR="00D719D5">
        <w:rPr>
          <w:rFonts w:ascii="Times New Roman" w:hAnsi="Times New Roman" w:cs="Times New Roman"/>
          <w:sz w:val="24"/>
          <w:szCs w:val="24"/>
        </w:rPr>
        <w:t xml:space="preserve"> growth</w:t>
      </w:r>
      <w:r w:rsidRPr="003A5801">
        <w:rPr>
          <w:rFonts w:ascii="Times New Roman" w:hAnsi="Times New Roman" w:cs="Times New Roman"/>
          <w:sz w:val="24"/>
          <w:szCs w:val="24"/>
        </w:rPr>
        <w:t xml:space="preserve"> using monthly series from Mexico and </w:t>
      </w:r>
      <w:del w:id="380" w:author="Johanna Koolemans Beynen" w:date="2020-02-01T17:11:00Z">
        <w:r w:rsidR="00D719D5" w:rsidDel="006553DE">
          <w:rPr>
            <w:rFonts w:ascii="Times New Roman" w:hAnsi="Times New Roman" w:cs="Times New Roman"/>
            <w:sz w:val="24"/>
            <w:szCs w:val="24"/>
          </w:rPr>
          <w:delText xml:space="preserve">from </w:delText>
        </w:r>
      </w:del>
      <w:r w:rsidRPr="003A5801">
        <w:rPr>
          <w:rFonts w:ascii="Times New Roman" w:hAnsi="Times New Roman" w:cs="Times New Roman"/>
          <w:sz w:val="24"/>
          <w:szCs w:val="24"/>
        </w:rPr>
        <w:t xml:space="preserve">the US. </w:t>
      </w:r>
      <w:r w:rsidR="00AB148F">
        <w:rPr>
          <w:rFonts w:ascii="Times New Roman" w:hAnsi="Times New Roman" w:cs="Times New Roman"/>
          <w:sz w:val="24"/>
          <w:szCs w:val="24"/>
        </w:rPr>
        <w:t>His</w:t>
      </w:r>
      <w:r w:rsidRPr="003A5801">
        <w:rPr>
          <w:rFonts w:ascii="Times New Roman" w:hAnsi="Times New Roman" w:cs="Times New Roman"/>
          <w:sz w:val="24"/>
          <w:szCs w:val="24"/>
        </w:rPr>
        <w:t xml:space="preserve"> results indicate that the </w:t>
      </w:r>
      <w:r w:rsidR="00AD76E8">
        <w:rPr>
          <w:rFonts w:ascii="Times New Roman" w:hAnsi="Times New Roman" w:cs="Times New Roman"/>
          <w:sz w:val="24"/>
          <w:szCs w:val="24"/>
        </w:rPr>
        <w:t>DF</w:t>
      </w:r>
      <w:ins w:id="381" w:author="Johanna Koolemans Beynen" w:date="2020-01-20T16:00:00Z">
        <w:r w:rsidR="00336653">
          <w:rPr>
            <w:rFonts w:ascii="Times New Roman" w:hAnsi="Times New Roman" w:cs="Times New Roman"/>
            <w:sz w:val="24"/>
            <w:szCs w:val="24"/>
          </w:rPr>
          <w:t xml:space="preserve"> model</w:t>
        </w:r>
      </w:ins>
      <w:del w:id="382" w:author="Johanna Koolemans Beynen" w:date="2020-01-20T16:00:00Z">
        <w:r w:rsidR="00AD76E8" w:rsidDel="00336653">
          <w:rPr>
            <w:rFonts w:ascii="Times New Roman" w:hAnsi="Times New Roman" w:cs="Times New Roman"/>
            <w:sz w:val="24"/>
            <w:szCs w:val="24"/>
          </w:rPr>
          <w:delText>M</w:delText>
        </w:r>
      </w:del>
      <w:r w:rsidRPr="003A5801">
        <w:rPr>
          <w:rFonts w:ascii="Times New Roman" w:hAnsi="Times New Roman" w:cs="Times New Roman"/>
          <w:sz w:val="24"/>
          <w:szCs w:val="24"/>
        </w:rPr>
        <w:t xml:space="preserve"> generates more precise forecasts than those offered by the I</w:t>
      </w:r>
      <w:del w:id="383" w:author="Johanna Koolemans Beynen" w:date="2020-02-01T17:13:00Z">
        <w:r w:rsidRPr="003A5801" w:rsidDel="006553DE">
          <w:rPr>
            <w:rFonts w:ascii="Times New Roman" w:hAnsi="Times New Roman" w:cs="Times New Roman"/>
            <w:sz w:val="24"/>
            <w:szCs w:val="24"/>
          </w:rPr>
          <w:delText xml:space="preserve">nternational </w:delText>
        </w:r>
      </w:del>
      <w:r w:rsidRPr="003A5801">
        <w:rPr>
          <w:rFonts w:ascii="Times New Roman" w:hAnsi="Times New Roman" w:cs="Times New Roman"/>
          <w:sz w:val="24"/>
          <w:szCs w:val="24"/>
        </w:rPr>
        <w:t>M</w:t>
      </w:r>
      <w:del w:id="384" w:author="Johanna Koolemans Beynen" w:date="2020-02-01T17:13:00Z">
        <w:r w:rsidRPr="003A5801" w:rsidDel="006553DE">
          <w:rPr>
            <w:rFonts w:ascii="Times New Roman" w:hAnsi="Times New Roman" w:cs="Times New Roman"/>
            <w:sz w:val="24"/>
            <w:szCs w:val="24"/>
          </w:rPr>
          <w:delText xml:space="preserve">onetary </w:delText>
        </w:r>
      </w:del>
      <w:r w:rsidRPr="003A5801">
        <w:rPr>
          <w:rFonts w:ascii="Times New Roman" w:hAnsi="Times New Roman" w:cs="Times New Roman"/>
          <w:sz w:val="24"/>
          <w:szCs w:val="24"/>
        </w:rPr>
        <w:t>F</w:t>
      </w:r>
      <w:del w:id="385" w:author="Johanna Koolemans Beynen" w:date="2020-02-01T17:13:00Z">
        <w:r w:rsidRPr="003A5801" w:rsidDel="006553DE">
          <w:rPr>
            <w:rFonts w:ascii="Times New Roman" w:hAnsi="Times New Roman" w:cs="Times New Roman"/>
            <w:sz w:val="24"/>
            <w:szCs w:val="24"/>
          </w:rPr>
          <w:delText>und</w:delText>
        </w:r>
      </w:del>
      <w:r w:rsidRPr="003A5801">
        <w:rPr>
          <w:rFonts w:ascii="Times New Roman" w:hAnsi="Times New Roman" w:cs="Times New Roman"/>
          <w:sz w:val="24"/>
          <w:szCs w:val="24"/>
        </w:rPr>
        <w:t xml:space="preserve">, the OECD, the forecasts of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and </w:t>
      </w:r>
      <w:del w:id="386" w:author="Johanna Koolemans Beynen" w:date="2020-02-01T17:11:00Z">
        <w:r w:rsidRPr="003A5801" w:rsidDel="006553DE">
          <w:rPr>
            <w:rFonts w:ascii="Times New Roman" w:hAnsi="Times New Roman" w:cs="Times New Roman"/>
            <w:sz w:val="24"/>
            <w:szCs w:val="24"/>
          </w:rPr>
          <w:delText>tha</w:delText>
        </w:r>
        <w:r w:rsidR="00845FFA" w:rsidDel="006553DE">
          <w:rPr>
            <w:rFonts w:ascii="Times New Roman" w:hAnsi="Times New Roman" w:cs="Times New Roman"/>
            <w:sz w:val="24"/>
            <w:szCs w:val="24"/>
          </w:rPr>
          <w:delText>n</w:delText>
        </w:r>
        <w:r w:rsidRPr="003A5801" w:rsidDel="006553DE">
          <w:rPr>
            <w:rFonts w:ascii="Times New Roman" w:hAnsi="Times New Roman" w:cs="Times New Roman"/>
            <w:sz w:val="24"/>
            <w:szCs w:val="24"/>
          </w:rPr>
          <w:delText xml:space="preserve"> </w:delText>
        </w:r>
      </w:del>
      <w:r w:rsidRPr="003A5801">
        <w:rPr>
          <w:rFonts w:ascii="Times New Roman" w:hAnsi="Times New Roman" w:cs="Times New Roman"/>
          <w:sz w:val="24"/>
          <w:szCs w:val="24"/>
        </w:rPr>
        <w:t xml:space="preserve">the forecasts of the analysts surveyed by Bloomberg. However, the comparisons made by Caruso (2018) between the forecasts of </w:t>
      </w:r>
      <w:ins w:id="387" w:author="Johanna Koolemans Beynen" w:date="2020-02-01T17:14:00Z">
        <w:r w:rsidR="006553DE">
          <w:rPr>
            <w:rFonts w:ascii="Times New Roman" w:hAnsi="Times New Roman" w:cs="Times New Roman"/>
            <w:sz w:val="24"/>
            <w:szCs w:val="24"/>
          </w:rPr>
          <w:t>his</w:t>
        </w:r>
      </w:ins>
      <w:del w:id="388" w:author="Johanna Koolemans Beynen" w:date="2020-02-01T17:14:00Z">
        <w:r w:rsidRPr="003A5801" w:rsidDel="006553DE">
          <w:rPr>
            <w:rFonts w:ascii="Times New Roman" w:hAnsi="Times New Roman" w:cs="Times New Roman"/>
            <w:sz w:val="24"/>
            <w:szCs w:val="24"/>
          </w:rPr>
          <w:delText>its</w:delText>
        </w:r>
      </w:del>
      <w:r w:rsidRPr="003A5801">
        <w:rPr>
          <w:rFonts w:ascii="Times New Roman" w:hAnsi="Times New Roman" w:cs="Times New Roman"/>
          <w:sz w:val="24"/>
          <w:szCs w:val="24"/>
        </w:rPr>
        <w:t xml:space="preserve"> </w:t>
      </w:r>
      <w:r w:rsidR="00AD76E8">
        <w:rPr>
          <w:rFonts w:ascii="Times New Roman" w:hAnsi="Times New Roman" w:cs="Times New Roman"/>
          <w:sz w:val="24"/>
          <w:szCs w:val="24"/>
        </w:rPr>
        <w:t>DF</w:t>
      </w:r>
      <w:ins w:id="389" w:author="Johanna Koolemans Beynen" w:date="2020-01-20T16:00:00Z">
        <w:r w:rsidR="00336653">
          <w:rPr>
            <w:rFonts w:ascii="Times New Roman" w:hAnsi="Times New Roman" w:cs="Times New Roman"/>
            <w:sz w:val="24"/>
            <w:szCs w:val="24"/>
          </w:rPr>
          <w:t xml:space="preserve"> model</w:t>
        </w:r>
      </w:ins>
      <w:del w:id="390" w:author="Johanna Koolemans Beynen" w:date="2020-01-20T16:00:00Z">
        <w:r w:rsidR="00AD76E8" w:rsidDel="00336653">
          <w:rPr>
            <w:rFonts w:ascii="Times New Roman" w:hAnsi="Times New Roman" w:cs="Times New Roman"/>
            <w:sz w:val="24"/>
            <w:szCs w:val="24"/>
          </w:rPr>
          <w:delText>M</w:delText>
        </w:r>
      </w:del>
      <w:r w:rsidRPr="003A5801">
        <w:rPr>
          <w:rFonts w:ascii="Times New Roman" w:hAnsi="Times New Roman" w:cs="Times New Roman"/>
          <w:sz w:val="24"/>
          <w:szCs w:val="24"/>
        </w:rPr>
        <w:t xml:space="preserve"> and those of the specialists are not necessarily the most appropriate, since the latter are published in real time, while </w:t>
      </w:r>
      <w:del w:id="391" w:author="Johanna Koolemans Beynen" w:date="2020-02-01T17:14:00Z">
        <w:r w:rsidRPr="003A5801" w:rsidDel="006553DE">
          <w:rPr>
            <w:rFonts w:ascii="Times New Roman" w:hAnsi="Times New Roman" w:cs="Times New Roman"/>
            <w:sz w:val="24"/>
            <w:szCs w:val="24"/>
          </w:rPr>
          <w:delText xml:space="preserve">those of </w:delText>
        </w:r>
      </w:del>
      <w:r w:rsidRPr="003A5801">
        <w:rPr>
          <w:rFonts w:ascii="Times New Roman" w:hAnsi="Times New Roman" w:cs="Times New Roman"/>
          <w:sz w:val="24"/>
          <w:szCs w:val="24"/>
        </w:rPr>
        <w:t xml:space="preserve">the </w:t>
      </w:r>
      <w:r w:rsidR="00AD76E8">
        <w:rPr>
          <w:rFonts w:ascii="Times New Roman" w:hAnsi="Times New Roman" w:cs="Times New Roman"/>
          <w:sz w:val="24"/>
          <w:szCs w:val="24"/>
        </w:rPr>
        <w:t>DF</w:t>
      </w:r>
      <w:ins w:id="392" w:author="Johanna Koolemans Beynen" w:date="2020-01-20T16:00:00Z">
        <w:r w:rsidR="00336653">
          <w:rPr>
            <w:rFonts w:ascii="Times New Roman" w:hAnsi="Times New Roman" w:cs="Times New Roman"/>
            <w:sz w:val="24"/>
            <w:szCs w:val="24"/>
          </w:rPr>
          <w:t xml:space="preserve"> model</w:t>
        </w:r>
      </w:ins>
      <w:del w:id="393" w:author="Johanna Koolemans Beynen" w:date="2020-01-20T16:00:00Z">
        <w:r w:rsidR="00AD76E8" w:rsidDel="00336653">
          <w:rPr>
            <w:rFonts w:ascii="Times New Roman" w:hAnsi="Times New Roman" w:cs="Times New Roman"/>
            <w:sz w:val="24"/>
            <w:szCs w:val="24"/>
          </w:rPr>
          <w:delText>M</w:delText>
        </w:r>
      </w:del>
      <w:r w:rsidRPr="003A5801">
        <w:rPr>
          <w:rFonts w:ascii="Times New Roman" w:hAnsi="Times New Roman" w:cs="Times New Roman"/>
          <w:sz w:val="24"/>
          <w:szCs w:val="24"/>
        </w:rPr>
        <w:t xml:space="preserve"> </w:t>
      </w:r>
      <w:del w:id="394" w:author="Johanna Koolemans Beynen" w:date="2020-02-01T17:15:00Z">
        <w:r w:rsidRPr="003A5801" w:rsidDel="006553DE">
          <w:rPr>
            <w:rFonts w:ascii="Times New Roman" w:hAnsi="Times New Roman" w:cs="Times New Roman"/>
            <w:sz w:val="24"/>
            <w:szCs w:val="24"/>
          </w:rPr>
          <w:delText xml:space="preserve">that </w:delText>
        </w:r>
      </w:del>
      <w:r w:rsidR="00922587">
        <w:rPr>
          <w:rFonts w:ascii="Times New Roman" w:hAnsi="Times New Roman" w:cs="Times New Roman"/>
          <w:sz w:val="24"/>
          <w:szCs w:val="24"/>
        </w:rPr>
        <w:t>he</w:t>
      </w:r>
      <w:r w:rsidRPr="003A5801">
        <w:rPr>
          <w:rFonts w:ascii="Times New Roman" w:hAnsi="Times New Roman" w:cs="Times New Roman"/>
          <w:sz w:val="24"/>
          <w:szCs w:val="24"/>
        </w:rPr>
        <w:t xml:space="preserve"> estimates include </w:t>
      </w:r>
      <w:commentRangeStart w:id="395"/>
      <w:r w:rsidRPr="003A5801">
        <w:rPr>
          <w:rFonts w:ascii="Times New Roman" w:hAnsi="Times New Roman" w:cs="Times New Roman"/>
          <w:sz w:val="24"/>
          <w:szCs w:val="24"/>
        </w:rPr>
        <w:t>the reviews of the series</w:t>
      </w:r>
      <w:commentRangeEnd w:id="395"/>
      <w:r w:rsidR="006553DE">
        <w:rPr>
          <w:rStyle w:val="CommentReference"/>
        </w:rPr>
        <w:commentReference w:id="395"/>
      </w:r>
      <w:r w:rsidRPr="003A5801">
        <w:rPr>
          <w:rFonts w:ascii="Times New Roman" w:hAnsi="Times New Roman" w:cs="Times New Roman"/>
          <w:sz w:val="24"/>
          <w:szCs w:val="24"/>
        </w:rPr>
        <w:t>.</w:t>
      </w:r>
    </w:p>
    <w:p w14:paraId="76CEE3B0" w14:textId="57D830E4" w:rsidR="00603DD3" w:rsidRPr="003A5801" w:rsidRDefault="00AB148F" w:rsidP="00603DD3">
      <w:pPr>
        <w:spacing w:before="240" w:line="360" w:lineRule="auto"/>
        <w:jc w:val="both"/>
        <w:rPr>
          <w:rFonts w:ascii="Times New Roman" w:eastAsia="Times New Roman" w:hAnsi="Times New Roman" w:cs="Times New Roman"/>
          <w:sz w:val="24"/>
          <w:szCs w:val="24"/>
          <w:lang w:eastAsia="es-MX"/>
        </w:rPr>
      </w:pPr>
      <w:r>
        <w:rPr>
          <w:rFonts w:ascii="Times New Roman" w:hAnsi="Times New Roman" w:cs="Times New Roman"/>
          <w:sz w:val="24"/>
          <w:szCs w:val="24"/>
        </w:rPr>
        <w:t xml:space="preserve">Similarly, </w:t>
      </w:r>
      <w:r w:rsidR="003A5801" w:rsidRPr="003A5801">
        <w:rPr>
          <w:rFonts w:ascii="Times New Roman" w:hAnsi="Times New Roman" w:cs="Times New Roman"/>
          <w:sz w:val="24"/>
          <w:szCs w:val="24"/>
        </w:rPr>
        <w:t xml:space="preserve">Dahlhaus </w:t>
      </w:r>
      <w:r w:rsidR="003A5801" w:rsidRPr="006553DE">
        <w:rPr>
          <w:rFonts w:ascii="Times New Roman" w:hAnsi="Times New Roman" w:cs="Times New Roman"/>
          <w:i/>
          <w:iCs/>
          <w:sz w:val="24"/>
          <w:szCs w:val="24"/>
          <w:rPrChange w:id="396" w:author="Johanna Koolemans Beynen" w:date="2020-02-01T17:13:00Z">
            <w:rPr>
              <w:rFonts w:ascii="Times New Roman" w:hAnsi="Times New Roman" w:cs="Times New Roman"/>
              <w:sz w:val="24"/>
              <w:szCs w:val="24"/>
            </w:rPr>
          </w:rPrChange>
        </w:rPr>
        <w:t>et al.</w:t>
      </w:r>
      <w:r w:rsidR="003A5801" w:rsidRPr="003A5801">
        <w:rPr>
          <w:rFonts w:ascii="Times New Roman" w:hAnsi="Times New Roman" w:cs="Times New Roman"/>
          <w:sz w:val="24"/>
          <w:szCs w:val="24"/>
        </w:rPr>
        <w:t xml:space="preserve"> (2017) use a </w:t>
      </w:r>
      <w:r w:rsidR="00AD76E8">
        <w:rPr>
          <w:rFonts w:ascii="Times New Roman" w:hAnsi="Times New Roman" w:cs="Times New Roman"/>
          <w:sz w:val="24"/>
          <w:szCs w:val="24"/>
        </w:rPr>
        <w:t>DF</w:t>
      </w:r>
      <w:ins w:id="397" w:author="Johanna Koolemans Beynen" w:date="2020-01-20T16:00:00Z">
        <w:r w:rsidR="00336653">
          <w:rPr>
            <w:rFonts w:ascii="Times New Roman" w:hAnsi="Times New Roman" w:cs="Times New Roman"/>
            <w:sz w:val="24"/>
            <w:szCs w:val="24"/>
          </w:rPr>
          <w:t xml:space="preserve"> model</w:t>
        </w:r>
      </w:ins>
      <w:del w:id="398" w:author="Johanna Koolemans Beynen" w:date="2020-01-20T16:00:00Z">
        <w:r w:rsidR="00AD76E8" w:rsidDel="00336653">
          <w:rPr>
            <w:rFonts w:ascii="Times New Roman" w:hAnsi="Times New Roman" w:cs="Times New Roman"/>
            <w:sz w:val="24"/>
            <w:szCs w:val="24"/>
          </w:rPr>
          <w:delText>M</w:delText>
        </w:r>
      </w:del>
      <w:r w:rsidR="003A5801" w:rsidRPr="003A5801">
        <w:rPr>
          <w:rFonts w:ascii="Times New Roman" w:hAnsi="Times New Roman" w:cs="Times New Roman"/>
          <w:sz w:val="24"/>
          <w:szCs w:val="24"/>
        </w:rPr>
        <w:t xml:space="preserve"> based on </w:t>
      </w:r>
      <w:proofErr w:type="spellStart"/>
      <w:r w:rsidR="003A5801" w:rsidRPr="003A5801">
        <w:rPr>
          <w:rFonts w:ascii="Times New Roman" w:hAnsi="Times New Roman" w:cs="Times New Roman"/>
          <w:sz w:val="24"/>
          <w:szCs w:val="24"/>
        </w:rPr>
        <w:t>Giannone</w:t>
      </w:r>
      <w:proofErr w:type="spellEnd"/>
      <w:r w:rsidR="003A5801" w:rsidRPr="003A5801">
        <w:rPr>
          <w:rFonts w:ascii="Times New Roman" w:hAnsi="Times New Roman" w:cs="Times New Roman"/>
          <w:sz w:val="24"/>
          <w:szCs w:val="24"/>
        </w:rPr>
        <w:t xml:space="preserve"> </w:t>
      </w:r>
      <w:r w:rsidR="003A5801" w:rsidRPr="006553DE">
        <w:rPr>
          <w:rFonts w:ascii="Times New Roman" w:hAnsi="Times New Roman" w:cs="Times New Roman"/>
          <w:i/>
          <w:iCs/>
          <w:sz w:val="24"/>
          <w:szCs w:val="24"/>
          <w:rPrChange w:id="399" w:author="Johanna Koolemans Beynen" w:date="2020-02-01T17:13:00Z">
            <w:rPr>
              <w:rFonts w:ascii="Times New Roman" w:hAnsi="Times New Roman" w:cs="Times New Roman"/>
              <w:sz w:val="24"/>
              <w:szCs w:val="24"/>
            </w:rPr>
          </w:rPrChange>
        </w:rPr>
        <w:t>et al.</w:t>
      </w:r>
      <w:r w:rsidR="003A5801" w:rsidRPr="003A5801">
        <w:rPr>
          <w:rFonts w:ascii="Times New Roman" w:hAnsi="Times New Roman" w:cs="Times New Roman"/>
          <w:sz w:val="24"/>
          <w:szCs w:val="24"/>
        </w:rPr>
        <w:t xml:space="preserve"> (2008) in order to model and forecast the GDP of Brazil, </w:t>
      </w:r>
      <w:r w:rsidR="00845FFA" w:rsidRPr="003A5801">
        <w:rPr>
          <w:rFonts w:ascii="Times New Roman" w:hAnsi="Times New Roman" w:cs="Times New Roman"/>
          <w:sz w:val="24"/>
          <w:szCs w:val="24"/>
        </w:rPr>
        <w:t>Russia,</w:t>
      </w:r>
      <w:r w:rsidR="00845FFA">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India, China and Mexico (BRIC-M). The </w:t>
      </w:r>
      <w:r w:rsidR="00AD76E8">
        <w:rPr>
          <w:rFonts w:ascii="Times New Roman" w:hAnsi="Times New Roman" w:cs="Times New Roman"/>
          <w:sz w:val="24"/>
          <w:szCs w:val="24"/>
        </w:rPr>
        <w:t>DF</w:t>
      </w:r>
      <w:ins w:id="400" w:author="Johanna Koolemans Beynen" w:date="2020-01-20T16:00:00Z">
        <w:r w:rsidR="00336653">
          <w:rPr>
            <w:rFonts w:ascii="Times New Roman" w:hAnsi="Times New Roman" w:cs="Times New Roman"/>
            <w:sz w:val="24"/>
            <w:szCs w:val="24"/>
          </w:rPr>
          <w:t xml:space="preserve"> model</w:t>
        </w:r>
      </w:ins>
      <w:del w:id="401" w:author="Johanna Koolemans Beynen" w:date="2020-01-20T16:00:00Z">
        <w:r w:rsidR="00AD76E8" w:rsidDel="00336653">
          <w:rPr>
            <w:rFonts w:ascii="Times New Roman" w:hAnsi="Times New Roman" w:cs="Times New Roman"/>
            <w:sz w:val="24"/>
            <w:szCs w:val="24"/>
          </w:rPr>
          <w:delText>M</w:delText>
        </w:r>
      </w:del>
      <w:r w:rsidR="003A5801" w:rsidRPr="003A5801">
        <w:rPr>
          <w:rFonts w:ascii="Times New Roman" w:hAnsi="Times New Roman" w:cs="Times New Roman"/>
          <w:sz w:val="24"/>
          <w:szCs w:val="24"/>
        </w:rPr>
        <w:t xml:space="preserve"> that the authors use for Mexico </w:t>
      </w:r>
      <w:r w:rsidR="00922587">
        <w:rPr>
          <w:rFonts w:ascii="Times New Roman" w:hAnsi="Times New Roman" w:cs="Times New Roman"/>
          <w:sz w:val="24"/>
          <w:szCs w:val="24"/>
        </w:rPr>
        <w:t>includes</w:t>
      </w:r>
      <w:r w:rsidR="003A5801" w:rsidRPr="003A5801">
        <w:rPr>
          <w:rFonts w:ascii="Times New Roman" w:hAnsi="Times New Roman" w:cs="Times New Roman"/>
          <w:sz w:val="24"/>
          <w:szCs w:val="24"/>
        </w:rPr>
        <w:t xml:space="preserve"> variables </w:t>
      </w:r>
      <w:del w:id="402" w:author="Johanna Koolemans Beynen" w:date="2020-02-12T21:26:00Z">
        <w:r w:rsidRPr="003A5801" w:rsidDel="00E41C19">
          <w:rPr>
            <w:rFonts w:ascii="Times New Roman" w:hAnsi="Times New Roman" w:cs="Times New Roman"/>
            <w:sz w:val="24"/>
            <w:szCs w:val="24"/>
          </w:rPr>
          <w:delText>alike</w:delText>
        </w:r>
        <w:r w:rsidR="003A5801" w:rsidRPr="003A5801" w:rsidDel="00E41C19">
          <w:rPr>
            <w:rFonts w:ascii="Times New Roman" w:hAnsi="Times New Roman" w:cs="Times New Roman"/>
            <w:sz w:val="24"/>
            <w:szCs w:val="24"/>
          </w:rPr>
          <w:delText xml:space="preserve"> </w:delText>
        </w:r>
      </w:del>
      <w:ins w:id="403" w:author="Johanna Koolemans Beynen" w:date="2020-02-12T21:26:00Z">
        <w:r w:rsidR="00E41C19">
          <w:rPr>
            <w:rFonts w:ascii="Times New Roman" w:hAnsi="Times New Roman" w:cs="Times New Roman"/>
            <w:sz w:val="24"/>
            <w:szCs w:val="24"/>
          </w:rPr>
          <w:t>sim</w:t>
        </w:r>
      </w:ins>
      <w:ins w:id="404" w:author="Johanna Koolemans Beynen" w:date="2020-02-12T21:27:00Z">
        <w:r w:rsidR="00E41C19">
          <w:rPr>
            <w:rFonts w:ascii="Times New Roman" w:hAnsi="Times New Roman" w:cs="Times New Roman"/>
            <w:sz w:val="24"/>
            <w:szCs w:val="24"/>
          </w:rPr>
          <w:t>ilar</w:t>
        </w:r>
      </w:ins>
      <w:ins w:id="405" w:author="Johanna Koolemans Beynen" w:date="2020-02-12T21:26:00Z">
        <w:r w:rsidR="00E41C19" w:rsidRPr="003A5801">
          <w:rPr>
            <w:rFonts w:ascii="Times New Roman" w:hAnsi="Times New Roman" w:cs="Times New Roman"/>
            <w:sz w:val="24"/>
            <w:szCs w:val="24"/>
          </w:rPr>
          <w:t xml:space="preserve"> </w:t>
        </w:r>
      </w:ins>
      <w:r w:rsidR="003A5801" w:rsidRPr="003A5801">
        <w:rPr>
          <w:rFonts w:ascii="Times New Roman" w:hAnsi="Times New Roman" w:cs="Times New Roman"/>
          <w:sz w:val="24"/>
          <w:szCs w:val="24"/>
        </w:rPr>
        <w:t xml:space="preserve">to those of the </w:t>
      </w:r>
      <w:r w:rsidR="00AD76E8">
        <w:rPr>
          <w:rFonts w:ascii="Times New Roman" w:hAnsi="Times New Roman" w:cs="Times New Roman"/>
          <w:sz w:val="24"/>
          <w:szCs w:val="24"/>
        </w:rPr>
        <w:t>DF</w:t>
      </w:r>
      <w:ins w:id="406" w:author="Johanna Koolemans Beynen" w:date="2020-01-20T16:00:00Z">
        <w:r w:rsidR="00336653">
          <w:rPr>
            <w:rFonts w:ascii="Times New Roman" w:hAnsi="Times New Roman" w:cs="Times New Roman"/>
            <w:sz w:val="24"/>
            <w:szCs w:val="24"/>
          </w:rPr>
          <w:t xml:space="preserve"> model</w:t>
        </w:r>
      </w:ins>
      <w:del w:id="407" w:author="Johanna Koolemans Beynen" w:date="2020-01-20T16:00:00Z">
        <w:r w:rsidR="00AD76E8" w:rsidDel="00336653">
          <w:rPr>
            <w:rFonts w:ascii="Times New Roman" w:hAnsi="Times New Roman" w:cs="Times New Roman"/>
            <w:sz w:val="24"/>
            <w:szCs w:val="24"/>
          </w:rPr>
          <w:delText>M</w:delText>
        </w:r>
      </w:del>
      <w:r w:rsidR="003A5801" w:rsidRPr="003A5801">
        <w:rPr>
          <w:rFonts w:ascii="Times New Roman" w:hAnsi="Times New Roman" w:cs="Times New Roman"/>
          <w:sz w:val="24"/>
          <w:szCs w:val="24"/>
        </w:rPr>
        <w:t xml:space="preserve"> that I propose in this research, except for the price indicators that I do not consider and the Global Indicator of Economic Activity (IGAE</w:t>
      </w:r>
      <w:ins w:id="408" w:author="Johanna Koolemans Beynen" w:date="2020-02-21T13:11:00Z">
        <w:r w:rsidR="00D13FDA">
          <w:rPr>
            <w:rFonts w:ascii="Times New Roman" w:hAnsi="Times New Roman" w:cs="Times New Roman"/>
            <w:sz w:val="24"/>
            <w:szCs w:val="24"/>
          </w:rPr>
          <w:t>, for its initials in Spanish</w:t>
        </w:r>
      </w:ins>
      <w:r w:rsidR="003A5801" w:rsidRPr="003A5801">
        <w:rPr>
          <w:rFonts w:ascii="Times New Roman" w:hAnsi="Times New Roman" w:cs="Times New Roman"/>
          <w:sz w:val="24"/>
          <w:szCs w:val="24"/>
        </w:rPr>
        <w:t>),</w:t>
      </w:r>
      <w:r w:rsidR="00137FA3">
        <w:rPr>
          <w:rStyle w:val="FootnoteReference"/>
          <w:rFonts w:ascii="Times New Roman" w:hAnsi="Times New Roman" w:cs="Times New Roman"/>
          <w:sz w:val="24"/>
          <w:szCs w:val="24"/>
          <w:lang w:val="es-MX"/>
        </w:rPr>
        <w:footnoteReference w:id="4"/>
      </w:r>
      <w:r w:rsidR="003A5801" w:rsidRPr="003A5801">
        <w:rPr>
          <w:rFonts w:ascii="Times New Roman" w:hAnsi="Times New Roman" w:cs="Times New Roman"/>
          <w:sz w:val="24"/>
          <w:szCs w:val="24"/>
        </w:rPr>
        <w:t xml:space="preserve"> which is not included by the authors. Dahlhaus et al. (2017) compare the forecasts of their </w:t>
      </w:r>
      <w:r w:rsidR="00AD76E8">
        <w:rPr>
          <w:rFonts w:ascii="Times New Roman" w:hAnsi="Times New Roman" w:cs="Times New Roman"/>
          <w:sz w:val="24"/>
          <w:szCs w:val="24"/>
        </w:rPr>
        <w:t>DF</w:t>
      </w:r>
      <w:ins w:id="411" w:author="Johanna Koolemans Beynen" w:date="2020-01-20T16:01:00Z">
        <w:r w:rsidR="00336653">
          <w:rPr>
            <w:rFonts w:ascii="Times New Roman" w:hAnsi="Times New Roman" w:cs="Times New Roman"/>
            <w:sz w:val="24"/>
            <w:szCs w:val="24"/>
          </w:rPr>
          <w:t xml:space="preserve"> model</w:t>
        </w:r>
      </w:ins>
      <w:del w:id="412" w:author="Johanna Koolemans Beynen" w:date="2020-01-20T16:01:00Z">
        <w:r w:rsidR="00AD76E8" w:rsidDel="00336653">
          <w:rPr>
            <w:rFonts w:ascii="Times New Roman" w:hAnsi="Times New Roman" w:cs="Times New Roman"/>
            <w:sz w:val="24"/>
            <w:szCs w:val="24"/>
          </w:rPr>
          <w:delText>M</w:delText>
        </w:r>
      </w:del>
      <w:r w:rsidR="003A5801" w:rsidRPr="003A5801">
        <w:rPr>
          <w:rFonts w:ascii="Times New Roman" w:hAnsi="Times New Roman" w:cs="Times New Roman"/>
          <w:sz w:val="24"/>
          <w:szCs w:val="24"/>
        </w:rPr>
        <w:t xml:space="preserve"> with those generated by an </w:t>
      </w:r>
      <w:proofErr w:type="gramStart"/>
      <w:r w:rsidR="003A5801" w:rsidRPr="003A5801">
        <w:rPr>
          <w:rFonts w:ascii="Times New Roman" w:hAnsi="Times New Roman" w:cs="Times New Roman"/>
          <w:sz w:val="24"/>
          <w:szCs w:val="24"/>
        </w:rPr>
        <w:t>AR(</w:t>
      </w:r>
      <w:proofErr w:type="gramEnd"/>
      <w:r w:rsidR="003A5801" w:rsidRPr="003A5801">
        <w:rPr>
          <w:rFonts w:ascii="Times New Roman" w:hAnsi="Times New Roman" w:cs="Times New Roman"/>
          <w:sz w:val="24"/>
          <w:szCs w:val="24"/>
        </w:rPr>
        <w:t xml:space="preserve">2) and a MA(4); their results suggest that the </w:t>
      </w:r>
      <w:r w:rsidR="00AD76E8">
        <w:rPr>
          <w:rFonts w:ascii="Times New Roman" w:hAnsi="Times New Roman" w:cs="Times New Roman"/>
          <w:sz w:val="24"/>
          <w:szCs w:val="24"/>
        </w:rPr>
        <w:t>DF</w:t>
      </w:r>
      <w:ins w:id="413" w:author="Johanna Koolemans Beynen" w:date="2020-01-20T16:01:00Z">
        <w:r w:rsidR="00336653">
          <w:rPr>
            <w:rFonts w:ascii="Times New Roman" w:hAnsi="Times New Roman" w:cs="Times New Roman"/>
            <w:sz w:val="24"/>
            <w:szCs w:val="24"/>
          </w:rPr>
          <w:t xml:space="preserve"> model</w:t>
        </w:r>
      </w:ins>
      <w:del w:id="414" w:author="Johanna Koolemans Beynen" w:date="2020-01-20T16:01:00Z">
        <w:r w:rsidR="00AD76E8" w:rsidDel="00336653">
          <w:rPr>
            <w:rFonts w:ascii="Times New Roman" w:hAnsi="Times New Roman" w:cs="Times New Roman"/>
            <w:sz w:val="24"/>
            <w:szCs w:val="24"/>
          </w:rPr>
          <w:delText>M</w:delText>
        </w:r>
      </w:del>
      <w:r w:rsidR="003A5801" w:rsidRPr="003A5801">
        <w:rPr>
          <w:rFonts w:ascii="Times New Roman" w:hAnsi="Times New Roman" w:cs="Times New Roman"/>
          <w:sz w:val="24"/>
          <w:szCs w:val="24"/>
        </w:rPr>
        <w:t xml:space="preserve"> produces better forecasts than the reference models.</w:t>
      </w:r>
    </w:p>
    <w:p w14:paraId="7A01DAF5" w14:textId="37992101" w:rsidR="00603DD3" w:rsidRPr="003A5801" w:rsidRDefault="003A5801" w:rsidP="00646091">
      <w:pPr>
        <w:spacing w:before="240"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In another </w:t>
      </w:r>
      <w:r w:rsidR="00845FFA">
        <w:rPr>
          <w:rFonts w:ascii="Times New Roman" w:hAnsi="Times New Roman" w:cs="Times New Roman"/>
          <w:sz w:val="24"/>
          <w:szCs w:val="24"/>
        </w:rPr>
        <w:t>research</w:t>
      </w:r>
      <w:r w:rsidRPr="003A5801">
        <w:rPr>
          <w:rFonts w:ascii="Times New Roman" w:hAnsi="Times New Roman" w:cs="Times New Roman"/>
          <w:sz w:val="24"/>
          <w:szCs w:val="24"/>
        </w:rPr>
        <w:t xml:space="preserve"> similar to that of Caruso (2018</w:t>
      </w:r>
      <w:r w:rsidR="00845FFA">
        <w:rPr>
          <w:rFonts w:ascii="Times New Roman" w:hAnsi="Times New Roman" w:cs="Times New Roman"/>
          <w:sz w:val="24"/>
          <w:szCs w:val="24"/>
        </w:rPr>
        <w:t xml:space="preserve">), </w:t>
      </w:r>
      <w:proofErr w:type="spellStart"/>
      <w:r w:rsidR="00845FFA">
        <w:rPr>
          <w:rFonts w:ascii="Times New Roman" w:hAnsi="Times New Roman" w:cs="Times New Roman"/>
          <w:sz w:val="24"/>
          <w:szCs w:val="24"/>
        </w:rPr>
        <w:t>Delajara</w:t>
      </w:r>
      <w:proofErr w:type="spellEnd"/>
      <w:r w:rsidR="00845FFA">
        <w:rPr>
          <w:rFonts w:ascii="Times New Roman" w:hAnsi="Times New Roman" w:cs="Times New Roman"/>
          <w:sz w:val="24"/>
          <w:szCs w:val="24"/>
        </w:rPr>
        <w:t xml:space="preserve"> et al. (2016) use a</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w:t>
      </w:r>
      <w:ins w:id="415" w:author="Johanna Koolemans Beynen" w:date="2020-01-20T16:01:00Z">
        <w:r w:rsidR="00336653">
          <w:rPr>
            <w:rFonts w:ascii="Times New Roman" w:hAnsi="Times New Roman" w:cs="Times New Roman"/>
            <w:sz w:val="24"/>
            <w:szCs w:val="24"/>
          </w:rPr>
          <w:t xml:space="preserve"> model</w:t>
        </w:r>
      </w:ins>
      <w:del w:id="416" w:author="Johanna Koolemans Beynen" w:date="2020-01-20T16:01:00Z">
        <w:r w:rsidR="00AD76E8" w:rsidDel="00336653">
          <w:rPr>
            <w:rFonts w:ascii="Times New Roman" w:hAnsi="Times New Roman" w:cs="Times New Roman"/>
            <w:sz w:val="24"/>
            <w:szCs w:val="24"/>
          </w:rPr>
          <w:delText>M</w:delText>
        </w:r>
      </w:del>
      <w:r w:rsidRPr="003A5801">
        <w:rPr>
          <w:rFonts w:ascii="Times New Roman" w:hAnsi="Times New Roman" w:cs="Times New Roman"/>
          <w:sz w:val="24"/>
          <w:szCs w:val="24"/>
        </w:rPr>
        <w:t xml:space="preserve"> to forecast Mexico's GDP, but, unlike the </w:t>
      </w:r>
      <w:r w:rsidR="00DE10DA">
        <w:rPr>
          <w:rFonts w:ascii="Times New Roman" w:hAnsi="Times New Roman" w:cs="Times New Roman"/>
          <w:sz w:val="24"/>
          <w:szCs w:val="24"/>
        </w:rPr>
        <w:t>former</w:t>
      </w:r>
      <w:r w:rsidRPr="003A5801">
        <w:rPr>
          <w:rFonts w:ascii="Times New Roman" w:hAnsi="Times New Roman" w:cs="Times New Roman"/>
          <w:sz w:val="24"/>
          <w:szCs w:val="24"/>
        </w:rPr>
        <w:t>, the authors test their model in pseudo real</w:t>
      </w:r>
      <w:r w:rsidR="00845FFA">
        <w:rPr>
          <w:rFonts w:ascii="Times New Roman" w:hAnsi="Times New Roman" w:cs="Times New Roman"/>
          <w:sz w:val="24"/>
          <w:szCs w:val="24"/>
        </w:rPr>
        <w:t>-</w:t>
      </w:r>
      <w:r w:rsidRPr="003A5801">
        <w:rPr>
          <w:rFonts w:ascii="Times New Roman" w:hAnsi="Times New Roman" w:cs="Times New Roman"/>
          <w:sz w:val="24"/>
          <w:szCs w:val="24"/>
        </w:rPr>
        <w:t xml:space="preserve">time. </w:t>
      </w:r>
      <w:proofErr w:type="spellStart"/>
      <w:r w:rsidRPr="003A5801">
        <w:rPr>
          <w:rFonts w:ascii="Times New Roman" w:hAnsi="Times New Roman" w:cs="Times New Roman"/>
          <w:sz w:val="24"/>
          <w:szCs w:val="24"/>
        </w:rPr>
        <w:t>Delajara</w:t>
      </w:r>
      <w:proofErr w:type="spellEnd"/>
      <w:r w:rsidRPr="003A5801">
        <w:rPr>
          <w:rFonts w:ascii="Times New Roman" w:hAnsi="Times New Roman" w:cs="Times New Roman"/>
          <w:sz w:val="24"/>
          <w:szCs w:val="24"/>
        </w:rPr>
        <w:t xml:space="preserve"> et al. (2016) use five variables of </w:t>
      </w:r>
      <w:r w:rsidR="00267120">
        <w:rPr>
          <w:rFonts w:ascii="Times New Roman" w:hAnsi="Times New Roman" w:cs="Times New Roman"/>
          <w:sz w:val="24"/>
          <w:szCs w:val="24"/>
        </w:rPr>
        <w:t xml:space="preserve">the </w:t>
      </w:r>
      <w:r w:rsidRPr="003A5801">
        <w:rPr>
          <w:rFonts w:ascii="Times New Roman" w:hAnsi="Times New Roman" w:cs="Times New Roman"/>
          <w:sz w:val="24"/>
          <w:szCs w:val="24"/>
        </w:rPr>
        <w:t xml:space="preserve">economic activity in Mexico and compare the forecasts of their model with those offered by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Their results show that their </w:t>
      </w:r>
      <w:r w:rsidR="00AD76E8">
        <w:rPr>
          <w:rFonts w:ascii="Times New Roman" w:hAnsi="Times New Roman" w:cs="Times New Roman"/>
          <w:sz w:val="24"/>
          <w:szCs w:val="24"/>
        </w:rPr>
        <w:t>DF</w:t>
      </w:r>
      <w:ins w:id="417" w:author="Johanna Koolemans Beynen" w:date="2020-01-20T16:01:00Z">
        <w:r w:rsidR="00336653">
          <w:rPr>
            <w:rFonts w:ascii="Times New Roman" w:hAnsi="Times New Roman" w:cs="Times New Roman"/>
            <w:sz w:val="24"/>
            <w:szCs w:val="24"/>
          </w:rPr>
          <w:t xml:space="preserve"> model</w:t>
        </w:r>
      </w:ins>
      <w:del w:id="418" w:author="Johanna Koolemans Beynen" w:date="2020-01-20T16:01:00Z">
        <w:r w:rsidR="00AD76E8" w:rsidDel="00336653">
          <w:rPr>
            <w:rFonts w:ascii="Times New Roman" w:hAnsi="Times New Roman" w:cs="Times New Roman"/>
            <w:sz w:val="24"/>
            <w:szCs w:val="24"/>
          </w:rPr>
          <w:delText>M</w:delText>
        </w:r>
      </w:del>
      <w:r w:rsidRPr="003A5801">
        <w:rPr>
          <w:rFonts w:ascii="Times New Roman" w:hAnsi="Times New Roman" w:cs="Times New Roman"/>
          <w:sz w:val="24"/>
          <w:szCs w:val="24"/>
        </w:rPr>
        <w:t xml:space="preserve"> produces more accurate forecasts than those of the </w:t>
      </w:r>
      <w:r w:rsidR="00845FFA">
        <w:rPr>
          <w:rFonts w:ascii="Times New Roman" w:hAnsi="Times New Roman" w:cs="Times New Roman"/>
          <w:sz w:val="24"/>
          <w:szCs w:val="24"/>
        </w:rPr>
        <w:t>SPF</w:t>
      </w:r>
      <w:r w:rsidR="00267120">
        <w:rPr>
          <w:rFonts w:ascii="Times New Roman" w:hAnsi="Times New Roman" w:cs="Times New Roman"/>
          <w:sz w:val="24"/>
          <w:szCs w:val="24"/>
        </w:rPr>
        <w:t xml:space="preserve">. However, </w:t>
      </w:r>
      <w:r w:rsidR="00321370">
        <w:rPr>
          <w:rFonts w:ascii="Times New Roman" w:hAnsi="Times New Roman" w:cs="Times New Roman"/>
          <w:sz w:val="24"/>
          <w:szCs w:val="24"/>
        </w:rPr>
        <w:t xml:space="preserve">with the </w:t>
      </w:r>
      <w:r w:rsidR="00267120">
        <w:rPr>
          <w:rFonts w:ascii="Times New Roman" w:hAnsi="Times New Roman" w:cs="Times New Roman"/>
          <w:sz w:val="24"/>
          <w:szCs w:val="24"/>
        </w:rPr>
        <w:t>except</w:t>
      </w:r>
      <w:r w:rsidR="00321370">
        <w:rPr>
          <w:rFonts w:ascii="Times New Roman" w:hAnsi="Times New Roman" w:cs="Times New Roman"/>
          <w:sz w:val="24"/>
          <w:szCs w:val="24"/>
        </w:rPr>
        <w:t>ion of</w:t>
      </w:r>
      <w:r w:rsidR="00267120">
        <w:rPr>
          <w:rFonts w:ascii="Times New Roman" w:hAnsi="Times New Roman" w:cs="Times New Roman"/>
          <w:sz w:val="24"/>
          <w:szCs w:val="24"/>
        </w:rPr>
        <w:t xml:space="preserve"> L</w:t>
      </w:r>
      <w:r w:rsidRPr="003A5801">
        <w:rPr>
          <w:rFonts w:ascii="Times New Roman" w:hAnsi="Times New Roman" w:cs="Times New Roman"/>
          <w:sz w:val="24"/>
          <w:szCs w:val="24"/>
        </w:rPr>
        <w:t>i</w:t>
      </w:r>
      <w:r w:rsidR="00267120">
        <w:rPr>
          <w:rFonts w:ascii="Times New Roman" w:hAnsi="Times New Roman" w:cs="Times New Roman"/>
          <w:sz w:val="24"/>
          <w:szCs w:val="24"/>
        </w:rPr>
        <w:t>u</w:t>
      </w:r>
      <w:r w:rsidRPr="003A5801">
        <w:rPr>
          <w:rFonts w:ascii="Times New Roman" w:hAnsi="Times New Roman" w:cs="Times New Roman"/>
          <w:sz w:val="24"/>
          <w:szCs w:val="24"/>
        </w:rPr>
        <w:t xml:space="preserve"> et al. (2012), none of the aforementioned </w:t>
      </w:r>
      <w:r w:rsidR="00845FFA">
        <w:rPr>
          <w:rFonts w:ascii="Times New Roman" w:hAnsi="Times New Roman" w:cs="Times New Roman"/>
          <w:sz w:val="24"/>
          <w:szCs w:val="24"/>
        </w:rPr>
        <w:t xml:space="preserve">researches consider BE </w:t>
      </w:r>
      <w:ins w:id="419" w:author="Johanna Koolemans Beynen" w:date="2020-01-20T16:01:00Z">
        <w:r w:rsidR="00336653">
          <w:rPr>
            <w:rFonts w:ascii="Times New Roman" w:hAnsi="Times New Roman" w:cs="Times New Roman"/>
            <w:sz w:val="24"/>
            <w:szCs w:val="24"/>
          </w:rPr>
          <w:t xml:space="preserve">models </w:t>
        </w:r>
      </w:ins>
      <w:r w:rsidRPr="003A5801">
        <w:rPr>
          <w:rFonts w:ascii="Times New Roman" w:hAnsi="Times New Roman" w:cs="Times New Roman"/>
          <w:sz w:val="24"/>
          <w:szCs w:val="24"/>
        </w:rPr>
        <w:t xml:space="preserve">in their </w:t>
      </w:r>
      <w:r w:rsidRPr="003A5801">
        <w:rPr>
          <w:rFonts w:ascii="Times New Roman" w:hAnsi="Times New Roman" w:cs="Times New Roman"/>
          <w:sz w:val="24"/>
          <w:szCs w:val="24"/>
        </w:rPr>
        <w:lastRenderedPageBreak/>
        <w:t xml:space="preserve">comparisons. In this sense, the present </w:t>
      </w:r>
      <w:r w:rsidR="00845FFA">
        <w:rPr>
          <w:rFonts w:ascii="Times New Roman" w:hAnsi="Times New Roman" w:cs="Times New Roman"/>
          <w:sz w:val="24"/>
          <w:szCs w:val="24"/>
        </w:rPr>
        <w:t>document</w:t>
      </w:r>
      <w:r w:rsidRPr="003A5801">
        <w:rPr>
          <w:rFonts w:ascii="Times New Roman" w:hAnsi="Times New Roman" w:cs="Times New Roman"/>
          <w:sz w:val="24"/>
          <w:szCs w:val="24"/>
        </w:rPr>
        <w:t xml:space="preserve"> provides new evidence about the convenience </w:t>
      </w:r>
      <w:r w:rsidR="00321370">
        <w:rPr>
          <w:rFonts w:ascii="Times New Roman" w:hAnsi="Times New Roman" w:cs="Times New Roman"/>
          <w:sz w:val="24"/>
          <w:szCs w:val="24"/>
        </w:rPr>
        <w:t>of</w:t>
      </w:r>
      <w:r w:rsidR="00434402">
        <w:rPr>
          <w:rFonts w:ascii="Times New Roman" w:hAnsi="Times New Roman" w:cs="Times New Roman"/>
          <w:sz w:val="24"/>
          <w:szCs w:val="24"/>
        </w:rPr>
        <w:t xml:space="preserve"> the use of BE </w:t>
      </w:r>
      <w:ins w:id="420" w:author="Johanna Koolemans Beynen" w:date="2020-01-20T16:01:00Z">
        <w:r w:rsidR="00336653">
          <w:rPr>
            <w:rFonts w:ascii="Times New Roman" w:hAnsi="Times New Roman" w:cs="Times New Roman"/>
            <w:sz w:val="24"/>
            <w:szCs w:val="24"/>
          </w:rPr>
          <w:t>m</w:t>
        </w:r>
      </w:ins>
      <w:ins w:id="421" w:author="Johanna Koolemans Beynen" w:date="2020-01-20T16:02:00Z">
        <w:r w:rsidR="00336653">
          <w:rPr>
            <w:rFonts w:ascii="Times New Roman" w:hAnsi="Times New Roman" w:cs="Times New Roman"/>
            <w:sz w:val="24"/>
            <w:szCs w:val="24"/>
          </w:rPr>
          <w:t>odel</w:t>
        </w:r>
      </w:ins>
      <w:ins w:id="422" w:author="Johanna Koolemans Beynen" w:date="2020-01-20T22:52:00Z">
        <w:r w:rsidR="005D3CC6">
          <w:rPr>
            <w:rFonts w:ascii="Times New Roman" w:hAnsi="Times New Roman" w:cs="Times New Roman"/>
            <w:sz w:val="24"/>
            <w:szCs w:val="24"/>
          </w:rPr>
          <w:t>s</w:t>
        </w:r>
      </w:ins>
      <w:ins w:id="423" w:author="Johanna Koolemans Beynen" w:date="2020-01-20T16:02:00Z">
        <w:r w:rsidR="00336653">
          <w:rPr>
            <w:rFonts w:ascii="Times New Roman" w:hAnsi="Times New Roman" w:cs="Times New Roman"/>
            <w:sz w:val="24"/>
            <w:szCs w:val="24"/>
          </w:rPr>
          <w:t xml:space="preserve"> </w:t>
        </w:r>
      </w:ins>
      <w:r w:rsidR="00434402">
        <w:rPr>
          <w:rFonts w:ascii="Times New Roman" w:hAnsi="Times New Roman" w:cs="Times New Roman"/>
          <w:sz w:val="24"/>
          <w:szCs w:val="24"/>
        </w:rPr>
        <w:t>to make</w:t>
      </w:r>
      <w:r w:rsidRPr="003A5801">
        <w:rPr>
          <w:rFonts w:ascii="Times New Roman" w:hAnsi="Times New Roman" w:cs="Times New Roman"/>
          <w:sz w:val="24"/>
          <w:szCs w:val="24"/>
        </w:rPr>
        <w:t xml:space="preserve"> </w:t>
      </w:r>
      <w:ins w:id="424" w:author="Johanna Koolemans Beynen" w:date="2020-01-20T16:02:00Z">
        <w:r w:rsidR="00336653">
          <w:rPr>
            <w:rFonts w:ascii="Times New Roman" w:hAnsi="Times New Roman" w:cs="Times New Roman"/>
            <w:sz w:val="24"/>
            <w:szCs w:val="24"/>
          </w:rPr>
          <w:t>n</w:t>
        </w:r>
      </w:ins>
      <w:del w:id="425" w:author="Johanna Koolemans Beynen" w:date="2020-01-20T16:02:00Z">
        <w:r w:rsidRPr="003A5801" w:rsidDel="00336653">
          <w:rPr>
            <w:rFonts w:ascii="Times New Roman" w:hAnsi="Times New Roman" w:cs="Times New Roman"/>
            <w:sz w:val="24"/>
            <w:szCs w:val="24"/>
          </w:rPr>
          <w:delText>N</w:delText>
        </w:r>
      </w:del>
      <w:r w:rsidRPr="003A5801">
        <w:rPr>
          <w:rFonts w:ascii="Times New Roman" w:hAnsi="Times New Roman" w:cs="Times New Roman"/>
          <w:sz w:val="24"/>
          <w:szCs w:val="24"/>
        </w:rPr>
        <w:t>owcasting of Mexico's GDP</w:t>
      </w:r>
      <w:r w:rsidR="00845FFA">
        <w:rPr>
          <w:rFonts w:ascii="Times New Roman" w:hAnsi="Times New Roman" w:cs="Times New Roman"/>
          <w:sz w:val="24"/>
          <w:szCs w:val="24"/>
        </w:rPr>
        <w:t xml:space="preserve"> growth</w:t>
      </w:r>
      <w:r w:rsidRPr="003A5801">
        <w:rPr>
          <w:rFonts w:ascii="Times New Roman" w:hAnsi="Times New Roman" w:cs="Times New Roman"/>
          <w:sz w:val="24"/>
          <w:szCs w:val="24"/>
        </w:rPr>
        <w:t>.</w:t>
      </w:r>
    </w:p>
    <w:p w14:paraId="3439EB4E" w14:textId="77777777" w:rsidR="00603DD3" w:rsidRPr="00AC77BB" w:rsidRDefault="00603DD3" w:rsidP="00603DD3">
      <w:pPr>
        <w:spacing w:line="360" w:lineRule="auto"/>
        <w:jc w:val="both"/>
        <w:rPr>
          <w:rFonts w:ascii="Times New Roman" w:hAnsi="Times New Roman" w:cs="Times New Roman"/>
          <w:b/>
          <w:sz w:val="32"/>
          <w:szCs w:val="24"/>
        </w:rPr>
      </w:pPr>
      <w:r w:rsidRPr="00AC77BB">
        <w:rPr>
          <w:rFonts w:ascii="Times New Roman" w:hAnsi="Times New Roman" w:cs="Times New Roman"/>
          <w:b/>
          <w:sz w:val="32"/>
          <w:szCs w:val="24"/>
        </w:rPr>
        <w:t xml:space="preserve">3 </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32"/>
          <w:szCs w:val="24"/>
        </w:rPr>
        <w:t>Nowcasting</w:t>
      </w:r>
    </w:p>
    <w:p w14:paraId="2D04E462" w14:textId="38908CD9" w:rsidR="00603DD3" w:rsidRPr="003A5801" w:rsidRDefault="00AC500F" w:rsidP="00603DD3">
      <w:pPr>
        <w:spacing w:line="360" w:lineRule="auto"/>
        <w:jc w:val="both"/>
        <w:rPr>
          <w:rFonts w:ascii="Times New Roman" w:hAnsi="Times New Roman" w:cs="Times New Roman"/>
          <w:sz w:val="24"/>
          <w:szCs w:val="24"/>
        </w:rPr>
      </w:pPr>
      <w:ins w:id="426" w:author="Johanna Koolemans Beynen" w:date="2020-02-08T13:39:00Z">
        <w:r>
          <w:rPr>
            <w:rFonts w:ascii="Times New Roman" w:hAnsi="Times New Roman" w:cs="Times New Roman"/>
            <w:sz w:val="24"/>
            <w:szCs w:val="24"/>
          </w:rPr>
          <w:t>N</w:t>
        </w:r>
      </w:ins>
      <w:del w:id="427" w:author="Johanna Koolemans Beynen" w:date="2020-02-08T13:39:00Z">
        <w:r w:rsidR="00094EDA" w:rsidDel="00AC500F">
          <w:rPr>
            <w:rFonts w:ascii="Times New Roman" w:hAnsi="Times New Roman" w:cs="Times New Roman"/>
            <w:sz w:val="24"/>
            <w:szCs w:val="24"/>
          </w:rPr>
          <w:delText xml:space="preserve">The </w:delText>
        </w:r>
      </w:del>
      <w:del w:id="428" w:author="Johanna Koolemans Beynen" w:date="2020-01-20T16:02:00Z">
        <w:r w:rsidR="003A5801" w:rsidRPr="003A5801" w:rsidDel="00336653">
          <w:rPr>
            <w:rFonts w:ascii="Times New Roman" w:hAnsi="Times New Roman" w:cs="Times New Roman"/>
            <w:sz w:val="24"/>
            <w:szCs w:val="24"/>
          </w:rPr>
          <w:delText>N</w:delText>
        </w:r>
      </w:del>
      <w:r w:rsidR="003A5801" w:rsidRPr="003A5801">
        <w:rPr>
          <w:rFonts w:ascii="Times New Roman" w:hAnsi="Times New Roman" w:cs="Times New Roman"/>
          <w:sz w:val="24"/>
          <w:szCs w:val="24"/>
        </w:rPr>
        <w:t xml:space="preserve">owcasting can be defined as </w:t>
      </w:r>
      <w:ins w:id="429" w:author="Johanna Koolemans Beynen" w:date="2020-02-08T13:39:00Z">
        <w:r w:rsidR="00EC3431">
          <w:rPr>
            <w:rFonts w:ascii="Times New Roman" w:hAnsi="Times New Roman" w:cs="Times New Roman"/>
            <w:sz w:val="24"/>
            <w:szCs w:val="24"/>
          </w:rPr>
          <w:t xml:space="preserve">a </w:t>
        </w:r>
      </w:ins>
      <w:del w:id="430" w:author="Johanna Koolemans Beynen" w:date="2020-02-08T13:39:00Z">
        <w:r w:rsidR="003A5801" w:rsidRPr="003A5801" w:rsidDel="00EC3431">
          <w:rPr>
            <w:rFonts w:ascii="Times New Roman" w:hAnsi="Times New Roman" w:cs="Times New Roman"/>
            <w:sz w:val="24"/>
            <w:szCs w:val="24"/>
          </w:rPr>
          <w:delText xml:space="preserve">the </w:delText>
        </w:r>
      </w:del>
      <w:r w:rsidR="003A5801" w:rsidRPr="003A5801">
        <w:rPr>
          <w:rFonts w:ascii="Times New Roman" w:hAnsi="Times New Roman" w:cs="Times New Roman"/>
          <w:sz w:val="24"/>
          <w:szCs w:val="24"/>
        </w:rPr>
        <w:t>forecast of</w:t>
      </w:r>
      <w:del w:id="431" w:author="Johanna Koolemans Beynen" w:date="2020-02-08T13:40:00Z">
        <w:r w:rsidR="0069078D" w:rsidDel="00EC3431">
          <w:rPr>
            <w:rFonts w:ascii="Times New Roman" w:hAnsi="Times New Roman" w:cs="Times New Roman"/>
            <w:sz w:val="24"/>
            <w:szCs w:val="24"/>
          </w:rPr>
          <w:delText xml:space="preserve"> the</w:delText>
        </w:r>
      </w:del>
      <w:r w:rsidR="003A5801" w:rsidRPr="003A5801">
        <w:rPr>
          <w:rFonts w:ascii="Times New Roman" w:hAnsi="Times New Roman" w:cs="Times New Roman"/>
          <w:sz w:val="24"/>
          <w:szCs w:val="24"/>
        </w:rPr>
        <w:t xml:space="preserve"> economic activity </w:t>
      </w:r>
      <w:ins w:id="432" w:author="Johanna Koolemans Beynen" w:date="2020-02-08T13:39:00Z">
        <w:r w:rsidR="00EC3431">
          <w:rPr>
            <w:rFonts w:ascii="Times New Roman" w:hAnsi="Times New Roman" w:cs="Times New Roman"/>
            <w:sz w:val="24"/>
            <w:szCs w:val="24"/>
          </w:rPr>
          <w:t>of</w:t>
        </w:r>
      </w:ins>
      <w:del w:id="433" w:author="Johanna Koolemans Beynen" w:date="2020-02-08T13:39:00Z">
        <w:r w:rsidR="003A5801" w:rsidRPr="003A5801" w:rsidDel="00EC3431">
          <w:rPr>
            <w:rFonts w:ascii="Times New Roman" w:hAnsi="Times New Roman" w:cs="Times New Roman"/>
            <w:sz w:val="24"/>
            <w:szCs w:val="24"/>
          </w:rPr>
          <w:delText>in</w:delText>
        </w:r>
      </w:del>
      <w:r w:rsidR="003A5801" w:rsidRPr="003A5801">
        <w:rPr>
          <w:rFonts w:ascii="Times New Roman" w:hAnsi="Times New Roman" w:cs="Times New Roman"/>
          <w:sz w:val="24"/>
          <w:szCs w:val="24"/>
        </w:rPr>
        <w:t xml:space="preserve"> the recent past, the present and the near future. These forecasts are calculated as the linear projection of quarterly</w:t>
      </w:r>
      <w:r w:rsidR="00831D95">
        <w:rPr>
          <w:rFonts w:ascii="Times New Roman" w:hAnsi="Times New Roman" w:cs="Times New Roman"/>
          <w:sz w:val="24"/>
          <w:szCs w:val="24"/>
        </w:rPr>
        <w:t xml:space="preserve"> (contemporary) GDP given a </w:t>
      </w:r>
      <w:r w:rsidR="003A5801" w:rsidRPr="003A5801">
        <w:rPr>
          <w:rFonts w:ascii="Times New Roman" w:hAnsi="Times New Roman" w:cs="Times New Roman"/>
          <w:sz w:val="24"/>
          <w:szCs w:val="24"/>
        </w:rPr>
        <w:t>data</w:t>
      </w:r>
      <w:r w:rsidR="00831D95">
        <w:rPr>
          <w:rFonts w:ascii="Times New Roman" w:hAnsi="Times New Roman" w:cs="Times New Roman"/>
          <w:sz w:val="24"/>
          <w:szCs w:val="24"/>
        </w:rPr>
        <w:t>set</w:t>
      </w:r>
      <w:r w:rsidR="003A5801" w:rsidRPr="003A5801">
        <w:rPr>
          <w:rFonts w:ascii="Times New Roman" w:hAnsi="Times New Roman" w:cs="Times New Roman"/>
          <w:sz w:val="24"/>
          <w:szCs w:val="24"/>
        </w:rPr>
        <w:t xml:space="preserve"> </w:t>
      </w:r>
      <w:ins w:id="434" w:author="Johanna Koolemans Beynen" w:date="2020-02-08T13:41:00Z">
        <w:r w:rsidR="00EC3431">
          <w:rPr>
            <w:rFonts w:ascii="Times New Roman" w:hAnsi="Times New Roman" w:cs="Times New Roman"/>
            <w:sz w:val="24"/>
            <w:szCs w:val="24"/>
          </w:rPr>
          <w:t xml:space="preserve">that consists </w:t>
        </w:r>
      </w:ins>
      <w:r w:rsidR="003A5801" w:rsidRPr="003A5801">
        <w:rPr>
          <w:rFonts w:ascii="Times New Roman" w:hAnsi="Times New Roman" w:cs="Times New Roman"/>
          <w:sz w:val="24"/>
          <w:szCs w:val="24"/>
        </w:rPr>
        <w:t>of greater</w:t>
      </w:r>
      <w:ins w:id="435" w:author="Johanna Koolemans Beynen" w:date="2020-02-08T13:41:00Z">
        <w:r w:rsidR="00EC3431">
          <w:rPr>
            <w:rFonts w:ascii="Times New Roman" w:hAnsi="Times New Roman" w:cs="Times New Roman"/>
            <w:sz w:val="24"/>
            <w:szCs w:val="24"/>
          </w:rPr>
          <w:t>-</w:t>
        </w:r>
      </w:ins>
      <w:del w:id="436" w:author="Johanna Koolemans Beynen" w:date="2020-02-08T13:41:00Z">
        <w:r w:rsidR="003A5801" w:rsidRPr="003A5801" w:rsidDel="00EC3431">
          <w:rPr>
            <w:rFonts w:ascii="Times New Roman" w:hAnsi="Times New Roman" w:cs="Times New Roman"/>
            <w:sz w:val="24"/>
            <w:szCs w:val="24"/>
          </w:rPr>
          <w:delText xml:space="preserve"> </w:delText>
        </w:r>
      </w:del>
      <w:r w:rsidR="003A5801" w:rsidRPr="003A5801">
        <w:rPr>
          <w:rFonts w:ascii="Times New Roman" w:hAnsi="Times New Roman" w:cs="Times New Roman"/>
          <w:sz w:val="24"/>
          <w:szCs w:val="24"/>
        </w:rPr>
        <w:t>frequency</w:t>
      </w:r>
      <w:r w:rsidR="00831D95">
        <w:rPr>
          <w:rFonts w:ascii="Times New Roman" w:hAnsi="Times New Roman" w:cs="Times New Roman"/>
          <w:sz w:val="24"/>
          <w:szCs w:val="24"/>
        </w:rPr>
        <w:t xml:space="preserve"> </w:t>
      </w:r>
      <w:ins w:id="437" w:author="Johanna Koolemans Beynen" w:date="2020-02-08T13:42:00Z">
        <w:r w:rsidR="00EC3431">
          <w:rPr>
            <w:rFonts w:ascii="Times New Roman" w:hAnsi="Times New Roman" w:cs="Times New Roman"/>
            <w:sz w:val="24"/>
            <w:szCs w:val="24"/>
          </w:rPr>
          <w:t xml:space="preserve">(usually monthly) </w:t>
        </w:r>
      </w:ins>
      <w:r w:rsidR="00831D95">
        <w:rPr>
          <w:rFonts w:ascii="Times New Roman" w:hAnsi="Times New Roman" w:cs="Times New Roman"/>
          <w:sz w:val="24"/>
          <w:szCs w:val="24"/>
        </w:rPr>
        <w:t>figures</w:t>
      </w:r>
      <w:r w:rsidR="003A5801" w:rsidRPr="003A5801">
        <w:rPr>
          <w:rFonts w:ascii="Times New Roman" w:hAnsi="Times New Roman" w:cs="Times New Roman"/>
          <w:sz w:val="24"/>
          <w:szCs w:val="24"/>
        </w:rPr>
        <w:t xml:space="preserve">. Intuitively, specifications are estimated through </w:t>
      </w:r>
      <w:ins w:id="438" w:author="Johanna Koolemans Beynen" w:date="2020-01-20T22:52:00Z">
        <w:r w:rsidR="005D3CC6">
          <w:rPr>
            <w:rFonts w:ascii="Times New Roman" w:hAnsi="Times New Roman" w:cs="Times New Roman"/>
            <w:sz w:val="24"/>
            <w:szCs w:val="24"/>
          </w:rPr>
          <w:t>o</w:t>
        </w:r>
      </w:ins>
      <w:del w:id="439" w:author="Johanna Koolemans Beynen" w:date="2020-01-20T22:52:00Z">
        <w:r w:rsidR="003A5801" w:rsidRPr="003A5801" w:rsidDel="005D3CC6">
          <w:rPr>
            <w:rFonts w:ascii="Times New Roman" w:hAnsi="Times New Roman" w:cs="Times New Roman"/>
            <w:sz w:val="24"/>
            <w:szCs w:val="24"/>
          </w:rPr>
          <w:delText>O</w:delText>
        </w:r>
      </w:del>
      <w:r w:rsidR="003A5801" w:rsidRPr="003A5801">
        <w:rPr>
          <w:rFonts w:ascii="Times New Roman" w:hAnsi="Times New Roman" w:cs="Times New Roman"/>
          <w:sz w:val="24"/>
          <w:szCs w:val="24"/>
        </w:rPr>
        <w:t xml:space="preserve">rdinary </w:t>
      </w:r>
      <w:ins w:id="440" w:author="Johanna Koolemans Beynen" w:date="2020-01-20T22:52:00Z">
        <w:r w:rsidR="005D3CC6">
          <w:rPr>
            <w:rFonts w:ascii="Times New Roman" w:hAnsi="Times New Roman" w:cs="Times New Roman"/>
            <w:sz w:val="24"/>
            <w:szCs w:val="24"/>
          </w:rPr>
          <w:t>l</w:t>
        </w:r>
      </w:ins>
      <w:del w:id="441" w:author="Johanna Koolemans Beynen" w:date="2020-01-20T22:52:00Z">
        <w:r w:rsidR="003A5801" w:rsidRPr="003A5801" w:rsidDel="005D3CC6">
          <w:rPr>
            <w:rFonts w:ascii="Times New Roman" w:hAnsi="Times New Roman" w:cs="Times New Roman"/>
            <w:sz w:val="24"/>
            <w:szCs w:val="24"/>
          </w:rPr>
          <w:delText>L</w:delText>
        </w:r>
      </w:del>
      <w:r w:rsidR="003A5801" w:rsidRPr="003A5801">
        <w:rPr>
          <w:rFonts w:ascii="Times New Roman" w:hAnsi="Times New Roman" w:cs="Times New Roman"/>
          <w:sz w:val="24"/>
          <w:szCs w:val="24"/>
        </w:rPr>
        <w:t xml:space="preserve">east </w:t>
      </w:r>
      <w:ins w:id="442" w:author="Johanna Koolemans Beynen" w:date="2020-01-20T22:52:00Z">
        <w:r w:rsidR="005D3CC6">
          <w:rPr>
            <w:rFonts w:ascii="Times New Roman" w:hAnsi="Times New Roman" w:cs="Times New Roman"/>
            <w:sz w:val="24"/>
            <w:szCs w:val="24"/>
          </w:rPr>
          <w:t>s</w:t>
        </w:r>
      </w:ins>
      <w:del w:id="443" w:author="Johanna Koolemans Beynen" w:date="2020-01-20T22:52:00Z">
        <w:r w:rsidR="003A5801" w:rsidRPr="003A5801" w:rsidDel="005D3CC6">
          <w:rPr>
            <w:rFonts w:ascii="Times New Roman" w:hAnsi="Times New Roman" w:cs="Times New Roman"/>
            <w:sz w:val="24"/>
            <w:szCs w:val="24"/>
          </w:rPr>
          <w:delText>S</w:delText>
        </w:r>
      </w:del>
      <w:r w:rsidR="003A5801" w:rsidRPr="003A5801">
        <w:rPr>
          <w:rFonts w:ascii="Times New Roman" w:hAnsi="Times New Roman" w:cs="Times New Roman"/>
          <w:sz w:val="24"/>
          <w:szCs w:val="24"/>
        </w:rPr>
        <w:t>quares</w:t>
      </w:r>
      <w:r w:rsidR="0069078D">
        <w:rPr>
          <w:rFonts w:ascii="Times New Roman" w:hAnsi="Times New Roman" w:cs="Times New Roman"/>
          <w:sz w:val="24"/>
          <w:szCs w:val="24"/>
        </w:rPr>
        <w:t xml:space="preserve"> (OLS)</w:t>
      </w:r>
      <w:r w:rsidR="003A5801" w:rsidRPr="003A5801">
        <w:rPr>
          <w:rFonts w:ascii="Times New Roman" w:hAnsi="Times New Roman" w:cs="Times New Roman"/>
          <w:sz w:val="24"/>
          <w:szCs w:val="24"/>
        </w:rPr>
        <w:t xml:space="preserve"> in which the GDP is a function of its own lags, as well as of the contemporaneous and lagging values of the independent variables that are constructed from a set of monthly indicators.</w:t>
      </w:r>
    </w:p>
    <w:p w14:paraId="2FBA3D4C" w14:textId="738AE967" w:rsidR="00603DD3" w:rsidRPr="003A5801" w:rsidRDefault="003A5801" w:rsidP="00603DD3">
      <w:pPr>
        <w:spacing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Formally, let</w:t>
      </w:r>
      <w:r w:rsidR="00F23FFA">
        <w:rPr>
          <w:rFonts w:ascii="Times New Roman" w:hAnsi="Times New Roman" w:cs="Times New Roman"/>
          <w:sz w:val="24"/>
          <w:szCs w:val="24"/>
        </w:rPr>
        <w:t xml:space="preserve"> us</w:t>
      </w:r>
      <w:r w:rsidRPr="003A5801">
        <w:rPr>
          <w:rFonts w:ascii="Times New Roman" w:hAnsi="Times New Roman" w:cs="Times New Roman"/>
          <w:sz w:val="24"/>
          <w:szCs w:val="24"/>
        </w:rPr>
        <w:t xml:space="preserve"> denote quarterly GDP growth as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 xml:space="preserve">and </w:t>
      </w:r>
      <w:ins w:id="444" w:author="Johanna Koolemans Beynen" w:date="2020-02-08T13:42:00Z">
        <w:r w:rsidR="00EC3431">
          <w:rPr>
            <w:rFonts w:ascii="Times New Roman" w:eastAsiaTheme="minorEastAsia" w:hAnsi="Times New Roman" w:cs="Times New Roman"/>
            <w:iCs/>
            <w:sz w:val="24"/>
            <w:szCs w:val="24"/>
          </w:rPr>
          <w:t xml:space="preserve">the </w:t>
        </w:r>
      </w:ins>
      <w:r w:rsidRPr="003A5801">
        <w:rPr>
          <w:rFonts w:ascii="Times New Roman" w:eastAsiaTheme="minorEastAsia" w:hAnsi="Times New Roman" w:cs="Times New Roman"/>
          <w:iCs/>
          <w:sz w:val="24"/>
          <w:szCs w:val="24"/>
        </w:rPr>
        <w:t>monthly information set as</w:t>
      </w:r>
      <m:oMath>
        <m:r>
          <m:rPr>
            <m:sty m:val="p"/>
          </m:rPr>
          <w:rPr>
            <w:rFonts w:ascii="Cambria Math" w:hAnsi="Cambria Math" w:cs="Times New Roman"/>
            <w:sz w:val="24"/>
            <w:szCs w:val="24"/>
          </w:rPr>
          <m:t> </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where the superscript</w:t>
      </w:r>
      <w:r w:rsidR="00603DD3" w:rsidRPr="003A5801">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Q</m:t>
        </m:r>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quarterly variables and the subscript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t</m:t>
        </m:r>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 xml:space="preserve">refers to </w:t>
      </w:r>
      <w:ins w:id="445" w:author="Johanna Koolemans Beynen" w:date="2020-02-08T13:54:00Z">
        <w:r w:rsidR="004215D1">
          <w:rPr>
            <w:rFonts w:ascii="Times New Roman" w:eastAsiaTheme="minorEastAsia" w:hAnsi="Times New Roman" w:cs="Times New Roman"/>
            <w:iCs/>
            <w:sz w:val="24"/>
            <w:szCs w:val="24"/>
          </w:rPr>
          <w:t>frequency of publication</w:t>
        </w:r>
      </w:ins>
      <w:commentRangeStart w:id="446"/>
      <w:del w:id="447" w:author="Johanna Koolemans Beynen" w:date="2020-02-08T13:54:00Z">
        <w:r w:rsidRPr="003A5801" w:rsidDel="004215D1">
          <w:rPr>
            <w:rFonts w:ascii="Times New Roman" w:eastAsiaTheme="minorEastAsia" w:hAnsi="Times New Roman" w:cs="Times New Roman"/>
            <w:iCs/>
            <w:sz w:val="24"/>
            <w:szCs w:val="24"/>
          </w:rPr>
          <w:delText>time</w:delText>
        </w:r>
      </w:del>
      <w:r w:rsidRPr="003A5801">
        <w:rPr>
          <w:rFonts w:ascii="Times New Roman" w:eastAsiaTheme="minorEastAsia" w:hAnsi="Times New Roman" w:cs="Times New Roman"/>
          <w:iCs/>
          <w:sz w:val="24"/>
          <w:szCs w:val="24"/>
        </w:rPr>
        <w:t xml:space="preserve"> </w:t>
      </w:r>
      <w:commentRangeEnd w:id="446"/>
      <w:r w:rsidR="00EC3431">
        <w:rPr>
          <w:rStyle w:val="CommentReference"/>
        </w:rPr>
        <w:commentReference w:id="446"/>
      </w:r>
      <w:r w:rsidRPr="003A5801">
        <w:rPr>
          <w:rFonts w:ascii="Times New Roman" w:eastAsiaTheme="minorEastAsia" w:hAnsi="Times New Roman" w:cs="Times New Roman"/>
          <w:iCs/>
          <w:sz w:val="24"/>
          <w:szCs w:val="24"/>
        </w:rPr>
        <w:t xml:space="preserve">(months or quarters). We want to estimate the </w:t>
      </w:r>
      <w:del w:id="448" w:author="Johanna Koolemans Beynen" w:date="2020-02-08T13:43:00Z">
        <w:r w:rsidRPr="003A5801" w:rsidDel="00EC3431">
          <w:rPr>
            <w:rFonts w:ascii="Times New Roman" w:eastAsiaTheme="minorEastAsia" w:hAnsi="Times New Roman" w:cs="Times New Roman"/>
            <w:iCs/>
            <w:sz w:val="24"/>
            <w:szCs w:val="24"/>
          </w:rPr>
          <w:delText xml:space="preserve">contemporary quarterly </w:delText>
        </w:r>
      </w:del>
      <w:r w:rsidRPr="003A5801">
        <w:rPr>
          <w:rFonts w:ascii="Times New Roman" w:eastAsiaTheme="minorEastAsia" w:hAnsi="Times New Roman" w:cs="Times New Roman"/>
          <w:iCs/>
          <w:sz w:val="24"/>
          <w:szCs w:val="24"/>
        </w:rPr>
        <w:t>GDP</w:t>
      </w:r>
      <w:ins w:id="449" w:author="Johanna Koolemans Beynen" w:date="2020-02-08T13:43:00Z">
        <w:r w:rsidR="00EC3431">
          <w:rPr>
            <w:rFonts w:ascii="Times New Roman" w:eastAsiaTheme="minorEastAsia" w:hAnsi="Times New Roman" w:cs="Times New Roman"/>
            <w:iCs/>
            <w:sz w:val="24"/>
            <w:szCs w:val="24"/>
          </w:rPr>
          <w:t xml:space="preserve"> of the current qua</w:t>
        </w:r>
      </w:ins>
      <w:ins w:id="450" w:author="Johanna Koolemans Beynen" w:date="2020-02-08T13:44:00Z">
        <w:r w:rsidR="00EC3431">
          <w:rPr>
            <w:rFonts w:ascii="Times New Roman" w:eastAsiaTheme="minorEastAsia" w:hAnsi="Times New Roman" w:cs="Times New Roman"/>
            <w:iCs/>
            <w:sz w:val="24"/>
            <w:szCs w:val="24"/>
          </w:rPr>
          <w:t>rter</w:t>
        </w:r>
      </w:ins>
      <w:r w:rsidRPr="003A5801">
        <w:rPr>
          <w:rFonts w:ascii="Times New Roman" w:eastAsiaTheme="minorEastAsia" w:hAnsi="Times New Roman" w:cs="Times New Roman"/>
          <w:iCs/>
          <w:sz w:val="24"/>
          <w:szCs w:val="24"/>
        </w:rPr>
        <w:t xml:space="preserve">, so we calculate the linear projection of GDP given the </w:t>
      </w:r>
      <w:r w:rsidR="008C6996" w:rsidRPr="003A5801">
        <w:rPr>
          <w:rFonts w:ascii="Times New Roman" w:eastAsiaTheme="minorEastAsia" w:hAnsi="Times New Roman" w:cs="Times New Roman"/>
          <w:iCs/>
          <w:sz w:val="24"/>
          <w:szCs w:val="24"/>
        </w:rPr>
        <w:t>information</w:t>
      </w:r>
      <w:r w:rsidR="008C6996" w:rsidRPr="003A5801">
        <w:rPr>
          <w:rFonts w:ascii="Times New Roman" w:hAnsi="Times New Roman" w:cs="Times New Roman"/>
          <w:sz w:val="24"/>
          <w:szCs w:val="24"/>
        </w:rPr>
        <w:t xml:space="preserve"> </w:t>
      </w:r>
      <w:r w:rsidRPr="003A5801">
        <w:rPr>
          <w:rFonts w:ascii="Times New Roman" w:eastAsiaTheme="minorEastAsia" w:hAnsi="Times New Roman" w:cs="Times New Roman"/>
          <w:iCs/>
          <w:sz w:val="24"/>
          <w:szCs w:val="24"/>
        </w:rPr>
        <w:t xml:space="preserve">set </w:t>
      </w:r>
      <m:oMath>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oMath>
      <w:r w:rsidR="00603DD3" w:rsidRPr="003A5801">
        <w:rPr>
          <w:rFonts w:ascii="Times New Roman" w:hAnsi="Times New Roman" w:cs="Times New Roman"/>
          <w:sz w:val="24"/>
          <w:szCs w:val="24"/>
        </w:rPr>
        <w:t>:</w:t>
      </w:r>
    </w:p>
    <w:p w14:paraId="16CE6135" w14:textId="4582494A" w:rsidR="00603DD3" w:rsidRPr="00DF51ED" w:rsidRDefault="00603DD3" w:rsidP="00603DD3">
      <w:pPr>
        <w:spacing w:line="360" w:lineRule="auto"/>
        <w:jc w:val="both"/>
        <w:rPr>
          <w:rFonts w:ascii="Times New Roman" w:hAnsi="Times New Roman" w:cs="Times New Roman"/>
          <w:sz w:val="24"/>
          <w:szCs w:val="24"/>
          <w:lang w:val="es-MX"/>
        </w:rPr>
      </w:pPr>
      <m:oMathPara>
        <m:oMathParaPr>
          <m:jc m:val="centerGroup"/>
        </m:oMathParaPr>
        <m:oMath>
          <m:r>
            <w:rPr>
              <w:rFonts w:ascii="Cambria Math" w:hAnsi="Cambria Math" w:cs="Times New Roman"/>
              <w:sz w:val="24"/>
              <w:szCs w:val="24"/>
              <w:lang w:val="es-MX"/>
            </w:rPr>
            <m:t>Proy</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e>
          </m:d>
        </m:oMath>
      </m:oMathPara>
    </w:p>
    <w:p w14:paraId="0673E481" w14:textId="75D92578"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We start from the fact that our information set is composed of</w:t>
      </w:r>
      <w:r w:rsidR="00603DD3" w:rsidRPr="003A5801">
        <w:rPr>
          <w:rFonts w:ascii="Times New Roman" w:hAnsi="Times New Roman" w:cs="Times New Roman"/>
          <w:sz w:val="24"/>
          <w:szCs w:val="24"/>
        </w:rPr>
        <w:t xml:space="preserve"> </w:t>
      </w:r>
      <m:oMath>
        <m:r>
          <w:rPr>
            <w:rFonts w:ascii="Cambria Math" w:hAnsi="Cambria Math" w:cs="Times New Roman"/>
            <w:sz w:val="24"/>
            <w:szCs w:val="24"/>
            <w:lang w:val="es-MX"/>
          </w:rPr>
          <m:t>n</m:t>
        </m:r>
      </m:oMath>
      <w:r w:rsidR="00603DD3" w:rsidRPr="003A5801">
        <w:rPr>
          <w:rFonts w:ascii="Times New Roman" w:eastAsiaTheme="minorEastAsia" w:hAnsi="Times New Roman" w:cs="Times New Roman"/>
          <w:sz w:val="24"/>
          <w:szCs w:val="24"/>
        </w:rPr>
        <w:t xml:space="preserve"> variables, </w:t>
      </w:r>
      <m:oMath>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it</m:t>
            </m:r>
            <m:r>
              <m:rPr>
                <m:sty m:val="bi"/>
              </m:rPr>
              <w:rPr>
                <w:rFonts w:ascii="Cambria Math" w:hAnsi="Cambria Math" w:cs="Times New Roman"/>
                <w:sz w:val="24"/>
                <w:szCs w:val="24"/>
              </w:rPr>
              <m:t>|</m:t>
            </m:r>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where</w:t>
      </w:r>
      <w:r w:rsidR="00603DD3" w:rsidRPr="003A5801">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i</m:t>
        </m:r>
        <m:r>
          <w:rPr>
            <w:rFonts w:ascii="Cambria Math" w:hAnsi="Cambria Math" w:cs="Times New Roman"/>
            <w:sz w:val="24"/>
            <w:szCs w:val="24"/>
          </w:rPr>
          <m:t>=1,…,</m:t>
        </m:r>
        <m:r>
          <w:rPr>
            <w:rFonts w:ascii="Cambria Math" w:hAnsi="Cambria Math" w:cs="Times New Roman"/>
            <w:sz w:val="24"/>
            <w:szCs w:val="24"/>
            <w:lang w:val="es-MX"/>
          </w:rPr>
          <m:t>n</m:t>
        </m:r>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identifies the individual series and</w:t>
      </w:r>
      <w:r w:rsidR="00603DD3" w:rsidRPr="003A5801">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t</m:t>
        </m:r>
        <m:r>
          <w:rPr>
            <w:rFonts w:ascii="Cambria Math" w:hAnsi="Cambria Math" w:cs="Times New Roman"/>
            <w:sz w:val="24"/>
            <w:szCs w:val="24"/>
          </w:rPr>
          <m:t>=1,…,</m:t>
        </m:r>
        <m:sSub>
          <m:sSubPr>
            <m:ctrlPr>
              <w:rPr>
                <w:rFonts w:ascii="Cambria Math" w:hAnsi="Cambria Math" w:cs="Times New Roman"/>
                <w:i/>
                <w:sz w:val="24"/>
                <w:szCs w:val="24"/>
                <w:lang w:val="es-MX"/>
              </w:rPr>
            </m:ctrlPr>
          </m:sSubPr>
          <m:e>
            <m:r>
              <w:rPr>
                <w:rFonts w:ascii="Cambria Math" w:hAnsi="Cambria Math" w:cs="Times New Roman"/>
                <w:sz w:val="24"/>
                <w:szCs w:val="24"/>
                <w:lang w:val="es-MX"/>
              </w:rPr>
              <m:t>T</m:t>
            </m:r>
          </m:e>
          <m:sub>
            <m:sSub>
              <m:sSubPr>
                <m:ctrlPr>
                  <w:rPr>
                    <w:rFonts w:ascii="Cambria Math" w:hAnsi="Cambria Math" w:cs="Times New Roman"/>
                    <w:i/>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Sub>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 xml:space="preserve">denotes </w:t>
      </w:r>
      <w:commentRangeStart w:id="451"/>
      <w:r w:rsidRPr="003A5801">
        <w:rPr>
          <w:rFonts w:ascii="Times New Roman" w:eastAsiaTheme="minorEastAsia" w:hAnsi="Times New Roman" w:cs="Times New Roman"/>
          <w:sz w:val="24"/>
          <w:szCs w:val="24"/>
        </w:rPr>
        <w:t>the time</w:t>
      </w:r>
      <w:commentRangeEnd w:id="451"/>
      <w:r w:rsidR="00EC3431">
        <w:rPr>
          <w:rStyle w:val="CommentReference"/>
        </w:rPr>
        <w:commentReference w:id="451"/>
      </w:r>
      <w:r w:rsidRPr="003A5801">
        <w:rPr>
          <w:rFonts w:ascii="Times New Roman" w:eastAsiaTheme="minorEastAsia" w:hAnsi="Times New Roman" w:cs="Times New Roman"/>
          <w:sz w:val="24"/>
          <w:szCs w:val="24"/>
        </w:rPr>
        <w:t>, which varies between series</w:t>
      </w:r>
      <w:r w:rsidR="00603DD3" w:rsidRPr="003A5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oMath>
      <w:r w:rsidR="00603DD3" w:rsidRPr="003A5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w:t>
      </w:r>
      <w:r w:rsidRPr="003A5801">
        <w:rPr>
          <w:rFonts w:ascii="Times New Roman" w:eastAsiaTheme="minorEastAsia" w:hAnsi="Times New Roman" w:cs="Times New Roman"/>
          <w:sz w:val="24"/>
          <w:szCs w:val="24"/>
        </w:rPr>
        <w:t>ccord</w:t>
      </w:r>
      <w:r w:rsidR="00831D95">
        <w:rPr>
          <w:rFonts w:ascii="Times New Roman" w:eastAsiaTheme="minorEastAsia" w:hAnsi="Times New Roman" w:cs="Times New Roman"/>
          <w:sz w:val="24"/>
          <w:szCs w:val="24"/>
        </w:rPr>
        <w:t>ing to its publication schedule;</w:t>
      </w:r>
      <w:r w:rsidRPr="003A5801">
        <w:rPr>
          <w:rFonts w:ascii="Times New Roman" w:eastAsiaTheme="minorEastAsia" w:hAnsi="Times New Roman" w:cs="Times New Roman"/>
          <w:sz w:val="24"/>
          <w:szCs w:val="24"/>
        </w:rPr>
        <w:t xml:space="preserve"> th</w:t>
      </w:r>
      <w:ins w:id="452" w:author="Johanna Koolemans Beynen" w:date="2020-02-08T13:46:00Z">
        <w:r w:rsidR="00EC3431">
          <w:rPr>
            <w:rFonts w:ascii="Times New Roman" w:eastAsiaTheme="minorEastAsia" w:hAnsi="Times New Roman" w:cs="Times New Roman"/>
            <w:sz w:val="24"/>
            <w:szCs w:val="24"/>
          </w:rPr>
          <w:t>e</w:t>
        </w:r>
      </w:ins>
      <w:del w:id="453" w:author="Johanna Koolemans Beynen" w:date="2020-02-08T13:46:00Z">
        <w:r w:rsidRPr="003A5801" w:rsidDel="00EC3431">
          <w:rPr>
            <w:rFonts w:ascii="Times New Roman" w:eastAsiaTheme="minorEastAsia" w:hAnsi="Times New Roman" w:cs="Times New Roman"/>
            <w:sz w:val="24"/>
            <w:szCs w:val="24"/>
          </w:rPr>
          <w:delText>is</w:delText>
        </w:r>
      </w:del>
      <w:r w:rsidRPr="003A5801">
        <w:rPr>
          <w:rFonts w:ascii="Times New Roman" w:eastAsiaTheme="minorEastAsia" w:hAnsi="Times New Roman" w:cs="Times New Roman"/>
          <w:sz w:val="24"/>
          <w:szCs w:val="24"/>
        </w:rPr>
        <w:t xml:space="preserve"> </w:t>
      </w:r>
      <w:r w:rsidR="00831D95">
        <w:rPr>
          <w:rFonts w:ascii="Times New Roman" w:eastAsiaTheme="minorEastAsia" w:hAnsi="Times New Roman" w:cs="Times New Roman"/>
          <w:sz w:val="24"/>
          <w:szCs w:val="24"/>
        </w:rPr>
        <w:t xml:space="preserve">differences among </w:t>
      </w:r>
      <w:ins w:id="454" w:author="Johanna Koolemans Beynen" w:date="2020-02-08T13:47:00Z">
        <w:r w:rsidR="00EC3431">
          <w:rPr>
            <w:rFonts w:ascii="Times New Roman" w:eastAsiaTheme="minorEastAsia" w:hAnsi="Times New Roman" w:cs="Times New Roman"/>
            <w:sz w:val="24"/>
            <w:szCs w:val="24"/>
          </w:rPr>
          <w:t xml:space="preserve">the publications schedules of the </w:t>
        </w:r>
      </w:ins>
      <w:r w:rsidR="00831D95">
        <w:rPr>
          <w:rFonts w:ascii="Times New Roman" w:eastAsiaTheme="minorEastAsia" w:hAnsi="Times New Roman" w:cs="Times New Roman"/>
          <w:sz w:val="24"/>
          <w:szCs w:val="24"/>
        </w:rPr>
        <w:t>indicator</w:t>
      </w:r>
      <w:ins w:id="455" w:author="Johanna Koolemans Beynen" w:date="2020-02-08T13:47:00Z">
        <w:r w:rsidR="00EC3431">
          <w:rPr>
            <w:rFonts w:ascii="Times New Roman" w:eastAsiaTheme="minorEastAsia" w:hAnsi="Times New Roman" w:cs="Times New Roman"/>
            <w:sz w:val="24"/>
            <w:szCs w:val="24"/>
          </w:rPr>
          <w:t>s</w:t>
        </w:r>
      </w:ins>
      <w:r w:rsidR="00831D95">
        <w:rPr>
          <w:rFonts w:ascii="Times New Roman" w:eastAsiaTheme="minorEastAsia" w:hAnsi="Times New Roman" w:cs="Times New Roman"/>
          <w:sz w:val="24"/>
          <w:szCs w:val="24"/>
        </w:rPr>
        <w:t xml:space="preserve"> </w:t>
      </w:r>
      <w:del w:id="456" w:author="Johanna Koolemans Beynen" w:date="2020-02-08T13:47:00Z">
        <w:r w:rsidR="00831D95" w:rsidDel="00EC3431">
          <w:rPr>
            <w:rFonts w:ascii="Times New Roman" w:eastAsiaTheme="minorEastAsia" w:hAnsi="Times New Roman" w:cs="Times New Roman"/>
            <w:sz w:val="24"/>
            <w:szCs w:val="24"/>
          </w:rPr>
          <w:delText xml:space="preserve">releases </w:delText>
        </w:r>
      </w:del>
      <w:r w:rsidR="00831D95">
        <w:rPr>
          <w:rFonts w:ascii="Times New Roman" w:eastAsiaTheme="minorEastAsia" w:hAnsi="Times New Roman" w:cs="Times New Roman"/>
          <w:sz w:val="24"/>
          <w:szCs w:val="24"/>
        </w:rPr>
        <w:t>produce</w:t>
      </w:r>
      <w:ins w:id="457" w:author="Johanna Koolemans Beynen" w:date="2020-02-08T13:47:00Z">
        <w:r w:rsidR="00EC3431">
          <w:rPr>
            <w:rFonts w:ascii="Times New Roman" w:eastAsiaTheme="minorEastAsia" w:hAnsi="Times New Roman" w:cs="Times New Roman"/>
            <w:sz w:val="24"/>
            <w:szCs w:val="24"/>
          </w:rPr>
          <w:t>s</w:t>
        </w:r>
      </w:ins>
      <w:r w:rsidR="00831D95">
        <w:rPr>
          <w:rFonts w:ascii="Times New Roman" w:eastAsiaTheme="minorEastAsia" w:hAnsi="Times New Roman" w:cs="Times New Roman"/>
          <w:sz w:val="24"/>
          <w:szCs w:val="24"/>
        </w:rPr>
        <w:t xml:space="preserve"> a </w:t>
      </w:r>
      <w:r w:rsidRPr="003A5801">
        <w:rPr>
          <w:rFonts w:ascii="Times New Roman" w:eastAsiaTheme="minorEastAsia" w:hAnsi="Times New Roman" w:cs="Times New Roman"/>
          <w:sz w:val="24"/>
          <w:szCs w:val="24"/>
        </w:rPr>
        <w:t>problem known in the literature as</w:t>
      </w:r>
      <w:r w:rsidR="00603DD3" w:rsidRPr="003A5801">
        <w:rPr>
          <w:rFonts w:ascii="Times New Roman" w:hAnsi="Times New Roman" w:cs="Times New Roman"/>
          <w:sz w:val="24"/>
          <w:szCs w:val="24"/>
        </w:rPr>
        <w:t xml:space="preserve"> </w:t>
      </w:r>
      <w:r w:rsidR="00603DD3" w:rsidRPr="003A5801">
        <w:rPr>
          <w:rFonts w:ascii="Times New Roman" w:hAnsi="Times New Roman" w:cs="Times New Roman"/>
          <w:i/>
          <w:sz w:val="24"/>
          <w:szCs w:val="24"/>
        </w:rPr>
        <w:t>jagged edges</w:t>
      </w:r>
      <w:r w:rsidR="00603DD3" w:rsidRPr="003A5801">
        <w:rPr>
          <w:rFonts w:ascii="Times New Roman" w:hAnsi="Times New Roman" w:cs="Times New Roman"/>
          <w:sz w:val="24"/>
          <w:szCs w:val="24"/>
        </w:rPr>
        <w:t xml:space="preserve"> o</w:t>
      </w:r>
      <w:r>
        <w:rPr>
          <w:rFonts w:ascii="Times New Roman" w:hAnsi="Times New Roman" w:cs="Times New Roman"/>
          <w:sz w:val="24"/>
          <w:szCs w:val="24"/>
        </w:rPr>
        <w:t>r</w:t>
      </w:r>
      <w:r w:rsidR="00603DD3" w:rsidRPr="003A5801">
        <w:rPr>
          <w:rFonts w:ascii="Times New Roman" w:hAnsi="Times New Roman" w:cs="Times New Roman"/>
          <w:i/>
          <w:sz w:val="24"/>
          <w:szCs w:val="24"/>
        </w:rPr>
        <w:t xml:space="preserve"> ragged edges.</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In this sense, the first forecasts offered by</w:t>
      </w:r>
      <w:del w:id="458" w:author="Johanna Koolemans Beynen" w:date="2020-02-08T13:48:00Z">
        <w:r w:rsidRPr="003A5801" w:rsidDel="00EC3431">
          <w:rPr>
            <w:rFonts w:ascii="Times New Roman" w:hAnsi="Times New Roman" w:cs="Times New Roman"/>
            <w:sz w:val="24"/>
            <w:szCs w:val="24"/>
          </w:rPr>
          <w:delText xml:space="preserve"> </w:delText>
        </w:r>
        <w:r w:rsidR="00094EDA" w:rsidDel="00EC3431">
          <w:rPr>
            <w:rFonts w:ascii="Times New Roman" w:hAnsi="Times New Roman" w:cs="Times New Roman"/>
            <w:sz w:val="24"/>
            <w:szCs w:val="24"/>
          </w:rPr>
          <w:delText>the</w:delText>
        </w:r>
      </w:del>
      <w:r w:rsidR="00094EDA">
        <w:rPr>
          <w:rFonts w:ascii="Times New Roman" w:hAnsi="Times New Roman" w:cs="Times New Roman"/>
          <w:sz w:val="24"/>
          <w:szCs w:val="24"/>
        </w:rPr>
        <w:t xml:space="preserve"> </w:t>
      </w:r>
      <w:ins w:id="459" w:author="Johanna Koolemans Beynen" w:date="2020-01-20T16:02:00Z">
        <w:r w:rsidR="00336653">
          <w:rPr>
            <w:rFonts w:ascii="Times New Roman" w:hAnsi="Times New Roman" w:cs="Times New Roman"/>
            <w:sz w:val="24"/>
            <w:szCs w:val="24"/>
          </w:rPr>
          <w:t>n</w:t>
        </w:r>
      </w:ins>
      <w:del w:id="460" w:author="Johanna Koolemans Beynen" w:date="2020-01-20T16:02:00Z">
        <w:r w:rsidRPr="003A5801" w:rsidDel="00336653">
          <w:rPr>
            <w:rFonts w:ascii="Times New Roman" w:hAnsi="Times New Roman" w:cs="Times New Roman"/>
            <w:sz w:val="24"/>
            <w:szCs w:val="24"/>
          </w:rPr>
          <w:delText>N</w:delText>
        </w:r>
      </w:del>
      <w:r w:rsidRPr="003A5801">
        <w:rPr>
          <w:rFonts w:ascii="Times New Roman" w:hAnsi="Times New Roman" w:cs="Times New Roman"/>
          <w:sz w:val="24"/>
          <w:szCs w:val="24"/>
        </w:rPr>
        <w:t xml:space="preserve">owcasting (at the beginning of the reference quarter) are made </w:t>
      </w:r>
      <w:commentRangeStart w:id="461"/>
      <w:r w:rsidRPr="003A5801">
        <w:rPr>
          <w:rFonts w:ascii="Times New Roman" w:hAnsi="Times New Roman" w:cs="Times New Roman"/>
          <w:sz w:val="24"/>
          <w:szCs w:val="24"/>
        </w:rPr>
        <w:t>with</w:t>
      </w:r>
      <w:commentRangeEnd w:id="461"/>
      <w:r w:rsidR="00EC3431">
        <w:rPr>
          <w:rStyle w:val="CommentReference"/>
        </w:rPr>
        <w:commentReference w:id="461"/>
      </w:r>
      <w:r w:rsidRPr="003A5801">
        <w:rPr>
          <w:rFonts w:ascii="Times New Roman" w:hAnsi="Times New Roman" w:cs="Times New Roman"/>
          <w:sz w:val="24"/>
          <w:szCs w:val="24"/>
        </w:rPr>
        <w:t xml:space="preserve"> missing observations </w:t>
      </w:r>
      <w:ins w:id="462" w:author="Johanna Koolemans Beynen" w:date="2020-01-20T22:52:00Z">
        <w:r w:rsidR="005D3CC6">
          <w:rPr>
            <w:rFonts w:ascii="Times New Roman" w:hAnsi="Times New Roman" w:cs="Times New Roman"/>
            <w:sz w:val="24"/>
            <w:szCs w:val="24"/>
          </w:rPr>
          <w:t>from</w:t>
        </w:r>
      </w:ins>
      <w:del w:id="463" w:author="Johanna Koolemans Beynen" w:date="2020-01-20T22:51:00Z">
        <w:r w:rsidRPr="003A5801" w:rsidDel="005D3CC6">
          <w:rPr>
            <w:rFonts w:ascii="Times New Roman" w:hAnsi="Times New Roman" w:cs="Times New Roman"/>
            <w:sz w:val="24"/>
            <w:szCs w:val="24"/>
          </w:rPr>
          <w:delText>at</w:delText>
        </w:r>
      </w:del>
      <w:r w:rsidRPr="003A5801">
        <w:rPr>
          <w:rFonts w:ascii="Times New Roman" w:hAnsi="Times New Roman" w:cs="Times New Roman"/>
          <w:sz w:val="24"/>
          <w:szCs w:val="24"/>
        </w:rPr>
        <w:t xml:space="preserve"> the end</w:t>
      </w:r>
      <w:r w:rsidR="00831D95">
        <w:rPr>
          <w:rFonts w:ascii="Times New Roman" w:hAnsi="Times New Roman" w:cs="Times New Roman"/>
          <w:sz w:val="24"/>
          <w:szCs w:val="24"/>
        </w:rPr>
        <w:t xml:space="preserve"> (edges)</w:t>
      </w:r>
      <w:r w:rsidRPr="003A5801">
        <w:rPr>
          <w:rFonts w:ascii="Times New Roman" w:hAnsi="Times New Roman" w:cs="Times New Roman"/>
          <w:sz w:val="24"/>
          <w:szCs w:val="24"/>
        </w:rPr>
        <w:t xml:space="preserve"> of the series.</w:t>
      </w:r>
    </w:p>
    <w:p w14:paraId="2711EFD2" w14:textId="3BD952E2"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The nowcast is calculated as the expected value of GDP </w:t>
      </w:r>
      <w:del w:id="464" w:author="Johanna Koolemans Beynen" w:date="2020-02-08T13:49:00Z">
        <w:r w:rsidRPr="003A5801" w:rsidDel="00BE0BF9">
          <w:rPr>
            <w:rFonts w:ascii="Times New Roman" w:hAnsi="Times New Roman" w:cs="Times New Roman"/>
            <w:sz w:val="24"/>
            <w:szCs w:val="24"/>
          </w:rPr>
          <w:delText xml:space="preserve">conditioned </w:delText>
        </w:r>
      </w:del>
      <w:ins w:id="465" w:author="Johanna Koolemans Beynen" w:date="2020-02-08T13:49:00Z">
        <w:r w:rsidR="00BE0BF9">
          <w:rPr>
            <w:rFonts w:ascii="Times New Roman" w:hAnsi="Times New Roman" w:cs="Times New Roman"/>
            <w:sz w:val="24"/>
            <w:szCs w:val="24"/>
          </w:rPr>
          <w:t>given</w:t>
        </w:r>
      </w:ins>
      <w:del w:id="466" w:author="Johanna Koolemans Beynen" w:date="2020-02-08T13:49:00Z">
        <w:r w:rsidRPr="003A5801" w:rsidDel="00BE0BF9">
          <w:rPr>
            <w:rFonts w:ascii="Times New Roman" w:hAnsi="Times New Roman" w:cs="Times New Roman"/>
            <w:sz w:val="24"/>
            <w:szCs w:val="24"/>
          </w:rPr>
          <w:delText>on</w:delText>
        </w:r>
      </w:del>
      <w:r w:rsidRPr="003A5801">
        <w:rPr>
          <w:rFonts w:ascii="Times New Roman" w:hAnsi="Times New Roman" w:cs="Times New Roman"/>
          <w:sz w:val="24"/>
          <w:szCs w:val="24"/>
        </w:rPr>
        <w:t xml:space="preserve"> the available information and the underlying model</w:t>
      </w:r>
      <w:r w:rsidR="00603DD3" w:rsidRPr="003A5801">
        <w:rPr>
          <w:rFonts w:ascii="Times New Roman" w:hAnsi="Times New Roman" w:cs="Times New Roman"/>
          <w:sz w:val="24"/>
          <w:szCs w:val="24"/>
        </w:rPr>
        <w:t xml:space="preserve">, </w:t>
      </w:r>
      <m:oMath>
        <m:r>
          <m:rPr>
            <m:scr m:val="script"/>
          </m:rPr>
          <w:rPr>
            <w:rFonts w:ascii="Cambria Math" w:hAnsi="Cambria Math" w:cs="Times New Roman"/>
            <w:sz w:val="24"/>
            <w:szCs w:val="24"/>
          </w:rPr>
          <m:t>M</m:t>
        </m:r>
      </m:oMath>
      <w:r w:rsidR="00603DD3" w:rsidRPr="003A5801">
        <w:rPr>
          <w:rFonts w:ascii="Times New Roman" w:eastAsiaTheme="minorEastAsia" w:hAnsi="Times New Roman" w:cs="Times New Roman"/>
          <w:sz w:val="24"/>
          <w:szCs w:val="24"/>
        </w:rPr>
        <w:t xml:space="preserve">, </w:t>
      </w:r>
      <w:r w:rsidRPr="003A5801">
        <w:rPr>
          <w:rFonts w:ascii="Times New Roman" w:hAnsi="Times New Roman" w:cs="Times New Roman"/>
          <w:sz w:val="24"/>
          <w:szCs w:val="24"/>
        </w:rPr>
        <w:t xml:space="preserve">under which </w:t>
      </w:r>
      <w:ins w:id="467" w:author="Johanna Koolemans Beynen" w:date="2020-02-08T13:50:00Z">
        <w:r w:rsidR="00BE0BF9">
          <w:rPr>
            <w:rFonts w:ascii="Times New Roman" w:hAnsi="Times New Roman" w:cs="Times New Roman"/>
            <w:sz w:val="24"/>
            <w:szCs w:val="24"/>
          </w:rPr>
          <w:t xml:space="preserve">a </w:t>
        </w:r>
      </w:ins>
      <w:r w:rsidRPr="003A5801">
        <w:rPr>
          <w:rFonts w:ascii="Times New Roman" w:hAnsi="Times New Roman" w:cs="Times New Roman"/>
          <w:sz w:val="24"/>
          <w:szCs w:val="24"/>
        </w:rPr>
        <w:t xml:space="preserve">conditional </w:t>
      </w:r>
      <w:r w:rsidR="00094EDA">
        <w:rPr>
          <w:rFonts w:ascii="Times New Roman" w:hAnsi="Times New Roman" w:cs="Times New Roman"/>
          <w:sz w:val="24"/>
          <w:szCs w:val="24"/>
        </w:rPr>
        <w:t>expectation</w:t>
      </w:r>
      <w:r w:rsidRPr="003A5801">
        <w:rPr>
          <w:rFonts w:ascii="Times New Roman" w:hAnsi="Times New Roman" w:cs="Times New Roman"/>
          <w:sz w:val="24"/>
          <w:szCs w:val="24"/>
        </w:rPr>
        <w:t xml:space="preserve"> is calculated</w:t>
      </w:r>
      <w:r w:rsidR="00603DD3" w:rsidRPr="003A5801">
        <w:rPr>
          <w:rFonts w:ascii="Times New Roman" w:hAnsi="Times New Roman" w:cs="Times New Roman"/>
          <w:sz w:val="24"/>
          <w:szCs w:val="24"/>
        </w:rPr>
        <w:t>:</w:t>
      </w:r>
    </w:p>
    <w:p w14:paraId="762A25A6" w14:textId="06B4FA63" w:rsidR="00603DD3" w:rsidRPr="00DF51ED" w:rsidRDefault="00E8595C" w:rsidP="00603DD3">
      <w:pPr>
        <w:spacing w:line="360" w:lineRule="auto"/>
        <w:jc w:val="both"/>
        <w:rPr>
          <w:rFonts w:ascii="Times New Roman" w:hAnsi="Times New Roman" w:cs="Times New Roman"/>
          <w:sz w:val="24"/>
          <w:szCs w:val="24"/>
          <w:lang w:val="es-MX"/>
        </w:rPr>
      </w:pPr>
      <m:oMathPara>
        <m:oMathParaPr>
          <m:jc m:val="centerGroup"/>
        </m:oMathParaPr>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r>
                <m:rPr>
                  <m:scr m:val="script"/>
                </m:rPr>
                <w:rPr>
                  <w:rFonts w:ascii="Cambria Math" w:hAnsi="Cambria Math" w:cs="Times New Roman"/>
                  <w:sz w:val="24"/>
                  <w:szCs w:val="24"/>
                  <w:lang w:val="es-MX"/>
                </w:rPr>
                <m:t>;M</m:t>
              </m:r>
            </m:e>
          </m:d>
        </m:oMath>
      </m:oMathPara>
    </w:p>
    <w:p w14:paraId="49F353C1" w14:textId="429EDF86" w:rsidR="00603DD3" w:rsidRPr="003A5801" w:rsidRDefault="003A5801" w:rsidP="003A5801">
      <w:pPr>
        <w:spacing w:line="360" w:lineRule="auto"/>
        <w:jc w:val="both"/>
      </w:pPr>
      <w:del w:id="468" w:author="Johanna Koolemans Beynen" w:date="2020-01-20T22:51:00Z">
        <w:r w:rsidRPr="003A5801" w:rsidDel="005D3CC6">
          <w:rPr>
            <w:rFonts w:ascii="Times New Roman" w:hAnsi="Times New Roman" w:cs="Times New Roman"/>
            <w:sz w:val="24"/>
            <w:szCs w:val="24"/>
          </w:rPr>
          <w:delText xml:space="preserve">Regularly, </w:delText>
        </w:r>
        <w:r w:rsidR="00094EDA" w:rsidDel="005D3CC6">
          <w:rPr>
            <w:rFonts w:ascii="Times New Roman" w:hAnsi="Times New Roman" w:cs="Times New Roman"/>
            <w:sz w:val="24"/>
            <w:szCs w:val="24"/>
          </w:rPr>
          <w:delText xml:space="preserve">it </w:delText>
        </w:r>
        <w:r w:rsidR="00094EDA" w:rsidRPr="003A5801" w:rsidDel="005D3CC6">
          <w:rPr>
            <w:rFonts w:ascii="Times New Roman" w:hAnsi="Times New Roman" w:cs="Times New Roman"/>
            <w:sz w:val="24"/>
            <w:szCs w:val="24"/>
          </w:rPr>
          <w:delText>is used</w:delText>
        </w:r>
      </w:del>
      <w:ins w:id="469" w:author="Johanna Koolemans Beynen" w:date="2020-01-20T22:51:00Z">
        <w:r w:rsidR="005D3CC6">
          <w:rPr>
            <w:rFonts w:ascii="Times New Roman" w:hAnsi="Times New Roman" w:cs="Times New Roman"/>
            <w:sz w:val="24"/>
            <w:szCs w:val="24"/>
          </w:rPr>
          <w:t>Usually,</w:t>
        </w:r>
      </w:ins>
      <w:r w:rsidR="00094EDA"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a linear model </w:t>
      </w:r>
      <w:ins w:id="470" w:author="Johanna Koolemans Beynen" w:date="2020-01-20T22:51:00Z">
        <w:r w:rsidR="005D3CC6">
          <w:rPr>
            <w:rFonts w:ascii="Times New Roman" w:hAnsi="Times New Roman" w:cs="Times New Roman"/>
            <w:sz w:val="24"/>
            <w:szCs w:val="24"/>
          </w:rPr>
          <w:t xml:space="preserve">is used, </w:t>
        </w:r>
      </w:ins>
      <w:r w:rsidRPr="003A5801">
        <w:rPr>
          <w:rFonts w:ascii="Times New Roman" w:hAnsi="Times New Roman" w:cs="Times New Roman"/>
          <w:sz w:val="24"/>
          <w:szCs w:val="24"/>
        </w:rPr>
        <w:t>where the regressors are the variables of the information set (or the factors) and the dependent variable is</w:t>
      </w:r>
      <w:del w:id="471" w:author="Johanna Koolemans Beynen" w:date="2020-02-08T13:50:00Z">
        <w:r w:rsidRPr="003A5801" w:rsidDel="00BE0BF9">
          <w:rPr>
            <w:rFonts w:ascii="Times New Roman" w:hAnsi="Times New Roman" w:cs="Times New Roman"/>
            <w:sz w:val="24"/>
            <w:szCs w:val="24"/>
          </w:rPr>
          <w:delText xml:space="preserve"> the</w:delText>
        </w:r>
      </w:del>
      <w:r w:rsidRPr="003A5801">
        <w:rPr>
          <w:rFonts w:ascii="Times New Roman" w:hAnsi="Times New Roman" w:cs="Times New Roman"/>
          <w:sz w:val="24"/>
          <w:szCs w:val="24"/>
        </w:rPr>
        <w:t xml:space="preserve"> quarterly GDP growth. The uncertainty (variance) associated with this projection is:</w:t>
      </w:r>
    </w:p>
    <w:p w14:paraId="16E0F619" w14:textId="731B1CB1" w:rsidR="00603DD3" w:rsidRPr="00DB7E87" w:rsidRDefault="00E8595C" w:rsidP="00603DD3">
      <w:pPr>
        <w:spacing w:line="360" w:lineRule="auto"/>
        <w:jc w:val="both"/>
        <w:rPr>
          <w:rFonts w:ascii="Times New Roman" w:hAnsi="Times New Roman" w:cs="Times New Roman"/>
          <w:sz w:val="24"/>
          <w:szCs w:val="24"/>
          <w:lang w:val="es-MX"/>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sub>
          </m:sSub>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e>
                  </m:d>
                </m:e>
                <m:sup>
                  <m:r>
                    <w:rPr>
                      <w:rFonts w:ascii="Cambria Math" w:hAnsi="Cambria Math" w:cs="Times New Roman"/>
                      <w:sz w:val="24"/>
                      <w:szCs w:val="24"/>
                      <w:lang w:val="es-MX"/>
                    </w:rPr>
                    <m:t>2</m:t>
                  </m:r>
                </m:sup>
              </m:s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r>
                <m:rPr>
                  <m:scr m:val="script"/>
                </m:rPr>
                <w:rPr>
                  <w:rFonts w:ascii="Cambria Math" w:hAnsi="Cambria Math" w:cs="Times New Roman"/>
                  <w:sz w:val="24"/>
                  <w:szCs w:val="24"/>
                  <w:lang w:val="es-MX"/>
                </w:rPr>
                <m:t>;M</m:t>
              </m:r>
            </m:e>
          </m:d>
        </m:oMath>
      </m:oMathPara>
    </w:p>
    <w:p w14:paraId="4F4DCE89" w14:textId="472AF574"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Because the number of observed data grows over time, the variance of the error decreases, that is:</w:t>
      </w:r>
    </w:p>
    <w:p w14:paraId="76F9331C" w14:textId="77777777" w:rsidR="00603DD3" w:rsidRDefault="00E8595C" w:rsidP="00603DD3">
      <w:pPr>
        <w:spacing w:line="360" w:lineRule="auto"/>
        <w:jc w:val="both"/>
        <w:rPr>
          <w:rFonts w:ascii="Times New Roman" w:hAnsi="Times New Roman" w:cs="Times New Roman"/>
          <w:sz w:val="24"/>
          <w:szCs w:val="24"/>
          <w:lang w:val="es-MX"/>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j-1</m:t>
                      </m:r>
                    </m:sub>
                  </m:sSub>
                </m:sub>
                <m:sup>
                  <m:r>
                    <w:rPr>
                      <w:rFonts w:ascii="Cambria Math" w:hAnsi="Cambria Math" w:cs="Times New Roman"/>
                      <w:sz w:val="24"/>
                      <w:szCs w:val="24"/>
                      <w:lang w:val="es-MX"/>
                    </w:rPr>
                    <m:t>Q</m:t>
                  </m:r>
                </m:sup>
              </m:sSubSup>
            </m:sub>
          </m:sSub>
        </m:oMath>
      </m:oMathPara>
    </w:p>
    <w:p w14:paraId="512AB51A" w14:textId="37CCBC73" w:rsidR="00603DD3" w:rsidRPr="00B1051B" w:rsidRDefault="00603DD3" w:rsidP="00603DD3">
      <w:pPr>
        <w:spacing w:line="360" w:lineRule="auto"/>
        <w:jc w:val="both"/>
        <w:rPr>
          <w:rFonts w:ascii="Times New Roman" w:hAnsi="Times New Roman" w:cs="Times New Roman"/>
          <w:b/>
          <w:sz w:val="28"/>
          <w:szCs w:val="24"/>
        </w:rPr>
      </w:pPr>
      <w:r w:rsidRPr="00B1051B">
        <w:rPr>
          <w:rFonts w:ascii="Times New Roman" w:hAnsi="Times New Roman" w:cs="Times New Roman"/>
          <w:b/>
          <w:sz w:val="28"/>
          <w:szCs w:val="24"/>
        </w:rPr>
        <w:t>3.1</w:t>
      </w:r>
      <w:r w:rsidRPr="00B1051B">
        <w:rPr>
          <w:rFonts w:ascii="Times New Roman" w:eastAsia="Times New Roman" w:hAnsi="Times New Roman" w:cs="Times New Roman"/>
          <w:b/>
          <w:sz w:val="32"/>
          <w:szCs w:val="24"/>
          <w:lang w:eastAsia="es-MX"/>
        </w:rPr>
        <w:t xml:space="preserve">   </w:t>
      </w:r>
      <w:r w:rsidRPr="00B1051B">
        <w:rPr>
          <w:rFonts w:ascii="Times New Roman" w:hAnsi="Times New Roman" w:cs="Times New Roman"/>
          <w:b/>
          <w:sz w:val="28"/>
          <w:szCs w:val="24"/>
        </w:rPr>
        <w:t xml:space="preserve"> </w:t>
      </w:r>
      <w:r w:rsidR="003A5801" w:rsidRPr="00B1051B">
        <w:rPr>
          <w:rFonts w:ascii="Times New Roman" w:hAnsi="Times New Roman" w:cs="Times New Roman"/>
          <w:b/>
          <w:sz w:val="28"/>
          <w:szCs w:val="24"/>
        </w:rPr>
        <w:t xml:space="preserve">Bridge </w:t>
      </w:r>
      <w:ins w:id="472" w:author="Johanna Koolemans Beynen" w:date="2020-01-20T22:50:00Z">
        <w:r w:rsidR="005D3CC6">
          <w:rPr>
            <w:rFonts w:ascii="Times New Roman" w:hAnsi="Times New Roman" w:cs="Times New Roman"/>
            <w:b/>
            <w:sz w:val="28"/>
            <w:szCs w:val="24"/>
          </w:rPr>
          <w:t>e</w:t>
        </w:r>
      </w:ins>
      <w:del w:id="473" w:author="Johanna Koolemans Beynen" w:date="2020-01-20T22:49:00Z">
        <w:r w:rsidR="003A5801" w:rsidRPr="00B1051B" w:rsidDel="005D3CC6">
          <w:rPr>
            <w:rFonts w:ascii="Times New Roman" w:hAnsi="Times New Roman" w:cs="Times New Roman"/>
            <w:b/>
            <w:sz w:val="28"/>
            <w:szCs w:val="24"/>
          </w:rPr>
          <w:delText>E</w:delText>
        </w:r>
      </w:del>
      <w:r w:rsidR="003A5801" w:rsidRPr="00B1051B">
        <w:rPr>
          <w:rFonts w:ascii="Times New Roman" w:hAnsi="Times New Roman" w:cs="Times New Roman"/>
          <w:b/>
          <w:sz w:val="28"/>
          <w:szCs w:val="24"/>
        </w:rPr>
        <w:t>quation</w:t>
      </w:r>
      <w:del w:id="474" w:author="Johanna Koolemans Beynen" w:date="2020-01-20T22:50:00Z">
        <w:r w:rsidR="003A5801" w:rsidRPr="00B1051B" w:rsidDel="005D3CC6">
          <w:rPr>
            <w:rFonts w:ascii="Times New Roman" w:hAnsi="Times New Roman" w:cs="Times New Roman"/>
            <w:b/>
            <w:sz w:val="28"/>
            <w:szCs w:val="24"/>
          </w:rPr>
          <w:delText>s</w:delText>
        </w:r>
      </w:del>
      <w:ins w:id="475" w:author="Johanna Koolemans Beynen" w:date="2020-01-20T22:50:00Z">
        <w:r w:rsidR="005D3CC6">
          <w:rPr>
            <w:rFonts w:ascii="Times New Roman" w:hAnsi="Times New Roman" w:cs="Times New Roman"/>
            <w:b/>
            <w:sz w:val="28"/>
            <w:szCs w:val="24"/>
          </w:rPr>
          <w:t xml:space="preserve"> models</w:t>
        </w:r>
      </w:ins>
    </w:p>
    <w:p w14:paraId="6E729111" w14:textId="7452BE95"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In </w:t>
      </w:r>
      <w:ins w:id="476" w:author="Johanna Koolemans Beynen" w:date="2020-01-20T16:02:00Z">
        <w:r w:rsidR="00336653">
          <w:rPr>
            <w:rFonts w:ascii="Times New Roman" w:hAnsi="Times New Roman" w:cs="Times New Roman"/>
            <w:sz w:val="24"/>
            <w:szCs w:val="24"/>
          </w:rPr>
          <w:t>b</w:t>
        </w:r>
      </w:ins>
      <w:del w:id="477" w:author="Johanna Koolemans Beynen" w:date="2020-01-20T16:02:00Z">
        <w:r w:rsidRPr="00B1051B" w:rsidDel="00336653">
          <w:rPr>
            <w:rFonts w:ascii="Times New Roman" w:hAnsi="Times New Roman" w:cs="Times New Roman"/>
            <w:sz w:val="24"/>
            <w:szCs w:val="24"/>
          </w:rPr>
          <w:delText>B</w:delText>
        </w:r>
      </w:del>
      <w:r w:rsidRPr="00B1051B">
        <w:rPr>
          <w:rFonts w:ascii="Times New Roman" w:hAnsi="Times New Roman" w:cs="Times New Roman"/>
          <w:sz w:val="24"/>
          <w:szCs w:val="24"/>
        </w:rPr>
        <w:t xml:space="preserve">ridge </w:t>
      </w:r>
      <w:ins w:id="478" w:author="Johanna Koolemans Beynen" w:date="2020-01-20T16:03:00Z">
        <w:r w:rsidR="00336653">
          <w:rPr>
            <w:rFonts w:ascii="Times New Roman" w:hAnsi="Times New Roman" w:cs="Times New Roman"/>
            <w:sz w:val="24"/>
            <w:szCs w:val="24"/>
          </w:rPr>
          <w:t>e</w:t>
        </w:r>
      </w:ins>
      <w:del w:id="479" w:author="Johanna Koolemans Beynen" w:date="2020-01-20T16:02:00Z">
        <w:r w:rsidRPr="00B1051B" w:rsidDel="00336653">
          <w:rPr>
            <w:rFonts w:ascii="Times New Roman" w:hAnsi="Times New Roman" w:cs="Times New Roman"/>
            <w:sz w:val="24"/>
            <w:szCs w:val="24"/>
          </w:rPr>
          <w:delText>E</w:delText>
        </w:r>
      </w:del>
      <w:r w:rsidRPr="00B1051B">
        <w:rPr>
          <w:rFonts w:ascii="Times New Roman" w:hAnsi="Times New Roman" w:cs="Times New Roman"/>
          <w:sz w:val="24"/>
          <w:szCs w:val="24"/>
        </w:rPr>
        <w:t>quation</w:t>
      </w:r>
      <w:ins w:id="480" w:author="Johanna Koolemans Beynen" w:date="2020-01-20T22:50:00Z">
        <w:r w:rsidR="005D3CC6">
          <w:rPr>
            <w:rFonts w:ascii="Times New Roman" w:hAnsi="Times New Roman" w:cs="Times New Roman"/>
            <w:sz w:val="24"/>
            <w:szCs w:val="24"/>
          </w:rPr>
          <w:t xml:space="preserve"> models</w:t>
        </w:r>
      </w:ins>
      <w:ins w:id="481" w:author="Johanna Koolemans Beynen" w:date="2020-02-08T13:51:00Z">
        <w:r w:rsidR="004215D1">
          <w:rPr>
            <w:rFonts w:ascii="Times New Roman" w:hAnsi="Times New Roman" w:cs="Times New Roman"/>
            <w:sz w:val="24"/>
            <w:szCs w:val="24"/>
          </w:rPr>
          <w:t>,</w:t>
        </w:r>
      </w:ins>
      <w:del w:id="482" w:author="Johanna Koolemans Beynen" w:date="2020-01-20T22:50:00Z">
        <w:r w:rsidRPr="00B1051B" w:rsidDel="005D3CC6">
          <w:rPr>
            <w:rFonts w:ascii="Times New Roman" w:hAnsi="Times New Roman" w:cs="Times New Roman"/>
            <w:sz w:val="24"/>
            <w:szCs w:val="24"/>
          </w:rPr>
          <w:delText>s</w:delText>
        </w:r>
      </w:del>
      <w:r w:rsidRPr="00B1051B">
        <w:rPr>
          <w:rFonts w:ascii="Times New Roman" w:hAnsi="Times New Roman" w:cs="Times New Roman"/>
          <w:sz w:val="24"/>
          <w:szCs w:val="24"/>
        </w:rPr>
        <w:t xml:space="preserve"> factors are not calculated</w:t>
      </w:r>
      <w:ins w:id="483" w:author="Johanna Koolemans Beynen" w:date="2020-02-08T13:52:00Z">
        <w:r w:rsidR="004215D1">
          <w:rPr>
            <w:rFonts w:ascii="Times New Roman" w:hAnsi="Times New Roman" w:cs="Times New Roman"/>
            <w:sz w:val="24"/>
            <w:szCs w:val="24"/>
          </w:rPr>
          <w:t>. Instead,</w:t>
        </w:r>
      </w:ins>
      <w:del w:id="484" w:author="Johanna Koolemans Beynen" w:date="2020-02-08T13:52:00Z">
        <w:r w:rsidRPr="00B1051B" w:rsidDel="004215D1">
          <w:rPr>
            <w:rFonts w:ascii="Times New Roman" w:hAnsi="Times New Roman" w:cs="Times New Roman"/>
            <w:sz w:val="24"/>
            <w:szCs w:val="24"/>
          </w:rPr>
          <w:delText>, but</w:delText>
        </w:r>
      </w:del>
      <w:r w:rsidRPr="00B1051B">
        <w:rPr>
          <w:rFonts w:ascii="Times New Roman" w:hAnsi="Times New Roman" w:cs="Times New Roman"/>
          <w:sz w:val="24"/>
          <w:szCs w:val="24"/>
        </w:rPr>
        <w:t xml:space="preserve"> the same monthly indicators are use</w:t>
      </w:r>
      <w:r w:rsidR="0025269B">
        <w:rPr>
          <w:rFonts w:ascii="Times New Roman" w:hAnsi="Times New Roman" w:cs="Times New Roman"/>
          <w:sz w:val="24"/>
          <w:szCs w:val="24"/>
        </w:rPr>
        <w:t>d as explanatory variables. Let us</w:t>
      </w:r>
      <w:r w:rsidRPr="00B1051B">
        <w:rPr>
          <w:rFonts w:ascii="Times New Roman" w:hAnsi="Times New Roman" w:cs="Times New Roman"/>
          <w:sz w:val="24"/>
          <w:szCs w:val="24"/>
        </w:rPr>
        <w:t xml:space="preserve"> denote the vector of</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n</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monthly indicators as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n,t</m:t>
                </m:r>
              </m:sub>
            </m:sSub>
          </m:e>
        </m:d>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t=1,…,T</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The bridge equation is estimated with quarterly aggregates</w:t>
      </w:r>
      <w:r w:rsidR="00603DD3" w:rsidRPr="00B1051B">
        <w:rPr>
          <w:rFonts w:ascii="Times New Roman" w:hAnsi="Times New Roman" w:cs="Times New Roman"/>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Q</m:t>
            </m:r>
          </m:sup>
        </m:sSubSup>
      </m:oMath>
      <w:r w:rsidR="00603DD3" w:rsidRPr="00B1051B">
        <w:rPr>
          <w:rFonts w:ascii="Times New Roman" w:eastAsiaTheme="minorEastAsia" w:hAnsi="Times New Roman" w:cs="Times New Roman"/>
          <w:iCs/>
          <w:sz w:val="24"/>
          <w:szCs w:val="24"/>
        </w:rPr>
        <w:t>,</w: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of the three corresponding monthly data</w:t>
      </w:r>
      <w:r w:rsidR="00603DD3" w:rsidRPr="00B1051B">
        <w:rPr>
          <w:rFonts w:ascii="Times New Roman" w:hAnsi="Times New Roman" w:cs="Times New Roman"/>
          <w:sz w:val="24"/>
          <w:szCs w:val="24"/>
        </w:rPr>
        <w:t xml:space="preserve">. </w:t>
      </w:r>
    </w:p>
    <w:p w14:paraId="3C342539" w14:textId="77777777" w:rsidR="00603DD3" w:rsidRPr="00B1051B" w:rsidRDefault="00E8595C" w:rsidP="00603DD3">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Q</m:t>
              </m:r>
            </m:sup>
          </m:sSub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i,3</m:t>
                  </m:r>
                </m:sub>
              </m:sSub>
            </m:e>
          </m:d>
        </m:oMath>
      </m:oMathPara>
    </w:p>
    <w:p w14:paraId="3784D2D9" w14:textId="14626268"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These quarterly aggregates are used as regressors in the bridge equation </w:t>
      </w:r>
      <w:ins w:id="485" w:author="Johanna Koolemans Beynen" w:date="2020-01-20T22:50:00Z">
        <w:r w:rsidR="005D3CC6">
          <w:rPr>
            <w:rFonts w:ascii="Times New Roman" w:hAnsi="Times New Roman" w:cs="Times New Roman"/>
            <w:sz w:val="24"/>
            <w:szCs w:val="24"/>
          </w:rPr>
          <w:t xml:space="preserve">models </w:t>
        </w:r>
      </w:ins>
      <w:r w:rsidRPr="00B1051B">
        <w:rPr>
          <w:rFonts w:ascii="Times New Roman" w:hAnsi="Times New Roman" w:cs="Times New Roman"/>
          <w:sz w:val="24"/>
          <w:szCs w:val="24"/>
        </w:rPr>
        <w:t>to obtain a quarterly GDP growth forecast</w:t>
      </w:r>
      <w:r w:rsidR="00603DD3" w:rsidRPr="00B1051B">
        <w:rPr>
          <w:rFonts w:ascii="Times New Roman" w:hAnsi="Times New Roman" w:cs="Times New Roman"/>
          <w:sz w:val="24"/>
          <w:szCs w:val="24"/>
        </w:rPr>
        <w:t>:</w:t>
      </w:r>
    </w:p>
    <w:p w14:paraId="7D99B22F" w14:textId="33496C00" w:rsidR="00603DD3" w:rsidRPr="00B1051B" w:rsidRDefault="00E8595C" w:rsidP="00603DD3">
      <w:pPr>
        <w:spacing w:line="360" w:lineRule="auto"/>
        <w:jc w:val="both"/>
        <w:rPr>
          <w:rFonts w:ascii="Times New Roman" w:hAnsi="Times New Roman" w:cs="Times New Roman"/>
          <w:sz w:val="24"/>
          <w:szCs w:val="24"/>
        </w:rPr>
      </w:pPr>
      <m:oMathPara>
        <m:oMathParaPr>
          <m:jc m:val="centerGroup"/>
        </m:oMathParaPr>
        <m:oMath>
          <m:sSubSup>
            <m:sSubSupPr>
              <m:ctrlPr>
                <w:rPr>
                  <w:rFonts w:ascii="Cambria Math" w:hAnsi="Cambria Math" w:cs="Times New Roman"/>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Q</m:t>
              </m:r>
            </m:sup>
          </m:sSubSup>
          <m:r>
            <w:rPr>
              <w:rFonts w:ascii="Cambria Math" w:hAnsi="Cambria Math" w:cs="Times New Roman"/>
              <w:sz w:val="24"/>
              <w:szCs w:val="24"/>
            </w:rPr>
            <m:t>=μ+ψ(L)</m:t>
          </m:r>
          <m:sSubSup>
            <m:sSubSupPr>
              <m:ctrlPr>
                <w:rPr>
                  <w:rFonts w:ascii="Cambria Math" w:hAnsi="Cambria Math" w:cs="Times New Roman"/>
                  <w:b/>
                  <w:i/>
                  <w:iCs/>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Q</m:t>
              </m:r>
            </m:sup>
          </m:sSubSup>
        </m:oMath>
      </m:oMathPara>
    </w:p>
    <w:p w14:paraId="0C55AFBC" w14:textId="298B743D"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μ</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the coefficient of the constant</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p</m:t>
            </m:r>
          </m:sup>
        </m:sSup>
      </m:oMath>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denotes the </w:t>
      </w:r>
      <w:r w:rsidR="0083766F">
        <w:rPr>
          <w:rFonts w:ascii="Times New Roman" w:hAnsi="Times New Roman" w:cs="Times New Roman"/>
          <w:sz w:val="24"/>
          <w:szCs w:val="24"/>
        </w:rPr>
        <w:t xml:space="preserve">lag </w:t>
      </w:r>
      <w:r w:rsidR="00B1051B" w:rsidRPr="00B1051B">
        <w:rPr>
          <w:rFonts w:ascii="Times New Roman" w:hAnsi="Times New Roman" w:cs="Times New Roman"/>
          <w:sz w:val="24"/>
          <w:szCs w:val="24"/>
        </w:rPr>
        <w:t>polynomial, and</w:t>
      </w:r>
      <w:r w:rsidR="00603DD3" w:rsidRPr="00B1051B">
        <w:rPr>
          <w:rFonts w:ascii="Times New Roman" w:hAnsi="Times New Roman" w:cs="Times New Roman"/>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Q</m:t>
            </m:r>
          </m:sup>
        </m:sSubSup>
      </m:oMath>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is the error term, which </w:t>
      </w:r>
      <w:r w:rsidR="0083766F">
        <w:rPr>
          <w:rFonts w:ascii="Times New Roman" w:hAnsi="Times New Roman" w:cs="Times New Roman"/>
          <w:sz w:val="24"/>
          <w:szCs w:val="24"/>
        </w:rPr>
        <w:t xml:space="preserve">is </w:t>
      </w:r>
      <w:r w:rsidR="00B1051B" w:rsidRPr="00B1051B">
        <w:rPr>
          <w:rFonts w:ascii="Times New Roman" w:hAnsi="Times New Roman" w:cs="Times New Roman"/>
          <w:sz w:val="24"/>
          <w:szCs w:val="24"/>
        </w:rPr>
        <w:t>assume</w:t>
      </w:r>
      <w:r w:rsidR="0083766F">
        <w:rPr>
          <w:rFonts w:ascii="Times New Roman" w:hAnsi="Times New Roman" w:cs="Times New Roman"/>
          <w:sz w:val="24"/>
          <w:szCs w:val="24"/>
        </w:rPr>
        <w:t>d</w:t>
      </w:r>
      <w:r w:rsidR="00B1051B" w:rsidRPr="00B1051B">
        <w:rPr>
          <w:rFonts w:ascii="Times New Roman" w:hAnsi="Times New Roman" w:cs="Times New Roman"/>
          <w:sz w:val="24"/>
          <w:szCs w:val="24"/>
        </w:rPr>
        <w:t xml:space="preserve"> white noise with </w:t>
      </w:r>
      <w:ins w:id="486" w:author="Johanna Koolemans Beynen" w:date="2020-01-20T16:03:00Z">
        <w:r w:rsidR="00336653">
          <w:rPr>
            <w:rFonts w:ascii="Times New Roman" w:hAnsi="Times New Roman" w:cs="Times New Roman"/>
            <w:sz w:val="24"/>
            <w:szCs w:val="24"/>
          </w:rPr>
          <w:t>n</w:t>
        </w:r>
      </w:ins>
      <w:del w:id="487" w:author="Johanna Koolemans Beynen" w:date="2020-01-20T16:03:00Z">
        <w:r w:rsidR="00B1051B" w:rsidRPr="00B1051B" w:rsidDel="00336653">
          <w:rPr>
            <w:rFonts w:ascii="Times New Roman" w:hAnsi="Times New Roman" w:cs="Times New Roman"/>
            <w:sz w:val="24"/>
            <w:szCs w:val="24"/>
          </w:rPr>
          <w:delText>N</w:delText>
        </w:r>
      </w:del>
      <w:r w:rsidR="00B1051B" w:rsidRPr="00B1051B">
        <w:rPr>
          <w:rFonts w:ascii="Times New Roman" w:hAnsi="Times New Roman" w:cs="Times New Roman"/>
          <w:sz w:val="24"/>
          <w:szCs w:val="24"/>
        </w:rPr>
        <w:t>ormal distribution</w:t>
      </w:r>
      <w:r w:rsidR="00603DD3" w:rsidRPr="00B1051B">
        <w:rPr>
          <w:rFonts w:ascii="Times New Roman" w:hAnsi="Times New Roman" w:cs="Times New Roman"/>
          <w:sz w:val="24"/>
          <w:szCs w:val="24"/>
        </w:rPr>
        <w:t>.</w:t>
      </w:r>
    </w:p>
    <w:p w14:paraId="4E43801C" w14:textId="65810C4F" w:rsidR="00603DD3" w:rsidRPr="00AB051B" w:rsidRDefault="00603DD3" w:rsidP="00603DD3">
      <w:pPr>
        <w:spacing w:line="360" w:lineRule="auto"/>
        <w:jc w:val="both"/>
        <w:rPr>
          <w:rFonts w:ascii="Times New Roman" w:hAnsi="Times New Roman" w:cs="Times New Roman"/>
          <w:b/>
          <w:sz w:val="28"/>
          <w:szCs w:val="24"/>
        </w:rPr>
      </w:pPr>
      <w:r w:rsidRPr="00AB051B">
        <w:rPr>
          <w:rFonts w:ascii="Times New Roman" w:hAnsi="Times New Roman" w:cs="Times New Roman"/>
          <w:b/>
          <w:sz w:val="28"/>
          <w:szCs w:val="24"/>
        </w:rPr>
        <w:t>3.2</w:t>
      </w:r>
      <w:r w:rsidRPr="00AB051B">
        <w:rPr>
          <w:rFonts w:ascii="Times New Roman" w:eastAsia="Times New Roman" w:hAnsi="Times New Roman" w:cs="Times New Roman"/>
          <w:b/>
          <w:sz w:val="32"/>
          <w:szCs w:val="24"/>
          <w:lang w:eastAsia="es-MX"/>
        </w:rPr>
        <w:t xml:space="preserve">   </w:t>
      </w:r>
      <w:r w:rsidRPr="00AB051B">
        <w:rPr>
          <w:rFonts w:ascii="Times New Roman" w:hAnsi="Times New Roman" w:cs="Times New Roman"/>
          <w:b/>
          <w:sz w:val="28"/>
          <w:szCs w:val="24"/>
        </w:rPr>
        <w:t xml:space="preserve"> </w:t>
      </w:r>
      <w:r w:rsidR="00AB051B" w:rsidRPr="00AB051B">
        <w:rPr>
          <w:rFonts w:ascii="Times New Roman" w:hAnsi="Times New Roman" w:cs="Times New Roman"/>
          <w:b/>
          <w:sz w:val="28"/>
          <w:szCs w:val="24"/>
        </w:rPr>
        <w:t xml:space="preserve">Dynamic </w:t>
      </w:r>
      <w:ins w:id="488" w:author="Johanna Koolemans Beynen" w:date="2020-01-20T22:49:00Z">
        <w:r w:rsidR="005D3CC6">
          <w:rPr>
            <w:rFonts w:ascii="Times New Roman" w:hAnsi="Times New Roman" w:cs="Times New Roman"/>
            <w:b/>
            <w:sz w:val="28"/>
            <w:szCs w:val="24"/>
          </w:rPr>
          <w:t>f</w:t>
        </w:r>
      </w:ins>
      <w:del w:id="489" w:author="Johanna Koolemans Beynen" w:date="2020-01-20T22:49:00Z">
        <w:r w:rsidR="00AB051B" w:rsidRPr="00AB051B" w:rsidDel="005D3CC6">
          <w:rPr>
            <w:rFonts w:ascii="Times New Roman" w:hAnsi="Times New Roman" w:cs="Times New Roman"/>
            <w:b/>
            <w:sz w:val="28"/>
            <w:szCs w:val="24"/>
          </w:rPr>
          <w:delText>F</w:delText>
        </w:r>
      </w:del>
      <w:r w:rsidR="00AB051B" w:rsidRPr="00AB051B">
        <w:rPr>
          <w:rFonts w:ascii="Times New Roman" w:hAnsi="Times New Roman" w:cs="Times New Roman"/>
          <w:b/>
          <w:sz w:val="28"/>
          <w:szCs w:val="24"/>
        </w:rPr>
        <w:t>actor</w:t>
      </w:r>
      <w:del w:id="490" w:author="Johanna Koolemans Beynen" w:date="2020-01-20T22:49:00Z">
        <w:r w:rsidR="00AB051B" w:rsidRPr="00AB051B" w:rsidDel="005D3CC6">
          <w:rPr>
            <w:rFonts w:ascii="Times New Roman" w:hAnsi="Times New Roman" w:cs="Times New Roman"/>
            <w:b/>
            <w:sz w:val="28"/>
            <w:szCs w:val="24"/>
          </w:rPr>
          <w:delText>s</w:delText>
        </w:r>
      </w:del>
      <w:r w:rsidR="00AB051B" w:rsidRPr="00AB051B">
        <w:rPr>
          <w:rFonts w:ascii="Times New Roman" w:hAnsi="Times New Roman" w:cs="Times New Roman"/>
          <w:b/>
          <w:sz w:val="28"/>
          <w:szCs w:val="24"/>
        </w:rPr>
        <w:t xml:space="preserve"> </w:t>
      </w:r>
      <w:ins w:id="491" w:author="Johanna Koolemans Beynen" w:date="2020-01-20T22:49:00Z">
        <w:r w:rsidR="005D3CC6">
          <w:rPr>
            <w:rFonts w:ascii="Times New Roman" w:hAnsi="Times New Roman" w:cs="Times New Roman"/>
            <w:b/>
            <w:sz w:val="28"/>
            <w:szCs w:val="24"/>
          </w:rPr>
          <w:t>m</w:t>
        </w:r>
      </w:ins>
      <w:del w:id="492" w:author="Johanna Koolemans Beynen" w:date="2020-01-20T22:49:00Z">
        <w:r w:rsidR="00AB051B" w:rsidRPr="00AB051B" w:rsidDel="005D3CC6">
          <w:rPr>
            <w:rFonts w:ascii="Times New Roman" w:hAnsi="Times New Roman" w:cs="Times New Roman"/>
            <w:b/>
            <w:sz w:val="28"/>
            <w:szCs w:val="24"/>
          </w:rPr>
          <w:delText>M</w:delText>
        </w:r>
      </w:del>
      <w:r w:rsidR="00AB051B" w:rsidRPr="00AB051B">
        <w:rPr>
          <w:rFonts w:ascii="Times New Roman" w:hAnsi="Times New Roman" w:cs="Times New Roman"/>
          <w:b/>
          <w:sz w:val="28"/>
          <w:szCs w:val="24"/>
        </w:rPr>
        <w:t>odels</w:t>
      </w:r>
    </w:p>
    <w:p w14:paraId="0E969096" w14:textId="28F419B3"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 </w:t>
      </w:r>
      <w:r w:rsidR="00AB051B">
        <w:rPr>
          <w:rFonts w:ascii="Times New Roman" w:hAnsi="Times New Roman" w:cs="Times New Roman"/>
          <w:sz w:val="24"/>
          <w:szCs w:val="24"/>
        </w:rPr>
        <w:t>DF</w:t>
      </w:r>
      <w:ins w:id="493" w:author="Johanna Koolemans Beynen" w:date="2020-01-20T16:03:00Z">
        <w:r w:rsidR="00336653">
          <w:rPr>
            <w:rFonts w:ascii="Times New Roman" w:hAnsi="Times New Roman" w:cs="Times New Roman"/>
            <w:sz w:val="24"/>
            <w:szCs w:val="24"/>
          </w:rPr>
          <w:t xml:space="preserve"> models</w:t>
        </w:r>
      </w:ins>
      <w:del w:id="494" w:author="Johanna Koolemans Beynen" w:date="2020-01-20T16:03:00Z">
        <w:r w:rsidR="00AB051B" w:rsidDel="00336653">
          <w:rPr>
            <w:rFonts w:ascii="Times New Roman" w:hAnsi="Times New Roman" w:cs="Times New Roman"/>
            <w:sz w:val="24"/>
            <w:szCs w:val="24"/>
          </w:rPr>
          <w:delText>M</w:delText>
        </w:r>
      </w:del>
      <w:r w:rsidRPr="00B1051B">
        <w:rPr>
          <w:rFonts w:ascii="Times New Roman" w:hAnsi="Times New Roman" w:cs="Times New Roman"/>
          <w:sz w:val="24"/>
          <w:szCs w:val="24"/>
        </w:rPr>
        <w:t xml:space="preserve"> were developed and applied for the first time by </w:t>
      </w:r>
      <w:proofErr w:type="spellStart"/>
      <w:r w:rsidRPr="00B1051B">
        <w:rPr>
          <w:rFonts w:ascii="Times New Roman" w:hAnsi="Times New Roman" w:cs="Times New Roman"/>
          <w:sz w:val="24"/>
          <w:szCs w:val="24"/>
        </w:rPr>
        <w:t>Giannone</w:t>
      </w:r>
      <w:proofErr w:type="spellEnd"/>
      <w:r w:rsidRPr="00B1051B">
        <w:rPr>
          <w:rFonts w:ascii="Times New Roman" w:hAnsi="Times New Roman" w:cs="Times New Roman"/>
          <w:sz w:val="24"/>
          <w:szCs w:val="24"/>
        </w:rPr>
        <w:t>, Reichlin and Small (2008) to forecast the quarterly GDP</w:t>
      </w:r>
      <w:r w:rsidR="0083766F">
        <w:rPr>
          <w:rFonts w:ascii="Times New Roman" w:hAnsi="Times New Roman" w:cs="Times New Roman"/>
          <w:sz w:val="24"/>
          <w:szCs w:val="24"/>
        </w:rPr>
        <w:t xml:space="preserve"> growth</w:t>
      </w:r>
      <w:r w:rsidRPr="00B1051B">
        <w:rPr>
          <w:rFonts w:ascii="Times New Roman" w:hAnsi="Times New Roman" w:cs="Times New Roman"/>
          <w:sz w:val="24"/>
          <w:szCs w:val="24"/>
        </w:rPr>
        <w:t xml:space="preserve"> of US. However, the </w:t>
      </w:r>
      <w:del w:id="495" w:author="Johanna Koolemans Beynen" w:date="2020-02-08T13:59:00Z">
        <w:r w:rsidRPr="00B1051B" w:rsidDel="004215D1">
          <w:rPr>
            <w:rFonts w:ascii="Times New Roman" w:hAnsi="Times New Roman" w:cs="Times New Roman"/>
            <w:sz w:val="24"/>
            <w:szCs w:val="24"/>
          </w:rPr>
          <w:delText xml:space="preserve">original </w:delText>
        </w:r>
      </w:del>
      <w:r w:rsidRPr="00B1051B">
        <w:rPr>
          <w:rFonts w:ascii="Times New Roman" w:hAnsi="Times New Roman" w:cs="Times New Roman"/>
          <w:sz w:val="24"/>
          <w:szCs w:val="24"/>
        </w:rPr>
        <w:t xml:space="preserve">idea of using </w:t>
      </w:r>
      <w:ins w:id="496" w:author="Johanna Koolemans Beynen" w:date="2020-01-20T16:13:00Z">
        <w:r w:rsidR="00336653">
          <w:rPr>
            <w:rFonts w:ascii="Times New Roman" w:hAnsi="Times New Roman" w:cs="Times New Roman"/>
            <w:sz w:val="24"/>
            <w:szCs w:val="24"/>
          </w:rPr>
          <w:t>s</w:t>
        </w:r>
      </w:ins>
      <w:del w:id="497" w:author="Johanna Koolemans Beynen" w:date="2020-01-20T16:13:00Z">
        <w:r w:rsidRPr="00B1051B" w:rsidDel="00336653">
          <w:rPr>
            <w:rFonts w:ascii="Times New Roman" w:hAnsi="Times New Roman" w:cs="Times New Roman"/>
            <w:sz w:val="24"/>
            <w:szCs w:val="24"/>
          </w:rPr>
          <w:delText>S</w:delText>
        </w:r>
      </w:del>
      <w:r w:rsidRPr="00B1051B">
        <w:rPr>
          <w:rFonts w:ascii="Times New Roman" w:hAnsi="Times New Roman" w:cs="Times New Roman"/>
          <w:sz w:val="24"/>
          <w:szCs w:val="24"/>
        </w:rPr>
        <w:t xml:space="preserve">tate </w:t>
      </w:r>
      <w:ins w:id="498" w:author="Johanna Koolemans Beynen" w:date="2020-01-20T16:13:00Z">
        <w:r w:rsidR="00336653">
          <w:rPr>
            <w:rFonts w:ascii="Times New Roman" w:hAnsi="Times New Roman" w:cs="Times New Roman"/>
            <w:sz w:val="24"/>
            <w:szCs w:val="24"/>
          </w:rPr>
          <w:t>s</w:t>
        </w:r>
      </w:ins>
      <w:del w:id="499" w:author="Johanna Koolemans Beynen" w:date="2020-01-20T16:13:00Z">
        <w:r w:rsidRPr="00B1051B" w:rsidDel="00336653">
          <w:rPr>
            <w:rFonts w:ascii="Times New Roman" w:hAnsi="Times New Roman" w:cs="Times New Roman"/>
            <w:sz w:val="24"/>
            <w:szCs w:val="24"/>
          </w:rPr>
          <w:delText>S</w:delText>
        </w:r>
      </w:del>
      <w:r w:rsidRPr="00B1051B">
        <w:rPr>
          <w:rFonts w:ascii="Times New Roman" w:hAnsi="Times New Roman" w:cs="Times New Roman"/>
          <w:sz w:val="24"/>
          <w:szCs w:val="24"/>
        </w:rPr>
        <w:t xml:space="preserve">pace </w:t>
      </w:r>
      <w:ins w:id="500" w:author="Johanna Koolemans Beynen" w:date="2020-01-20T16:13:00Z">
        <w:r w:rsidR="00336653">
          <w:rPr>
            <w:rFonts w:ascii="Times New Roman" w:hAnsi="Times New Roman" w:cs="Times New Roman"/>
            <w:sz w:val="24"/>
            <w:szCs w:val="24"/>
          </w:rPr>
          <w:t>m</w:t>
        </w:r>
      </w:ins>
      <w:del w:id="501" w:author="Johanna Koolemans Beynen" w:date="2020-01-20T16:13:00Z">
        <w:r w:rsidRPr="00B1051B" w:rsidDel="00336653">
          <w:rPr>
            <w:rFonts w:ascii="Times New Roman" w:hAnsi="Times New Roman" w:cs="Times New Roman"/>
            <w:sz w:val="24"/>
            <w:szCs w:val="24"/>
          </w:rPr>
          <w:delText>M</w:delText>
        </w:r>
      </w:del>
      <w:r w:rsidRPr="00B1051B">
        <w:rPr>
          <w:rFonts w:ascii="Times New Roman" w:hAnsi="Times New Roman" w:cs="Times New Roman"/>
          <w:sz w:val="24"/>
          <w:szCs w:val="24"/>
        </w:rPr>
        <w:t xml:space="preserve">odels (SSM) in order to obtain </w:t>
      </w:r>
      <w:r w:rsidR="00232B3A">
        <w:rPr>
          <w:rFonts w:ascii="Times New Roman" w:hAnsi="Times New Roman" w:cs="Times New Roman"/>
          <w:sz w:val="24"/>
          <w:szCs w:val="24"/>
        </w:rPr>
        <w:t>coincident</w:t>
      </w:r>
      <w:r w:rsidRPr="00B1051B">
        <w:rPr>
          <w:rFonts w:ascii="Times New Roman" w:hAnsi="Times New Roman" w:cs="Times New Roman"/>
          <w:sz w:val="24"/>
          <w:szCs w:val="24"/>
        </w:rPr>
        <w:t xml:space="preserve"> US indicators </w:t>
      </w:r>
      <w:del w:id="502" w:author="Johanna Koolemans Beynen" w:date="2020-02-08T13:59:00Z">
        <w:r w:rsidRPr="00B1051B" w:rsidDel="004215D1">
          <w:rPr>
            <w:rFonts w:ascii="Times New Roman" w:hAnsi="Times New Roman" w:cs="Times New Roman"/>
            <w:sz w:val="24"/>
            <w:szCs w:val="24"/>
          </w:rPr>
          <w:delText>had already been</w:delText>
        </w:r>
      </w:del>
      <w:ins w:id="503" w:author="Johanna Koolemans Beynen" w:date="2020-02-08T13:59:00Z">
        <w:r w:rsidR="004215D1">
          <w:rPr>
            <w:rFonts w:ascii="Times New Roman" w:hAnsi="Times New Roman" w:cs="Times New Roman"/>
            <w:sz w:val="24"/>
            <w:szCs w:val="24"/>
          </w:rPr>
          <w:t>was originally</w:t>
        </w:r>
      </w:ins>
      <w:r w:rsidRPr="00B1051B">
        <w:rPr>
          <w:rFonts w:ascii="Times New Roman" w:hAnsi="Times New Roman" w:cs="Times New Roman"/>
          <w:sz w:val="24"/>
          <w:szCs w:val="24"/>
        </w:rPr>
        <w:t xml:space="preserve"> proposed and studied by Stock and Watson (1988, </w:t>
      </w:r>
      <w:commentRangeStart w:id="504"/>
      <w:r w:rsidRPr="00B1051B">
        <w:rPr>
          <w:rFonts w:ascii="Times New Roman" w:hAnsi="Times New Roman" w:cs="Times New Roman"/>
          <w:sz w:val="24"/>
          <w:szCs w:val="24"/>
        </w:rPr>
        <w:t>1989</w:t>
      </w:r>
      <w:commentRangeEnd w:id="504"/>
      <w:r w:rsidR="007E64F1">
        <w:rPr>
          <w:rStyle w:val="CommentReference"/>
        </w:rPr>
        <w:commentReference w:id="504"/>
      </w:r>
      <w:r w:rsidRPr="00B1051B">
        <w:rPr>
          <w:rFonts w:ascii="Times New Roman" w:hAnsi="Times New Roman" w:cs="Times New Roman"/>
          <w:sz w:val="24"/>
          <w:szCs w:val="24"/>
        </w:rPr>
        <w:t xml:space="preserve">), based on </w:t>
      </w:r>
      <w:proofErr w:type="spellStart"/>
      <w:r w:rsidRPr="00B1051B">
        <w:rPr>
          <w:rFonts w:ascii="Times New Roman" w:hAnsi="Times New Roman" w:cs="Times New Roman"/>
          <w:sz w:val="24"/>
          <w:szCs w:val="24"/>
        </w:rPr>
        <w:t>Geweke's</w:t>
      </w:r>
      <w:proofErr w:type="spellEnd"/>
      <w:r w:rsidRPr="00B1051B">
        <w:rPr>
          <w:rFonts w:ascii="Times New Roman" w:hAnsi="Times New Roman" w:cs="Times New Roman"/>
          <w:sz w:val="24"/>
          <w:szCs w:val="24"/>
        </w:rPr>
        <w:t xml:space="preserve"> original proposal (1977).</w:t>
      </w:r>
    </w:p>
    <w:p w14:paraId="413578E0" w14:textId="4448A4AF"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Consider the vector of</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n</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monthly series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t=1,…,T</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The dynamics of the factors considered by </w:t>
      </w:r>
      <w:proofErr w:type="spellStart"/>
      <w:r w:rsidRPr="00B1051B">
        <w:rPr>
          <w:rFonts w:ascii="Times New Roman" w:hAnsi="Times New Roman" w:cs="Times New Roman"/>
          <w:sz w:val="24"/>
          <w:szCs w:val="24"/>
        </w:rPr>
        <w:t>Giannone</w:t>
      </w:r>
      <w:proofErr w:type="spellEnd"/>
      <w:r w:rsidRPr="00B1051B">
        <w:rPr>
          <w:rFonts w:ascii="Times New Roman" w:hAnsi="Times New Roman" w:cs="Times New Roman"/>
          <w:sz w:val="24"/>
          <w:szCs w:val="24"/>
        </w:rPr>
        <w:t xml:space="preserve"> et al. (2008) is given by the following state space representation:</w:t>
      </w:r>
    </w:p>
    <w:p w14:paraId="3B6AED8F" w14:textId="4140AF75" w:rsidR="00603DD3" w:rsidRPr="00AC77BB" w:rsidRDefault="00E8595C" w:rsidP="00603DD3">
      <w:pPr>
        <w:spacing w:line="360" w:lineRule="auto"/>
        <w:jc w:val="center"/>
        <w:rPr>
          <w:rFonts w:ascii="Times New Roman" w:hAnsi="Times New Roman" w:cs="Times New Roman"/>
          <w:sz w:val="24"/>
          <w:szCs w:val="24"/>
        </w:rPr>
      </w:pP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r>
          <m:rPr>
            <m:sty m:val="bi"/>
          </m:rPr>
          <w:rPr>
            <w:rFonts w:ascii="Cambria Math" w:hAnsi="Cambria Math" w:cs="Times New Roman"/>
            <w:sz w:val="24"/>
            <w:szCs w:val="24"/>
            <w:lang w:val="el-GR"/>
          </w:rPr>
          <m:t>Λ</m:t>
        </m:r>
        <m:sSub>
          <m:sSubPr>
            <m:ctrlPr>
              <w:rPr>
                <w:rFonts w:ascii="Cambria Math" w:hAnsi="Cambria Math" w:cs="Times New Roman"/>
                <w:b/>
                <w:i/>
                <w:iCs/>
                <w:sz w:val="24"/>
                <w:szCs w:val="24"/>
                <w:lang w:val="el-GR"/>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oMath>
      <w:r w:rsidR="00603DD3" w:rsidRPr="00AC77BB">
        <w:rPr>
          <w:rFonts w:ascii="Times New Roman" w:hAnsi="Times New Roman" w:cs="Times New Roman"/>
          <w:sz w:val="24"/>
          <w:szCs w:val="24"/>
        </w:rPr>
        <w:t>,</w:t>
      </w:r>
      <w:r w:rsidR="00603DD3" w:rsidRPr="00AC77BB">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603DD3" w:rsidRPr="00AC77BB">
        <w:rPr>
          <w:rFonts w:ascii="Times New Roman" w:eastAsiaTheme="minorEastAsia" w:hAnsi="Times New Roman" w:cs="Times New Roman"/>
          <w:sz w:val="24"/>
          <w:szCs w:val="24"/>
        </w:rPr>
        <w:tab/>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m:rPr>
                <m:sty m:val="bi"/>
              </m:rPr>
              <w:rPr>
                <w:rFonts w:ascii="Cambria Math" w:hAnsi="Cambria Math" w:cs="Times New Roman"/>
                <w:sz w:val="24"/>
                <w:szCs w:val="24"/>
              </w:rPr>
              <m:t>0</m:t>
            </m:r>
            <m:r>
              <w:rPr>
                <w:rFonts w:ascii="Cambria Math" w:hAnsi="Cambria Math" w:cs="Times New Roman"/>
                <w:sz w:val="24"/>
                <w:szCs w:val="24"/>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lang w:val="es-MX"/>
                  </w:rPr>
                  <m:t>ξ</m:t>
                </m:r>
              </m:sub>
            </m:sSub>
          </m:e>
        </m:d>
        <m:r>
          <w:rPr>
            <w:rFonts w:ascii="Cambria Math" w:hAnsi="Cambria Math" w:cs="Times New Roman"/>
            <w:sz w:val="24"/>
            <w:szCs w:val="24"/>
          </w:rPr>
          <m:t xml:space="preserve">          (1)</m:t>
        </m:r>
      </m:oMath>
    </w:p>
    <w:p w14:paraId="10286C08" w14:textId="7CABACE9" w:rsidR="00603DD3" w:rsidRPr="00DB7E87" w:rsidRDefault="00E8595C" w:rsidP="00603DD3">
      <w:pPr>
        <w:spacing w:line="360" w:lineRule="auto"/>
        <w:jc w:val="both"/>
        <w:rPr>
          <w:rFonts w:ascii="Times New Roman" w:hAnsi="Times New Roman" w:cs="Times New Roman"/>
          <w:sz w:val="24"/>
          <w:szCs w:val="24"/>
          <w:lang w:val="es-MX"/>
        </w:rPr>
      </w:pPr>
      <m:oMathPara>
        <m:oMathParaPr>
          <m:jc m:val="centerGroup"/>
        </m:oMathParaPr>
        <m:oMath>
          <m:sSub>
            <m:sSubPr>
              <m:ctrlPr>
                <w:rPr>
                  <w:rFonts w:ascii="Cambria Math" w:hAnsi="Cambria Math" w:cs="Times New Roman"/>
                  <w:i/>
                  <w:iCs/>
                  <w:sz w:val="24"/>
                  <w:szCs w:val="24"/>
                  <w:lang w:val="es-MX"/>
                </w:rPr>
              </m:ctrlPr>
            </m:sSubPr>
            <m:e>
              <m:r>
                <m:rPr>
                  <m:sty m:val="bi"/>
                </m:rPr>
                <w:rPr>
                  <w:rFonts w:ascii="Cambria Math" w:hAnsi="Cambria Math" w:cs="Times New Roman"/>
                  <w:sz w:val="24"/>
                  <w:szCs w:val="24"/>
                  <w:lang w:val="es-MX"/>
                </w:rPr>
                <m:t>f</m:t>
              </m:r>
            </m:e>
            <m:sub>
              <m:r>
                <w:rPr>
                  <w:rFonts w:ascii="Cambria Math" w:hAnsi="Cambria Math" w:cs="Times New Roman"/>
                  <w:sz w:val="24"/>
                  <w:szCs w:val="24"/>
                  <w:lang w:val="es-MX"/>
                </w:rPr>
                <m:t>t</m:t>
              </m:r>
            </m:sub>
          </m:sSub>
          <m:r>
            <w:rPr>
              <w:rFonts w:ascii="Cambria Math" w:hAnsi="Cambria Math" w:cs="Times New Roman"/>
              <w:sz w:val="24"/>
              <w:szCs w:val="24"/>
              <w:lang w:val="es-MX"/>
            </w:rPr>
            <m:t>=</m:t>
          </m:r>
          <m:nary>
            <m:naryPr>
              <m:chr m:val="∑"/>
              <m:ctrlPr>
                <w:rPr>
                  <w:rFonts w:ascii="Cambria Math" w:hAnsi="Cambria Math" w:cs="Times New Roman"/>
                  <w:i/>
                  <w:iCs/>
                  <w:sz w:val="24"/>
                  <w:szCs w:val="24"/>
                  <w:lang w:val="es-MX"/>
                </w:rPr>
              </m:ctrlPr>
            </m:naryPr>
            <m:sub>
              <m:r>
                <w:rPr>
                  <w:rFonts w:ascii="Cambria Math" w:hAnsi="Cambria Math" w:cs="Times New Roman"/>
                  <w:sz w:val="24"/>
                  <w:szCs w:val="24"/>
                  <w:lang w:val="es-MX"/>
                </w:rPr>
                <m:t>i=1</m:t>
              </m:r>
            </m:sub>
            <m:sup>
              <m:r>
                <w:rPr>
                  <w:rFonts w:ascii="Cambria Math" w:hAnsi="Cambria Math" w:cs="Times New Roman"/>
                  <w:sz w:val="24"/>
                  <w:szCs w:val="24"/>
                  <w:lang w:val="es-MX"/>
                </w:rPr>
                <m:t>p</m:t>
              </m:r>
            </m:sup>
            <m:e>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lang w:val="es-MX"/>
                    </w:rPr>
                    <m:t>i</m:t>
                  </m:r>
                </m:sub>
              </m:s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t-i</m:t>
                  </m:r>
                </m:sub>
              </m:sSub>
              <m:r>
                <w:rPr>
                  <w:rFonts w:ascii="Cambria Math" w:hAnsi="Cambria Math" w:cs="Times New Roman"/>
                  <w:sz w:val="24"/>
                  <w:szCs w:val="24"/>
                  <w:lang w:val="es-MX"/>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e>
          </m:nary>
          <m:r>
            <w:rPr>
              <w:rFonts w:ascii="Cambria Math" w:hAnsi="Cambria Math" w:cs="Times New Roman"/>
              <w:sz w:val="24"/>
              <w:szCs w:val="24"/>
              <w:lang w:val="es-MX"/>
            </w:rPr>
            <m:t xml:space="preserve">                                                                                        (2)</m:t>
          </m:r>
        </m:oMath>
      </m:oMathPara>
    </w:p>
    <w:p w14:paraId="79C523A7" w14:textId="3C740ED7" w:rsidR="00603DD3" w:rsidRPr="00DB7E87" w:rsidRDefault="00E8595C" w:rsidP="00603DD3">
      <w:pPr>
        <w:spacing w:line="360" w:lineRule="auto"/>
        <w:jc w:val="center"/>
        <w:rPr>
          <w:rFonts w:ascii="Times New Roman" w:hAnsi="Times New Roman" w:cs="Times New Roman"/>
          <w:sz w:val="24"/>
          <w:szCs w:val="24"/>
          <w:lang w:val="es-MX"/>
        </w:rPr>
      </w:pP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r>
          <w:rPr>
            <w:rFonts w:ascii="Cambria Math" w:hAnsi="Cambria Math" w:cs="Times New Roman"/>
            <w:sz w:val="24"/>
            <w:szCs w:val="24"/>
            <w:lang w:val="es-MX"/>
          </w:rPr>
          <m:t>=</m:t>
        </m:r>
        <m:r>
          <m:rPr>
            <m:sty m:val="bi"/>
          </m:rPr>
          <w:rPr>
            <w:rFonts w:ascii="Cambria Math" w:hAnsi="Cambria Math" w:cs="Times New Roman"/>
            <w:sz w:val="24"/>
            <w:szCs w:val="24"/>
            <w:lang w:val="es-MX"/>
          </w:rPr>
          <m:t>B</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η</m:t>
            </m:r>
          </m:e>
          <m:sub>
            <m:r>
              <m:rPr>
                <m:sty m:val="bi"/>
              </m:rPr>
              <w:rPr>
                <w:rFonts w:ascii="Cambria Math" w:hAnsi="Cambria Math" w:cs="Times New Roman"/>
                <w:sz w:val="24"/>
                <w:szCs w:val="24"/>
                <w:lang w:val="es-MX"/>
              </w:rPr>
              <m:t>t</m:t>
            </m:r>
          </m:sub>
        </m:sSub>
      </m:oMath>
      <w:r w:rsidR="00603DD3" w:rsidRPr="00DB7E87">
        <w:rPr>
          <w:rFonts w:ascii="Times New Roman" w:hAnsi="Times New Roman" w:cs="Times New Roman"/>
          <w:sz w:val="24"/>
          <w:szCs w:val="24"/>
          <w:lang w:val="es-MX"/>
        </w:rPr>
        <w:t>,</w:t>
      </w:r>
      <w:r w:rsidR="00603DD3">
        <w:rPr>
          <w:rFonts w:ascii="Times New Roman" w:hAnsi="Times New Roman" w:cs="Times New Roman"/>
          <w:sz w:val="24"/>
          <w:szCs w:val="24"/>
          <w:lang w:val="es-MX"/>
        </w:rPr>
        <w:t xml:space="preserve"> </w:t>
      </w:r>
      <w:r w:rsidR="00603DD3">
        <w:rPr>
          <w:rFonts w:ascii="Times New Roman" w:hAnsi="Times New Roman" w:cs="Times New Roman"/>
          <w:sz w:val="24"/>
          <w:szCs w:val="24"/>
          <w:lang w:val="es-MX"/>
        </w:rPr>
        <w:tab/>
      </w:r>
      <w:r w:rsidR="00603DD3">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603DD3">
        <w:rPr>
          <w:rFonts w:ascii="Times New Roman" w:hAnsi="Times New Roman" w:cs="Times New Roman"/>
          <w:sz w:val="24"/>
          <w:szCs w:val="24"/>
          <w:lang w:val="es-MX"/>
        </w:rPr>
        <w:tab/>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η</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lang w:val="es-MX"/>
          </w:rPr>
          <m:t>~N</m:t>
        </m:r>
        <m:d>
          <m:dPr>
            <m:ctrlPr>
              <w:rPr>
                <w:rFonts w:ascii="Cambria Math" w:hAnsi="Cambria Math" w:cs="Times New Roman"/>
                <w:i/>
                <w:iCs/>
                <w:sz w:val="24"/>
                <w:szCs w:val="24"/>
                <w:lang w:val="es-MX"/>
              </w:rPr>
            </m:ctrlPr>
          </m:dPr>
          <m:e>
            <m:r>
              <w:rPr>
                <w:rFonts w:ascii="Cambria Math" w:hAnsi="Cambria Math" w:cs="Times New Roman"/>
                <w:sz w:val="24"/>
                <w:szCs w:val="24"/>
                <w:lang w:val="es-MX"/>
              </w:rPr>
              <m:t>0,</m:t>
            </m:r>
            <m:sSub>
              <m:sSubPr>
                <m:ctrlPr>
                  <w:rPr>
                    <w:rFonts w:ascii="Cambria Math" w:hAnsi="Cambria Math" w:cs="Times New Roman"/>
                    <w:b/>
                    <w:i/>
                    <w:iCs/>
                    <w:sz w:val="24"/>
                    <w:szCs w:val="24"/>
                    <w:lang w:val="es-MX"/>
                  </w:rPr>
                </m:ctrlPr>
              </m:sSubPr>
              <m:e>
                <m:r>
                  <m:rPr>
                    <m:scr m:val="double-struck"/>
                    <m:sty m:val="bi"/>
                  </m:rPr>
                  <w:rPr>
                    <w:rFonts w:ascii="Cambria Math" w:hAnsi="Cambria Math" w:cs="Times New Roman"/>
                    <w:sz w:val="24"/>
                    <w:szCs w:val="24"/>
                    <w:lang w:val="es-MX"/>
                  </w:rPr>
                  <m:t>I</m:t>
                </m:r>
              </m:e>
              <m:sub>
                <m:r>
                  <m:rPr>
                    <m:sty m:val="bi"/>
                  </m:rPr>
                  <w:rPr>
                    <w:rFonts w:ascii="Cambria Math" w:hAnsi="Cambria Math" w:cs="Times New Roman"/>
                    <w:sz w:val="24"/>
                    <w:szCs w:val="24"/>
                    <w:lang w:val="es-MX"/>
                  </w:rPr>
                  <m:t>q</m:t>
                </m:r>
              </m:sub>
            </m:sSub>
          </m:e>
        </m:d>
        <m:r>
          <w:rPr>
            <w:rFonts w:ascii="Cambria Math" w:hAnsi="Cambria Math" w:cs="Times New Roman"/>
            <w:sz w:val="24"/>
            <w:szCs w:val="24"/>
            <w:lang w:val="es-MX"/>
          </w:rPr>
          <m:t xml:space="preserve">          (3)</m:t>
        </m:r>
      </m:oMath>
    </w:p>
    <w:p w14:paraId="1AF5B914" w14:textId="67491CC6" w:rsidR="00603DD3" w:rsidRPr="0047292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m:oMath>
        <m:r>
          <m:rPr>
            <m:sty m:val="bi"/>
          </m:rPr>
          <w:rPr>
            <w:rFonts w:ascii="Cambria Math" w:hAnsi="Cambria Math" w:cs="Times New Roman"/>
            <w:sz w:val="24"/>
            <w:szCs w:val="24"/>
            <w:lang w:val="el-GR"/>
          </w:rPr>
          <m:t>Λ</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a</w:t>
      </w:r>
      <w:r w:rsidR="00673978">
        <w:rPr>
          <w:rFonts w:ascii="Times New Roman" w:hAnsi="Times New Roman" w:cs="Times New Roman"/>
          <w:sz w:val="24"/>
          <w:szCs w:val="24"/>
        </w:rPr>
        <w:t>n</w:t>
      </w:r>
      <w:r w:rsidRPr="00B1051B">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r</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matrix of weights, which implies that equation (1) relates the monthly series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B1051B">
        <w:rPr>
          <w:rFonts w:ascii="Times New Roman" w:eastAsiaTheme="minorEastAsia" w:hAnsi="Times New Roman" w:cs="Times New Roman"/>
          <w:iCs/>
          <w:sz w:val="24"/>
          <w:szCs w:val="24"/>
        </w:rPr>
        <w:t xml:space="preserve"> </w:t>
      </w:r>
      <w:r>
        <w:rPr>
          <w:rFonts w:ascii="Times New Roman" w:hAnsi="Times New Roman" w:cs="Times New Roman"/>
          <w:sz w:val="24"/>
          <w:szCs w:val="24"/>
        </w:rPr>
        <w:t>to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r</m:t>
        </m:r>
        <m:r>
          <w:rPr>
            <w:rFonts w:ascii="Cambria Math" w:hAnsi="Cambria Math" w:cs="Times New Roman"/>
            <w:sz w:val="24"/>
            <w:szCs w:val="24"/>
          </w:rPr>
          <m:t>×1</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vector of latent factors</w:t>
      </w:r>
      <w:r>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1,</m:t>
                    </m:r>
                    <m: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r</m:t>
                    </m:r>
                    <m:r>
                      <w:rPr>
                        <w:rFonts w:ascii="Cambria Math" w:hAnsi="Cambria Math" w:cs="Times New Roman"/>
                        <w:sz w:val="24"/>
                        <w:szCs w:val="24"/>
                      </w:rPr>
                      <m:t>,</m:t>
                    </m:r>
                    <m:r>
                      <w:rPr>
                        <w:rFonts w:ascii="Cambria Math" w:hAnsi="Cambria Math" w:cs="Times New Roman"/>
                        <w:sz w:val="24"/>
                        <w:szCs w:val="24"/>
                        <w:lang w:val="es-MX"/>
                      </w:rPr>
                      <m:t>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Pr>
          <w:rFonts w:ascii="Times New Roman" w:hAnsi="Times New Roman" w:cs="Times New Roman"/>
          <w:sz w:val="24"/>
          <w:szCs w:val="24"/>
        </w:rPr>
        <w:t>plus</w:t>
      </w:r>
      <w:r w:rsidRPr="00B1051B">
        <w:rPr>
          <w:rFonts w:ascii="Times New Roman" w:hAnsi="Times New Roman" w:cs="Times New Roman"/>
          <w:sz w:val="24"/>
          <w:szCs w:val="24"/>
        </w:rPr>
        <w:t xml:space="preserve"> an idiosyncratic component</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It is assumed that the latter is white noise with a diagonal covariance matrix</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lang w:val="es-MX"/>
              </w:rPr>
              <m:t>ξ</m:t>
            </m:r>
          </m:sub>
        </m:sSub>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Equation (2) describes the law of movement of latent factors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which are driven by an autoregressive process of order</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p</m:t>
        </m:r>
      </m:oMath>
      <w:r w:rsidR="00603DD3" w:rsidRPr="00B1051B">
        <w:rPr>
          <w:rFonts w:ascii="Times New Roman" w:eastAsiaTheme="minorEastAsia" w:hAnsi="Times New Roman" w:cs="Times New Roman"/>
          <w:sz w:val="24"/>
          <w:szCs w:val="24"/>
        </w:rPr>
        <w:t xml:space="preserve">, </w:t>
      </w:r>
      <w:r w:rsidRPr="00B1051B">
        <w:rPr>
          <w:rFonts w:ascii="Times New Roman" w:eastAsiaTheme="minorEastAsia" w:hAnsi="Times New Roman" w:cs="Times New Roman"/>
          <w:sz w:val="24"/>
          <w:szCs w:val="24"/>
        </w:rPr>
        <w:t xml:space="preserve">plus a </w:t>
      </w:r>
      <w:r w:rsidRPr="00B1051B">
        <w:rPr>
          <w:rFonts w:ascii="Times New Roman" w:eastAsiaTheme="minorEastAsia" w:hAnsi="Times New Roman" w:cs="Times New Roman"/>
          <w:i/>
          <w:sz w:val="24"/>
          <w:szCs w:val="24"/>
        </w:rPr>
        <w:t>q-dimensional</w:t>
      </w:r>
      <w:r w:rsidRPr="00B1051B">
        <w:rPr>
          <w:rFonts w:ascii="Times New Roman" w:eastAsiaTheme="minorEastAsia" w:hAnsi="Times New Roman" w:cs="Times New Roman"/>
          <w:sz w:val="24"/>
          <w:szCs w:val="24"/>
        </w:rPr>
        <w:t xml:space="preserve"> </w:t>
      </w:r>
      <w:r w:rsidR="0047292B" w:rsidRPr="00B1051B">
        <w:rPr>
          <w:rFonts w:ascii="Times New Roman" w:eastAsiaTheme="minorEastAsia" w:hAnsi="Times New Roman" w:cs="Times New Roman"/>
          <w:sz w:val="24"/>
          <w:szCs w:val="24"/>
        </w:rPr>
        <w:t xml:space="preserve">white </w:t>
      </w:r>
      <w:r w:rsidRPr="00B1051B">
        <w:rPr>
          <w:rFonts w:ascii="Times New Roman" w:eastAsiaTheme="minorEastAsia" w:hAnsi="Times New Roman" w:cs="Times New Roman"/>
          <w:sz w:val="24"/>
          <w:szCs w:val="24"/>
        </w:rPr>
        <w:t>noise</w:t>
      </w:r>
      <w:ins w:id="505" w:author="Johanna Koolemans Beynen" w:date="2020-02-08T14:03:00Z">
        <w:r w:rsidR="00584F6E">
          <w:rPr>
            <w:rFonts w:ascii="Times New Roman" w:eastAsiaTheme="minorEastAsia" w:hAnsi="Times New Roman" w:cs="Times New Roman"/>
            <w:sz w:val="24"/>
            <w:szCs w:val="24"/>
          </w:rPr>
          <w:t xml:space="preserve"> component</w:t>
        </w:r>
      </w:ins>
      <w:r w:rsidRPr="00B1051B">
        <w:rPr>
          <w:rFonts w:ascii="Times New Roman" w:eastAsiaTheme="minorEastAsia" w:hAnsi="Times New Roman" w:cs="Times New Roman"/>
          <w:sz w:val="24"/>
          <w:szCs w:val="24"/>
        </w:rPr>
        <w:t>, where</w:t>
      </w:r>
      <w:r w:rsidR="00603DD3" w:rsidRPr="00B1051B">
        <w:rPr>
          <w:rFonts w:ascii="Times New Roman" w:hAnsi="Times New Roman" w:cs="Times New Roman"/>
          <w:sz w:val="24"/>
          <w:szCs w:val="24"/>
        </w:rPr>
        <w:t xml:space="preserve"> </w:t>
      </w:r>
      <m:oMath>
        <m:r>
          <m:rPr>
            <m:sty m:val="bi"/>
          </m:rPr>
          <w:rPr>
            <w:rFonts w:ascii="Cambria Math" w:hAnsi="Cambria Math" w:cs="Times New Roman"/>
            <w:sz w:val="24"/>
            <w:szCs w:val="24"/>
            <w:lang w:val="es-MX"/>
          </w:rPr>
          <m:t>B</m:t>
        </m:r>
      </m:oMath>
      <w:r w:rsidR="00603DD3" w:rsidRPr="00B1051B">
        <w:rPr>
          <w:rFonts w:ascii="Times New Roman" w:eastAsiaTheme="minorEastAsia" w:hAnsi="Times New Roman" w:cs="Times New Roman"/>
          <w:sz w:val="24"/>
          <w:szCs w:val="24"/>
        </w:rPr>
        <w:t xml:space="preserve"> </w:t>
      </w:r>
      <w:r w:rsidR="0047292B">
        <w:rPr>
          <w:rFonts w:ascii="Times New Roman" w:hAnsi="Times New Roman" w:cs="Times New Roman"/>
          <w:sz w:val="24"/>
          <w:szCs w:val="24"/>
        </w:rPr>
        <w:t>is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q</m:t>
        </m:r>
      </m:oMath>
      <w:r w:rsidR="0047292B" w:rsidRPr="0047292B">
        <w:rPr>
          <w:rFonts w:ascii="Times New Roman" w:eastAsiaTheme="minorEastAsia" w:hAnsi="Times New Roman" w:cs="Times New Roman"/>
          <w:sz w:val="24"/>
          <w:szCs w:val="24"/>
        </w:rPr>
        <w:t xml:space="preserve"> matrix</w:t>
      </w:r>
      <w:r w:rsidR="00603DD3" w:rsidRPr="00B1051B">
        <w:rPr>
          <w:rFonts w:ascii="Times New Roman" w:hAnsi="Times New Roman" w:cs="Times New Roman"/>
          <w:sz w:val="24"/>
          <w:szCs w:val="24"/>
        </w:rPr>
        <w:t xml:space="preserve">, </w:t>
      </w:r>
      <w:r w:rsidR="0047292B">
        <w:rPr>
          <w:rFonts w:ascii="Times New Roman" w:hAnsi="Times New Roman" w:cs="Times New Roman"/>
          <w:sz w:val="24"/>
          <w:szCs w:val="24"/>
        </w:rPr>
        <w:t>and where</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q</m:t>
        </m:r>
        <m:r>
          <w:rPr>
            <w:rFonts w:ascii="Cambria Math" w:hAnsi="Cambria Math" w:cs="Times New Roman"/>
            <w:sz w:val="24"/>
            <w:szCs w:val="24"/>
          </w:rPr>
          <m:t>≤</m:t>
        </m:r>
        <m:r>
          <w:rPr>
            <w:rFonts w:ascii="Cambria Math" w:hAnsi="Cambria Math" w:cs="Times New Roman"/>
            <w:sz w:val="24"/>
            <w:szCs w:val="24"/>
            <w:lang w:val="es-MX"/>
          </w:rPr>
          <m:t>r</m:t>
        </m:r>
      </m:oMath>
      <w:r w:rsidR="00603DD3" w:rsidRPr="00B1051B">
        <w:rPr>
          <w:rFonts w:ascii="Times New Roman" w:hAnsi="Times New Roman" w:cs="Times New Roman"/>
          <w:sz w:val="24"/>
          <w:szCs w:val="24"/>
        </w:rPr>
        <w:t xml:space="preserve">. </w:t>
      </w:r>
      <w:r w:rsidR="0047292B" w:rsidRPr="0047292B">
        <w:rPr>
          <w:rFonts w:ascii="Times New Roman" w:hAnsi="Times New Roman" w:cs="Times New Roman"/>
          <w:sz w:val="24"/>
          <w:szCs w:val="24"/>
        </w:rPr>
        <w:t>Thus, the number of common shocks</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q</m:t>
        </m:r>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less than or equal to the number of common factors</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r</m:t>
        </m:r>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Hence,</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m:t>
            </m:r>
            <m:r>
              <w:rPr>
                <w:rFonts w:ascii="Cambria Math" w:hAnsi="Cambria Math" w:cs="Times New Roman"/>
                <w:sz w:val="24"/>
                <w:szCs w:val="24"/>
                <w:lang w:val="es-MX"/>
              </w:rPr>
              <m:t>BB</m:t>
            </m:r>
            <m:r>
              <w:rPr>
                <w:rFonts w:ascii="Cambria Math" w:hAnsi="Cambria Math" w:cs="Times New Roman"/>
                <w:sz w:val="24"/>
                <w:szCs w:val="24"/>
              </w:rPr>
              <m:t>'</m:t>
            </m:r>
          </m:e>
        </m:d>
      </m:oMath>
      <w:r w:rsidR="00603DD3" w:rsidRPr="0047292B">
        <w:rPr>
          <w:rFonts w:ascii="Times New Roman" w:eastAsiaTheme="minorEastAsia" w:hAnsi="Times New Roman" w:cs="Times New Roman"/>
          <w:iCs/>
          <w:sz w:val="24"/>
          <w:szCs w:val="24"/>
        </w:rPr>
        <w:t>.</w: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Finally</w:t>
      </w:r>
      <w:r w:rsidR="00603DD3" w:rsidRPr="0047292B">
        <w:rPr>
          <w:rFonts w:ascii="Times New Roman"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lang w:val="es-MX"/>
              </w:rPr>
              <m:t>p</m:t>
            </m:r>
          </m:sub>
        </m:sSub>
      </m:oMath>
      <w:r w:rsidR="00603DD3"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are</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r</m:t>
        </m:r>
        <m:r>
          <w:rPr>
            <w:rFonts w:ascii="Cambria Math" w:hAnsi="Cambria Math" w:cs="Times New Roman"/>
            <w:sz w:val="24"/>
            <w:szCs w:val="24"/>
          </w:rPr>
          <m:t>×</m:t>
        </m:r>
        <m:r>
          <w:rPr>
            <w:rFonts w:ascii="Cambria Math" w:hAnsi="Cambria Math" w:cs="Times New Roman"/>
            <w:sz w:val="24"/>
            <w:szCs w:val="24"/>
            <w:lang w:val="es-MX"/>
          </w:rPr>
          <m:t>r</m:t>
        </m:r>
      </m:oMath>
      <w:r w:rsidR="0047292B"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matrices of coefficients and</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in addition</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it is assumed that the stochastic process of</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stationary</w:t>
      </w:r>
      <w:r w:rsidR="00603DD3" w:rsidRPr="0047292B">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5"/>
      </w:r>
    </w:p>
    <w:p w14:paraId="5FC9EE09" w14:textId="312B120A" w:rsidR="00603DD3" w:rsidRPr="0047292B" w:rsidRDefault="00603DD3" w:rsidP="00603DD3">
      <w:pPr>
        <w:spacing w:line="360" w:lineRule="auto"/>
        <w:jc w:val="both"/>
        <w:rPr>
          <w:rFonts w:ascii="Times New Roman" w:hAnsi="Times New Roman" w:cs="Times New Roman"/>
          <w:b/>
          <w:sz w:val="28"/>
          <w:szCs w:val="24"/>
        </w:rPr>
      </w:pPr>
      <w:r w:rsidRPr="0047292B">
        <w:rPr>
          <w:rFonts w:ascii="Times New Roman" w:hAnsi="Times New Roman" w:cs="Times New Roman"/>
          <w:b/>
          <w:sz w:val="28"/>
          <w:szCs w:val="24"/>
        </w:rPr>
        <w:t>3.3</w:t>
      </w:r>
      <w:r w:rsidRPr="0047292B">
        <w:rPr>
          <w:rFonts w:ascii="Times New Roman" w:eastAsia="Times New Roman" w:hAnsi="Times New Roman" w:cs="Times New Roman"/>
          <w:b/>
          <w:sz w:val="32"/>
          <w:szCs w:val="24"/>
          <w:lang w:eastAsia="es-MX"/>
        </w:rPr>
        <w:t xml:space="preserve">   </w:t>
      </w:r>
      <w:r w:rsidRPr="0047292B">
        <w:rPr>
          <w:rFonts w:ascii="Times New Roman" w:hAnsi="Times New Roman" w:cs="Times New Roman"/>
          <w:b/>
          <w:sz w:val="28"/>
          <w:szCs w:val="24"/>
        </w:rPr>
        <w:t xml:space="preserve"> </w:t>
      </w:r>
      <w:r w:rsidR="0047292B" w:rsidRPr="0047292B">
        <w:rPr>
          <w:rFonts w:ascii="Times New Roman" w:hAnsi="Times New Roman" w:cs="Times New Roman"/>
          <w:b/>
          <w:sz w:val="28"/>
          <w:szCs w:val="24"/>
        </w:rPr>
        <w:t xml:space="preserve">Principal </w:t>
      </w:r>
      <w:ins w:id="506" w:author="Johanna Koolemans Beynen" w:date="2020-01-20T22:49:00Z">
        <w:r w:rsidR="005D3CC6">
          <w:rPr>
            <w:rFonts w:ascii="Times New Roman" w:hAnsi="Times New Roman" w:cs="Times New Roman"/>
            <w:b/>
            <w:sz w:val="28"/>
            <w:szCs w:val="24"/>
          </w:rPr>
          <w:t>c</w:t>
        </w:r>
      </w:ins>
      <w:del w:id="507" w:author="Johanna Koolemans Beynen" w:date="2020-01-20T22:49:00Z">
        <w:r w:rsidR="0047292B" w:rsidRPr="0047292B" w:rsidDel="005D3CC6">
          <w:rPr>
            <w:rFonts w:ascii="Times New Roman" w:hAnsi="Times New Roman" w:cs="Times New Roman"/>
            <w:b/>
            <w:sz w:val="28"/>
            <w:szCs w:val="24"/>
          </w:rPr>
          <w:delText>C</w:delText>
        </w:r>
      </w:del>
      <w:r w:rsidR="0047292B" w:rsidRPr="0047292B">
        <w:rPr>
          <w:rFonts w:ascii="Times New Roman" w:hAnsi="Times New Roman" w:cs="Times New Roman"/>
          <w:b/>
          <w:sz w:val="28"/>
          <w:szCs w:val="24"/>
        </w:rPr>
        <w:t xml:space="preserve">omponents </w:t>
      </w:r>
      <w:ins w:id="508" w:author="Johanna Koolemans Beynen" w:date="2020-01-20T22:49:00Z">
        <w:r w:rsidR="005D3CC6">
          <w:rPr>
            <w:rFonts w:ascii="Times New Roman" w:hAnsi="Times New Roman" w:cs="Times New Roman"/>
            <w:b/>
            <w:sz w:val="28"/>
            <w:szCs w:val="24"/>
          </w:rPr>
          <w:t>a</w:t>
        </w:r>
      </w:ins>
      <w:del w:id="509" w:author="Johanna Koolemans Beynen" w:date="2020-01-20T22:49:00Z">
        <w:r w:rsidR="0047292B" w:rsidRPr="0047292B" w:rsidDel="005D3CC6">
          <w:rPr>
            <w:rFonts w:ascii="Times New Roman" w:hAnsi="Times New Roman" w:cs="Times New Roman"/>
            <w:b/>
            <w:sz w:val="28"/>
            <w:szCs w:val="24"/>
          </w:rPr>
          <w:delText>A</w:delText>
        </w:r>
      </w:del>
      <w:r w:rsidR="0047292B" w:rsidRPr="0047292B">
        <w:rPr>
          <w:rFonts w:ascii="Times New Roman" w:hAnsi="Times New Roman" w:cs="Times New Roman"/>
          <w:b/>
          <w:sz w:val="28"/>
          <w:szCs w:val="24"/>
        </w:rPr>
        <w:t xml:space="preserve">nalysis </w:t>
      </w:r>
      <w:ins w:id="510" w:author="Johanna Koolemans Beynen" w:date="2020-01-20T22:49:00Z">
        <w:r w:rsidR="005D3CC6">
          <w:rPr>
            <w:rFonts w:ascii="Times New Roman" w:hAnsi="Times New Roman" w:cs="Times New Roman"/>
            <w:b/>
            <w:sz w:val="28"/>
            <w:szCs w:val="24"/>
          </w:rPr>
          <w:t>m</w:t>
        </w:r>
      </w:ins>
      <w:del w:id="511" w:author="Johanna Koolemans Beynen" w:date="2020-01-20T22:49:00Z">
        <w:r w:rsidR="0047292B" w:rsidRPr="0047292B" w:rsidDel="005D3CC6">
          <w:rPr>
            <w:rFonts w:ascii="Times New Roman" w:hAnsi="Times New Roman" w:cs="Times New Roman"/>
            <w:b/>
            <w:sz w:val="28"/>
            <w:szCs w:val="24"/>
          </w:rPr>
          <w:delText>M</w:delText>
        </w:r>
      </w:del>
      <w:r w:rsidR="0047292B" w:rsidRPr="0047292B">
        <w:rPr>
          <w:rFonts w:ascii="Times New Roman" w:hAnsi="Times New Roman" w:cs="Times New Roman"/>
          <w:b/>
          <w:sz w:val="28"/>
          <w:szCs w:val="24"/>
        </w:rPr>
        <w:t>odels</w:t>
      </w:r>
    </w:p>
    <w:p w14:paraId="60BDAAD5" w14:textId="654764FD" w:rsidR="00603DD3" w:rsidRPr="0047292B" w:rsidRDefault="0047292B" w:rsidP="00603DD3">
      <w:pPr>
        <w:spacing w:line="360" w:lineRule="auto"/>
        <w:jc w:val="both"/>
        <w:rPr>
          <w:rFonts w:ascii="Times New Roman" w:hAnsi="Times New Roman" w:cs="Times New Roman"/>
          <w:sz w:val="24"/>
          <w:szCs w:val="24"/>
        </w:rPr>
      </w:pPr>
      <w:r w:rsidRPr="0047292B">
        <w:rPr>
          <w:rFonts w:ascii="Times New Roman" w:hAnsi="Times New Roman" w:cs="Times New Roman"/>
          <w:sz w:val="24"/>
          <w:szCs w:val="24"/>
        </w:rPr>
        <w:t xml:space="preserve">The PCA method is a statistical technique that is </w:t>
      </w:r>
      <w:r w:rsidR="007E6DBE" w:rsidRPr="0047292B">
        <w:rPr>
          <w:rFonts w:ascii="Times New Roman" w:hAnsi="Times New Roman" w:cs="Times New Roman"/>
          <w:sz w:val="24"/>
          <w:szCs w:val="24"/>
        </w:rPr>
        <w:t>typically</w:t>
      </w:r>
      <w:r w:rsidRPr="0047292B">
        <w:rPr>
          <w:rFonts w:ascii="Times New Roman" w:hAnsi="Times New Roman" w:cs="Times New Roman"/>
          <w:sz w:val="24"/>
          <w:szCs w:val="24"/>
        </w:rPr>
        <w:t xml:space="preserve"> used for data reduction.</w:t>
      </w:r>
      <w:r w:rsidR="00086DB8">
        <w:rPr>
          <w:rStyle w:val="FootnoteReference"/>
          <w:rFonts w:ascii="Times New Roman" w:hAnsi="Times New Roman" w:cs="Times New Roman"/>
          <w:sz w:val="24"/>
          <w:szCs w:val="24"/>
        </w:rPr>
        <w:footnoteReference w:id="6"/>
      </w:r>
      <w:r w:rsidRPr="0047292B">
        <w:rPr>
          <w:rFonts w:ascii="Times New Roman" w:hAnsi="Times New Roman" w:cs="Times New Roman"/>
          <w:sz w:val="24"/>
          <w:szCs w:val="24"/>
        </w:rPr>
        <w:t xml:space="preserve"> This implies that from a large </w:t>
      </w:r>
      <w:r w:rsidR="00BF5697" w:rsidRPr="0047292B">
        <w:rPr>
          <w:rFonts w:ascii="Times New Roman" w:hAnsi="Times New Roman" w:cs="Times New Roman"/>
          <w:sz w:val="24"/>
          <w:szCs w:val="24"/>
        </w:rPr>
        <w:t xml:space="preserve">information </w:t>
      </w:r>
      <w:r w:rsidR="00BF5697">
        <w:rPr>
          <w:rFonts w:ascii="Times New Roman" w:hAnsi="Times New Roman" w:cs="Times New Roman"/>
          <w:sz w:val="24"/>
          <w:szCs w:val="24"/>
        </w:rPr>
        <w:t>set</w:t>
      </w:r>
      <w:r w:rsidRPr="0047292B">
        <w:rPr>
          <w:rFonts w:ascii="Times New Roman" w:hAnsi="Times New Roman" w:cs="Times New Roman"/>
          <w:sz w:val="24"/>
          <w:szCs w:val="24"/>
        </w:rPr>
        <w:t xml:space="preserv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are obtained from the decomposition of the covariance matrix of the original series. These </w:t>
      </w:r>
      <w:r w:rsidR="007E6DBE">
        <w:rPr>
          <w:rFonts w:ascii="Times New Roman" w:hAnsi="Times New Roman" w:cs="Times New Roman"/>
          <w:sz w:val="24"/>
          <w:szCs w:val="24"/>
        </w:rPr>
        <w:t>eigen</w:t>
      </w:r>
      <w:r w:rsidRPr="0047292B">
        <w:rPr>
          <w:rFonts w:ascii="Times New Roman" w:hAnsi="Times New Roman" w:cs="Times New Roman"/>
          <w:sz w:val="24"/>
          <w:szCs w:val="24"/>
        </w:rPr>
        <w:t>vectors describe series of uncorrelated linear combinations of the variables that contain most of the variance of the entire information set. In my research I use this techni</w:t>
      </w:r>
      <w:r w:rsidR="007E6DBE">
        <w:rPr>
          <w:rFonts w:ascii="Times New Roman" w:hAnsi="Times New Roman" w:cs="Times New Roman"/>
          <w:sz w:val="24"/>
          <w:szCs w:val="24"/>
        </w:rPr>
        <w:t>que to make predictions with tho</w:t>
      </w:r>
      <w:r w:rsidRPr="0047292B">
        <w:rPr>
          <w:rFonts w:ascii="Times New Roman" w:hAnsi="Times New Roman" w:cs="Times New Roman"/>
          <w:sz w:val="24"/>
          <w:szCs w:val="24"/>
        </w:rPr>
        <w:t xml:space="preserve">se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w:t>
      </w:r>
      <w:del w:id="512" w:author="Johanna Koolemans Beynen" w:date="2020-01-20T22:49:00Z">
        <w:r w:rsidRPr="0047292B" w:rsidDel="005D3CC6">
          <w:rPr>
            <w:rFonts w:ascii="Times New Roman" w:hAnsi="Times New Roman" w:cs="Times New Roman"/>
            <w:sz w:val="24"/>
            <w:szCs w:val="24"/>
          </w:rPr>
          <w:delText xml:space="preserve">which </w:delText>
        </w:r>
      </w:del>
      <w:r w:rsidRPr="0047292B">
        <w:rPr>
          <w:rFonts w:ascii="Times New Roman" w:hAnsi="Times New Roman" w:cs="Times New Roman"/>
          <w:sz w:val="24"/>
          <w:szCs w:val="24"/>
        </w:rPr>
        <w:t>generat</w:t>
      </w:r>
      <w:ins w:id="513" w:author="Johanna Koolemans Beynen" w:date="2020-01-20T22:49:00Z">
        <w:r w:rsidR="005D3CC6">
          <w:rPr>
            <w:rFonts w:ascii="Times New Roman" w:hAnsi="Times New Roman" w:cs="Times New Roman"/>
            <w:sz w:val="24"/>
            <w:szCs w:val="24"/>
          </w:rPr>
          <w:t>ing</w:t>
        </w:r>
      </w:ins>
      <w:del w:id="514" w:author="Johanna Koolemans Beynen" w:date="2020-01-20T22:49:00Z">
        <w:r w:rsidRPr="0047292B" w:rsidDel="005D3CC6">
          <w:rPr>
            <w:rFonts w:ascii="Times New Roman" w:hAnsi="Times New Roman" w:cs="Times New Roman"/>
            <w:sz w:val="24"/>
            <w:szCs w:val="24"/>
          </w:rPr>
          <w:delText>es</w:delText>
        </w:r>
      </w:del>
      <w:r w:rsidRPr="0047292B">
        <w:rPr>
          <w:rFonts w:ascii="Times New Roman" w:hAnsi="Times New Roman" w:cs="Times New Roman"/>
          <w:sz w:val="24"/>
          <w:szCs w:val="24"/>
        </w:rPr>
        <w:t xml:space="preserve"> more parsimonious models.</w:t>
      </w:r>
      <w:r w:rsidR="00603DD3" w:rsidRPr="0047292B">
        <w:rPr>
          <w:rFonts w:ascii="Times New Roman" w:hAnsi="Times New Roman" w:cs="Times New Roman"/>
          <w:sz w:val="24"/>
          <w:szCs w:val="24"/>
        </w:rPr>
        <w:t xml:space="preserve"> </w:t>
      </w:r>
    </w:p>
    <w:p w14:paraId="674F85DE" w14:textId="43D0C056" w:rsidR="00603DD3" w:rsidRPr="0047292B" w:rsidRDefault="0047292B" w:rsidP="00603DD3">
      <w:pPr>
        <w:spacing w:line="360" w:lineRule="auto"/>
        <w:jc w:val="both"/>
        <w:rPr>
          <w:rFonts w:ascii="Times New Roman" w:eastAsiaTheme="minorEastAsia" w:hAnsi="Times New Roman" w:cs="Times New Roman"/>
          <w:sz w:val="24"/>
          <w:szCs w:val="24"/>
        </w:rPr>
      </w:pPr>
      <w:r w:rsidRPr="0047292B">
        <w:rPr>
          <w:rFonts w:ascii="Times New Roman" w:hAnsi="Times New Roman" w:cs="Times New Roman"/>
          <w:sz w:val="24"/>
          <w:szCs w:val="24"/>
        </w:rPr>
        <w:t xml:space="preserve">Starting </w:t>
      </w:r>
      <w:r w:rsidR="00185E1B">
        <w:rPr>
          <w:rFonts w:ascii="Times New Roman" w:hAnsi="Times New Roman" w:cs="Times New Roman"/>
          <w:sz w:val="24"/>
          <w:szCs w:val="24"/>
        </w:rPr>
        <w:t>wi</w:t>
      </w:r>
      <w:r w:rsidR="00E75CF1">
        <w:rPr>
          <w:rFonts w:ascii="Times New Roman" w:hAnsi="Times New Roman" w:cs="Times New Roman"/>
          <w:sz w:val="24"/>
          <w:szCs w:val="24"/>
        </w:rPr>
        <w:t>t</w:t>
      </w:r>
      <w:r w:rsidR="00185E1B">
        <w:rPr>
          <w:rFonts w:ascii="Times New Roman" w:hAnsi="Times New Roman" w:cs="Times New Roman"/>
          <w:sz w:val="24"/>
          <w:szCs w:val="24"/>
        </w:rPr>
        <w:t>h</w:t>
      </w:r>
      <w:r w:rsidRPr="0047292B">
        <w:rPr>
          <w:rFonts w:ascii="Times New Roman" w:hAnsi="Times New Roman" w:cs="Times New Roman"/>
          <w:sz w:val="24"/>
          <w:szCs w:val="24"/>
        </w:rPr>
        <w:t xml:space="preserve"> the information set</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7E6DBE">
        <w:rPr>
          <w:rFonts w:ascii="Times New Roman" w:eastAsiaTheme="minorEastAsia" w:hAnsi="Times New Roman" w:cs="Times New Roman"/>
          <w:b/>
          <w:iCs/>
          <w:sz w:val="24"/>
          <w:szCs w:val="24"/>
        </w:rPr>
        <w:t xml:space="preserve"> </w:t>
      </w:r>
      <w:r w:rsidRPr="0047292B">
        <w:rPr>
          <w:rFonts w:ascii="Times New Roman" w:eastAsiaTheme="minorEastAsia" w:hAnsi="Times New Roman" w:cs="Times New Roman"/>
          <w:iCs/>
          <w:sz w:val="24"/>
          <w:szCs w:val="24"/>
        </w:rPr>
        <w:t xml:space="preserve">of </w:t>
      </w:r>
      <m:oMath>
        <m:r>
          <w:rPr>
            <w:rFonts w:ascii="Cambria Math" w:hAnsi="Cambria Math" w:cs="Times New Roman"/>
            <w:sz w:val="24"/>
            <w:szCs w:val="24"/>
            <w:lang w:val="es-MX"/>
          </w:rPr>
          <m:t>n</m:t>
        </m:r>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monthly series, </w:t>
      </w:r>
      <w:r w:rsidR="00BF5697">
        <w:rPr>
          <w:rFonts w:ascii="Times New Roman" w:eastAsiaTheme="minorEastAsia" w:hAnsi="Times New Roman" w:cs="Times New Roman"/>
          <w:sz w:val="24"/>
          <w:szCs w:val="24"/>
        </w:rPr>
        <w:t>let us</w:t>
      </w:r>
      <w:r w:rsidRPr="0047292B">
        <w:rPr>
          <w:rFonts w:ascii="Times New Roman" w:eastAsiaTheme="minorEastAsia" w:hAnsi="Times New Roman" w:cs="Times New Roman"/>
          <w:sz w:val="24"/>
          <w:szCs w:val="24"/>
        </w:rPr>
        <w:t xml:space="preserve"> define the</w:t>
      </w:r>
      <w:r w:rsidR="00603DD3" w:rsidRPr="0047292B">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eastAsiaTheme="minorEastAsia" w:hAnsi="Cambria Math" w:cs="Times New Roman"/>
            <w:sz w:val="24"/>
            <w:szCs w:val="24"/>
            <w:lang w:val="es-MX"/>
          </w:rPr>
          <m:t>n</m:t>
        </m:r>
      </m:oMath>
      <w:r w:rsidRPr="0047292B">
        <w:rPr>
          <w:rFonts w:ascii="Times New Roman" w:eastAsiaTheme="minorEastAsia" w:hAnsi="Times New Roman" w:cs="Times New Roman"/>
          <w:sz w:val="24"/>
          <w:szCs w:val="24"/>
        </w:rPr>
        <w:t xml:space="preserve"> </w:t>
      </w:r>
      <w:r w:rsidR="007E6DBE">
        <w:rPr>
          <w:rFonts w:ascii="Times New Roman" w:eastAsiaTheme="minorEastAsia" w:hAnsi="Times New Roman" w:cs="Times New Roman"/>
          <w:sz w:val="24"/>
          <w:szCs w:val="24"/>
        </w:rPr>
        <w:t>covariance</w:t>
      </w:r>
      <w:r w:rsidR="007E6DBE"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of the information set</w:t>
      </w:r>
      <w:r w:rsidR="00BF5697">
        <w:rPr>
          <w:rFonts w:ascii="Times New Roman" w:eastAsiaTheme="minorEastAsia" w:hAnsi="Times New Roman" w:cs="Times New Roman"/>
          <w:sz w:val="24"/>
          <w:szCs w:val="24"/>
        </w:rPr>
        <w:t xml:space="preserve"> as</w:t>
      </w:r>
      <w:r w:rsidR="00BF5697" w:rsidRPr="0047292B">
        <w:rPr>
          <w:rFonts w:ascii="Times New Roman"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Pr="0047292B">
        <w:rPr>
          <w:rFonts w:ascii="Times New Roman" w:eastAsiaTheme="minorEastAsia" w:hAnsi="Times New Roman" w:cs="Times New Roman"/>
          <w:sz w:val="24"/>
          <w:szCs w:val="24"/>
        </w:rPr>
        <w:t xml:space="preserve">. </w:t>
      </w:r>
      <w:r w:rsidR="00185E1B">
        <w:rPr>
          <w:rFonts w:ascii="Times New Roman" w:eastAsiaTheme="minorEastAsia" w:hAnsi="Times New Roman" w:cs="Times New Roman"/>
          <w:sz w:val="24"/>
          <w:szCs w:val="24"/>
        </w:rPr>
        <w:t>Where</w:t>
      </w:r>
      <w:r w:rsidRPr="0047292B">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lang w:val="es-MX"/>
          </w:rPr>
          <m:t>Φ</m:t>
        </m:r>
      </m:oMath>
      <w:r w:rsidR="00DB0510">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is a</w:t>
      </w:r>
      <w:r w:rsidR="007E6DBE">
        <w:rPr>
          <w:rFonts w:ascii="Times New Roman" w:eastAsiaTheme="minorEastAsia" w:hAnsi="Times New Roman" w:cs="Times New Roman"/>
          <w:sz w:val="24"/>
          <w:szCs w:val="24"/>
        </w:rPr>
        <w:t>n</w:t>
      </w:r>
      <w:r w:rsidR="00603DD3" w:rsidRPr="0047292B">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eastAsiaTheme="minorEastAsia" w:hAnsi="Cambria Math" w:cs="Times New Roman"/>
            <w:sz w:val="24"/>
            <w:szCs w:val="24"/>
            <w:lang w:val="es-MX"/>
          </w:rPr>
          <m:t>n</m:t>
        </m:r>
      </m:oMath>
      <w:r w:rsidR="00603DD3" w:rsidRPr="0047292B">
        <w:rPr>
          <w:rFonts w:ascii="Times New Roman" w:eastAsiaTheme="minorEastAsia" w:hAnsi="Times New Roman" w:cs="Times New Roman"/>
          <w:sz w:val="24"/>
          <w:szCs w:val="24"/>
        </w:rPr>
        <w:t xml:space="preserve"> ort</w:t>
      </w:r>
      <w:proofErr w:type="spellStart"/>
      <w:r w:rsidR="00DB0510">
        <w:rPr>
          <w:rFonts w:ascii="Times New Roman" w:eastAsiaTheme="minorEastAsia" w:hAnsi="Times New Roman" w:cs="Times New Roman"/>
          <w:sz w:val="24"/>
          <w:szCs w:val="24"/>
        </w:rPr>
        <w:t>h</w:t>
      </w:r>
      <w:r w:rsidR="00603DD3" w:rsidRPr="0047292B">
        <w:rPr>
          <w:rFonts w:ascii="Times New Roman" w:eastAsiaTheme="minorEastAsia" w:hAnsi="Times New Roman" w:cs="Times New Roman"/>
          <w:sz w:val="24"/>
          <w:szCs w:val="24"/>
        </w:rPr>
        <w:t>ogonal</w:t>
      </w:r>
      <w:proofErr w:type="spellEnd"/>
      <w:r w:rsidRPr="0047292B">
        <w:rPr>
          <w:rFonts w:ascii="Times New Roman" w:eastAsiaTheme="minorEastAsia" w:hAnsi="Times New Roman" w:cs="Times New Roman"/>
          <w:sz w:val="24"/>
          <w:szCs w:val="24"/>
        </w:rPr>
        <w:t xml:space="preserve"> 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whose columns are the</w:t>
      </w:r>
      <w:r w:rsidR="00603DD3" w:rsidRPr="0047292B">
        <w:rPr>
          <w:rFonts w:ascii="Times New Roman" w:eastAsiaTheme="minorEastAsia"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eigenvectors of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and a diagonal matrix</w:t>
      </w:r>
      <w:r w:rsidR="00603DD3" w:rsidRPr="0047292B">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lang w:val="es-MX"/>
          </w:rPr>
          <m:t>Ψ</m:t>
        </m:r>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where the elements of its main diagonal are the eigenvalues of</w:t>
      </w:r>
      <w:r>
        <w:rPr>
          <w:rFonts w:ascii="Times New Roman" w:eastAsiaTheme="minorEastAsia"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00603DD3" w:rsidRPr="0047292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such that</w:t>
      </w:r>
      <w:r w:rsidR="00603DD3" w:rsidRPr="0047292B">
        <w:rPr>
          <w:rFonts w:ascii="Times New Roman" w:eastAsiaTheme="minorEastAsia" w:hAnsi="Times New Roman" w:cs="Times New Roman"/>
          <w:sz w:val="24"/>
          <w:szCs w:val="24"/>
        </w:rPr>
        <w:t>,</w:t>
      </w:r>
    </w:p>
    <w:p w14:paraId="70CF8357" w14:textId="119A4AB5" w:rsidR="00603DD3" w:rsidRPr="007E6DBE" w:rsidRDefault="00E8595C" w:rsidP="00603DD3">
      <w:pPr>
        <w:spacing w:line="360" w:lineRule="auto"/>
        <w:jc w:val="both"/>
        <w:rPr>
          <w:rFonts w:ascii="Times New Roman" w:eastAsiaTheme="minorEastAsia" w:hAnsi="Times New Roman" w:cs="Times New Roman"/>
          <w:b/>
          <w:sz w:val="24"/>
          <w:szCs w:val="24"/>
          <w:lang w:val="es-MX"/>
        </w:rPr>
      </w:pPr>
      <m:oMathPara>
        <m:oMath>
          <m:sSup>
            <m:sSupPr>
              <m:ctrlPr>
                <w:rPr>
                  <w:rFonts w:ascii="Cambria Math" w:eastAsiaTheme="minorEastAsia" w:hAnsi="Cambria Math" w:cs="Times New Roman"/>
                  <w:b/>
                  <w:sz w:val="24"/>
                  <w:szCs w:val="24"/>
                  <w:lang w:val="es-MX"/>
                </w:rPr>
              </m:ctrlPr>
            </m:sSupPr>
            <m:e>
              <m:r>
                <m:rPr>
                  <m:sty m:val="b"/>
                </m:rPr>
                <w:rPr>
                  <w:rFonts w:ascii="Cambria Math" w:eastAsiaTheme="minorEastAsia" w:hAnsi="Cambria Math" w:cs="Times New Roman"/>
                  <w:sz w:val="24"/>
                  <w:szCs w:val="24"/>
                  <w:lang w:val="es-MX"/>
                </w:rPr>
                <m:t>Φ</m:t>
              </m:r>
            </m:e>
            <m:sup>
              <m:r>
                <m:rPr>
                  <m:sty m:val="b"/>
                </m:rPr>
                <w:rPr>
                  <w:rFonts w:ascii="Cambria Math" w:eastAsiaTheme="minorEastAsia" w:hAnsi="Cambria Math" w:cs="Times New Roman"/>
                  <w:sz w:val="24"/>
                  <w:szCs w:val="24"/>
                  <w:lang w:val="es-MX"/>
                </w:rPr>
                <m:t>'</m:t>
              </m:r>
            </m:sup>
          </m:sSup>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r>
            <m:rPr>
              <m:sty m:val="b"/>
            </m:rPr>
            <w:rPr>
              <w:rFonts w:ascii="Cambria Math" w:eastAsiaTheme="minorEastAsia" w:hAnsi="Cambria Math" w:cs="Times New Roman"/>
              <w:sz w:val="24"/>
              <w:szCs w:val="24"/>
              <w:lang w:val="es-MX"/>
            </w:rPr>
            <m:t>Φ=Ψ</m:t>
          </m:r>
        </m:oMath>
      </m:oMathPara>
    </w:p>
    <w:p w14:paraId="63EE9DCF" w14:textId="7E9B9C2F" w:rsidR="00603DD3" w:rsidRPr="0047292B" w:rsidRDefault="0047292B" w:rsidP="00603DD3">
      <w:pPr>
        <w:spacing w:line="360" w:lineRule="auto"/>
        <w:jc w:val="both"/>
        <w:rPr>
          <w:rFonts w:ascii="Times New Roman" w:eastAsiaTheme="minorEastAsia" w:hAnsi="Times New Roman" w:cs="Times New Roman"/>
          <w:iCs/>
          <w:sz w:val="24"/>
          <w:szCs w:val="24"/>
        </w:rPr>
      </w:pPr>
      <w:r w:rsidRPr="0047292B">
        <w:rPr>
          <w:rFonts w:ascii="Times New Roman" w:hAnsi="Times New Roman" w:cs="Times New Roman"/>
          <w:sz w:val="24"/>
          <w:szCs w:val="24"/>
        </w:rPr>
        <w:t>The</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n</m:t>
        </m:r>
      </m:oMath>
      <w:r w:rsidR="00603DD3" w:rsidRPr="0047292B">
        <w:rPr>
          <w:rFonts w:ascii="Times New Roman" w:hAnsi="Times New Roman" w:cs="Times New Roman"/>
          <w:sz w:val="24"/>
          <w:szCs w:val="24"/>
        </w:rPr>
        <w:t xml:space="preserve"> vector</w:t>
      </w:r>
      <w:r w:rsidRPr="0047292B">
        <w:rPr>
          <w:rFonts w:ascii="Times New Roman" w:hAnsi="Times New Roman" w:cs="Times New Roman"/>
          <w:sz w:val="24"/>
          <w:szCs w:val="24"/>
        </w:rPr>
        <w:t>s</w:t>
      </w:r>
      <w:r w:rsidR="00603DD3" w:rsidRPr="0047292B">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are orthogonal and are arranged according to the proportion of the variance they represent of the set</w:t>
      </w:r>
      <w:r>
        <w:rPr>
          <w:rFonts w:ascii="Times New Roman" w:eastAsiaTheme="minorEastAsia"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iCs/>
          <w:sz w:val="24"/>
          <w:szCs w:val="24"/>
        </w:rPr>
        <w:t>.</w:t>
      </w:r>
      <w:r w:rsidR="00603DD3" w:rsidRPr="0047292B">
        <w:rPr>
          <w:rFonts w:ascii="Times New Roman" w:eastAsiaTheme="minorEastAsia" w:hAnsi="Times New Roman" w:cs="Times New Roman"/>
          <w:sz w:val="24"/>
          <w:szCs w:val="24"/>
        </w:rPr>
        <w:t xml:space="preserve"> </w:t>
      </w:r>
    </w:p>
    <w:p w14:paraId="5428FC1E" w14:textId="26C59ED2" w:rsidR="00603DD3" w:rsidRPr="00B96A56" w:rsidRDefault="00603DD3" w:rsidP="00603DD3">
      <w:pPr>
        <w:spacing w:line="360" w:lineRule="auto"/>
        <w:jc w:val="both"/>
        <w:rPr>
          <w:rFonts w:ascii="Times New Roman" w:hAnsi="Times New Roman" w:cs="Times New Roman"/>
          <w:sz w:val="32"/>
          <w:szCs w:val="24"/>
        </w:rPr>
      </w:pPr>
      <w:r w:rsidRPr="00B96A56">
        <w:rPr>
          <w:rFonts w:ascii="Times New Roman" w:hAnsi="Times New Roman" w:cs="Times New Roman"/>
          <w:b/>
          <w:sz w:val="32"/>
          <w:szCs w:val="24"/>
        </w:rPr>
        <w:t>4</w:t>
      </w:r>
      <w:r w:rsidRPr="00B96A56">
        <w:rPr>
          <w:rFonts w:ascii="Times New Roman" w:eastAsia="Times New Roman" w:hAnsi="Times New Roman" w:cs="Times New Roman"/>
          <w:b/>
          <w:sz w:val="36"/>
          <w:szCs w:val="24"/>
          <w:lang w:eastAsia="es-MX"/>
        </w:rPr>
        <w:t xml:space="preserve">   </w:t>
      </w:r>
      <w:r w:rsidR="0047292B" w:rsidRPr="00B96A56">
        <w:rPr>
          <w:rFonts w:ascii="Times New Roman" w:hAnsi="Times New Roman" w:cs="Times New Roman"/>
          <w:b/>
          <w:sz w:val="32"/>
          <w:szCs w:val="24"/>
        </w:rPr>
        <w:t xml:space="preserve"> Data</w:t>
      </w:r>
    </w:p>
    <w:p w14:paraId="435CF6A5" w14:textId="682E4D25" w:rsidR="00603DD3" w:rsidRPr="00B96A5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In this </w:t>
      </w:r>
      <w:ins w:id="515" w:author="Johanna Koolemans Beynen" w:date="2020-02-08T14:08:00Z">
        <w:r w:rsidR="00584F6E">
          <w:rPr>
            <w:rFonts w:ascii="Times New Roman" w:hAnsi="Times New Roman" w:cs="Times New Roman"/>
            <w:sz w:val="24"/>
            <w:szCs w:val="24"/>
          </w:rPr>
          <w:t>paper</w:t>
        </w:r>
      </w:ins>
      <w:del w:id="516" w:author="Johanna Koolemans Beynen" w:date="2020-02-08T14:08:00Z">
        <w:r w:rsidRPr="00B96A56" w:rsidDel="00584F6E">
          <w:rPr>
            <w:rFonts w:ascii="Times New Roman" w:hAnsi="Times New Roman" w:cs="Times New Roman"/>
            <w:sz w:val="24"/>
            <w:szCs w:val="24"/>
          </w:rPr>
          <w:delText>research</w:delText>
        </w:r>
      </w:del>
      <w:r w:rsidRPr="00B96A56">
        <w:rPr>
          <w:rFonts w:ascii="Times New Roman" w:hAnsi="Times New Roman" w:cs="Times New Roman"/>
          <w:sz w:val="24"/>
          <w:szCs w:val="24"/>
        </w:rPr>
        <w:t>, I use quarterly series of Mexico's GDP</w:t>
      </w:r>
      <w:r w:rsidR="000B4A5B">
        <w:rPr>
          <w:rFonts w:ascii="Times New Roman" w:hAnsi="Times New Roman" w:cs="Times New Roman"/>
          <w:sz w:val="24"/>
          <w:szCs w:val="24"/>
        </w:rPr>
        <w:t xml:space="preserve"> at constant prices</w:t>
      </w:r>
      <w:r w:rsidRPr="00B96A56">
        <w:rPr>
          <w:rFonts w:ascii="Times New Roman" w:hAnsi="Times New Roman" w:cs="Times New Roman"/>
          <w:sz w:val="24"/>
          <w:szCs w:val="24"/>
        </w:rPr>
        <w:t xml:space="preserve">, from the first quarter of 1993 (1993-I) to the first quarter of 2017 (2017-I). I consider three </w:t>
      </w:r>
      <w:r w:rsidR="009523B6"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sets</w:t>
      </w:r>
      <w:r w:rsidR="009523B6">
        <w:rPr>
          <w:rFonts w:ascii="Times New Roman" w:hAnsi="Times New Roman" w:cs="Times New Roman"/>
          <w:sz w:val="24"/>
          <w:szCs w:val="24"/>
        </w:rPr>
        <w:t xml:space="preserve"> as</w:t>
      </w:r>
      <w:r w:rsidRPr="00B96A56">
        <w:rPr>
          <w:rFonts w:ascii="Times New Roman" w:hAnsi="Times New Roman" w:cs="Times New Roman"/>
          <w:sz w:val="24"/>
          <w:szCs w:val="24"/>
        </w:rPr>
        <w:t xml:space="preserve"> explanatory variables. The first one (CI-1) includes 25 monthly indicators that, when </w:t>
      </w:r>
      <w:del w:id="517" w:author="Johanna Koolemans Beynen" w:date="2020-02-08T14:08:00Z">
        <w:r w:rsidRPr="00B96A56" w:rsidDel="00584F6E">
          <w:rPr>
            <w:rFonts w:ascii="Times New Roman" w:hAnsi="Times New Roman" w:cs="Times New Roman"/>
            <w:sz w:val="24"/>
            <w:szCs w:val="24"/>
          </w:rPr>
          <w:delText>quarterly</w:delText>
        </w:r>
      </w:del>
      <w:ins w:id="518" w:author="Johanna Koolemans Beynen" w:date="2020-02-08T14:08:00Z">
        <w:r w:rsidR="00584F6E">
          <w:rPr>
            <w:rFonts w:ascii="Times New Roman" w:hAnsi="Times New Roman" w:cs="Times New Roman"/>
            <w:sz w:val="24"/>
            <w:szCs w:val="24"/>
          </w:rPr>
          <w:t>conv</w:t>
        </w:r>
      </w:ins>
      <w:ins w:id="519" w:author="Johanna Koolemans Beynen" w:date="2020-02-08T14:09:00Z">
        <w:r w:rsidR="00584F6E">
          <w:rPr>
            <w:rFonts w:ascii="Times New Roman" w:hAnsi="Times New Roman" w:cs="Times New Roman"/>
            <w:sz w:val="24"/>
            <w:szCs w:val="24"/>
          </w:rPr>
          <w:t>erted to quarterly indicators as explained above</w:t>
        </w:r>
      </w:ins>
      <w:r w:rsidRPr="00B96A56">
        <w:rPr>
          <w:rFonts w:ascii="Times New Roman" w:hAnsi="Times New Roman" w:cs="Times New Roman"/>
          <w:sz w:val="24"/>
          <w:szCs w:val="24"/>
        </w:rPr>
        <w:t>, have a correlation with GDP greater than 0.30 (</w:t>
      </w:r>
      <w:ins w:id="520" w:author="Johanna Koolemans Beynen" w:date="2020-02-08T14:09:00Z">
        <w:r w:rsidR="007B3501">
          <w:rPr>
            <w:rFonts w:ascii="Times New Roman" w:hAnsi="Times New Roman" w:cs="Times New Roman"/>
            <w:sz w:val="24"/>
            <w:szCs w:val="24"/>
          </w:rPr>
          <w:t xml:space="preserve">this </w:t>
        </w:r>
      </w:ins>
      <w:del w:id="521" w:author="Johanna Koolemans Beynen" w:date="2020-02-08T14:09:00Z">
        <w:r w:rsidRPr="00B96A56" w:rsidDel="007B3501">
          <w:rPr>
            <w:rFonts w:ascii="Times New Roman" w:hAnsi="Times New Roman" w:cs="Times New Roman"/>
            <w:sz w:val="24"/>
            <w:szCs w:val="24"/>
          </w:rPr>
          <w:delText xml:space="preserve">the </w:delText>
        </w:r>
      </w:del>
      <w:r w:rsidRPr="00B96A56">
        <w:rPr>
          <w:rFonts w:ascii="Times New Roman" w:hAnsi="Times New Roman" w:cs="Times New Roman"/>
          <w:sz w:val="24"/>
          <w:szCs w:val="24"/>
        </w:rPr>
        <w:t xml:space="preserve">correlation is calculated </w:t>
      </w:r>
      <w:ins w:id="522" w:author="Johanna Koolemans Beynen" w:date="2020-02-08T14:12:00Z">
        <w:r w:rsidR="007B3501">
          <w:rPr>
            <w:rFonts w:ascii="Times New Roman" w:hAnsi="Times New Roman" w:cs="Times New Roman"/>
            <w:sz w:val="24"/>
            <w:szCs w:val="24"/>
          </w:rPr>
          <w:t>with respect to</w:t>
        </w:r>
      </w:ins>
      <w:del w:id="523" w:author="Johanna Koolemans Beynen" w:date="2020-02-08T14:12:00Z">
        <w:r w:rsidRPr="00B96A56" w:rsidDel="007B3501">
          <w:rPr>
            <w:rFonts w:ascii="Times New Roman" w:hAnsi="Times New Roman" w:cs="Times New Roman"/>
            <w:sz w:val="24"/>
            <w:szCs w:val="24"/>
          </w:rPr>
          <w:delText>on</w:delText>
        </w:r>
      </w:del>
      <w:r w:rsidRPr="00B96A56">
        <w:rPr>
          <w:rFonts w:ascii="Times New Roman" w:hAnsi="Times New Roman" w:cs="Times New Roman"/>
          <w:sz w:val="24"/>
          <w:szCs w:val="24"/>
        </w:rPr>
        <w:t xml:space="preserve"> the quarterly variations of seasonally adjusted series). However, if the indicator is published in the first week after the reference month, I keep it in the information set, even if</w:t>
      </w:r>
      <w:del w:id="524" w:author="Johanna Koolemans Beynen" w:date="2020-02-08T14:11:00Z">
        <w:r w:rsidRPr="00B96A56" w:rsidDel="007B3501">
          <w:rPr>
            <w:rFonts w:ascii="Times New Roman" w:hAnsi="Times New Roman" w:cs="Times New Roman"/>
            <w:sz w:val="24"/>
            <w:szCs w:val="24"/>
          </w:rPr>
          <w:delText xml:space="preserve"> the</w:delText>
        </w:r>
      </w:del>
      <w:r w:rsidRPr="00B96A56">
        <w:rPr>
          <w:rFonts w:ascii="Times New Roman" w:hAnsi="Times New Roman" w:cs="Times New Roman"/>
          <w:sz w:val="24"/>
          <w:szCs w:val="24"/>
        </w:rPr>
        <w:t xml:space="preserve"> correlation is less than 0.30. A</w:t>
      </w:r>
      <w:del w:id="525" w:author="Johanna Koolemans Beynen" w:date="2020-02-08T14:14:00Z">
        <w:r w:rsidRPr="00B96A56" w:rsidDel="007B3501">
          <w:rPr>
            <w:rFonts w:ascii="Times New Roman" w:hAnsi="Times New Roman" w:cs="Times New Roman"/>
            <w:sz w:val="24"/>
            <w:szCs w:val="24"/>
          </w:rPr>
          <w:delText>s a</w:delText>
        </w:r>
      </w:del>
      <w:r w:rsidRPr="00B96A56">
        <w:rPr>
          <w:rFonts w:ascii="Times New Roman" w:hAnsi="Times New Roman" w:cs="Times New Roman"/>
          <w:sz w:val="24"/>
          <w:szCs w:val="24"/>
        </w:rPr>
        <w:t>n additional criterion</w:t>
      </w:r>
      <w:ins w:id="526" w:author="Johanna Koolemans Beynen" w:date="2020-02-08T14:14:00Z">
        <w:r w:rsidR="007B3501">
          <w:rPr>
            <w:rFonts w:ascii="Times New Roman" w:hAnsi="Times New Roman" w:cs="Times New Roman"/>
            <w:sz w:val="24"/>
            <w:szCs w:val="24"/>
          </w:rPr>
          <w:t xml:space="preserve"> is that</w:t>
        </w:r>
      </w:ins>
      <w:del w:id="527" w:author="Johanna Koolemans Beynen" w:date="2020-02-08T14:14:00Z">
        <w:r w:rsidRPr="00B96A56" w:rsidDel="007B3501">
          <w:rPr>
            <w:rFonts w:ascii="Times New Roman" w:hAnsi="Times New Roman" w:cs="Times New Roman"/>
            <w:sz w:val="24"/>
            <w:szCs w:val="24"/>
          </w:rPr>
          <w:delText>,</w:delText>
        </w:r>
      </w:del>
      <w:r w:rsidRPr="00B96A56">
        <w:rPr>
          <w:rFonts w:ascii="Times New Roman" w:hAnsi="Times New Roman" w:cs="Times New Roman"/>
          <w:sz w:val="24"/>
          <w:szCs w:val="24"/>
        </w:rPr>
        <w:t xml:space="preserve"> I only use monthly series that are available since 1993, in order to have explanatory variables whose observation period corresponds </w:t>
      </w:r>
      <w:ins w:id="528" w:author="Johanna Koolemans Beynen" w:date="2020-02-08T14:15:00Z">
        <w:r w:rsidR="007B3501">
          <w:rPr>
            <w:rFonts w:ascii="Times New Roman" w:hAnsi="Times New Roman" w:cs="Times New Roman"/>
            <w:sz w:val="24"/>
            <w:szCs w:val="24"/>
          </w:rPr>
          <w:t>that of</w:t>
        </w:r>
      </w:ins>
      <w:del w:id="529" w:author="Johanna Koolemans Beynen" w:date="2020-02-08T14:15:00Z">
        <w:r w:rsidR="00185E1B" w:rsidDel="007B3501">
          <w:rPr>
            <w:rFonts w:ascii="Times New Roman" w:hAnsi="Times New Roman" w:cs="Times New Roman"/>
            <w:sz w:val="24"/>
            <w:szCs w:val="24"/>
          </w:rPr>
          <w:delText>with</w:delText>
        </w:r>
      </w:del>
      <w:r w:rsidRPr="00B96A56">
        <w:rPr>
          <w:rFonts w:ascii="Times New Roman" w:hAnsi="Times New Roman" w:cs="Times New Roman"/>
          <w:sz w:val="24"/>
          <w:szCs w:val="24"/>
        </w:rPr>
        <w:t xml:space="preserve"> </w:t>
      </w:r>
      <w:r w:rsidR="00185E1B">
        <w:rPr>
          <w:rFonts w:ascii="Times New Roman" w:hAnsi="Times New Roman" w:cs="Times New Roman"/>
          <w:sz w:val="24"/>
          <w:szCs w:val="24"/>
        </w:rPr>
        <w:t xml:space="preserve">the </w:t>
      </w:r>
      <w:r w:rsidR="0059343B">
        <w:rPr>
          <w:rFonts w:ascii="Times New Roman" w:hAnsi="Times New Roman" w:cs="Times New Roman"/>
          <w:sz w:val="24"/>
          <w:szCs w:val="24"/>
        </w:rPr>
        <w:t xml:space="preserve">Mexican </w:t>
      </w:r>
      <w:r w:rsidRPr="00B96A56">
        <w:rPr>
          <w:rFonts w:ascii="Times New Roman" w:hAnsi="Times New Roman" w:cs="Times New Roman"/>
          <w:sz w:val="24"/>
          <w:szCs w:val="24"/>
        </w:rPr>
        <w:t>GDP</w:t>
      </w:r>
      <w:r w:rsidR="00185E1B">
        <w:rPr>
          <w:rFonts w:ascii="Times New Roman" w:hAnsi="Times New Roman" w:cs="Times New Roman"/>
          <w:sz w:val="24"/>
          <w:szCs w:val="24"/>
        </w:rPr>
        <w:t xml:space="preserve"> figures</w:t>
      </w:r>
      <w:r w:rsidRPr="00B96A56">
        <w:rPr>
          <w:rFonts w:ascii="Times New Roman" w:hAnsi="Times New Roman" w:cs="Times New Roman"/>
          <w:sz w:val="24"/>
          <w:szCs w:val="24"/>
        </w:rPr>
        <w:t>.</w:t>
      </w:r>
    </w:p>
    <w:p w14:paraId="606EF96C" w14:textId="22C06800" w:rsidR="00603DD3" w:rsidRPr="00D12285"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The second </w:t>
      </w:r>
      <w:r w:rsidR="0059343B"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 xml:space="preserve">set (CI-2) consists of eight variables, some of which are included in CI-1 </w:t>
      </w:r>
      <w:ins w:id="530" w:author="Johanna Koolemans Beynen" w:date="2020-02-09T15:59:00Z">
        <w:r w:rsidR="006B70DE">
          <w:rPr>
            <w:rFonts w:ascii="Times New Roman" w:hAnsi="Times New Roman" w:cs="Times New Roman"/>
            <w:sz w:val="24"/>
            <w:szCs w:val="24"/>
          </w:rPr>
          <w:t xml:space="preserve">set </w:t>
        </w:r>
      </w:ins>
      <w:r w:rsidRPr="00B96A56">
        <w:rPr>
          <w:rFonts w:ascii="Times New Roman" w:hAnsi="Times New Roman" w:cs="Times New Roman"/>
          <w:sz w:val="24"/>
          <w:szCs w:val="24"/>
        </w:rPr>
        <w:t xml:space="preserve">but </w:t>
      </w:r>
      <w:del w:id="531" w:author="Johanna Koolemans Beynen" w:date="2020-02-08T14:16:00Z">
        <w:r w:rsidRPr="00B96A56" w:rsidDel="007B3501">
          <w:rPr>
            <w:rFonts w:ascii="Times New Roman" w:hAnsi="Times New Roman" w:cs="Times New Roman"/>
            <w:sz w:val="24"/>
            <w:szCs w:val="24"/>
          </w:rPr>
          <w:delText xml:space="preserve">with </w:delText>
        </w:r>
      </w:del>
      <w:ins w:id="532" w:author="Johanna Koolemans Beynen" w:date="2020-02-08T14:16:00Z">
        <w:r w:rsidR="007B3501">
          <w:rPr>
            <w:rFonts w:ascii="Times New Roman" w:hAnsi="Times New Roman" w:cs="Times New Roman"/>
            <w:sz w:val="24"/>
            <w:szCs w:val="24"/>
          </w:rPr>
          <w:t>have</w:t>
        </w:r>
        <w:r w:rsidR="007B3501" w:rsidRPr="00B96A56">
          <w:rPr>
            <w:rFonts w:ascii="Times New Roman" w:hAnsi="Times New Roman" w:cs="Times New Roman"/>
            <w:sz w:val="24"/>
            <w:szCs w:val="24"/>
          </w:rPr>
          <w:t xml:space="preserve"> </w:t>
        </w:r>
      </w:ins>
      <w:r w:rsidRPr="00B96A56">
        <w:rPr>
          <w:rFonts w:ascii="Times New Roman" w:hAnsi="Times New Roman" w:cs="Times New Roman"/>
          <w:sz w:val="24"/>
          <w:szCs w:val="24"/>
        </w:rPr>
        <w:t xml:space="preserve">a </w:t>
      </w:r>
      <w:del w:id="533" w:author="Johanna Koolemans Beynen" w:date="2020-02-08T14:16:00Z">
        <w:r w:rsidR="0059343B" w:rsidDel="007B3501">
          <w:rPr>
            <w:rFonts w:ascii="Times New Roman" w:hAnsi="Times New Roman" w:cs="Times New Roman"/>
            <w:sz w:val="24"/>
            <w:szCs w:val="24"/>
          </w:rPr>
          <w:delText xml:space="preserve">higher </w:delText>
        </w:r>
      </w:del>
      <w:ins w:id="534" w:author="Johanna Koolemans Beynen" w:date="2020-02-08T14:16:00Z">
        <w:r w:rsidR="007B3501">
          <w:rPr>
            <w:rFonts w:ascii="Times New Roman" w:hAnsi="Times New Roman" w:cs="Times New Roman"/>
            <w:sz w:val="24"/>
            <w:szCs w:val="24"/>
          </w:rPr>
          <w:t xml:space="preserve">rate of </w:t>
        </w:r>
      </w:ins>
      <w:r w:rsidRPr="00B96A56">
        <w:rPr>
          <w:rFonts w:ascii="Times New Roman" w:hAnsi="Times New Roman" w:cs="Times New Roman"/>
          <w:sz w:val="24"/>
          <w:szCs w:val="24"/>
        </w:rPr>
        <w:t>correlation with GDP</w:t>
      </w:r>
      <w:r w:rsidR="0059343B">
        <w:rPr>
          <w:rFonts w:ascii="Times New Roman" w:hAnsi="Times New Roman" w:cs="Times New Roman"/>
          <w:sz w:val="24"/>
          <w:szCs w:val="24"/>
        </w:rPr>
        <w:t xml:space="preserve"> growth</w:t>
      </w:r>
      <w:del w:id="535" w:author="Johanna Koolemans Beynen" w:date="2020-02-08T14:16:00Z">
        <w:r w:rsidR="0059343B" w:rsidDel="007B3501">
          <w:rPr>
            <w:rFonts w:ascii="Times New Roman" w:hAnsi="Times New Roman" w:cs="Times New Roman"/>
            <w:sz w:val="24"/>
            <w:szCs w:val="24"/>
          </w:rPr>
          <w:delText>,</w:delText>
        </w:r>
      </w:del>
      <w:r w:rsidRPr="00B96A56">
        <w:rPr>
          <w:rFonts w:ascii="Times New Roman" w:hAnsi="Times New Roman" w:cs="Times New Roman"/>
          <w:sz w:val="24"/>
          <w:szCs w:val="24"/>
        </w:rPr>
        <w:t xml:space="preserve"> of at least 0.40</w:t>
      </w:r>
      <w:ins w:id="536" w:author="Johanna Koolemans Beynen" w:date="2020-02-08T14:16:00Z">
        <w:r w:rsidR="007B3501">
          <w:rPr>
            <w:rFonts w:ascii="Times New Roman" w:hAnsi="Times New Roman" w:cs="Times New Roman"/>
            <w:sz w:val="24"/>
            <w:szCs w:val="24"/>
          </w:rPr>
          <w:t xml:space="preserve"> (instead of .30 as above)</w:t>
        </w:r>
      </w:ins>
      <w:r w:rsidRPr="00B96A56">
        <w:rPr>
          <w:rFonts w:ascii="Times New Roman" w:hAnsi="Times New Roman" w:cs="Times New Roman"/>
          <w:sz w:val="24"/>
          <w:szCs w:val="24"/>
        </w:rPr>
        <w:t xml:space="preserve">. I </w:t>
      </w:r>
      <w:r w:rsidR="00185E1B">
        <w:rPr>
          <w:rFonts w:ascii="Times New Roman" w:hAnsi="Times New Roman" w:cs="Times New Roman"/>
          <w:sz w:val="24"/>
          <w:szCs w:val="24"/>
        </w:rPr>
        <w:t>no longer</w:t>
      </w:r>
      <w:r w:rsidRPr="00B96A56">
        <w:rPr>
          <w:rFonts w:ascii="Times New Roman" w:hAnsi="Times New Roman" w:cs="Times New Roman"/>
          <w:sz w:val="24"/>
          <w:szCs w:val="24"/>
        </w:rPr>
        <w:t xml:space="preserve"> consider the initial data availability date as a criterion, so now there are indicators that were not included in the CI-1. The third set (CI-3) is exclusive for the </w:t>
      </w:r>
      <w:r w:rsidR="0059343B">
        <w:rPr>
          <w:rFonts w:ascii="Times New Roman" w:hAnsi="Times New Roman" w:cs="Times New Roman"/>
          <w:sz w:val="24"/>
          <w:szCs w:val="24"/>
        </w:rPr>
        <w:t>DF</w:t>
      </w:r>
      <w:ins w:id="537" w:author="Johanna Koolemans Beynen" w:date="2020-01-20T16:14:00Z">
        <w:r w:rsidR="00336653">
          <w:rPr>
            <w:rFonts w:ascii="Times New Roman" w:hAnsi="Times New Roman" w:cs="Times New Roman"/>
            <w:sz w:val="24"/>
            <w:szCs w:val="24"/>
          </w:rPr>
          <w:t xml:space="preserve"> model</w:t>
        </w:r>
      </w:ins>
      <w:del w:id="538" w:author="Johanna Koolemans Beynen" w:date="2020-01-20T16:14:00Z">
        <w:r w:rsidR="0059343B" w:rsidDel="00336653">
          <w:rPr>
            <w:rFonts w:ascii="Times New Roman" w:hAnsi="Times New Roman" w:cs="Times New Roman"/>
            <w:sz w:val="24"/>
            <w:szCs w:val="24"/>
          </w:rPr>
          <w:delText>M</w:delText>
        </w:r>
      </w:del>
      <w:r w:rsidR="0059343B" w:rsidRPr="00B96A56">
        <w:rPr>
          <w:rFonts w:ascii="Times New Roman" w:hAnsi="Times New Roman" w:cs="Times New Roman"/>
          <w:sz w:val="24"/>
          <w:szCs w:val="24"/>
        </w:rPr>
        <w:t xml:space="preserve"> </w:t>
      </w:r>
      <w:r w:rsidRPr="00B96A56">
        <w:rPr>
          <w:rFonts w:ascii="Times New Roman" w:hAnsi="Times New Roman" w:cs="Times New Roman"/>
          <w:sz w:val="24"/>
          <w:szCs w:val="24"/>
        </w:rPr>
        <w:t>estimation and in it I use 11 variables that I chose arbitrarily from CI-1 and CI-2</w:t>
      </w:r>
      <w:ins w:id="539" w:author="Johanna Koolemans Beynen" w:date="2020-02-09T15:59:00Z">
        <w:r w:rsidR="006B70DE">
          <w:rPr>
            <w:rFonts w:ascii="Times New Roman" w:hAnsi="Times New Roman" w:cs="Times New Roman"/>
            <w:sz w:val="24"/>
            <w:szCs w:val="24"/>
          </w:rPr>
          <w:t xml:space="preserve"> sets</w:t>
        </w:r>
      </w:ins>
      <w:r w:rsidRPr="00B96A56">
        <w:rPr>
          <w:rFonts w:ascii="Times New Roman" w:hAnsi="Times New Roman" w:cs="Times New Roman"/>
          <w:sz w:val="24"/>
          <w:szCs w:val="24"/>
        </w:rPr>
        <w:t xml:space="preserve"> because they represent different</w:t>
      </w:r>
      <w:r w:rsidR="00DB0510">
        <w:rPr>
          <w:rFonts w:ascii="Times New Roman" w:hAnsi="Times New Roman" w:cs="Times New Roman"/>
          <w:sz w:val="24"/>
          <w:szCs w:val="24"/>
        </w:rPr>
        <w:t xml:space="preserve"> and representative</w:t>
      </w:r>
      <w:r w:rsidRPr="00B96A56">
        <w:rPr>
          <w:rFonts w:ascii="Times New Roman" w:hAnsi="Times New Roman" w:cs="Times New Roman"/>
          <w:sz w:val="24"/>
          <w:szCs w:val="24"/>
        </w:rPr>
        <w:t xml:space="preserve"> sectors of the</w:t>
      </w:r>
      <w:r w:rsidR="0038257C">
        <w:rPr>
          <w:rFonts w:ascii="Times New Roman" w:hAnsi="Times New Roman" w:cs="Times New Roman"/>
          <w:sz w:val="24"/>
          <w:szCs w:val="24"/>
        </w:rPr>
        <w:t xml:space="preserve"> Mexican</w:t>
      </w:r>
      <w:r w:rsidRPr="00B96A56">
        <w:rPr>
          <w:rFonts w:ascii="Times New Roman" w:hAnsi="Times New Roman" w:cs="Times New Roman"/>
          <w:sz w:val="24"/>
          <w:szCs w:val="24"/>
        </w:rPr>
        <w:t xml:space="preserve"> economy</w:t>
      </w:r>
      <w:r w:rsidR="00113E74">
        <w:rPr>
          <w:rFonts w:ascii="Times New Roman" w:hAnsi="Times New Roman" w:cs="Times New Roman"/>
          <w:sz w:val="24"/>
          <w:szCs w:val="24"/>
        </w:rPr>
        <w:t xml:space="preserve"> (</w:t>
      </w:r>
      <w:r w:rsidR="00810E90" w:rsidRPr="00B96A56">
        <w:rPr>
          <w:rFonts w:ascii="Times New Roman" w:hAnsi="Times New Roman" w:cs="Times New Roman"/>
          <w:sz w:val="24"/>
          <w:szCs w:val="24"/>
        </w:rPr>
        <w:t>see A</w:t>
      </w:r>
      <w:r w:rsidR="00810E90">
        <w:rPr>
          <w:rFonts w:ascii="Times New Roman" w:hAnsi="Times New Roman" w:cs="Times New Roman"/>
          <w:sz w:val="24"/>
          <w:szCs w:val="24"/>
        </w:rPr>
        <w:t>ppendix</w:t>
      </w:r>
      <w:r w:rsidR="00810E90" w:rsidRPr="00B96A56">
        <w:rPr>
          <w:rFonts w:ascii="Times New Roman" w:hAnsi="Times New Roman" w:cs="Times New Roman"/>
          <w:sz w:val="24"/>
          <w:szCs w:val="24"/>
        </w:rPr>
        <w:t xml:space="preserve"> </w:t>
      </w:r>
      <w:r w:rsidR="00810E90">
        <w:rPr>
          <w:rFonts w:ascii="Times New Roman" w:hAnsi="Times New Roman" w:cs="Times New Roman"/>
          <w:sz w:val="24"/>
          <w:szCs w:val="24"/>
        </w:rPr>
        <w:t>A1</w:t>
      </w:r>
      <w:r w:rsidR="002E2709">
        <w:rPr>
          <w:rFonts w:ascii="Times New Roman" w:hAnsi="Times New Roman" w:cs="Times New Roman"/>
          <w:sz w:val="24"/>
          <w:szCs w:val="24"/>
        </w:rPr>
        <w:t xml:space="preserve"> for a detailed list of variables included in each information set</w:t>
      </w:r>
      <w:r w:rsidR="00113E74">
        <w:rPr>
          <w:rFonts w:ascii="Times New Roman" w:hAnsi="Times New Roman" w:cs="Times New Roman"/>
          <w:sz w:val="24"/>
          <w:szCs w:val="24"/>
        </w:rPr>
        <w:t>)</w:t>
      </w:r>
      <w:commentRangeStart w:id="540"/>
      <w:r w:rsidR="00603DD3" w:rsidRPr="00B96A56">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7"/>
      </w:r>
      <w:commentRangeEnd w:id="540"/>
      <w:r w:rsidR="007E64F1">
        <w:rPr>
          <w:rStyle w:val="CommentReference"/>
        </w:rPr>
        <w:commentReference w:id="540"/>
      </w:r>
    </w:p>
    <w:p w14:paraId="31B73BC1" w14:textId="2AF9C7C1" w:rsidR="00603DD3" w:rsidRPr="00B96A56" w:rsidRDefault="00B96A56" w:rsidP="00603DD3">
      <w:pPr>
        <w:spacing w:line="360" w:lineRule="auto"/>
        <w:jc w:val="both"/>
        <w:rPr>
          <w:rFonts w:ascii="Times New Roman" w:hAnsi="Times New Roman" w:cs="Times New Roman"/>
          <w:sz w:val="24"/>
          <w:szCs w:val="24"/>
        </w:rPr>
      </w:pPr>
      <w:del w:id="563" w:author="Johanna Koolemans Beynen" w:date="2020-02-08T14:27:00Z">
        <w:r w:rsidRPr="00B96A56" w:rsidDel="00A22F8D">
          <w:rPr>
            <w:rFonts w:ascii="Times New Roman" w:hAnsi="Times New Roman" w:cs="Times New Roman"/>
            <w:sz w:val="24"/>
            <w:szCs w:val="24"/>
          </w:rPr>
          <w:delText xml:space="preserve">We can say that </w:delText>
        </w:r>
      </w:del>
      <w:ins w:id="564" w:author="Johanna Koolemans Beynen" w:date="2020-02-08T14:27:00Z">
        <w:r w:rsidR="00A22F8D">
          <w:rPr>
            <w:rFonts w:ascii="Times New Roman" w:hAnsi="Times New Roman" w:cs="Times New Roman"/>
            <w:sz w:val="24"/>
            <w:szCs w:val="24"/>
          </w:rPr>
          <w:t>T</w:t>
        </w:r>
      </w:ins>
      <w:del w:id="565" w:author="Johanna Koolemans Beynen" w:date="2020-02-08T14:27:00Z">
        <w:r w:rsidRPr="00B96A56" w:rsidDel="00A22F8D">
          <w:rPr>
            <w:rFonts w:ascii="Times New Roman" w:hAnsi="Times New Roman" w:cs="Times New Roman"/>
            <w:sz w:val="24"/>
            <w:szCs w:val="24"/>
          </w:rPr>
          <w:delText>t</w:delText>
        </w:r>
      </w:del>
      <w:r w:rsidRPr="00B96A56">
        <w:rPr>
          <w:rFonts w:ascii="Times New Roman" w:hAnsi="Times New Roman" w:cs="Times New Roman"/>
          <w:sz w:val="24"/>
          <w:szCs w:val="24"/>
        </w:rPr>
        <w:t xml:space="preserve">he three </w:t>
      </w:r>
      <w:r w:rsidR="00E24E84"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 xml:space="preserve">sets </w:t>
      </w:r>
      <w:ins w:id="566" w:author="Johanna Koolemans Beynen" w:date="2020-02-08T14:27:00Z">
        <w:r w:rsidR="00A22F8D">
          <w:rPr>
            <w:rFonts w:ascii="Times New Roman" w:hAnsi="Times New Roman" w:cs="Times New Roman"/>
            <w:sz w:val="24"/>
            <w:szCs w:val="24"/>
          </w:rPr>
          <w:t xml:space="preserve">can </w:t>
        </w:r>
      </w:ins>
      <w:ins w:id="567" w:author="Johanna Koolemans Beynen" w:date="2020-02-08T14:29:00Z">
        <w:r w:rsidR="00A22F8D">
          <w:rPr>
            <w:rFonts w:ascii="Times New Roman" w:hAnsi="Times New Roman" w:cs="Times New Roman"/>
            <w:sz w:val="24"/>
            <w:szCs w:val="24"/>
          </w:rPr>
          <w:t>b</w:t>
        </w:r>
      </w:ins>
      <w:ins w:id="568" w:author="Johanna Koolemans Beynen" w:date="2020-02-08T14:27:00Z">
        <w:r w:rsidR="00A22F8D">
          <w:rPr>
            <w:rFonts w:ascii="Times New Roman" w:hAnsi="Times New Roman" w:cs="Times New Roman"/>
            <w:sz w:val="24"/>
            <w:szCs w:val="24"/>
          </w:rPr>
          <w:t>e described as being</w:t>
        </w:r>
      </w:ins>
      <w:del w:id="569" w:author="Johanna Koolemans Beynen" w:date="2020-02-08T14:27:00Z">
        <w:r w:rsidRPr="00B96A56" w:rsidDel="00A22F8D">
          <w:rPr>
            <w:rFonts w:ascii="Times New Roman" w:hAnsi="Times New Roman" w:cs="Times New Roman"/>
            <w:sz w:val="24"/>
            <w:szCs w:val="24"/>
          </w:rPr>
          <w:delText>are</w:delText>
        </w:r>
      </w:del>
      <w:r w:rsidRPr="00B96A56">
        <w:rPr>
          <w:rFonts w:ascii="Times New Roman" w:hAnsi="Times New Roman" w:cs="Times New Roman"/>
          <w:sz w:val="24"/>
          <w:szCs w:val="24"/>
        </w:rPr>
        <w:t xml:space="preserve"> formed by "hard" variables and "soft" variables. The former offer timely and coincident information on </w:t>
      </w:r>
      <w:r w:rsidR="0038257C">
        <w:rPr>
          <w:rFonts w:ascii="Times New Roman" w:hAnsi="Times New Roman" w:cs="Times New Roman"/>
          <w:sz w:val="24"/>
          <w:szCs w:val="24"/>
        </w:rPr>
        <w:t xml:space="preserve">the </w:t>
      </w:r>
      <w:r w:rsidRPr="00B96A56">
        <w:rPr>
          <w:rFonts w:ascii="Times New Roman" w:hAnsi="Times New Roman" w:cs="Times New Roman"/>
          <w:sz w:val="24"/>
          <w:szCs w:val="24"/>
        </w:rPr>
        <w:t xml:space="preserve">economic activity, while the latter, although more </w:t>
      </w:r>
      <w:r w:rsidR="00E24E84">
        <w:rPr>
          <w:rFonts w:ascii="Times New Roman" w:hAnsi="Times New Roman" w:cs="Times New Roman"/>
          <w:sz w:val="24"/>
          <w:szCs w:val="24"/>
        </w:rPr>
        <w:t>timely</w:t>
      </w:r>
      <w:r w:rsidRPr="00B96A56">
        <w:rPr>
          <w:rFonts w:ascii="Times New Roman" w:hAnsi="Times New Roman" w:cs="Times New Roman"/>
          <w:sz w:val="24"/>
          <w:szCs w:val="24"/>
        </w:rPr>
        <w:t xml:space="preserve"> and </w:t>
      </w:r>
      <w:ins w:id="570" w:author="Johanna Koolemans Beynen" w:date="2020-01-20T22:45:00Z">
        <w:r w:rsidR="005D3CC6">
          <w:rPr>
            <w:rFonts w:ascii="Times New Roman" w:hAnsi="Times New Roman" w:cs="Times New Roman"/>
            <w:sz w:val="24"/>
            <w:szCs w:val="24"/>
          </w:rPr>
          <w:t>better able t</w:t>
        </w:r>
      </w:ins>
      <w:ins w:id="571" w:author="Johanna Koolemans Beynen" w:date="2020-01-20T22:46:00Z">
        <w:r w:rsidR="005D3CC6">
          <w:rPr>
            <w:rFonts w:ascii="Times New Roman" w:hAnsi="Times New Roman" w:cs="Times New Roman"/>
            <w:sz w:val="24"/>
            <w:szCs w:val="24"/>
          </w:rPr>
          <w:t xml:space="preserve">o </w:t>
        </w:r>
      </w:ins>
      <w:r w:rsidRPr="00B96A56">
        <w:rPr>
          <w:rFonts w:ascii="Times New Roman" w:hAnsi="Times New Roman" w:cs="Times New Roman"/>
          <w:sz w:val="24"/>
          <w:szCs w:val="24"/>
        </w:rPr>
        <w:t xml:space="preserve">anticipate economic activity, come from perception surveys, </w:t>
      </w:r>
      <w:del w:id="572" w:author="Johanna Koolemans Beynen" w:date="2020-02-08T14:27:00Z">
        <w:r w:rsidRPr="00B96A56" w:rsidDel="00A22F8D">
          <w:rPr>
            <w:rFonts w:ascii="Times New Roman" w:hAnsi="Times New Roman" w:cs="Times New Roman"/>
            <w:sz w:val="24"/>
            <w:szCs w:val="24"/>
          </w:rPr>
          <w:delText>so they could</w:delText>
        </w:r>
      </w:del>
      <w:ins w:id="573" w:author="Johanna Koolemans Beynen" w:date="2020-02-08T14:27:00Z">
        <w:r w:rsidR="00A22F8D">
          <w:rPr>
            <w:rFonts w:ascii="Times New Roman" w:hAnsi="Times New Roman" w:cs="Times New Roman"/>
            <w:sz w:val="24"/>
            <w:szCs w:val="24"/>
          </w:rPr>
          <w:t>and are therefore more likely to</w:t>
        </w:r>
      </w:ins>
      <w:r w:rsidRPr="00B96A56">
        <w:rPr>
          <w:rFonts w:ascii="Times New Roman" w:hAnsi="Times New Roman" w:cs="Times New Roman"/>
          <w:sz w:val="24"/>
          <w:szCs w:val="24"/>
        </w:rPr>
        <w:t xml:space="preserve"> be inaccurate. Indeed, the hard indicators are very important for the estimation of quarterly GDP, since they have a </w:t>
      </w:r>
      <w:ins w:id="574" w:author="Johanna Koolemans Beynen" w:date="2020-02-08T14:33:00Z">
        <w:r w:rsidR="00A22F8D">
          <w:rPr>
            <w:rFonts w:ascii="Times New Roman" w:hAnsi="Times New Roman" w:cs="Times New Roman"/>
            <w:sz w:val="24"/>
            <w:szCs w:val="24"/>
          </w:rPr>
          <w:t xml:space="preserve">relatively </w:t>
        </w:r>
      </w:ins>
      <w:r w:rsidRPr="00B96A56">
        <w:rPr>
          <w:rFonts w:ascii="Times New Roman" w:hAnsi="Times New Roman" w:cs="Times New Roman"/>
          <w:sz w:val="24"/>
          <w:szCs w:val="24"/>
        </w:rPr>
        <w:t xml:space="preserve">greater </w:t>
      </w:r>
      <w:r w:rsidRPr="00B96A56">
        <w:rPr>
          <w:rFonts w:ascii="Times New Roman" w:hAnsi="Times New Roman" w:cs="Times New Roman"/>
          <w:sz w:val="24"/>
          <w:szCs w:val="24"/>
        </w:rPr>
        <w:lastRenderedPageBreak/>
        <w:t xml:space="preserve">weight in the </w:t>
      </w:r>
      <w:r w:rsidR="00E24E84">
        <w:rPr>
          <w:rFonts w:ascii="Times New Roman" w:hAnsi="Times New Roman" w:cs="Times New Roman"/>
          <w:sz w:val="24"/>
          <w:szCs w:val="24"/>
        </w:rPr>
        <w:t>estimated</w:t>
      </w:r>
      <w:r w:rsidRPr="00B96A56">
        <w:rPr>
          <w:rFonts w:ascii="Times New Roman" w:hAnsi="Times New Roman" w:cs="Times New Roman"/>
          <w:sz w:val="24"/>
          <w:szCs w:val="24"/>
        </w:rPr>
        <w:t xml:space="preserve"> factors, while the soft indicators have a lower impact, which reflects the fact that most of their contribution is </w:t>
      </w:r>
      <w:del w:id="575" w:author="Johanna Koolemans Beynen" w:date="2020-01-20T22:46:00Z">
        <w:r w:rsidRPr="00B96A56" w:rsidDel="005D3CC6">
          <w:rPr>
            <w:rFonts w:ascii="Times New Roman" w:hAnsi="Times New Roman" w:cs="Times New Roman"/>
            <w:sz w:val="24"/>
            <w:szCs w:val="24"/>
          </w:rPr>
          <w:delText xml:space="preserve">mainly </w:delText>
        </w:r>
      </w:del>
      <w:r w:rsidRPr="00B96A56">
        <w:rPr>
          <w:rFonts w:ascii="Times New Roman" w:hAnsi="Times New Roman" w:cs="Times New Roman"/>
          <w:sz w:val="24"/>
          <w:szCs w:val="24"/>
        </w:rPr>
        <w:t xml:space="preserve">due </w:t>
      </w:r>
      <w:r w:rsidR="00E24E84">
        <w:rPr>
          <w:rFonts w:ascii="Times New Roman" w:hAnsi="Times New Roman" w:cs="Times New Roman"/>
          <w:sz w:val="24"/>
          <w:szCs w:val="24"/>
        </w:rPr>
        <w:t>to their timely</w:t>
      </w:r>
      <w:r w:rsidR="008162B6">
        <w:rPr>
          <w:rFonts w:ascii="Times New Roman" w:hAnsi="Times New Roman" w:cs="Times New Roman"/>
          <w:sz w:val="24"/>
          <w:szCs w:val="24"/>
        </w:rPr>
        <w:t xml:space="preserve"> </w:t>
      </w:r>
      <w:r w:rsidR="008162B6" w:rsidRPr="008162B6">
        <w:rPr>
          <w:rFonts w:ascii="Times New Roman" w:hAnsi="Times New Roman" w:cs="Times New Roman"/>
          <w:sz w:val="24"/>
          <w:szCs w:val="24"/>
        </w:rPr>
        <w:t>availability</w:t>
      </w:r>
      <w:r w:rsidRPr="00B96A56">
        <w:rPr>
          <w:rFonts w:ascii="Times New Roman" w:hAnsi="Times New Roman" w:cs="Times New Roman"/>
          <w:sz w:val="24"/>
          <w:szCs w:val="24"/>
        </w:rPr>
        <w:t>.</w:t>
      </w:r>
      <w:r w:rsidR="003D246B">
        <w:rPr>
          <w:rFonts w:ascii="Times New Roman" w:hAnsi="Times New Roman" w:cs="Times New Roman"/>
          <w:sz w:val="24"/>
          <w:szCs w:val="24"/>
        </w:rPr>
        <w:t xml:space="preserve"> </w:t>
      </w:r>
      <w:r w:rsidRPr="00B96A56">
        <w:rPr>
          <w:rFonts w:ascii="Times New Roman" w:hAnsi="Times New Roman" w:cs="Times New Roman"/>
          <w:sz w:val="24"/>
          <w:szCs w:val="24"/>
        </w:rPr>
        <w:t xml:space="preserve">Moreover, the literature has shown that the variables that provide the most timely information contribute to an improvement in the estimation only at the beginning of the quarter and that once the updated data of the hard indicators </w:t>
      </w:r>
      <w:ins w:id="576" w:author="Johanna Koolemans Beynen" w:date="2020-02-08T14:33:00Z">
        <w:r w:rsidR="00A22F8D">
          <w:rPr>
            <w:rFonts w:ascii="Times New Roman" w:hAnsi="Times New Roman" w:cs="Times New Roman"/>
            <w:sz w:val="24"/>
            <w:szCs w:val="24"/>
          </w:rPr>
          <w:t>is</w:t>
        </w:r>
      </w:ins>
      <w:del w:id="577" w:author="Johanna Koolemans Beynen" w:date="2020-02-08T14:33:00Z">
        <w:r w:rsidRPr="00B96A56" w:rsidDel="00A22F8D">
          <w:rPr>
            <w:rFonts w:ascii="Times New Roman" w:hAnsi="Times New Roman" w:cs="Times New Roman"/>
            <w:sz w:val="24"/>
            <w:szCs w:val="24"/>
          </w:rPr>
          <w:delText>are</w:delText>
        </w:r>
      </w:del>
      <w:r w:rsidRPr="00B96A56">
        <w:rPr>
          <w:rFonts w:ascii="Times New Roman" w:hAnsi="Times New Roman" w:cs="Times New Roman"/>
          <w:sz w:val="24"/>
          <w:szCs w:val="24"/>
        </w:rPr>
        <w:t xml:space="preserve"> included, their contribution fades</w:t>
      </w:r>
      <w:r w:rsidR="00E24E84">
        <w:rPr>
          <w:rFonts w:ascii="Times New Roman" w:hAnsi="Times New Roman" w:cs="Times New Roman"/>
          <w:sz w:val="24"/>
          <w:szCs w:val="24"/>
        </w:rPr>
        <w:t xml:space="preserve"> </w:t>
      </w:r>
      <w:del w:id="578" w:author="Johanna Koolemans Beynen" w:date="2020-01-20T22:45:00Z">
        <w:r w:rsidR="00E24E84" w:rsidDel="005D3CC6">
          <w:rPr>
            <w:rFonts w:ascii="Times New Roman" w:hAnsi="Times New Roman" w:cs="Times New Roman"/>
            <w:sz w:val="24"/>
            <w:szCs w:val="24"/>
          </w:rPr>
          <w:delText>down</w:delText>
        </w:r>
        <w:r w:rsidRPr="00B96A56" w:rsidDel="005D3CC6">
          <w:rPr>
            <w:rFonts w:ascii="Times New Roman" w:hAnsi="Times New Roman" w:cs="Times New Roman"/>
            <w:sz w:val="24"/>
            <w:szCs w:val="24"/>
          </w:rPr>
          <w:delText xml:space="preserve"> </w:delText>
        </w:r>
      </w:del>
      <w:r w:rsidRPr="00B96A56">
        <w:rPr>
          <w:rFonts w:ascii="Times New Roman" w:hAnsi="Times New Roman" w:cs="Times New Roman"/>
          <w:sz w:val="24"/>
          <w:szCs w:val="24"/>
        </w:rPr>
        <w:t>(</w:t>
      </w:r>
      <w:proofErr w:type="spellStart"/>
      <w:r w:rsidRPr="00B96A56">
        <w:rPr>
          <w:rFonts w:ascii="Times New Roman" w:hAnsi="Times New Roman" w:cs="Times New Roman"/>
          <w:sz w:val="24"/>
          <w:szCs w:val="24"/>
        </w:rPr>
        <w:t>Banbura</w:t>
      </w:r>
      <w:proofErr w:type="spellEnd"/>
      <w:r w:rsidRPr="00B96A56">
        <w:rPr>
          <w:rFonts w:ascii="Times New Roman" w:hAnsi="Times New Roman" w:cs="Times New Roman"/>
          <w:sz w:val="24"/>
          <w:szCs w:val="24"/>
        </w:rPr>
        <w:t xml:space="preserve"> et al., 2013).</w:t>
      </w:r>
    </w:p>
    <w:p w14:paraId="5D7C2930" w14:textId="54158327" w:rsidR="00603DD3" w:rsidRPr="00C4670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Regarding the use of the data, I </w:t>
      </w:r>
      <w:r>
        <w:rPr>
          <w:rFonts w:ascii="Times New Roman" w:hAnsi="Times New Roman" w:cs="Times New Roman"/>
          <w:sz w:val="24"/>
          <w:szCs w:val="24"/>
        </w:rPr>
        <w:t>seasonally adjust</w:t>
      </w:r>
      <w:r w:rsidRPr="00B96A56">
        <w:rPr>
          <w:rFonts w:ascii="Times New Roman" w:hAnsi="Times New Roman" w:cs="Times New Roman"/>
          <w:sz w:val="24"/>
          <w:szCs w:val="24"/>
        </w:rPr>
        <w:t xml:space="preserve"> all the variables </w:t>
      </w:r>
      <w:r w:rsidR="00DB0510">
        <w:rPr>
          <w:rFonts w:ascii="Times New Roman" w:hAnsi="Times New Roman" w:cs="Times New Roman"/>
          <w:sz w:val="24"/>
          <w:szCs w:val="24"/>
        </w:rPr>
        <w:t>included in</w:t>
      </w:r>
      <w:r w:rsidRPr="00B96A56">
        <w:rPr>
          <w:rFonts w:ascii="Times New Roman" w:hAnsi="Times New Roman" w:cs="Times New Roman"/>
          <w:sz w:val="24"/>
          <w:szCs w:val="24"/>
        </w:rPr>
        <w:t xml:space="preserve"> the </w:t>
      </w:r>
      <w:r w:rsidR="00E24E84"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 with the X</w:t>
      </w:r>
      <w:r w:rsidR="006933CE">
        <w:rPr>
          <w:rFonts w:ascii="Times New Roman" w:hAnsi="Times New Roman" w:cs="Times New Roman"/>
          <w:sz w:val="24"/>
          <w:szCs w:val="24"/>
        </w:rPr>
        <w:t>-</w:t>
      </w:r>
      <w:r w:rsidRPr="00B96A56">
        <w:rPr>
          <w:rFonts w:ascii="Times New Roman" w:hAnsi="Times New Roman" w:cs="Times New Roman"/>
          <w:sz w:val="24"/>
          <w:szCs w:val="24"/>
        </w:rPr>
        <w:t>12</w:t>
      </w:r>
      <w:r w:rsidR="006933CE">
        <w:rPr>
          <w:rFonts w:ascii="Times New Roman" w:hAnsi="Times New Roman" w:cs="Times New Roman"/>
          <w:sz w:val="24"/>
          <w:szCs w:val="24"/>
        </w:rPr>
        <w:t>-</w:t>
      </w:r>
      <w:r w:rsidRPr="00B96A56">
        <w:rPr>
          <w:rFonts w:ascii="Times New Roman" w:hAnsi="Times New Roman" w:cs="Times New Roman"/>
          <w:sz w:val="24"/>
          <w:szCs w:val="24"/>
        </w:rPr>
        <w:t>ARIMA program,</w:t>
      </w:r>
      <w:r w:rsidR="00137FA3">
        <w:rPr>
          <w:rStyle w:val="FootnoteReference"/>
          <w:rFonts w:ascii="Times New Roman" w:hAnsi="Times New Roman" w:cs="Times New Roman"/>
          <w:sz w:val="24"/>
          <w:szCs w:val="24"/>
          <w:lang w:val="es-MX"/>
        </w:rPr>
        <w:footnoteReference w:id="8"/>
      </w:r>
      <w:r w:rsidRPr="00B96A56">
        <w:rPr>
          <w:rFonts w:ascii="Times New Roman" w:hAnsi="Times New Roman" w:cs="Times New Roman"/>
          <w:sz w:val="24"/>
          <w:szCs w:val="24"/>
        </w:rPr>
        <w:t xml:space="preserve"> except those </w:t>
      </w:r>
      <w:r w:rsidR="00E24E84">
        <w:rPr>
          <w:rFonts w:ascii="Times New Roman" w:hAnsi="Times New Roman" w:cs="Times New Roman"/>
          <w:sz w:val="24"/>
          <w:szCs w:val="24"/>
        </w:rPr>
        <w:t xml:space="preserve">that are </w:t>
      </w:r>
      <w:r w:rsidRPr="00B96A56">
        <w:rPr>
          <w:rFonts w:ascii="Times New Roman" w:hAnsi="Times New Roman" w:cs="Times New Roman"/>
          <w:sz w:val="24"/>
          <w:szCs w:val="24"/>
        </w:rPr>
        <w:t xml:space="preserve">already </w:t>
      </w:r>
      <w:del w:id="593" w:author="Johanna Koolemans Beynen" w:date="2020-02-08T14:42:00Z">
        <w:r w:rsidRPr="00B96A56" w:rsidDel="00E25323">
          <w:rPr>
            <w:rFonts w:ascii="Times New Roman" w:hAnsi="Times New Roman" w:cs="Times New Roman"/>
            <w:sz w:val="24"/>
            <w:szCs w:val="24"/>
          </w:rPr>
          <w:delText xml:space="preserve">published </w:delText>
        </w:r>
      </w:del>
      <w:ins w:id="594" w:author="Johanna Koolemans Beynen" w:date="2020-02-08T14:41:00Z">
        <w:r w:rsidR="00E25323" w:rsidRPr="00B96A56">
          <w:rPr>
            <w:rFonts w:ascii="Times New Roman" w:hAnsi="Times New Roman" w:cs="Times New Roman"/>
            <w:sz w:val="24"/>
            <w:szCs w:val="24"/>
          </w:rPr>
          <w:t>seasonal</w:t>
        </w:r>
      </w:ins>
      <w:ins w:id="595" w:author="Johanna Koolemans Beynen" w:date="2020-02-08T14:42:00Z">
        <w:r w:rsidR="00E25323">
          <w:rPr>
            <w:rFonts w:ascii="Times New Roman" w:hAnsi="Times New Roman" w:cs="Times New Roman"/>
            <w:sz w:val="24"/>
            <w:szCs w:val="24"/>
          </w:rPr>
          <w:t>ly</w:t>
        </w:r>
      </w:ins>
      <w:ins w:id="596" w:author="Johanna Koolemans Beynen" w:date="2020-02-08T14:41:00Z">
        <w:r w:rsidR="00E25323" w:rsidRPr="00B96A56">
          <w:rPr>
            <w:rFonts w:ascii="Times New Roman" w:hAnsi="Times New Roman" w:cs="Times New Roman"/>
            <w:sz w:val="24"/>
            <w:szCs w:val="24"/>
          </w:rPr>
          <w:t xml:space="preserve"> adjust</w:t>
        </w:r>
      </w:ins>
      <w:ins w:id="597" w:author="Johanna Koolemans Beynen" w:date="2020-02-08T14:42:00Z">
        <w:r w:rsidR="00E25323">
          <w:rPr>
            <w:rFonts w:ascii="Times New Roman" w:hAnsi="Times New Roman" w:cs="Times New Roman"/>
            <w:sz w:val="24"/>
            <w:szCs w:val="24"/>
          </w:rPr>
          <w:t>ed</w:t>
        </w:r>
      </w:ins>
      <w:ins w:id="598" w:author="Johanna Koolemans Beynen" w:date="2020-02-08T14:41:00Z">
        <w:r w:rsidR="00E25323" w:rsidRPr="00B96A56">
          <w:rPr>
            <w:rFonts w:ascii="Times New Roman" w:hAnsi="Times New Roman" w:cs="Times New Roman"/>
            <w:sz w:val="24"/>
            <w:szCs w:val="24"/>
          </w:rPr>
          <w:t xml:space="preserve"> </w:t>
        </w:r>
      </w:ins>
      <w:r w:rsidRPr="00B96A56">
        <w:rPr>
          <w:rFonts w:ascii="Times New Roman" w:hAnsi="Times New Roman" w:cs="Times New Roman"/>
          <w:sz w:val="24"/>
          <w:szCs w:val="24"/>
        </w:rPr>
        <w:t xml:space="preserve">by INEGI </w:t>
      </w:r>
      <w:ins w:id="599" w:author="Johanna Koolemans Beynen" w:date="2020-02-08T14:42:00Z">
        <w:r w:rsidR="00E25323">
          <w:rPr>
            <w:rFonts w:ascii="Times New Roman" w:hAnsi="Times New Roman" w:cs="Times New Roman"/>
            <w:sz w:val="24"/>
            <w:szCs w:val="24"/>
          </w:rPr>
          <w:t xml:space="preserve">before publication, </w:t>
        </w:r>
      </w:ins>
      <w:del w:id="600" w:author="Johanna Koolemans Beynen" w:date="2020-02-08T14:42:00Z">
        <w:r w:rsidRPr="00B96A56" w:rsidDel="00E25323">
          <w:rPr>
            <w:rFonts w:ascii="Times New Roman" w:hAnsi="Times New Roman" w:cs="Times New Roman"/>
            <w:sz w:val="24"/>
            <w:szCs w:val="24"/>
          </w:rPr>
          <w:delText xml:space="preserve">with </w:delText>
        </w:r>
      </w:del>
      <w:del w:id="601" w:author="Johanna Koolemans Beynen" w:date="2020-02-08T14:41:00Z">
        <w:r w:rsidRPr="00B96A56" w:rsidDel="00E25323">
          <w:rPr>
            <w:rFonts w:ascii="Times New Roman" w:hAnsi="Times New Roman" w:cs="Times New Roman"/>
            <w:sz w:val="24"/>
            <w:szCs w:val="24"/>
          </w:rPr>
          <w:delText xml:space="preserve">seasonal adjustment </w:delText>
        </w:r>
      </w:del>
      <w:r w:rsidRPr="00B96A56">
        <w:rPr>
          <w:rFonts w:ascii="Times New Roman" w:hAnsi="Times New Roman" w:cs="Times New Roman"/>
          <w:sz w:val="24"/>
          <w:szCs w:val="24"/>
        </w:rPr>
        <w:t xml:space="preserve">and those that come from the perception surveys (because they do not present a seasonal pattern). </w:t>
      </w:r>
      <w:ins w:id="602" w:author="Johanna Koolemans Beynen" w:date="2020-02-08T14:42:00Z">
        <w:r w:rsidR="00E25323">
          <w:rPr>
            <w:rFonts w:ascii="Times New Roman" w:hAnsi="Times New Roman" w:cs="Times New Roman"/>
            <w:sz w:val="24"/>
            <w:szCs w:val="24"/>
          </w:rPr>
          <w:t>In a</w:t>
        </w:r>
      </w:ins>
      <w:del w:id="603" w:author="Johanna Koolemans Beynen" w:date="2020-02-08T14:42:00Z">
        <w:r w:rsidRPr="00B96A56" w:rsidDel="00E25323">
          <w:rPr>
            <w:rFonts w:ascii="Times New Roman" w:hAnsi="Times New Roman" w:cs="Times New Roman"/>
            <w:sz w:val="24"/>
            <w:szCs w:val="24"/>
          </w:rPr>
          <w:delText>A</w:delText>
        </w:r>
      </w:del>
      <w:r w:rsidR="00DB0510">
        <w:rPr>
          <w:rFonts w:ascii="Times New Roman" w:hAnsi="Times New Roman" w:cs="Times New Roman"/>
          <w:sz w:val="24"/>
          <w:szCs w:val="24"/>
        </w:rPr>
        <w:t>ddition</w:t>
      </w:r>
      <w:del w:id="604" w:author="Johanna Koolemans Beynen" w:date="2020-02-08T14:42:00Z">
        <w:r w:rsidR="00DB0510" w:rsidDel="00E25323">
          <w:rPr>
            <w:rFonts w:ascii="Times New Roman" w:hAnsi="Times New Roman" w:cs="Times New Roman"/>
            <w:sz w:val="24"/>
            <w:szCs w:val="24"/>
          </w:rPr>
          <w:delText>ally</w:delText>
        </w:r>
      </w:del>
      <w:r w:rsidRPr="00B96A56">
        <w:rPr>
          <w:rFonts w:ascii="Times New Roman" w:hAnsi="Times New Roman" w:cs="Times New Roman"/>
          <w:sz w:val="24"/>
          <w:szCs w:val="24"/>
        </w:rPr>
        <w:t xml:space="preserve">, I only </w:t>
      </w:r>
      <w:del w:id="605" w:author="Johanna Koolemans Beynen" w:date="2020-02-08T14:43:00Z">
        <w:r w:rsidRPr="00B96A56" w:rsidDel="00E25323">
          <w:rPr>
            <w:rFonts w:ascii="Times New Roman" w:hAnsi="Times New Roman" w:cs="Times New Roman"/>
            <w:sz w:val="24"/>
            <w:szCs w:val="24"/>
          </w:rPr>
          <w:delText>work with</w:delText>
        </w:r>
      </w:del>
      <w:ins w:id="606" w:author="Johanna Koolemans Beynen" w:date="2020-02-08T14:43:00Z">
        <w:r w:rsidR="00E25323">
          <w:rPr>
            <w:rFonts w:ascii="Times New Roman" w:hAnsi="Times New Roman" w:cs="Times New Roman"/>
            <w:sz w:val="24"/>
            <w:szCs w:val="24"/>
          </w:rPr>
          <w:t>use</w:t>
        </w:r>
      </w:ins>
      <w:r w:rsidRPr="00B96A56">
        <w:rPr>
          <w:rFonts w:ascii="Times New Roman" w:hAnsi="Times New Roman" w:cs="Times New Roman"/>
          <w:sz w:val="24"/>
          <w:szCs w:val="24"/>
        </w:rPr>
        <w:t xml:space="preserve"> stationary series; </w:t>
      </w:r>
      <w:del w:id="607" w:author="Johanna Koolemans Beynen" w:date="2020-02-08T14:43:00Z">
        <w:r w:rsidRPr="00B96A56" w:rsidDel="00E25323">
          <w:rPr>
            <w:rFonts w:ascii="Times New Roman" w:hAnsi="Times New Roman" w:cs="Times New Roman"/>
            <w:sz w:val="24"/>
            <w:szCs w:val="24"/>
          </w:rPr>
          <w:delText>for this,</w:delText>
        </w:r>
      </w:del>
      <w:ins w:id="608" w:author="Johanna Koolemans Beynen" w:date="2020-02-08T14:43:00Z">
        <w:r w:rsidR="00E25323">
          <w:rPr>
            <w:rFonts w:ascii="Times New Roman" w:hAnsi="Times New Roman" w:cs="Times New Roman"/>
            <w:sz w:val="24"/>
            <w:szCs w:val="24"/>
          </w:rPr>
          <w:t>thus</w:t>
        </w:r>
      </w:ins>
      <w:r w:rsidRPr="00B96A56">
        <w:rPr>
          <w:rFonts w:ascii="Times New Roman" w:hAnsi="Times New Roman" w:cs="Times New Roman"/>
          <w:sz w:val="24"/>
          <w:szCs w:val="24"/>
        </w:rPr>
        <w:t xml:space="preserve"> I transform </w:t>
      </w:r>
      <w:ins w:id="609" w:author="Johanna Koolemans Beynen" w:date="2020-02-08T14:43:00Z">
        <w:r w:rsidR="00E25323">
          <w:rPr>
            <w:rFonts w:ascii="Times New Roman" w:hAnsi="Times New Roman" w:cs="Times New Roman"/>
            <w:sz w:val="24"/>
            <w:szCs w:val="24"/>
          </w:rPr>
          <w:t xml:space="preserve">non- stationary date </w:t>
        </w:r>
      </w:ins>
      <w:del w:id="610" w:author="Johanna Koolemans Beynen" w:date="2020-02-08T14:43:00Z">
        <w:r w:rsidRPr="00B96A56" w:rsidDel="00E25323">
          <w:rPr>
            <w:rFonts w:ascii="Times New Roman" w:hAnsi="Times New Roman" w:cs="Times New Roman"/>
            <w:sz w:val="24"/>
            <w:szCs w:val="24"/>
          </w:rPr>
          <w:delText>some of th</w:delText>
        </w:r>
        <w:r w:rsidR="00DD7BDB" w:rsidDel="00E25323">
          <w:rPr>
            <w:rFonts w:ascii="Times New Roman" w:hAnsi="Times New Roman" w:cs="Times New Roman"/>
            <w:sz w:val="24"/>
            <w:szCs w:val="24"/>
          </w:rPr>
          <w:delText>ose</w:delText>
        </w:r>
        <w:r w:rsidRPr="00B96A56" w:rsidDel="00E25323">
          <w:rPr>
            <w:rFonts w:ascii="Times New Roman" w:hAnsi="Times New Roman" w:cs="Times New Roman"/>
            <w:sz w:val="24"/>
            <w:szCs w:val="24"/>
          </w:rPr>
          <w:delText xml:space="preserve"> </w:delText>
        </w:r>
      </w:del>
      <w:r w:rsidRPr="00B96A56">
        <w:rPr>
          <w:rFonts w:ascii="Times New Roman" w:hAnsi="Times New Roman" w:cs="Times New Roman"/>
          <w:sz w:val="24"/>
          <w:szCs w:val="24"/>
        </w:rPr>
        <w:t>by means of a logarithmic difference, based on unit root tests (see A</w:t>
      </w:r>
      <w:r w:rsidR="00BE6165">
        <w:rPr>
          <w:rFonts w:ascii="Times New Roman" w:hAnsi="Times New Roman" w:cs="Times New Roman"/>
          <w:sz w:val="24"/>
          <w:szCs w:val="24"/>
        </w:rPr>
        <w:t>ppendix</w:t>
      </w:r>
      <w:r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7F61BF">
        <w:rPr>
          <w:rFonts w:ascii="Times New Roman" w:hAnsi="Times New Roman" w:cs="Times New Roman"/>
          <w:sz w:val="24"/>
          <w:szCs w:val="24"/>
        </w:rPr>
        <w:t>2</w:t>
      </w:r>
      <w:r w:rsidRPr="00B96A56">
        <w:rPr>
          <w:rFonts w:ascii="Times New Roman" w:hAnsi="Times New Roman" w:cs="Times New Roman"/>
          <w:sz w:val="24"/>
          <w:szCs w:val="24"/>
        </w:rPr>
        <w:t>, Table A</w:t>
      </w:r>
      <w:del w:id="611" w:author="Johanna Koolemans Beynen" w:date="2020-02-21T15:46:00Z">
        <w:r w:rsidRPr="00B96A56" w:rsidDel="007E64F1">
          <w:rPr>
            <w:rFonts w:ascii="Times New Roman" w:hAnsi="Times New Roman" w:cs="Times New Roman"/>
            <w:sz w:val="24"/>
            <w:szCs w:val="24"/>
          </w:rPr>
          <w:delText>.</w:delText>
        </w:r>
      </w:del>
      <w:r w:rsidRPr="00B96A56">
        <w:rPr>
          <w:rFonts w:ascii="Times New Roman" w:hAnsi="Times New Roman" w:cs="Times New Roman"/>
          <w:sz w:val="24"/>
          <w:szCs w:val="24"/>
        </w:rPr>
        <w:t xml:space="preserve">2). Finally, </w:t>
      </w:r>
      <w:del w:id="612" w:author="Johanna Koolemans Beynen" w:date="2020-02-08T14:44:00Z">
        <w:r w:rsidRPr="00B96A56" w:rsidDel="00E25323">
          <w:rPr>
            <w:rFonts w:ascii="Times New Roman" w:hAnsi="Times New Roman" w:cs="Times New Roman"/>
            <w:sz w:val="24"/>
            <w:szCs w:val="24"/>
          </w:rPr>
          <w:delText>as it is a</w:delText>
        </w:r>
      </w:del>
      <w:ins w:id="613" w:author="Johanna Koolemans Beynen" w:date="2020-02-08T14:44:00Z">
        <w:r w:rsidR="00E25323">
          <w:rPr>
            <w:rFonts w:ascii="Times New Roman" w:hAnsi="Times New Roman" w:cs="Times New Roman"/>
            <w:sz w:val="24"/>
            <w:szCs w:val="24"/>
          </w:rPr>
          <w:t>following a</w:t>
        </w:r>
      </w:ins>
      <w:r w:rsidRPr="00B96A56">
        <w:rPr>
          <w:rFonts w:ascii="Times New Roman" w:hAnsi="Times New Roman" w:cs="Times New Roman"/>
          <w:sz w:val="24"/>
          <w:szCs w:val="24"/>
        </w:rPr>
        <w:t xml:space="preserve"> convention in the literature, I standardize all the series before </w:t>
      </w:r>
      <w:r w:rsidRPr="00C46706">
        <w:rPr>
          <w:rFonts w:ascii="Times New Roman" w:hAnsi="Times New Roman" w:cs="Times New Roman"/>
          <w:sz w:val="24"/>
          <w:szCs w:val="24"/>
        </w:rPr>
        <w:t xml:space="preserve">applying the methodologies of </w:t>
      </w:r>
      <w:ins w:id="614" w:author="Johanna Koolemans Beynen" w:date="2020-01-20T16:15:00Z">
        <w:r w:rsidR="00336653">
          <w:rPr>
            <w:rFonts w:ascii="Times New Roman" w:hAnsi="Times New Roman" w:cs="Times New Roman"/>
            <w:sz w:val="24"/>
            <w:szCs w:val="24"/>
          </w:rPr>
          <w:t>n</w:t>
        </w:r>
      </w:ins>
      <w:del w:id="615" w:author="Johanna Koolemans Beynen" w:date="2020-01-20T16:15:00Z">
        <w:r w:rsidRPr="00C46706" w:rsidDel="00336653">
          <w:rPr>
            <w:rFonts w:ascii="Times New Roman" w:hAnsi="Times New Roman" w:cs="Times New Roman"/>
            <w:sz w:val="24"/>
            <w:szCs w:val="24"/>
          </w:rPr>
          <w:delText>N</w:delText>
        </w:r>
      </w:del>
      <w:r w:rsidRPr="00C46706">
        <w:rPr>
          <w:rFonts w:ascii="Times New Roman" w:hAnsi="Times New Roman" w:cs="Times New Roman"/>
          <w:sz w:val="24"/>
          <w:szCs w:val="24"/>
        </w:rPr>
        <w:t>owcasting.</w:t>
      </w:r>
    </w:p>
    <w:p w14:paraId="7F44FA9D" w14:textId="17120667" w:rsidR="00603DD3" w:rsidRPr="00C46706" w:rsidRDefault="00603DD3" w:rsidP="00603DD3">
      <w:pPr>
        <w:spacing w:line="360" w:lineRule="auto"/>
        <w:rPr>
          <w:rFonts w:ascii="Times New Roman" w:hAnsi="Times New Roman" w:cs="Times New Roman"/>
          <w:sz w:val="32"/>
        </w:rPr>
      </w:pPr>
      <w:r w:rsidRPr="00C46706">
        <w:rPr>
          <w:rFonts w:ascii="Times New Roman" w:hAnsi="Times New Roman" w:cs="Times New Roman"/>
          <w:b/>
          <w:sz w:val="32"/>
        </w:rPr>
        <w:t>5</w:t>
      </w:r>
      <w:r w:rsidRPr="00C46706">
        <w:rPr>
          <w:rFonts w:ascii="Times New Roman" w:eastAsia="Times New Roman" w:hAnsi="Times New Roman" w:cs="Times New Roman"/>
          <w:b/>
          <w:sz w:val="36"/>
          <w:szCs w:val="24"/>
          <w:lang w:eastAsia="es-MX"/>
        </w:rPr>
        <w:t xml:space="preserve">   </w:t>
      </w:r>
      <w:r w:rsidRPr="00C46706">
        <w:rPr>
          <w:rFonts w:ascii="Times New Roman" w:hAnsi="Times New Roman" w:cs="Times New Roman"/>
          <w:b/>
          <w:sz w:val="32"/>
        </w:rPr>
        <w:t xml:space="preserve"> Results</w:t>
      </w:r>
    </w:p>
    <w:p w14:paraId="144F539F" w14:textId="59D3F7C7" w:rsidR="00603DD3" w:rsidRPr="00C46706" w:rsidRDefault="00B96A56" w:rsidP="00603DD3">
      <w:pPr>
        <w:spacing w:line="360" w:lineRule="auto"/>
        <w:jc w:val="both"/>
        <w:rPr>
          <w:rFonts w:ascii="Times New Roman" w:hAnsi="Times New Roman" w:cs="Times New Roman"/>
          <w:sz w:val="24"/>
        </w:rPr>
      </w:pPr>
      <w:r w:rsidRPr="00C46706">
        <w:rPr>
          <w:rFonts w:ascii="Times New Roman" w:hAnsi="Times New Roman" w:cs="Times New Roman"/>
          <w:sz w:val="24"/>
          <w:szCs w:val="24"/>
        </w:rPr>
        <w:t>To deal with</w:t>
      </w:r>
      <w:r w:rsidR="00BB06F1">
        <w:rPr>
          <w:rFonts w:ascii="Times New Roman" w:hAnsi="Times New Roman" w:cs="Times New Roman"/>
          <w:sz w:val="24"/>
          <w:szCs w:val="24"/>
        </w:rPr>
        <w:t xml:space="preserve"> the</w:t>
      </w:r>
      <w:r w:rsidRPr="00C46706">
        <w:rPr>
          <w:rFonts w:ascii="Times New Roman" w:hAnsi="Times New Roman" w:cs="Times New Roman"/>
          <w:sz w:val="24"/>
          <w:szCs w:val="24"/>
        </w:rPr>
        <w:t xml:space="preserve"> </w:t>
      </w:r>
      <w:r w:rsidRPr="00DD7BDB">
        <w:rPr>
          <w:rFonts w:ascii="Times New Roman" w:hAnsi="Times New Roman" w:cs="Times New Roman"/>
          <w:i/>
          <w:sz w:val="24"/>
          <w:szCs w:val="24"/>
        </w:rPr>
        <w:t>jagged edges</w:t>
      </w:r>
      <w:r w:rsidR="00BB06F1">
        <w:rPr>
          <w:rFonts w:ascii="Times New Roman" w:hAnsi="Times New Roman" w:cs="Times New Roman"/>
          <w:sz w:val="24"/>
          <w:szCs w:val="24"/>
        </w:rPr>
        <w:t xml:space="preserve"> problem</w:t>
      </w:r>
      <w:r w:rsidRPr="00C46706">
        <w:rPr>
          <w:rFonts w:ascii="Times New Roman" w:hAnsi="Times New Roman" w:cs="Times New Roman"/>
          <w:sz w:val="24"/>
          <w:szCs w:val="24"/>
        </w:rPr>
        <w:t>, I elaborate ARIMA models for each monthly variable, in order to forecast the missing observations</w:t>
      </w:r>
      <w:r w:rsidR="00BB06F1">
        <w:rPr>
          <w:rFonts w:ascii="Times New Roman" w:hAnsi="Times New Roman" w:cs="Times New Roman"/>
          <w:sz w:val="24"/>
          <w:szCs w:val="24"/>
        </w:rPr>
        <w:t xml:space="preserve"> at the end of the series</w:t>
      </w:r>
      <w:r w:rsidRPr="00C46706">
        <w:rPr>
          <w:rFonts w:ascii="Times New Roman" w:hAnsi="Times New Roman" w:cs="Times New Roman"/>
          <w:sz w:val="24"/>
          <w:szCs w:val="24"/>
        </w:rPr>
        <w:t>. In this way, to generate the quarterly GDP growth forecast,</w:t>
      </w:r>
      <w:r w:rsidR="00DF0DAC">
        <w:rPr>
          <w:rStyle w:val="FootnoteReference"/>
          <w:rFonts w:ascii="Times New Roman" w:hAnsi="Times New Roman" w:cs="Times New Roman"/>
          <w:sz w:val="24"/>
          <w:szCs w:val="24"/>
          <w:lang w:val="es-MX"/>
        </w:rPr>
        <w:footnoteReference w:id="9"/>
      </w:r>
      <w:r w:rsidRPr="00C46706">
        <w:rPr>
          <w:rFonts w:ascii="Times New Roman" w:hAnsi="Times New Roman" w:cs="Times New Roman"/>
          <w:sz w:val="24"/>
          <w:szCs w:val="24"/>
        </w:rPr>
        <w:t xml:space="preserve"> the BE, the </w:t>
      </w:r>
      <w:r w:rsidR="00AD76E8">
        <w:rPr>
          <w:rFonts w:ascii="Times New Roman" w:hAnsi="Times New Roman" w:cs="Times New Roman"/>
          <w:sz w:val="24"/>
          <w:szCs w:val="24"/>
        </w:rPr>
        <w:t>DF</w:t>
      </w:r>
      <w:del w:id="626" w:author="Johanna Koolemans Beynen" w:date="2020-01-20T16:15:00Z">
        <w:r w:rsidR="00AD76E8" w:rsidDel="00336653">
          <w:rPr>
            <w:rFonts w:ascii="Times New Roman" w:hAnsi="Times New Roman" w:cs="Times New Roman"/>
            <w:sz w:val="24"/>
            <w:szCs w:val="24"/>
          </w:rPr>
          <w:delText>M</w:delText>
        </w:r>
      </w:del>
      <w:r w:rsidRPr="00C46706">
        <w:rPr>
          <w:rFonts w:ascii="Times New Roman" w:hAnsi="Times New Roman" w:cs="Times New Roman"/>
          <w:sz w:val="24"/>
          <w:szCs w:val="24"/>
        </w:rPr>
        <w:t xml:space="preserve"> and the PC</w:t>
      </w:r>
      <w:ins w:id="627" w:author="Johanna Koolemans Beynen" w:date="2020-01-20T16:15:00Z">
        <w:r w:rsidR="00336653">
          <w:rPr>
            <w:rFonts w:ascii="Times New Roman" w:hAnsi="Times New Roman" w:cs="Times New Roman"/>
            <w:sz w:val="24"/>
            <w:szCs w:val="24"/>
          </w:rPr>
          <w:t xml:space="preserve"> models</w:t>
        </w:r>
      </w:ins>
      <w:del w:id="628" w:author="Johanna Koolemans Beynen" w:date="2020-01-20T16:15:00Z">
        <w:r w:rsidRPr="00C46706" w:rsidDel="00336653">
          <w:rPr>
            <w:rFonts w:ascii="Times New Roman" w:hAnsi="Times New Roman" w:cs="Times New Roman"/>
            <w:sz w:val="24"/>
            <w:szCs w:val="24"/>
          </w:rPr>
          <w:delText>A</w:delText>
        </w:r>
      </w:del>
      <w:r w:rsidRPr="00C46706">
        <w:rPr>
          <w:rFonts w:ascii="Times New Roman" w:hAnsi="Times New Roman" w:cs="Times New Roman"/>
          <w:sz w:val="24"/>
          <w:szCs w:val="24"/>
        </w:rPr>
        <w:t xml:space="preserve"> </w:t>
      </w:r>
      <w:r w:rsidR="00BB06F1">
        <w:rPr>
          <w:rFonts w:ascii="Times New Roman" w:hAnsi="Times New Roman" w:cs="Times New Roman"/>
          <w:sz w:val="24"/>
          <w:szCs w:val="24"/>
        </w:rPr>
        <w:t>are</w:t>
      </w:r>
      <w:r w:rsidRPr="00C46706">
        <w:rPr>
          <w:rFonts w:ascii="Times New Roman" w:hAnsi="Times New Roman" w:cs="Times New Roman"/>
          <w:sz w:val="24"/>
          <w:szCs w:val="24"/>
        </w:rPr>
        <w:t xml:space="preserve"> estimated from previously completed </w:t>
      </w:r>
      <w:r w:rsidR="00BB06F1" w:rsidRPr="00C46706">
        <w:rPr>
          <w:rFonts w:ascii="Times New Roman" w:hAnsi="Times New Roman" w:cs="Times New Roman"/>
          <w:sz w:val="24"/>
          <w:szCs w:val="24"/>
        </w:rPr>
        <w:t xml:space="preserve">information </w:t>
      </w:r>
      <w:r w:rsidRPr="00C46706">
        <w:rPr>
          <w:rFonts w:ascii="Times New Roman" w:hAnsi="Times New Roman" w:cs="Times New Roman"/>
          <w:sz w:val="24"/>
          <w:szCs w:val="24"/>
        </w:rPr>
        <w:t xml:space="preserve">sets with ARIMA equations. This allows me to compare the predictive power of each model regardless of how it deals with incomplete information sets. </w:t>
      </w:r>
      <w:r w:rsidR="00371977">
        <w:rPr>
          <w:rFonts w:ascii="Times New Roman" w:hAnsi="Times New Roman" w:cs="Times New Roman"/>
          <w:sz w:val="24"/>
          <w:szCs w:val="24"/>
        </w:rPr>
        <w:t>All this</w:t>
      </w:r>
      <w:r w:rsidRPr="00C46706">
        <w:rPr>
          <w:rFonts w:ascii="Times New Roman" w:hAnsi="Times New Roman" w:cs="Times New Roman"/>
          <w:sz w:val="24"/>
          <w:szCs w:val="24"/>
        </w:rPr>
        <w:t xml:space="preserve"> despite the fact that both the PC</w:t>
      </w:r>
      <w:del w:id="629" w:author="Johanna Koolemans Beynen" w:date="2020-01-20T16:15:00Z">
        <w:r w:rsidRPr="00C46706" w:rsidDel="00336653">
          <w:rPr>
            <w:rFonts w:ascii="Times New Roman" w:hAnsi="Times New Roman" w:cs="Times New Roman"/>
            <w:sz w:val="24"/>
            <w:szCs w:val="24"/>
          </w:rPr>
          <w:delText>A</w:delText>
        </w:r>
      </w:del>
      <w:r w:rsidRPr="00C46706">
        <w:rPr>
          <w:rFonts w:ascii="Times New Roman" w:hAnsi="Times New Roman" w:cs="Times New Roman"/>
          <w:sz w:val="24"/>
          <w:szCs w:val="24"/>
        </w:rPr>
        <w:t xml:space="preserve"> and the </w:t>
      </w:r>
      <w:r w:rsidR="00AD76E8">
        <w:rPr>
          <w:rFonts w:ascii="Times New Roman" w:hAnsi="Times New Roman" w:cs="Times New Roman"/>
          <w:sz w:val="24"/>
          <w:szCs w:val="24"/>
        </w:rPr>
        <w:t>DF</w:t>
      </w:r>
      <w:del w:id="630" w:author="Johanna Koolemans Beynen" w:date="2020-01-20T16:15:00Z">
        <w:r w:rsidR="00AD76E8" w:rsidDel="00336653">
          <w:rPr>
            <w:rFonts w:ascii="Times New Roman" w:hAnsi="Times New Roman" w:cs="Times New Roman"/>
            <w:sz w:val="24"/>
            <w:szCs w:val="24"/>
          </w:rPr>
          <w:delText>M</w:delText>
        </w:r>
      </w:del>
      <w:r w:rsidRPr="00C46706">
        <w:rPr>
          <w:rFonts w:ascii="Times New Roman" w:hAnsi="Times New Roman" w:cs="Times New Roman"/>
          <w:sz w:val="24"/>
          <w:szCs w:val="24"/>
        </w:rPr>
        <w:t xml:space="preserve"> models could make forecasts of their own factors.</w:t>
      </w:r>
      <w:del w:id="631" w:author="Johanna Koolemans Beynen" w:date="2020-02-08T14:45:00Z">
        <w:r w:rsidR="00603DD3" w:rsidRPr="00C46706" w:rsidDel="00E25323">
          <w:rPr>
            <w:rFonts w:ascii="Times New Roman" w:hAnsi="Times New Roman" w:cs="Times New Roman"/>
            <w:sz w:val="24"/>
          </w:rPr>
          <w:delText xml:space="preserve"> </w:delText>
        </w:r>
        <w:r w:rsidR="00B3643C" w:rsidDel="00E25323">
          <w:rPr>
            <w:rFonts w:ascii="Times New Roman" w:hAnsi="Times New Roman" w:cs="Times New Roman"/>
            <w:sz w:val="24"/>
          </w:rPr>
          <w:delText>Besides</w:delText>
        </w:r>
      </w:del>
      <w:ins w:id="632" w:author="Johanna Koolemans Beynen" w:date="2020-02-08T14:45:00Z">
        <w:r w:rsidR="00E25323">
          <w:rPr>
            <w:rFonts w:ascii="Times New Roman" w:hAnsi="Times New Roman" w:cs="Times New Roman"/>
            <w:sz w:val="24"/>
          </w:rPr>
          <w:t xml:space="preserve"> I</w:t>
        </w:r>
      </w:ins>
      <w:del w:id="633" w:author="Johanna Koolemans Beynen" w:date="2020-02-08T14:45:00Z">
        <w:r w:rsidR="00B3643C" w:rsidDel="00E25323">
          <w:rPr>
            <w:rFonts w:ascii="Times New Roman" w:hAnsi="Times New Roman" w:cs="Times New Roman"/>
            <w:sz w:val="24"/>
          </w:rPr>
          <w:delText>, i</w:delText>
        </w:r>
      </w:del>
      <w:r w:rsidR="00B3643C">
        <w:rPr>
          <w:rFonts w:ascii="Times New Roman" w:hAnsi="Times New Roman" w:cs="Times New Roman"/>
          <w:sz w:val="24"/>
        </w:rPr>
        <w:t>t is important to mention that all results from this section were obtained wi</w:t>
      </w:r>
      <w:r w:rsidR="00491DEF">
        <w:rPr>
          <w:rFonts w:ascii="Times New Roman" w:hAnsi="Times New Roman" w:cs="Times New Roman"/>
          <w:sz w:val="24"/>
        </w:rPr>
        <w:t>th GDP data published until 2014</w:t>
      </w:r>
      <w:r w:rsidR="00B3643C">
        <w:rPr>
          <w:rFonts w:ascii="Times New Roman" w:hAnsi="Times New Roman" w:cs="Times New Roman"/>
          <w:sz w:val="24"/>
        </w:rPr>
        <w:t>-II, ex</w:t>
      </w:r>
      <w:ins w:id="634" w:author="Johanna Koolemans Beynen" w:date="2020-02-08T14:46:00Z">
        <w:r w:rsidR="00E25323">
          <w:rPr>
            <w:rFonts w:ascii="Times New Roman" w:hAnsi="Times New Roman" w:cs="Times New Roman"/>
            <w:sz w:val="24"/>
          </w:rPr>
          <w:t>c</w:t>
        </w:r>
      </w:ins>
      <w:del w:id="635" w:author="Johanna Koolemans Beynen" w:date="2020-02-08T14:45:00Z">
        <w:r w:rsidR="00B3643C" w:rsidDel="00E25323">
          <w:rPr>
            <w:rFonts w:ascii="Times New Roman" w:hAnsi="Times New Roman" w:cs="Times New Roman"/>
            <w:sz w:val="24"/>
          </w:rPr>
          <w:delText>p</w:delText>
        </w:r>
      </w:del>
      <w:r w:rsidR="00B3643C">
        <w:rPr>
          <w:rFonts w:ascii="Times New Roman" w:hAnsi="Times New Roman" w:cs="Times New Roman"/>
          <w:sz w:val="24"/>
        </w:rPr>
        <w:t>e</w:t>
      </w:r>
      <w:ins w:id="636" w:author="Johanna Koolemans Beynen" w:date="2020-02-08T14:45:00Z">
        <w:r w:rsidR="00E25323">
          <w:rPr>
            <w:rFonts w:ascii="Times New Roman" w:hAnsi="Times New Roman" w:cs="Times New Roman"/>
            <w:sz w:val="24"/>
          </w:rPr>
          <w:t>p</w:t>
        </w:r>
      </w:ins>
      <w:del w:id="637" w:author="Johanna Koolemans Beynen" w:date="2020-02-08T14:45:00Z">
        <w:r w:rsidR="00B3643C" w:rsidDel="00E25323">
          <w:rPr>
            <w:rFonts w:ascii="Times New Roman" w:hAnsi="Times New Roman" w:cs="Times New Roman"/>
            <w:sz w:val="24"/>
          </w:rPr>
          <w:delText>c</w:delText>
        </w:r>
      </w:del>
      <w:r w:rsidR="00B3643C">
        <w:rPr>
          <w:rFonts w:ascii="Times New Roman" w:hAnsi="Times New Roman" w:cs="Times New Roman"/>
          <w:sz w:val="24"/>
        </w:rPr>
        <w:t>t those of subsection 5.6, which were conducted in real time</w:t>
      </w:r>
      <w:r w:rsidR="00491DEF">
        <w:rPr>
          <w:rFonts w:ascii="Times New Roman" w:hAnsi="Times New Roman" w:cs="Times New Roman"/>
          <w:sz w:val="24"/>
        </w:rPr>
        <w:t xml:space="preserve"> (from 2014-II to 2017-I)</w:t>
      </w:r>
      <w:r w:rsidR="00B3643C">
        <w:rPr>
          <w:rFonts w:ascii="Times New Roman" w:hAnsi="Times New Roman" w:cs="Times New Roman"/>
          <w:sz w:val="24"/>
        </w:rPr>
        <w:t>.</w:t>
      </w:r>
    </w:p>
    <w:p w14:paraId="4247B488" w14:textId="0C2D41E3" w:rsidR="00603DD3" w:rsidRPr="00C46706" w:rsidRDefault="00603DD3" w:rsidP="00603DD3">
      <w:pPr>
        <w:spacing w:line="360" w:lineRule="auto"/>
        <w:jc w:val="both"/>
        <w:rPr>
          <w:rFonts w:ascii="Times New Roman" w:hAnsi="Times New Roman" w:cs="Times New Roman"/>
          <w:b/>
          <w:sz w:val="28"/>
        </w:rPr>
      </w:pPr>
      <w:r w:rsidRPr="00C46706">
        <w:rPr>
          <w:rFonts w:ascii="Times New Roman" w:hAnsi="Times New Roman" w:cs="Times New Roman"/>
          <w:b/>
          <w:sz w:val="28"/>
        </w:rPr>
        <w:t xml:space="preserve">5.1 </w:t>
      </w:r>
      <w:r w:rsidRPr="00C46706">
        <w:rPr>
          <w:rFonts w:ascii="Times New Roman" w:eastAsia="Times New Roman" w:hAnsi="Times New Roman" w:cs="Times New Roman"/>
          <w:b/>
          <w:sz w:val="32"/>
          <w:szCs w:val="24"/>
          <w:lang w:eastAsia="es-MX"/>
        </w:rPr>
        <w:t xml:space="preserve">   </w:t>
      </w:r>
      <w:r w:rsidRPr="00C46706">
        <w:rPr>
          <w:rFonts w:ascii="Times New Roman" w:hAnsi="Times New Roman" w:cs="Times New Roman"/>
          <w:b/>
          <w:sz w:val="28"/>
        </w:rPr>
        <w:t>BE</w:t>
      </w:r>
      <w:r w:rsidR="00C46706" w:rsidRPr="00C46706">
        <w:rPr>
          <w:rFonts w:ascii="Times New Roman" w:hAnsi="Times New Roman" w:cs="Times New Roman"/>
          <w:b/>
          <w:sz w:val="28"/>
        </w:rPr>
        <w:t xml:space="preserve"> </w:t>
      </w:r>
      <w:ins w:id="638" w:author="Johanna Koolemans Beynen" w:date="2020-01-20T22:44:00Z">
        <w:r w:rsidR="005D3CC6">
          <w:rPr>
            <w:rFonts w:ascii="Times New Roman" w:hAnsi="Times New Roman" w:cs="Times New Roman"/>
            <w:b/>
            <w:sz w:val="28"/>
          </w:rPr>
          <w:t>model e</w:t>
        </w:r>
      </w:ins>
      <w:del w:id="639" w:author="Johanna Koolemans Beynen" w:date="2020-01-20T22:44:00Z">
        <w:r w:rsidR="00C46706" w:rsidRPr="00C46706" w:rsidDel="005D3CC6">
          <w:rPr>
            <w:rFonts w:ascii="Times New Roman" w:hAnsi="Times New Roman" w:cs="Times New Roman"/>
            <w:b/>
            <w:sz w:val="28"/>
          </w:rPr>
          <w:delText>E</w:delText>
        </w:r>
      </w:del>
      <w:r w:rsidR="00C46706" w:rsidRPr="00C46706">
        <w:rPr>
          <w:rFonts w:ascii="Times New Roman" w:hAnsi="Times New Roman" w:cs="Times New Roman"/>
          <w:b/>
          <w:sz w:val="28"/>
        </w:rPr>
        <w:t>stimation</w:t>
      </w:r>
    </w:p>
    <w:p w14:paraId="53E5A0F8" w14:textId="7B4484C1" w:rsidR="00603DD3" w:rsidRPr="0093481F" w:rsidRDefault="00C46706" w:rsidP="00603DD3">
      <w:pPr>
        <w:spacing w:line="360" w:lineRule="auto"/>
        <w:jc w:val="both"/>
        <w:rPr>
          <w:rFonts w:ascii="Times New Roman" w:hAnsi="Times New Roman" w:cs="Times New Roman"/>
          <w:sz w:val="24"/>
        </w:rPr>
      </w:pPr>
      <w:r w:rsidRPr="00C46706">
        <w:rPr>
          <w:rFonts w:ascii="Times New Roman" w:hAnsi="Times New Roman" w:cs="Times New Roman"/>
          <w:sz w:val="24"/>
        </w:rPr>
        <w:lastRenderedPageBreak/>
        <w:t>I</w:t>
      </w:r>
      <w:del w:id="640" w:author="Johanna Koolemans Beynen" w:date="2020-02-08T14:47:00Z">
        <w:r w:rsidRPr="00C46706" w:rsidDel="0093481F">
          <w:rPr>
            <w:rFonts w:ascii="Times New Roman" w:hAnsi="Times New Roman" w:cs="Times New Roman"/>
            <w:sz w:val="24"/>
          </w:rPr>
          <w:delText xml:space="preserve"> made the</w:delText>
        </w:r>
      </w:del>
      <w:r w:rsidRPr="00C46706">
        <w:rPr>
          <w:rFonts w:ascii="Times New Roman" w:hAnsi="Times New Roman" w:cs="Times New Roman"/>
          <w:sz w:val="24"/>
        </w:rPr>
        <w:t xml:space="preserve"> </w:t>
      </w:r>
      <w:del w:id="641" w:author="Johanna Koolemans Beynen" w:date="2020-02-08T14:48:00Z">
        <w:r w:rsidRPr="00C46706" w:rsidDel="0093481F">
          <w:rPr>
            <w:rFonts w:ascii="Times New Roman" w:hAnsi="Times New Roman" w:cs="Times New Roman"/>
            <w:sz w:val="24"/>
          </w:rPr>
          <w:delText>estimat</w:delText>
        </w:r>
      </w:del>
      <w:del w:id="642" w:author="Johanna Koolemans Beynen" w:date="2020-02-08T14:47:00Z">
        <w:r w:rsidRPr="00C46706" w:rsidDel="0093481F">
          <w:rPr>
            <w:rFonts w:ascii="Times New Roman" w:hAnsi="Times New Roman" w:cs="Times New Roman"/>
            <w:sz w:val="24"/>
          </w:rPr>
          <w:delText xml:space="preserve">ion of </w:delText>
        </w:r>
      </w:del>
      <w:del w:id="643" w:author="Johanna Koolemans Beynen" w:date="2020-02-08T14:48:00Z">
        <w:r w:rsidRPr="00C46706" w:rsidDel="0093481F">
          <w:rPr>
            <w:rFonts w:ascii="Times New Roman" w:hAnsi="Times New Roman" w:cs="Times New Roman"/>
            <w:sz w:val="24"/>
          </w:rPr>
          <w:delText xml:space="preserve">BE </w:delText>
        </w:r>
      </w:del>
      <w:r w:rsidRPr="00C46706">
        <w:rPr>
          <w:rFonts w:ascii="Times New Roman" w:hAnsi="Times New Roman" w:cs="Times New Roman"/>
          <w:sz w:val="24"/>
        </w:rPr>
        <w:t>us</w:t>
      </w:r>
      <w:ins w:id="644" w:author="Johanna Koolemans Beynen" w:date="2020-02-08T14:48:00Z">
        <w:r w:rsidR="0093481F">
          <w:rPr>
            <w:rFonts w:ascii="Times New Roman" w:hAnsi="Times New Roman" w:cs="Times New Roman"/>
            <w:sz w:val="24"/>
          </w:rPr>
          <w:t>ed</w:t>
        </w:r>
      </w:ins>
      <w:del w:id="645" w:author="Johanna Koolemans Beynen" w:date="2020-02-08T14:48:00Z">
        <w:r w:rsidRPr="00C46706" w:rsidDel="0093481F">
          <w:rPr>
            <w:rFonts w:ascii="Times New Roman" w:hAnsi="Times New Roman" w:cs="Times New Roman"/>
            <w:sz w:val="24"/>
          </w:rPr>
          <w:delText>ing</w:delText>
        </w:r>
      </w:del>
      <w:r w:rsidRPr="00C46706">
        <w:rPr>
          <w:rFonts w:ascii="Times New Roman" w:hAnsi="Times New Roman" w:cs="Times New Roman"/>
          <w:sz w:val="24"/>
        </w:rPr>
        <w:t xml:space="preserve"> </w:t>
      </w:r>
      <w:ins w:id="646" w:author="Johanna Koolemans Beynen" w:date="2020-02-08T14:48:00Z">
        <w:r w:rsidR="0093481F">
          <w:rPr>
            <w:rFonts w:ascii="Times New Roman" w:hAnsi="Times New Roman" w:cs="Times New Roman"/>
            <w:sz w:val="24"/>
          </w:rPr>
          <w:t xml:space="preserve">the </w:t>
        </w:r>
      </w:ins>
      <w:r w:rsidRPr="00C46706">
        <w:rPr>
          <w:rFonts w:ascii="Times New Roman" w:hAnsi="Times New Roman" w:cs="Times New Roman"/>
          <w:sz w:val="24"/>
        </w:rPr>
        <w:t>CI-1 and CI-2</w:t>
      </w:r>
      <w:del w:id="647" w:author="Johanna Koolemans Beynen" w:date="2020-02-08T14:48:00Z">
        <w:r w:rsidRPr="00C46706" w:rsidDel="0093481F">
          <w:rPr>
            <w:rFonts w:ascii="Times New Roman" w:hAnsi="Times New Roman" w:cs="Times New Roman"/>
            <w:sz w:val="24"/>
          </w:rPr>
          <w:delText>, so I</w:delText>
        </w:r>
      </w:del>
      <w:ins w:id="648" w:author="Johanna Koolemans Beynen" w:date="2020-02-08T14:48:00Z">
        <w:r w:rsidR="0093481F">
          <w:rPr>
            <w:rFonts w:ascii="Times New Roman" w:hAnsi="Times New Roman" w:cs="Times New Roman"/>
            <w:sz w:val="24"/>
          </w:rPr>
          <w:t xml:space="preserve"> data sets to</w:t>
        </w:r>
      </w:ins>
      <w:r w:rsidRPr="00C46706">
        <w:rPr>
          <w:rFonts w:ascii="Times New Roman" w:hAnsi="Times New Roman" w:cs="Times New Roman"/>
          <w:sz w:val="24"/>
        </w:rPr>
        <w:t xml:space="preserve"> obtain the BE1 and BE2 models, respectively. Theoretically, a BE </w:t>
      </w:r>
      <w:ins w:id="649" w:author="Johanna Koolemans Beynen" w:date="2020-01-20T22:41:00Z">
        <w:r w:rsidR="005D3CC6">
          <w:rPr>
            <w:rFonts w:ascii="Times New Roman" w:hAnsi="Times New Roman" w:cs="Times New Roman"/>
            <w:sz w:val="24"/>
          </w:rPr>
          <w:t xml:space="preserve">model </w:t>
        </w:r>
      </w:ins>
      <w:r w:rsidRPr="00C46706">
        <w:rPr>
          <w:rFonts w:ascii="Times New Roman" w:hAnsi="Times New Roman" w:cs="Times New Roman"/>
          <w:sz w:val="24"/>
        </w:rPr>
        <w:t>uses an OLS method for its estimation with lags of the variables included in the model; however, most of the aforementioned research propose</w:t>
      </w:r>
      <w:ins w:id="650" w:author="Johanna Koolemans Beynen" w:date="2020-02-08T14:49:00Z">
        <w:r w:rsidR="0093481F">
          <w:rPr>
            <w:rFonts w:ascii="Times New Roman" w:hAnsi="Times New Roman" w:cs="Times New Roman"/>
            <w:sz w:val="24"/>
          </w:rPr>
          <w:t>s</w:t>
        </w:r>
      </w:ins>
      <w:r w:rsidRPr="00C46706">
        <w:rPr>
          <w:rFonts w:ascii="Times New Roman" w:hAnsi="Times New Roman" w:cs="Times New Roman"/>
          <w:sz w:val="24"/>
        </w:rPr>
        <w:t xml:space="preserve"> ARIMA models with exogenous variables</w:t>
      </w:r>
      <w:del w:id="651" w:author="Johanna Koolemans Beynen" w:date="2020-02-08T14:49:00Z">
        <w:r w:rsidRPr="00C46706" w:rsidDel="0093481F">
          <w:rPr>
            <w:rFonts w:ascii="Times New Roman" w:hAnsi="Times New Roman" w:cs="Times New Roman"/>
            <w:sz w:val="24"/>
          </w:rPr>
          <w:delText>, which</w:delText>
        </w:r>
      </w:del>
      <w:ins w:id="652" w:author="Johanna Koolemans Beynen" w:date="2020-02-08T14:49:00Z">
        <w:r w:rsidR="0093481F">
          <w:rPr>
            <w:rFonts w:ascii="Times New Roman" w:hAnsi="Times New Roman" w:cs="Times New Roman"/>
            <w:sz w:val="24"/>
          </w:rPr>
          <w:t xml:space="preserve"> to</w:t>
        </w:r>
      </w:ins>
      <w:r w:rsidRPr="00C46706">
        <w:rPr>
          <w:rFonts w:ascii="Times New Roman" w:hAnsi="Times New Roman" w:cs="Times New Roman"/>
          <w:sz w:val="24"/>
        </w:rPr>
        <w:t xml:space="preserve"> improve the accuracy of the estimates. Consequently, I estimate the following equation</w:t>
      </w:r>
      <w:r w:rsidR="00603DD3" w:rsidRPr="00C46706">
        <w:rPr>
          <w:rFonts w:ascii="Times New Roman" w:hAnsi="Times New Roman" w:cs="Times New Roman"/>
          <w:sz w:val="24"/>
          <w:szCs w:val="24"/>
        </w:rPr>
        <w:t>:</w:t>
      </w:r>
    </w:p>
    <w:p w14:paraId="2B5D2296" w14:textId="7B5656B2" w:rsidR="00603DD3" w:rsidRDefault="00603DD3" w:rsidP="00603DD3">
      <w:pPr>
        <w:spacing w:line="360" w:lineRule="auto"/>
        <w:jc w:val="both"/>
        <w:rPr>
          <w:rFonts w:ascii="Times New Roman" w:hAnsi="Times New Roman" w:cs="Times New Roman"/>
          <w:sz w:val="24"/>
          <w:szCs w:val="24"/>
          <w:lang w:val="es-MX"/>
        </w:rPr>
      </w:pPr>
      <m:oMathPara>
        <m:oMath>
          <m:r>
            <w:rPr>
              <w:rFonts w:ascii="Cambria Math" w:hAnsi="Cambria Math" w:cs="Times New Roman"/>
              <w:sz w:val="24"/>
              <w:szCs w:val="24"/>
              <w:lang w:val="es-MX"/>
            </w:rPr>
            <m:t>ϕ</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sSubSup>
            <m:sSubSupPr>
              <m:ctrlPr>
                <w:rPr>
                  <w:rFonts w:ascii="Cambria Math" w:hAnsi="Cambria Math" w:cs="Times New Roman"/>
                  <w:i/>
                  <w:iCs/>
                  <w:sz w:val="24"/>
                  <w:szCs w:val="24"/>
                  <w:lang w:val="es-MX"/>
                </w:rPr>
              </m:ctrlPr>
            </m:sSubSupPr>
            <m:e>
              <m:r>
                <m:rPr>
                  <m:sty m:val="p"/>
                </m:rP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θ</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w:rPr>
                  <w:rFonts w:ascii="Cambria Math" w:hAnsi="Cambria Math" w:cs="Times New Roman"/>
                  <w:sz w:val="24"/>
                  <w:szCs w:val="24"/>
                  <w:lang w:val="es-MX"/>
                </w:rPr>
                <m:t>ψ</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r>
            <w:rPr>
              <w:rFonts w:ascii="Cambria Math" w:hAnsi="Cambria Math" w:cs="Times New Roman"/>
              <w:sz w:val="24"/>
              <w:szCs w:val="24"/>
              <w:lang w:val="es-MX"/>
            </w:rPr>
            <m:t xml:space="preserve">                                                                                          (4)</m:t>
          </m:r>
        </m:oMath>
      </m:oMathPara>
    </w:p>
    <w:p w14:paraId="1E3E6B5D" w14:textId="77153200" w:rsidR="00A203C8" w:rsidRDefault="00C46706" w:rsidP="00A203C8">
      <w:pPr>
        <w:spacing w:line="360" w:lineRule="auto"/>
        <w:jc w:val="both"/>
        <w:rPr>
          <w:rFonts w:ascii="Times New Roman" w:eastAsiaTheme="minorEastAsia" w:hAnsi="Times New Roman" w:cs="Times New Roman"/>
          <w:sz w:val="24"/>
          <w:szCs w:val="24"/>
        </w:rPr>
      </w:pPr>
      <w:r w:rsidRPr="00AC77BB">
        <w:rPr>
          <w:rFonts w:ascii="Times New Roman" w:hAnsi="Times New Roman" w:cs="Times New Roman"/>
          <w:sz w:val="24"/>
        </w:rPr>
        <w:t xml:space="preserve">where all the variables were treated with a logarithmic difference to approximate a growth rate. </w:t>
      </w:r>
    </w:p>
    <w:tbl>
      <w:tblPr>
        <w:tblW w:w="6576" w:type="dxa"/>
        <w:jc w:val="center"/>
        <w:tblLook w:val="04A0" w:firstRow="1" w:lastRow="0" w:firstColumn="1" w:lastColumn="0" w:noHBand="0" w:noVBand="1"/>
      </w:tblPr>
      <w:tblGrid>
        <w:gridCol w:w="2288"/>
        <w:gridCol w:w="1164"/>
        <w:gridCol w:w="980"/>
        <w:gridCol w:w="1167"/>
        <w:gridCol w:w="977"/>
      </w:tblGrid>
      <w:tr w:rsidR="005D6B8D" w:rsidRPr="005D6B8D" w14:paraId="7F6366C8" w14:textId="77777777" w:rsidTr="005D6B8D">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0AE724A" w14:textId="40F2A885" w:rsidR="005D6B8D" w:rsidRPr="005D6B8D" w:rsidRDefault="005D6B8D" w:rsidP="005D6B8D">
            <w:pPr>
              <w:spacing w:after="0" w:line="240" w:lineRule="auto"/>
              <w:jc w:val="center"/>
              <w:rPr>
                <w:rFonts w:ascii="Times New Roman" w:eastAsia="Times New Roman" w:hAnsi="Times New Roman" w:cs="Times New Roman"/>
                <w:b/>
                <w:bCs/>
                <w:color w:val="000000"/>
              </w:rPr>
            </w:pPr>
            <w:r w:rsidRPr="005D6B8D">
              <w:rPr>
                <w:rFonts w:ascii="Times New Roman" w:eastAsia="Times New Roman" w:hAnsi="Times New Roman" w:cs="Times New Roman"/>
                <w:b/>
                <w:bCs/>
                <w:color w:val="000000"/>
              </w:rPr>
              <w:t>Table 1</w:t>
            </w:r>
            <w:del w:id="653" w:author="Johanna Koolemans Beynen" w:date="2020-02-21T15:50:00Z">
              <w:r w:rsidRPr="005D6B8D" w:rsidDel="007E64F1">
                <w:rPr>
                  <w:rFonts w:ascii="Times New Roman" w:eastAsia="Times New Roman" w:hAnsi="Times New Roman" w:cs="Times New Roman"/>
                  <w:b/>
                  <w:bCs/>
                  <w:color w:val="000000"/>
                </w:rPr>
                <w:delText>.</w:delText>
              </w:r>
            </w:del>
            <w:r w:rsidRPr="005D6B8D">
              <w:rPr>
                <w:rFonts w:ascii="Times New Roman" w:eastAsia="Times New Roman" w:hAnsi="Times New Roman" w:cs="Times New Roman"/>
                <w:b/>
                <w:bCs/>
                <w:color w:val="000000"/>
              </w:rPr>
              <w:t xml:space="preserve"> Bridge </w:t>
            </w:r>
            <w:ins w:id="654" w:author="Johanna Koolemans Beynen" w:date="2020-01-20T22:40:00Z">
              <w:r w:rsidR="005D3CC6">
                <w:rPr>
                  <w:rFonts w:ascii="Times New Roman" w:eastAsia="Times New Roman" w:hAnsi="Times New Roman" w:cs="Times New Roman"/>
                  <w:b/>
                  <w:bCs/>
                  <w:color w:val="000000"/>
                </w:rPr>
                <w:t>e</w:t>
              </w:r>
            </w:ins>
            <w:del w:id="655" w:author="Johanna Koolemans Beynen" w:date="2020-01-20T22:40:00Z">
              <w:r w:rsidRPr="005D6B8D" w:rsidDel="005D3CC6">
                <w:rPr>
                  <w:rFonts w:ascii="Times New Roman" w:eastAsia="Times New Roman" w:hAnsi="Times New Roman" w:cs="Times New Roman"/>
                  <w:b/>
                  <w:bCs/>
                  <w:color w:val="000000"/>
                </w:rPr>
                <w:delText>E</w:delText>
              </w:r>
            </w:del>
            <w:r w:rsidRPr="005D6B8D">
              <w:rPr>
                <w:rFonts w:ascii="Times New Roman" w:eastAsia="Times New Roman" w:hAnsi="Times New Roman" w:cs="Times New Roman"/>
                <w:b/>
                <w:bCs/>
                <w:color w:val="000000"/>
              </w:rPr>
              <w:t>quation</w:t>
            </w:r>
            <w:del w:id="656" w:author="Johanna Koolemans Beynen" w:date="2020-01-20T22:40:00Z">
              <w:r w:rsidRPr="005D6B8D" w:rsidDel="005D3CC6">
                <w:rPr>
                  <w:rFonts w:ascii="Times New Roman" w:eastAsia="Times New Roman" w:hAnsi="Times New Roman" w:cs="Times New Roman"/>
                  <w:b/>
                  <w:bCs/>
                  <w:color w:val="000000"/>
                </w:rPr>
                <w:delText>s</w:delText>
              </w:r>
            </w:del>
            <w:r w:rsidRPr="005D6B8D">
              <w:rPr>
                <w:rFonts w:ascii="Times New Roman" w:eastAsia="Times New Roman" w:hAnsi="Times New Roman" w:cs="Times New Roman"/>
                <w:b/>
                <w:bCs/>
                <w:color w:val="000000"/>
              </w:rPr>
              <w:t xml:space="preserve"> estimation models</w:t>
            </w:r>
          </w:p>
        </w:tc>
      </w:tr>
      <w:tr w:rsidR="005D6B8D" w:rsidRPr="005D6B8D" w14:paraId="3EFFAB08" w14:textId="77777777" w:rsidTr="005D6B8D">
        <w:trPr>
          <w:trHeight w:val="270"/>
          <w:jc w:val="center"/>
        </w:trPr>
        <w:tc>
          <w:tcPr>
            <w:tcW w:w="2288" w:type="dxa"/>
            <w:vMerge w:val="restart"/>
            <w:tcBorders>
              <w:top w:val="nil"/>
              <w:left w:val="nil"/>
              <w:bottom w:val="double" w:sz="6" w:space="0" w:color="000000"/>
              <w:right w:val="nil"/>
            </w:tcBorders>
            <w:shd w:val="clear" w:color="000000" w:fill="FFFFFF"/>
            <w:noWrap/>
            <w:vAlign w:val="center"/>
            <w:hideMark/>
          </w:tcPr>
          <w:p w14:paraId="236B080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20"/>
                <w:szCs w:val="20"/>
              </w:rPr>
            </w:pPr>
            <w:r w:rsidRPr="005D6B8D">
              <w:rPr>
                <w:rFonts w:ascii="Times New Roman" w:eastAsia="Times New Roman" w:hAnsi="Times New Roman" w:cs="Times New Roman"/>
                <w:b/>
                <w:bCs/>
                <w:color w:val="000000"/>
                <w:sz w:val="20"/>
                <w:szCs w:val="20"/>
              </w:rPr>
              <w:t>Variables</w:t>
            </w:r>
          </w:p>
        </w:tc>
        <w:tc>
          <w:tcPr>
            <w:tcW w:w="2144" w:type="dxa"/>
            <w:gridSpan w:val="2"/>
            <w:tcBorders>
              <w:top w:val="nil"/>
              <w:left w:val="nil"/>
              <w:bottom w:val="nil"/>
              <w:right w:val="nil"/>
            </w:tcBorders>
            <w:shd w:val="clear" w:color="000000" w:fill="FFFFFF"/>
            <w:vAlign w:val="center"/>
            <w:hideMark/>
          </w:tcPr>
          <w:p w14:paraId="5C20F599"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BE1</w:t>
            </w:r>
          </w:p>
        </w:tc>
        <w:tc>
          <w:tcPr>
            <w:tcW w:w="2144" w:type="dxa"/>
            <w:gridSpan w:val="2"/>
            <w:tcBorders>
              <w:top w:val="single" w:sz="4" w:space="0" w:color="auto"/>
              <w:left w:val="single" w:sz="4" w:space="0" w:color="auto"/>
              <w:bottom w:val="nil"/>
              <w:right w:val="nil"/>
            </w:tcBorders>
            <w:shd w:val="clear" w:color="000000" w:fill="FFFFFF"/>
            <w:vAlign w:val="center"/>
            <w:hideMark/>
          </w:tcPr>
          <w:p w14:paraId="777AD9BA"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BE2</w:t>
            </w:r>
          </w:p>
        </w:tc>
      </w:tr>
      <w:tr w:rsidR="005D6B8D" w:rsidRPr="005D6B8D" w14:paraId="10673E69" w14:textId="77777777" w:rsidTr="005D6B8D">
        <w:trPr>
          <w:trHeight w:val="270"/>
          <w:jc w:val="center"/>
        </w:trPr>
        <w:tc>
          <w:tcPr>
            <w:tcW w:w="2288" w:type="dxa"/>
            <w:vMerge/>
            <w:tcBorders>
              <w:top w:val="nil"/>
              <w:left w:val="nil"/>
              <w:bottom w:val="double" w:sz="6" w:space="0" w:color="000000"/>
              <w:right w:val="nil"/>
            </w:tcBorders>
            <w:vAlign w:val="center"/>
            <w:hideMark/>
          </w:tcPr>
          <w:p w14:paraId="7151327C" w14:textId="77777777" w:rsidR="005D6B8D" w:rsidRPr="005D6B8D" w:rsidRDefault="005D6B8D" w:rsidP="005D6B8D">
            <w:pPr>
              <w:spacing w:after="0" w:line="240" w:lineRule="auto"/>
              <w:rPr>
                <w:rFonts w:ascii="Times New Roman" w:eastAsia="Times New Roman" w:hAnsi="Times New Roman" w:cs="Times New Roman"/>
                <w:b/>
                <w:bCs/>
                <w:color w:val="000000"/>
                <w:sz w:val="20"/>
                <w:szCs w:val="20"/>
              </w:rPr>
            </w:pPr>
          </w:p>
        </w:tc>
        <w:tc>
          <w:tcPr>
            <w:tcW w:w="1164" w:type="dxa"/>
            <w:tcBorders>
              <w:top w:val="nil"/>
              <w:left w:val="nil"/>
              <w:bottom w:val="double" w:sz="6" w:space="0" w:color="auto"/>
              <w:right w:val="nil"/>
            </w:tcBorders>
            <w:shd w:val="clear" w:color="000000" w:fill="FFFFFF"/>
            <w:vAlign w:val="center"/>
            <w:hideMark/>
          </w:tcPr>
          <w:p w14:paraId="530AC46B"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80" w:type="dxa"/>
            <w:tcBorders>
              <w:top w:val="nil"/>
              <w:left w:val="nil"/>
              <w:bottom w:val="double" w:sz="6" w:space="0" w:color="auto"/>
              <w:right w:val="nil"/>
            </w:tcBorders>
            <w:shd w:val="clear" w:color="000000" w:fill="FFFFFF"/>
            <w:vAlign w:val="center"/>
            <w:hideMark/>
          </w:tcPr>
          <w:p w14:paraId="5F1E22F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c>
          <w:tcPr>
            <w:tcW w:w="1167" w:type="dxa"/>
            <w:tcBorders>
              <w:top w:val="nil"/>
              <w:left w:val="single" w:sz="4" w:space="0" w:color="auto"/>
              <w:bottom w:val="double" w:sz="6" w:space="0" w:color="auto"/>
              <w:right w:val="nil"/>
            </w:tcBorders>
            <w:shd w:val="clear" w:color="000000" w:fill="FFFFFF"/>
            <w:vAlign w:val="center"/>
            <w:hideMark/>
          </w:tcPr>
          <w:p w14:paraId="22318095"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77" w:type="dxa"/>
            <w:tcBorders>
              <w:top w:val="nil"/>
              <w:left w:val="nil"/>
              <w:bottom w:val="double" w:sz="6" w:space="0" w:color="auto"/>
              <w:right w:val="nil"/>
            </w:tcBorders>
            <w:shd w:val="clear" w:color="000000" w:fill="FFFFFF"/>
            <w:vAlign w:val="center"/>
            <w:hideMark/>
          </w:tcPr>
          <w:p w14:paraId="601E95D7"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r>
      <w:tr w:rsidR="005D6B8D" w:rsidRPr="005D6B8D" w14:paraId="7E6C7982"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3D20BC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IGAE</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C1B802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0.713</w:t>
            </w:r>
          </w:p>
        </w:tc>
        <w:tc>
          <w:tcPr>
            <w:tcW w:w="980" w:type="dxa"/>
            <w:tcBorders>
              <w:top w:val="nil"/>
              <w:left w:val="nil"/>
              <w:bottom w:val="nil"/>
              <w:right w:val="nil"/>
            </w:tcBorders>
            <w:shd w:val="clear" w:color="000000" w:fill="FFFFFF"/>
            <w:noWrap/>
            <w:vAlign w:val="center"/>
            <w:hideMark/>
          </w:tcPr>
          <w:p w14:paraId="1610395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c>
          <w:tcPr>
            <w:tcW w:w="1167" w:type="dxa"/>
            <w:tcBorders>
              <w:top w:val="nil"/>
              <w:left w:val="single" w:sz="4" w:space="0" w:color="auto"/>
              <w:bottom w:val="nil"/>
              <w:right w:val="nil"/>
            </w:tcBorders>
            <w:shd w:val="clear" w:color="000000" w:fill="FFFFFF"/>
            <w:vAlign w:val="center"/>
            <w:hideMark/>
          </w:tcPr>
          <w:p w14:paraId="0774FBB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0.746</w:t>
            </w:r>
          </w:p>
        </w:tc>
        <w:tc>
          <w:tcPr>
            <w:tcW w:w="977" w:type="dxa"/>
            <w:tcBorders>
              <w:top w:val="nil"/>
              <w:left w:val="nil"/>
              <w:bottom w:val="nil"/>
              <w:right w:val="nil"/>
            </w:tcBorders>
            <w:shd w:val="clear" w:color="000000" w:fill="FFFFFF"/>
            <w:noWrap/>
            <w:vAlign w:val="center"/>
            <w:hideMark/>
          </w:tcPr>
          <w:p w14:paraId="2DE9D3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r>
      <w:tr w:rsidR="005D6B8D" w:rsidRPr="005D6B8D" w14:paraId="6C130D9C"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27E627F"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Consumption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59555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-0.080</w:t>
            </w:r>
          </w:p>
        </w:tc>
        <w:tc>
          <w:tcPr>
            <w:tcW w:w="980" w:type="dxa"/>
            <w:tcBorders>
              <w:top w:val="nil"/>
              <w:left w:val="nil"/>
              <w:bottom w:val="nil"/>
              <w:right w:val="nil"/>
            </w:tcBorders>
            <w:shd w:val="clear" w:color="000000" w:fill="FFFFFF"/>
            <w:noWrap/>
            <w:vAlign w:val="center"/>
            <w:hideMark/>
          </w:tcPr>
          <w:p w14:paraId="2D07F97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(0.018)</w:t>
            </w:r>
          </w:p>
        </w:tc>
        <w:tc>
          <w:tcPr>
            <w:tcW w:w="1167" w:type="dxa"/>
            <w:tcBorders>
              <w:top w:val="nil"/>
              <w:left w:val="single" w:sz="4" w:space="0" w:color="auto"/>
              <w:bottom w:val="nil"/>
              <w:right w:val="nil"/>
            </w:tcBorders>
            <w:shd w:val="clear" w:color="000000" w:fill="FFFFFF"/>
            <w:vAlign w:val="center"/>
            <w:hideMark/>
          </w:tcPr>
          <w:p w14:paraId="25F981E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FFA30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4CD3B8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1FE093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IndustrialActivity</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79B554D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0.161</w:t>
            </w:r>
          </w:p>
        </w:tc>
        <w:tc>
          <w:tcPr>
            <w:tcW w:w="980" w:type="dxa"/>
            <w:tcBorders>
              <w:top w:val="nil"/>
              <w:left w:val="nil"/>
              <w:bottom w:val="nil"/>
              <w:right w:val="nil"/>
            </w:tcBorders>
            <w:shd w:val="clear" w:color="000000" w:fill="FFFFFF"/>
            <w:noWrap/>
            <w:vAlign w:val="center"/>
            <w:hideMark/>
          </w:tcPr>
          <w:p w14:paraId="3C8449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(0.021)</w:t>
            </w:r>
          </w:p>
        </w:tc>
        <w:tc>
          <w:tcPr>
            <w:tcW w:w="1167" w:type="dxa"/>
            <w:tcBorders>
              <w:top w:val="nil"/>
              <w:left w:val="single" w:sz="4" w:space="0" w:color="auto"/>
              <w:bottom w:val="nil"/>
              <w:right w:val="nil"/>
            </w:tcBorders>
            <w:shd w:val="clear" w:color="000000" w:fill="FFFFFF"/>
            <w:vAlign w:val="center"/>
            <w:hideMark/>
          </w:tcPr>
          <w:p w14:paraId="3A1399D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77" w:type="dxa"/>
            <w:tcBorders>
              <w:top w:val="nil"/>
              <w:left w:val="nil"/>
              <w:bottom w:val="nil"/>
              <w:right w:val="nil"/>
            </w:tcBorders>
            <w:shd w:val="clear" w:color="000000" w:fill="FFFFFF"/>
            <w:noWrap/>
            <w:vAlign w:val="center"/>
            <w:hideMark/>
          </w:tcPr>
          <w:p w14:paraId="1D021AD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(0.036)</w:t>
            </w:r>
          </w:p>
        </w:tc>
      </w:tr>
      <w:tr w:rsidR="005D6B8D" w:rsidRPr="005D6B8D" w14:paraId="2F8A037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0712FB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Manufacturing</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114138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0.076</w:t>
            </w:r>
          </w:p>
        </w:tc>
        <w:tc>
          <w:tcPr>
            <w:tcW w:w="980" w:type="dxa"/>
            <w:tcBorders>
              <w:top w:val="nil"/>
              <w:left w:val="nil"/>
              <w:bottom w:val="nil"/>
              <w:right w:val="nil"/>
            </w:tcBorders>
            <w:shd w:val="clear" w:color="000000" w:fill="FFFFFF"/>
            <w:noWrap/>
            <w:vAlign w:val="center"/>
            <w:hideMark/>
          </w:tcPr>
          <w:p w14:paraId="0E0E70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1167" w:type="dxa"/>
            <w:tcBorders>
              <w:top w:val="nil"/>
              <w:left w:val="single" w:sz="4" w:space="0" w:color="auto"/>
              <w:bottom w:val="nil"/>
              <w:right w:val="nil"/>
            </w:tcBorders>
            <w:shd w:val="clear" w:color="000000" w:fill="FFFFFF"/>
            <w:vAlign w:val="center"/>
            <w:hideMark/>
          </w:tcPr>
          <w:p w14:paraId="5AEF96C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47960F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21C77B9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CB4430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Imports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A7D1A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0.055</w:t>
            </w:r>
          </w:p>
        </w:tc>
        <w:tc>
          <w:tcPr>
            <w:tcW w:w="980" w:type="dxa"/>
            <w:tcBorders>
              <w:top w:val="nil"/>
              <w:left w:val="nil"/>
              <w:bottom w:val="nil"/>
              <w:right w:val="nil"/>
            </w:tcBorders>
            <w:shd w:val="clear" w:color="000000" w:fill="FFFFFF"/>
            <w:noWrap/>
            <w:vAlign w:val="center"/>
            <w:hideMark/>
          </w:tcPr>
          <w:p w14:paraId="7C6E4CA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2E7EBC2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F0584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39E90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CDE01A2"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IndustryUS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6BF1AE9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vAlign w:val="center"/>
            <w:hideMark/>
          </w:tcPr>
          <w:p w14:paraId="31C4CC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65E704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77" w:type="dxa"/>
            <w:tcBorders>
              <w:top w:val="nil"/>
              <w:left w:val="nil"/>
              <w:bottom w:val="nil"/>
              <w:right w:val="nil"/>
            </w:tcBorders>
            <w:shd w:val="clear" w:color="000000" w:fill="FFFFFF"/>
            <w:noWrap/>
            <w:vAlign w:val="center"/>
            <w:hideMark/>
          </w:tcPr>
          <w:p w14:paraId="6AA56C5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r>
      <w:tr w:rsidR="005D6B8D" w:rsidRPr="005D6B8D" w14:paraId="1B6DCA3F"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3AE47FA"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Construction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00C1A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2B6B75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548C12E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BD0B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04CBE21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DF4899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ANTAD</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94F09E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80" w:type="dxa"/>
            <w:tcBorders>
              <w:top w:val="nil"/>
              <w:left w:val="nil"/>
              <w:bottom w:val="nil"/>
              <w:right w:val="nil"/>
            </w:tcBorders>
            <w:shd w:val="clear" w:color="000000" w:fill="FFFFFF"/>
            <w:noWrap/>
            <w:vAlign w:val="center"/>
            <w:hideMark/>
          </w:tcPr>
          <w:p w14:paraId="383B7E3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1167" w:type="dxa"/>
            <w:tcBorders>
              <w:top w:val="nil"/>
              <w:left w:val="single" w:sz="4" w:space="0" w:color="auto"/>
              <w:bottom w:val="nil"/>
              <w:right w:val="nil"/>
            </w:tcBorders>
            <w:shd w:val="clear" w:color="000000" w:fill="FFFFFF"/>
            <w:vAlign w:val="center"/>
            <w:hideMark/>
          </w:tcPr>
          <w:p w14:paraId="5D64FC2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977" w:type="dxa"/>
            <w:tcBorders>
              <w:top w:val="nil"/>
              <w:left w:val="nil"/>
              <w:bottom w:val="nil"/>
              <w:right w:val="nil"/>
            </w:tcBorders>
            <w:shd w:val="clear" w:color="000000" w:fill="FFFFFF"/>
            <w:noWrap/>
            <w:vAlign w:val="center"/>
            <w:hideMark/>
          </w:tcPr>
          <w:p w14:paraId="062998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r>
      <w:tr w:rsidR="005D6B8D" w:rsidRPr="005D6B8D" w14:paraId="0546BE70" w14:textId="77777777" w:rsidTr="005D6B8D">
        <w:trPr>
          <w:trHeight w:val="255"/>
          <w:jc w:val="center"/>
        </w:trPr>
        <w:tc>
          <w:tcPr>
            <w:tcW w:w="2288" w:type="dxa"/>
            <w:tcBorders>
              <w:top w:val="nil"/>
              <w:left w:val="nil"/>
              <w:bottom w:val="nil"/>
              <w:right w:val="nil"/>
            </w:tcBorders>
            <w:shd w:val="clear" w:color="000000" w:fill="FFFFFF"/>
            <w:vAlign w:val="center"/>
            <w:hideMark/>
          </w:tcPr>
          <w:p w14:paraId="1CACFDF9"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ExportNoPetrolManu</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3397F1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80" w:type="dxa"/>
            <w:tcBorders>
              <w:top w:val="nil"/>
              <w:left w:val="nil"/>
              <w:bottom w:val="nil"/>
              <w:right w:val="nil"/>
            </w:tcBorders>
            <w:shd w:val="clear" w:color="000000" w:fill="FFFFFF"/>
            <w:noWrap/>
            <w:vAlign w:val="center"/>
            <w:hideMark/>
          </w:tcPr>
          <w:p w14:paraId="6721563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04F5808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c>
          <w:tcPr>
            <w:tcW w:w="977" w:type="dxa"/>
            <w:tcBorders>
              <w:top w:val="nil"/>
              <w:left w:val="nil"/>
              <w:bottom w:val="nil"/>
              <w:right w:val="nil"/>
            </w:tcBorders>
            <w:shd w:val="clear" w:color="000000" w:fill="FFFFFF"/>
            <w:noWrap/>
            <w:vAlign w:val="center"/>
            <w:hideMark/>
          </w:tcPr>
          <w:p w14:paraId="5950A13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F9B763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6048C48"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ForwardIndicator</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778665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-0.270</w:t>
            </w:r>
          </w:p>
        </w:tc>
        <w:tc>
          <w:tcPr>
            <w:tcW w:w="980" w:type="dxa"/>
            <w:tcBorders>
              <w:top w:val="nil"/>
              <w:left w:val="nil"/>
              <w:bottom w:val="nil"/>
              <w:right w:val="nil"/>
            </w:tcBorders>
            <w:shd w:val="clear" w:color="000000" w:fill="FFFFFF"/>
            <w:noWrap/>
            <w:vAlign w:val="center"/>
            <w:hideMark/>
          </w:tcPr>
          <w:p w14:paraId="79EF991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(0.047)</w:t>
            </w:r>
          </w:p>
        </w:tc>
        <w:tc>
          <w:tcPr>
            <w:tcW w:w="1167" w:type="dxa"/>
            <w:tcBorders>
              <w:top w:val="nil"/>
              <w:left w:val="single" w:sz="4" w:space="0" w:color="auto"/>
              <w:bottom w:val="nil"/>
              <w:right w:val="nil"/>
            </w:tcBorders>
            <w:shd w:val="clear" w:color="000000" w:fill="FFFFFF"/>
            <w:vAlign w:val="center"/>
            <w:hideMark/>
          </w:tcPr>
          <w:p w14:paraId="77D0E1C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3730B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D8305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A127CF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BMV</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1250BB9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0.249</w:t>
            </w:r>
          </w:p>
        </w:tc>
        <w:tc>
          <w:tcPr>
            <w:tcW w:w="980" w:type="dxa"/>
            <w:tcBorders>
              <w:top w:val="nil"/>
              <w:left w:val="nil"/>
              <w:bottom w:val="nil"/>
              <w:right w:val="nil"/>
            </w:tcBorders>
            <w:shd w:val="clear" w:color="000000" w:fill="FFFFFF"/>
            <w:noWrap/>
            <w:vAlign w:val="center"/>
            <w:hideMark/>
          </w:tcPr>
          <w:p w14:paraId="3E38671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1167" w:type="dxa"/>
            <w:tcBorders>
              <w:top w:val="nil"/>
              <w:left w:val="single" w:sz="4" w:space="0" w:color="auto"/>
              <w:bottom w:val="nil"/>
              <w:right w:val="nil"/>
            </w:tcBorders>
            <w:shd w:val="clear" w:color="000000" w:fill="FFFFFF"/>
            <w:vAlign w:val="center"/>
            <w:hideMark/>
          </w:tcPr>
          <w:p w14:paraId="14D8C1A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A897EF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86343E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BC2F09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Cement</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09598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-0.035</w:t>
            </w:r>
          </w:p>
        </w:tc>
        <w:tc>
          <w:tcPr>
            <w:tcW w:w="980" w:type="dxa"/>
            <w:tcBorders>
              <w:top w:val="nil"/>
              <w:left w:val="nil"/>
              <w:bottom w:val="nil"/>
              <w:right w:val="nil"/>
            </w:tcBorders>
            <w:shd w:val="clear" w:color="000000" w:fill="FFFFFF"/>
            <w:noWrap/>
            <w:vAlign w:val="center"/>
            <w:hideMark/>
          </w:tcPr>
          <w:p w14:paraId="760EA5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1167" w:type="dxa"/>
            <w:tcBorders>
              <w:top w:val="nil"/>
              <w:left w:val="single" w:sz="4" w:space="0" w:color="auto"/>
              <w:bottom w:val="nil"/>
              <w:right w:val="nil"/>
            </w:tcBorders>
            <w:shd w:val="clear" w:color="000000" w:fill="FFFFFF"/>
            <w:vAlign w:val="center"/>
            <w:hideMark/>
          </w:tcPr>
          <w:p w14:paraId="2AF6914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977" w:type="dxa"/>
            <w:tcBorders>
              <w:top w:val="nil"/>
              <w:left w:val="nil"/>
              <w:bottom w:val="nil"/>
              <w:right w:val="nil"/>
            </w:tcBorders>
            <w:shd w:val="clear" w:color="000000" w:fill="FFFFFF"/>
            <w:noWrap/>
            <w:vAlign w:val="center"/>
            <w:hideMark/>
          </w:tcPr>
          <w:p w14:paraId="502F0F1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E57A5C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306DC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AMIA</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3F121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980" w:type="dxa"/>
            <w:tcBorders>
              <w:top w:val="nil"/>
              <w:left w:val="nil"/>
              <w:bottom w:val="nil"/>
              <w:right w:val="nil"/>
            </w:tcBorders>
            <w:shd w:val="clear" w:color="000000" w:fill="FFFFFF"/>
            <w:noWrap/>
            <w:vAlign w:val="center"/>
            <w:hideMark/>
          </w:tcPr>
          <w:p w14:paraId="549EDE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1167" w:type="dxa"/>
            <w:tcBorders>
              <w:top w:val="nil"/>
              <w:left w:val="single" w:sz="4" w:space="0" w:color="auto"/>
              <w:bottom w:val="nil"/>
              <w:right w:val="nil"/>
            </w:tcBorders>
            <w:shd w:val="clear" w:color="000000" w:fill="FFFFFF"/>
            <w:vAlign w:val="center"/>
            <w:hideMark/>
          </w:tcPr>
          <w:p w14:paraId="6DD16F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977" w:type="dxa"/>
            <w:tcBorders>
              <w:top w:val="nil"/>
              <w:left w:val="nil"/>
              <w:bottom w:val="nil"/>
              <w:right w:val="nil"/>
            </w:tcBorders>
            <w:shd w:val="clear" w:color="000000" w:fill="FFFFFF"/>
            <w:noWrap/>
            <w:vAlign w:val="center"/>
            <w:hideMark/>
          </w:tcPr>
          <w:p w14:paraId="169C899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r>
      <w:tr w:rsidR="005D6B8D" w:rsidRPr="005D6B8D" w14:paraId="39F9330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7E7131"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M4</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4C958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c>
          <w:tcPr>
            <w:tcW w:w="980" w:type="dxa"/>
            <w:tcBorders>
              <w:top w:val="nil"/>
              <w:left w:val="nil"/>
              <w:bottom w:val="nil"/>
              <w:right w:val="nil"/>
            </w:tcBorders>
            <w:shd w:val="clear" w:color="000000" w:fill="FFFFFF"/>
            <w:noWrap/>
            <w:vAlign w:val="center"/>
            <w:hideMark/>
          </w:tcPr>
          <w:p w14:paraId="2B5D3E3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c>
          <w:tcPr>
            <w:tcW w:w="1167" w:type="dxa"/>
            <w:tcBorders>
              <w:top w:val="nil"/>
              <w:left w:val="single" w:sz="4" w:space="0" w:color="auto"/>
              <w:bottom w:val="nil"/>
              <w:right w:val="nil"/>
            </w:tcBorders>
            <w:shd w:val="clear" w:color="000000" w:fill="FFFFFF"/>
            <w:vAlign w:val="center"/>
            <w:hideMark/>
          </w:tcPr>
          <w:p w14:paraId="3329C1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3F49B5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0D0A63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826564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EMEC</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61C89C0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noWrap/>
            <w:vAlign w:val="center"/>
            <w:hideMark/>
          </w:tcPr>
          <w:p w14:paraId="6815FE1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2EC1EB3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977" w:type="dxa"/>
            <w:tcBorders>
              <w:top w:val="nil"/>
              <w:left w:val="nil"/>
              <w:bottom w:val="nil"/>
              <w:right w:val="nil"/>
            </w:tcBorders>
            <w:shd w:val="clear" w:color="000000" w:fill="FFFFFF"/>
            <w:noWrap/>
            <w:vAlign w:val="center"/>
            <w:hideMark/>
          </w:tcPr>
          <w:p w14:paraId="6069403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r>
      <w:tr w:rsidR="005D6B8D" w:rsidRPr="005D6B8D" w14:paraId="762B219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F8657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AutoParts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7FD639E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980" w:type="dxa"/>
            <w:tcBorders>
              <w:top w:val="nil"/>
              <w:left w:val="nil"/>
              <w:bottom w:val="nil"/>
              <w:right w:val="nil"/>
            </w:tcBorders>
            <w:shd w:val="clear" w:color="000000" w:fill="FFFFFF"/>
            <w:noWrap/>
            <w:vAlign w:val="center"/>
            <w:hideMark/>
          </w:tcPr>
          <w:p w14:paraId="5877822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(0.001)</w:t>
            </w:r>
          </w:p>
        </w:tc>
        <w:tc>
          <w:tcPr>
            <w:tcW w:w="1167" w:type="dxa"/>
            <w:tcBorders>
              <w:top w:val="nil"/>
              <w:left w:val="single" w:sz="4" w:space="0" w:color="auto"/>
              <w:bottom w:val="nil"/>
              <w:right w:val="nil"/>
            </w:tcBorders>
            <w:shd w:val="clear" w:color="000000" w:fill="FFFFFF"/>
            <w:vAlign w:val="center"/>
            <w:hideMark/>
          </w:tcPr>
          <w:p w14:paraId="7BC8A6C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BB2D1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0A4F3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FB5AC06"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Aluminium</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2795455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0.013</w:t>
            </w:r>
          </w:p>
        </w:tc>
        <w:tc>
          <w:tcPr>
            <w:tcW w:w="980" w:type="dxa"/>
            <w:tcBorders>
              <w:top w:val="nil"/>
              <w:left w:val="nil"/>
              <w:bottom w:val="nil"/>
              <w:right w:val="nil"/>
            </w:tcBorders>
            <w:shd w:val="clear" w:color="000000" w:fill="FFFFFF"/>
            <w:vAlign w:val="center"/>
            <w:hideMark/>
          </w:tcPr>
          <w:p w14:paraId="2490CD8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622988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6E5792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7849121" w14:textId="77777777" w:rsidTr="005D6B8D">
        <w:trPr>
          <w:trHeight w:val="255"/>
          <w:jc w:val="center"/>
        </w:trPr>
        <w:tc>
          <w:tcPr>
            <w:tcW w:w="2288" w:type="dxa"/>
            <w:tcBorders>
              <w:top w:val="nil"/>
              <w:left w:val="nil"/>
              <w:bottom w:val="nil"/>
              <w:right w:val="nil"/>
            </w:tcBorders>
            <w:shd w:val="clear" w:color="000000" w:fill="FFFFFF"/>
            <w:vAlign w:val="center"/>
            <w:hideMark/>
          </w:tcPr>
          <w:p w14:paraId="4327716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Export</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B364AC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0.053</w:t>
            </w:r>
          </w:p>
        </w:tc>
        <w:tc>
          <w:tcPr>
            <w:tcW w:w="980" w:type="dxa"/>
            <w:tcBorders>
              <w:top w:val="nil"/>
              <w:left w:val="nil"/>
              <w:bottom w:val="nil"/>
              <w:right w:val="nil"/>
            </w:tcBorders>
            <w:shd w:val="clear" w:color="000000" w:fill="FFFFFF"/>
            <w:noWrap/>
            <w:vAlign w:val="center"/>
            <w:hideMark/>
          </w:tcPr>
          <w:p w14:paraId="4CE0276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4E55B76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96A8B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152DFB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C04B6B"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Hotel</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131A3D1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0.034</w:t>
            </w:r>
          </w:p>
        </w:tc>
        <w:tc>
          <w:tcPr>
            <w:tcW w:w="980" w:type="dxa"/>
            <w:tcBorders>
              <w:top w:val="nil"/>
              <w:left w:val="nil"/>
              <w:bottom w:val="nil"/>
              <w:right w:val="nil"/>
            </w:tcBorders>
            <w:shd w:val="clear" w:color="000000" w:fill="FFFFFF"/>
            <w:noWrap/>
            <w:vAlign w:val="center"/>
            <w:hideMark/>
          </w:tcPr>
          <w:p w14:paraId="70A5459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(0.007)</w:t>
            </w:r>
          </w:p>
        </w:tc>
        <w:tc>
          <w:tcPr>
            <w:tcW w:w="1167" w:type="dxa"/>
            <w:tcBorders>
              <w:top w:val="nil"/>
              <w:left w:val="single" w:sz="4" w:space="0" w:color="auto"/>
              <w:bottom w:val="nil"/>
              <w:right w:val="nil"/>
            </w:tcBorders>
            <w:shd w:val="clear" w:color="000000" w:fill="FFFFFF"/>
            <w:vAlign w:val="center"/>
            <w:hideMark/>
          </w:tcPr>
          <w:p w14:paraId="0F6B5C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4D66E5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8C02193"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35D0B2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Electricity</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380CB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0F1757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1167" w:type="dxa"/>
            <w:tcBorders>
              <w:top w:val="nil"/>
              <w:left w:val="single" w:sz="4" w:space="0" w:color="auto"/>
              <w:bottom w:val="nil"/>
              <w:right w:val="nil"/>
            </w:tcBorders>
            <w:shd w:val="clear" w:color="000000" w:fill="FFFFFF"/>
            <w:vAlign w:val="center"/>
            <w:hideMark/>
          </w:tcPr>
          <w:p w14:paraId="0D71B1E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DC2E46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4793CD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DD4D10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IndustrialGas</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864D8F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1FE404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0998DF2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8B4A05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EE82E5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A21011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Rail</w:t>
            </w:r>
            <w:r w:rsidRPr="005D6B8D">
              <w:rPr>
                <w:rFonts w:ascii="Times New Roman" w:eastAsia="Times New Roman" w:hAnsi="Times New Roman" w:cs="Times New Roman"/>
                <w:color w:val="000000"/>
                <w:sz w:val="20"/>
                <w:szCs w:val="20"/>
                <w:vertAlign w:val="subscript"/>
              </w:rPr>
              <w:t>t-4</w:t>
            </w:r>
          </w:p>
        </w:tc>
        <w:tc>
          <w:tcPr>
            <w:tcW w:w="1164" w:type="dxa"/>
            <w:tcBorders>
              <w:top w:val="nil"/>
              <w:left w:val="nil"/>
              <w:bottom w:val="nil"/>
              <w:right w:val="nil"/>
            </w:tcBorders>
            <w:shd w:val="clear" w:color="000000" w:fill="FFFFFF"/>
            <w:vAlign w:val="center"/>
            <w:hideMark/>
          </w:tcPr>
          <w:p w14:paraId="6F34A80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-0.017</w:t>
            </w:r>
          </w:p>
        </w:tc>
        <w:tc>
          <w:tcPr>
            <w:tcW w:w="980" w:type="dxa"/>
            <w:tcBorders>
              <w:top w:val="nil"/>
              <w:left w:val="nil"/>
              <w:bottom w:val="nil"/>
              <w:right w:val="nil"/>
            </w:tcBorders>
            <w:shd w:val="clear" w:color="000000" w:fill="FFFFFF"/>
            <w:noWrap/>
            <w:vAlign w:val="center"/>
            <w:hideMark/>
          </w:tcPr>
          <w:p w14:paraId="521EDCF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(0.005)</w:t>
            </w:r>
          </w:p>
        </w:tc>
        <w:tc>
          <w:tcPr>
            <w:tcW w:w="1167" w:type="dxa"/>
            <w:tcBorders>
              <w:top w:val="nil"/>
              <w:left w:val="single" w:sz="4" w:space="0" w:color="auto"/>
              <w:bottom w:val="nil"/>
              <w:right w:val="nil"/>
            </w:tcBorders>
            <w:shd w:val="clear" w:color="000000" w:fill="FFFFFF"/>
            <w:vAlign w:val="center"/>
            <w:hideMark/>
          </w:tcPr>
          <w:p w14:paraId="0511155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B6CFB0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E540EC6"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C477D6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Tires</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DA1B2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980" w:type="dxa"/>
            <w:tcBorders>
              <w:top w:val="nil"/>
              <w:left w:val="nil"/>
              <w:bottom w:val="nil"/>
              <w:right w:val="nil"/>
            </w:tcBorders>
            <w:shd w:val="clear" w:color="000000" w:fill="FFFFFF"/>
            <w:noWrap/>
            <w:vAlign w:val="center"/>
            <w:hideMark/>
          </w:tcPr>
          <w:p w14:paraId="6F5078C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7D3653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836833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61C50B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9C79434"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Movie</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88D53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70C184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4B0889F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1A1C55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4CCBD8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750E8C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Fuel</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15FED68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-0.044</w:t>
            </w:r>
          </w:p>
        </w:tc>
        <w:tc>
          <w:tcPr>
            <w:tcW w:w="980" w:type="dxa"/>
            <w:tcBorders>
              <w:top w:val="nil"/>
              <w:left w:val="nil"/>
              <w:bottom w:val="nil"/>
              <w:right w:val="nil"/>
            </w:tcBorders>
            <w:shd w:val="clear" w:color="000000" w:fill="FFFFFF"/>
            <w:noWrap/>
            <w:vAlign w:val="center"/>
            <w:hideMark/>
          </w:tcPr>
          <w:p w14:paraId="6C79211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(0.016)</w:t>
            </w:r>
          </w:p>
        </w:tc>
        <w:tc>
          <w:tcPr>
            <w:tcW w:w="1167" w:type="dxa"/>
            <w:tcBorders>
              <w:top w:val="nil"/>
              <w:left w:val="single" w:sz="4" w:space="0" w:color="auto"/>
              <w:bottom w:val="nil"/>
              <w:right w:val="nil"/>
            </w:tcBorders>
            <w:shd w:val="clear" w:color="000000" w:fill="FFFFFF"/>
            <w:vAlign w:val="center"/>
            <w:hideMark/>
          </w:tcPr>
          <w:p w14:paraId="7DF7F2C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C28D0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B1B775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D8F681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TIIE</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71990CD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-0.072</w:t>
            </w:r>
          </w:p>
        </w:tc>
        <w:tc>
          <w:tcPr>
            <w:tcW w:w="980" w:type="dxa"/>
            <w:tcBorders>
              <w:top w:val="nil"/>
              <w:left w:val="nil"/>
              <w:bottom w:val="nil"/>
              <w:right w:val="nil"/>
            </w:tcBorders>
            <w:shd w:val="clear" w:color="000000" w:fill="FFFFFF"/>
            <w:noWrap/>
            <w:vAlign w:val="center"/>
            <w:hideMark/>
          </w:tcPr>
          <w:p w14:paraId="178EE08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(0.028)</w:t>
            </w:r>
          </w:p>
        </w:tc>
        <w:tc>
          <w:tcPr>
            <w:tcW w:w="1167" w:type="dxa"/>
            <w:tcBorders>
              <w:top w:val="nil"/>
              <w:left w:val="single" w:sz="4" w:space="0" w:color="auto"/>
              <w:bottom w:val="nil"/>
              <w:right w:val="nil"/>
            </w:tcBorders>
            <w:shd w:val="clear" w:color="000000" w:fill="FFFFFF"/>
            <w:vAlign w:val="center"/>
            <w:hideMark/>
          </w:tcPr>
          <w:p w14:paraId="5F47C8D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FF0FCB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C9FF6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7BEC2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ER</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5C3711F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0.065</w:t>
            </w:r>
          </w:p>
        </w:tc>
        <w:tc>
          <w:tcPr>
            <w:tcW w:w="980" w:type="dxa"/>
            <w:tcBorders>
              <w:top w:val="nil"/>
              <w:left w:val="nil"/>
              <w:bottom w:val="nil"/>
              <w:right w:val="nil"/>
            </w:tcBorders>
            <w:shd w:val="clear" w:color="000000" w:fill="FFFFFF"/>
            <w:noWrap/>
            <w:vAlign w:val="center"/>
            <w:hideMark/>
          </w:tcPr>
          <w:p w14:paraId="47BA110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(0.042)</w:t>
            </w:r>
          </w:p>
        </w:tc>
        <w:tc>
          <w:tcPr>
            <w:tcW w:w="1167" w:type="dxa"/>
            <w:tcBorders>
              <w:top w:val="nil"/>
              <w:left w:val="single" w:sz="4" w:space="0" w:color="auto"/>
              <w:bottom w:val="nil"/>
              <w:right w:val="nil"/>
            </w:tcBorders>
            <w:shd w:val="clear" w:color="000000" w:fill="FFFFFF"/>
            <w:vAlign w:val="center"/>
            <w:hideMark/>
          </w:tcPr>
          <w:p w14:paraId="482CAF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55C9A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1321D79" w14:textId="77777777" w:rsidTr="005D6B8D">
        <w:trPr>
          <w:trHeight w:val="255"/>
          <w:jc w:val="center"/>
        </w:trPr>
        <w:tc>
          <w:tcPr>
            <w:tcW w:w="2288" w:type="dxa"/>
            <w:tcBorders>
              <w:top w:val="nil"/>
              <w:left w:val="nil"/>
              <w:bottom w:val="single" w:sz="4" w:space="0" w:color="auto"/>
              <w:right w:val="nil"/>
            </w:tcBorders>
            <w:shd w:val="clear" w:color="000000" w:fill="FFFFFF"/>
            <w:noWrap/>
            <w:vAlign w:val="center"/>
            <w:hideMark/>
          </w:tcPr>
          <w:p w14:paraId="1FC9B39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gramStart"/>
            <w:r w:rsidRPr="005D6B8D">
              <w:rPr>
                <w:rFonts w:ascii="Times New Roman" w:eastAsia="Times New Roman" w:hAnsi="Times New Roman" w:cs="Times New Roman"/>
                <w:color w:val="000000"/>
                <w:sz w:val="20"/>
                <w:szCs w:val="20"/>
              </w:rPr>
              <w:t>AR(</w:t>
            </w:r>
            <w:proofErr w:type="gramEnd"/>
            <w:r w:rsidRPr="005D6B8D">
              <w:rPr>
                <w:rFonts w:ascii="Times New Roman" w:eastAsia="Times New Roman" w:hAnsi="Times New Roman" w:cs="Times New Roman"/>
                <w:color w:val="000000"/>
                <w:sz w:val="20"/>
                <w:szCs w:val="20"/>
              </w:rPr>
              <w:t>1)</w:t>
            </w:r>
          </w:p>
        </w:tc>
        <w:tc>
          <w:tcPr>
            <w:tcW w:w="1164" w:type="dxa"/>
            <w:tcBorders>
              <w:top w:val="nil"/>
              <w:left w:val="nil"/>
              <w:bottom w:val="single" w:sz="4" w:space="0" w:color="auto"/>
              <w:right w:val="nil"/>
            </w:tcBorders>
            <w:shd w:val="clear" w:color="000000" w:fill="FFFFFF"/>
            <w:vAlign w:val="center"/>
            <w:hideMark/>
          </w:tcPr>
          <w:p w14:paraId="17FA5B6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-0.647</w:t>
            </w:r>
          </w:p>
        </w:tc>
        <w:tc>
          <w:tcPr>
            <w:tcW w:w="980" w:type="dxa"/>
            <w:tcBorders>
              <w:top w:val="nil"/>
              <w:left w:val="nil"/>
              <w:bottom w:val="single" w:sz="4" w:space="0" w:color="auto"/>
              <w:right w:val="nil"/>
            </w:tcBorders>
            <w:shd w:val="clear" w:color="000000" w:fill="FFFFFF"/>
            <w:noWrap/>
            <w:vAlign w:val="center"/>
            <w:hideMark/>
          </w:tcPr>
          <w:p w14:paraId="7A9057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(0.100)</w:t>
            </w:r>
          </w:p>
        </w:tc>
        <w:tc>
          <w:tcPr>
            <w:tcW w:w="1167" w:type="dxa"/>
            <w:tcBorders>
              <w:top w:val="nil"/>
              <w:left w:val="single" w:sz="4" w:space="0" w:color="auto"/>
              <w:bottom w:val="single" w:sz="4" w:space="0" w:color="auto"/>
              <w:right w:val="nil"/>
            </w:tcBorders>
            <w:shd w:val="clear" w:color="000000" w:fill="FFFFFF"/>
            <w:vAlign w:val="center"/>
            <w:hideMark/>
          </w:tcPr>
          <w:p w14:paraId="0E7309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-0.434</w:t>
            </w:r>
          </w:p>
        </w:tc>
        <w:tc>
          <w:tcPr>
            <w:tcW w:w="977" w:type="dxa"/>
            <w:tcBorders>
              <w:top w:val="nil"/>
              <w:left w:val="nil"/>
              <w:bottom w:val="single" w:sz="4" w:space="0" w:color="auto"/>
              <w:right w:val="nil"/>
            </w:tcBorders>
            <w:shd w:val="clear" w:color="000000" w:fill="FFFFFF"/>
            <w:noWrap/>
            <w:vAlign w:val="center"/>
            <w:hideMark/>
          </w:tcPr>
          <w:p w14:paraId="6E3137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(0.123)</w:t>
            </w:r>
          </w:p>
        </w:tc>
      </w:tr>
      <w:tr w:rsidR="005D6B8D" w:rsidRPr="005D6B8D" w14:paraId="42CE3C4C"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2AA19030"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Adjusted R-squared</w:t>
            </w:r>
          </w:p>
        </w:tc>
        <w:tc>
          <w:tcPr>
            <w:tcW w:w="2144" w:type="dxa"/>
            <w:gridSpan w:val="2"/>
            <w:tcBorders>
              <w:top w:val="nil"/>
              <w:left w:val="nil"/>
              <w:bottom w:val="nil"/>
              <w:right w:val="single" w:sz="4" w:space="0" w:color="000000"/>
            </w:tcBorders>
            <w:shd w:val="clear" w:color="000000" w:fill="FFFFFF"/>
            <w:vAlign w:val="center"/>
            <w:hideMark/>
          </w:tcPr>
          <w:p w14:paraId="1325443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0.986</w:t>
            </w:r>
          </w:p>
        </w:tc>
        <w:tc>
          <w:tcPr>
            <w:tcW w:w="2144" w:type="dxa"/>
            <w:gridSpan w:val="2"/>
            <w:tcBorders>
              <w:top w:val="nil"/>
              <w:left w:val="nil"/>
              <w:bottom w:val="nil"/>
              <w:right w:val="nil"/>
            </w:tcBorders>
            <w:shd w:val="clear" w:color="000000" w:fill="FFFFFF"/>
            <w:vAlign w:val="center"/>
            <w:hideMark/>
          </w:tcPr>
          <w:p w14:paraId="17B62C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0.942</w:t>
            </w:r>
          </w:p>
        </w:tc>
      </w:tr>
      <w:tr w:rsidR="005D6B8D" w:rsidRPr="005D6B8D" w14:paraId="4F91527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7CEBFD88"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S.E. of regression</w:t>
            </w:r>
          </w:p>
        </w:tc>
        <w:tc>
          <w:tcPr>
            <w:tcW w:w="2144" w:type="dxa"/>
            <w:gridSpan w:val="2"/>
            <w:tcBorders>
              <w:top w:val="nil"/>
              <w:left w:val="nil"/>
              <w:bottom w:val="nil"/>
              <w:right w:val="single" w:sz="4" w:space="0" w:color="000000"/>
            </w:tcBorders>
            <w:shd w:val="clear" w:color="000000" w:fill="FFFFFF"/>
            <w:vAlign w:val="center"/>
            <w:hideMark/>
          </w:tcPr>
          <w:p w14:paraId="046A470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2144" w:type="dxa"/>
            <w:gridSpan w:val="2"/>
            <w:tcBorders>
              <w:top w:val="nil"/>
              <w:left w:val="nil"/>
              <w:bottom w:val="nil"/>
              <w:right w:val="nil"/>
            </w:tcBorders>
            <w:shd w:val="clear" w:color="000000" w:fill="FFFFFF"/>
            <w:vAlign w:val="center"/>
            <w:hideMark/>
          </w:tcPr>
          <w:p w14:paraId="7C331A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r>
      <w:tr w:rsidR="005D6B8D" w:rsidRPr="005D6B8D" w14:paraId="44F9ED61"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515F0F5"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Durbin-Watson stat</w:t>
            </w:r>
          </w:p>
        </w:tc>
        <w:tc>
          <w:tcPr>
            <w:tcW w:w="2144" w:type="dxa"/>
            <w:gridSpan w:val="2"/>
            <w:tcBorders>
              <w:top w:val="nil"/>
              <w:left w:val="nil"/>
              <w:bottom w:val="nil"/>
              <w:right w:val="single" w:sz="4" w:space="0" w:color="000000"/>
            </w:tcBorders>
            <w:shd w:val="clear" w:color="000000" w:fill="FFFFFF"/>
            <w:vAlign w:val="center"/>
            <w:hideMark/>
          </w:tcPr>
          <w:p w14:paraId="05C9AA4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2.088</w:t>
            </w:r>
          </w:p>
        </w:tc>
        <w:tc>
          <w:tcPr>
            <w:tcW w:w="2144" w:type="dxa"/>
            <w:gridSpan w:val="2"/>
            <w:tcBorders>
              <w:top w:val="nil"/>
              <w:left w:val="nil"/>
              <w:bottom w:val="nil"/>
              <w:right w:val="nil"/>
            </w:tcBorders>
            <w:shd w:val="clear" w:color="000000" w:fill="FFFFFF"/>
            <w:vAlign w:val="center"/>
            <w:hideMark/>
          </w:tcPr>
          <w:p w14:paraId="2496B7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2.190</w:t>
            </w:r>
          </w:p>
        </w:tc>
      </w:tr>
      <w:tr w:rsidR="005D6B8D" w:rsidRPr="005D6B8D" w14:paraId="42086ED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431472C9" w14:textId="038FEEE1"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Akaike info</w:t>
            </w:r>
            <w:r w:rsidR="00F61F94">
              <w:rPr>
                <w:rFonts w:ascii="Times New Roman" w:eastAsia="Times New Roman" w:hAnsi="Times New Roman" w:cs="Times New Roman"/>
                <w:color w:val="000000"/>
                <w:sz w:val="20"/>
                <w:szCs w:val="20"/>
              </w:rPr>
              <w:t>.</w:t>
            </w:r>
            <w:r w:rsidRPr="005D6B8D">
              <w:rPr>
                <w:rFonts w:ascii="Times New Roman" w:eastAsia="Times New Roman" w:hAnsi="Times New Roman" w:cs="Times New Roman"/>
                <w:color w:val="000000"/>
                <w:sz w:val="20"/>
                <w:szCs w:val="20"/>
              </w:rPr>
              <w:t xml:space="preserve"> criterion</w:t>
            </w:r>
          </w:p>
        </w:tc>
        <w:tc>
          <w:tcPr>
            <w:tcW w:w="2144" w:type="dxa"/>
            <w:gridSpan w:val="2"/>
            <w:tcBorders>
              <w:top w:val="nil"/>
              <w:left w:val="nil"/>
              <w:bottom w:val="nil"/>
              <w:right w:val="single" w:sz="4" w:space="0" w:color="000000"/>
            </w:tcBorders>
            <w:shd w:val="clear" w:color="000000" w:fill="FFFFFF"/>
            <w:vAlign w:val="center"/>
            <w:hideMark/>
          </w:tcPr>
          <w:p w14:paraId="02846CF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-9.823</w:t>
            </w:r>
          </w:p>
        </w:tc>
        <w:tc>
          <w:tcPr>
            <w:tcW w:w="2144" w:type="dxa"/>
            <w:gridSpan w:val="2"/>
            <w:tcBorders>
              <w:top w:val="nil"/>
              <w:left w:val="nil"/>
              <w:bottom w:val="nil"/>
              <w:right w:val="nil"/>
            </w:tcBorders>
            <w:shd w:val="clear" w:color="000000" w:fill="FFFFFF"/>
            <w:vAlign w:val="center"/>
            <w:hideMark/>
          </w:tcPr>
          <w:p w14:paraId="2D55722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-9.267</w:t>
            </w:r>
          </w:p>
        </w:tc>
      </w:tr>
      <w:tr w:rsidR="005D6B8D" w:rsidRPr="005D6B8D" w14:paraId="03D4F2D6"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58916C46"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lastRenderedPageBreak/>
              <w:t>Schwarz criterion</w:t>
            </w:r>
          </w:p>
        </w:tc>
        <w:tc>
          <w:tcPr>
            <w:tcW w:w="2144" w:type="dxa"/>
            <w:gridSpan w:val="2"/>
            <w:tcBorders>
              <w:top w:val="nil"/>
              <w:left w:val="nil"/>
              <w:bottom w:val="nil"/>
              <w:right w:val="single" w:sz="4" w:space="0" w:color="000000"/>
            </w:tcBorders>
            <w:shd w:val="clear" w:color="000000" w:fill="FFFFFF"/>
            <w:vAlign w:val="center"/>
            <w:hideMark/>
          </w:tcPr>
          <w:p w14:paraId="5DF3936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-8.967</w:t>
            </w:r>
          </w:p>
        </w:tc>
        <w:tc>
          <w:tcPr>
            <w:tcW w:w="2144" w:type="dxa"/>
            <w:gridSpan w:val="2"/>
            <w:tcBorders>
              <w:top w:val="nil"/>
              <w:left w:val="nil"/>
              <w:bottom w:val="nil"/>
              <w:right w:val="nil"/>
            </w:tcBorders>
            <w:shd w:val="clear" w:color="000000" w:fill="FFFFFF"/>
            <w:vAlign w:val="center"/>
            <w:hideMark/>
          </w:tcPr>
          <w:p w14:paraId="646B4F7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-8.905</w:t>
            </w:r>
          </w:p>
        </w:tc>
      </w:tr>
      <w:tr w:rsidR="005D6B8D" w:rsidRPr="005D6B8D" w14:paraId="3546FA4B"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B74A45B"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 xml:space="preserve">Hannan-Quinn </w:t>
            </w:r>
            <w:proofErr w:type="spellStart"/>
            <w:r w:rsidRPr="005D6B8D">
              <w:rPr>
                <w:rFonts w:ascii="Times New Roman" w:eastAsia="Times New Roman" w:hAnsi="Times New Roman" w:cs="Times New Roman"/>
                <w:color w:val="000000"/>
                <w:sz w:val="20"/>
                <w:szCs w:val="20"/>
              </w:rPr>
              <w:t>criter</w:t>
            </w:r>
            <w:proofErr w:type="spellEnd"/>
            <w:r w:rsidRPr="005D6B8D">
              <w:rPr>
                <w:rFonts w:ascii="Times New Roman" w:eastAsia="Times New Roman" w:hAnsi="Times New Roman" w:cs="Times New Roman"/>
                <w:color w:val="000000"/>
                <w:sz w:val="20"/>
                <w:szCs w:val="20"/>
              </w:rPr>
              <w:t>.</w:t>
            </w:r>
          </w:p>
        </w:tc>
        <w:tc>
          <w:tcPr>
            <w:tcW w:w="2144" w:type="dxa"/>
            <w:gridSpan w:val="2"/>
            <w:tcBorders>
              <w:top w:val="nil"/>
              <w:left w:val="nil"/>
              <w:bottom w:val="double" w:sz="6" w:space="0" w:color="auto"/>
              <w:right w:val="single" w:sz="4" w:space="0" w:color="000000"/>
            </w:tcBorders>
            <w:shd w:val="clear" w:color="000000" w:fill="FFFFFF"/>
            <w:vAlign w:val="center"/>
            <w:hideMark/>
          </w:tcPr>
          <w:p w14:paraId="64D1FBC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-9.477</w:t>
            </w:r>
          </w:p>
        </w:tc>
        <w:tc>
          <w:tcPr>
            <w:tcW w:w="2144" w:type="dxa"/>
            <w:gridSpan w:val="2"/>
            <w:tcBorders>
              <w:top w:val="nil"/>
              <w:left w:val="nil"/>
              <w:bottom w:val="double" w:sz="6" w:space="0" w:color="auto"/>
              <w:right w:val="nil"/>
            </w:tcBorders>
            <w:shd w:val="clear" w:color="000000" w:fill="FFFFFF"/>
            <w:vAlign w:val="center"/>
            <w:hideMark/>
          </w:tcPr>
          <w:p w14:paraId="66B47DB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-9.124</w:t>
            </w:r>
          </w:p>
        </w:tc>
      </w:tr>
      <w:tr w:rsidR="005D6B8D" w:rsidRPr="005D6B8D" w14:paraId="4733666A" w14:textId="77777777" w:rsidTr="005D6B8D">
        <w:trPr>
          <w:trHeight w:val="510"/>
          <w:jc w:val="center"/>
        </w:trPr>
        <w:tc>
          <w:tcPr>
            <w:tcW w:w="6576" w:type="dxa"/>
            <w:gridSpan w:val="5"/>
            <w:tcBorders>
              <w:top w:val="double" w:sz="6" w:space="0" w:color="auto"/>
              <w:left w:val="nil"/>
              <w:bottom w:val="nil"/>
              <w:right w:val="nil"/>
            </w:tcBorders>
            <w:shd w:val="clear" w:color="000000" w:fill="FFFFFF"/>
            <w:vAlign w:val="bottom"/>
            <w:hideMark/>
          </w:tcPr>
          <w:p w14:paraId="7EFCE6E9" w14:textId="77777777" w:rsidR="005D6B8D" w:rsidRPr="005D6B8D" w:rsidRDefault="005D6B8D" w:rsidP="005D6B8D">
            <w:pPr>
              <w:spacing w:after="0" w:line="240" w:lineRule="auto"/>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Note: Models shown with data available until July 31th, 2017 in order to forecast GDP growth rate of 2017-II, which was published in August 22nd, 2017.</w:t>
            </w:r>
          </w:p>
        </w:tc>
      </w:tr>
    </w:tbl>
    <w:p w14:paraId="4FEEA38D" w14:textId="085A6AE3" w:rsidR="003D246B" w:rsidRDefault="003D246B" w:rsidP="00371EB9">
      <w:pPr>
        <w:spacing w:before="240" w:line="360" w:lineRule="auto"/>
        <w:jc w:val="both"/>
        <w:rPr>
          <w:rFonts w:ascii="Times New Roman" w:eastAsiaTheme="minorEastAsia" w:hAnsi="Times New Roman" w:cs="Times New Roman"/>
          <w:sz w:val="24"/>
          <w:szCs w:val="24"/>
        </w:rPr>
      </w:pPr>
      <w:r w:rsidRPr="00C46706">
        <w:rPr>
          <w:rFonts w:ascii="Times New Roman" w:hAnsi="Times New Roman" w:cs="Times New Roman"/>
          <w:sz w:val="24"/>
        </w:rPr>
        <w:t xml:space="preserve">We have that </w:t>
      </w:r>
      <m:oMath>
        <m:r>
          <w:rPr>
            <w:rFonts w:ascii="Cambria Math" w:hAnsi="Cambria Math" w:cs="Times New Roman"/>
            <w:sz w:val="24"/>
          </w:rPr>
          <m:t>ϕ</m:t>
        </m:r>
        <m:d>
          <m:dPr>
            <m:ctrlPr>
              <w:rPr>
                <w:rFonts w:ascii="Cambria Math" w:hAnsi="Cambria Math" w:cs="Times New Roman"/>
                <w:i/>
                <w:iCs/>
                <w:sz w:val="24"/>
              </w:rPr>
            </m:ctrlPr>
          </m:dPr>
          <m:e>
            <m:r>
              <w:rPr>
                <w:rFonts w:ascii="Cambria Math" w:hAnsi="Cambria Math" w:cs="Times New Roman"/>
                <w:sz w:val="24"/>
              </w:rPr>
              <m:t>L</m:t>
            </m:r>
          </m:e>
        </m:d>
      </m:oMath>
      <w:r w:rsidRPr="00C46706">
        <w:rPr>
          <w:rFonts w:ascii="Times New Roman" w:eastAsiaTheme="minorEastAsia" w:hAnsi="Times New Roman" w:cs="Times New Roman"/>
          <w:iCs/>
          <w:sz w:val="24"/>
        </w:rPr>
        <w:t xml:space="preserve">, </w:t>
      </w:r>
      <m:oMath>
        <m:r>
          <w:rPr>
            <w:rFonts w:ascii="Cambria Math" w:hAnsi="Cambria Math" w:cs="Times New Roman"/>
            <w:sz w:val="24"/>
          </w:rPr>
          <m:t>θ(</m:t>
        </m:r>
        <m:r>
          <w:rPr>
            <w:rFonts w:ascii="Cambria Math" w:hAnsi="Cambria Math" w:cs="Times New Roman"/>
            <w:sz w:val="24"/>
            <w:lang w:val="es-MX"/>
          </w:rPr>
          <m:t>L</m:t>
        </m:r>
        <m:r>
          <w:rPr>
            <w:rFonts w:ascii="Cambria Math" w:hAnsi="Cambria Math" w:cs="Times New Roman"/>
            <w:sz w:val="24"/>
          </w:rPr>
          <m:t>)</m:t>
        </m:r>
      </m:oMath>
      <w:r w:rsidRPr="00C46706">
        <w:rPr>
          <w:rFonts w:ascii="Times New Roman" w:eastAsiaTheme="minorEastAsia" w:hAnsi="Times New Roman" w:cs="Times New Roman"/>
          <w:sz w:val="24"/>
        </w:rPr>
        <w:t xml:space="preserve"> and</w:t>
      </w:r>
      <w:r w:rsidRPr="00C46706">
        <w:rPr>
          <w:rFonts w:ascii="Times New Roman" w:eastAsiaTheme="minorEastAsia" w:hAnsi="Times New Roman" w:cs="Times New Roman"/>
          <w:iCs/>
          <w:sz w:val="24"/>
        </w:rPr>
        <w:t xml:space="preserve"> </w:t>
      </w:r>
      <m:oMath>
        <m:r>
          <w:rPr>
            <w:rFonts w:ascii="Cambria Math" w:hAnsi="Cambria Math" w:cs="Times New Roman"/>
            <w:sz w:val="24"/>
          </w:rPr>
          <m:t>ψ(</m:t>
        </m:r>
        <m:r>
          <w:rPr>
            <w:rFonts w:ascii="Cambria Math" w:hAnsi="Cambria Math" w:cs="Times New Roman"/>
            <w:sz w:val="24"/>
            <w:lang w:val="es-MX"/>
          </w:rPr>
          <m:t>L</m:t>
        </m:r>
        <m:r>
          <w:rPr>
            <w:rFonts w:ascii="Cambria Math" w:hAnsi="Cambria Math" w:cs="Times New Roman"/>
            <w:sz w:val="24"/>
          </w:rPr>
          <m:t>)</m:t>
        </m:r>
      </m:oMath>
      <w:r w:rsidRPr="00C46706">
        <w:rPr>
          <w:rFonts w:ascii="Times New Roman" w:eastAsiaTheme="minorEastAsia" w:hAnsi="Times New Roman" w:cs="Times New Roman"/>
          <w:iCs/>
          <w:sz w:val="24"/>
        </w:rPr>
        <w:t xml:space="preserve"> are lag polynomials whose order was determined based on the error</w:t>
      </w:r>
      <w:r>
        <w:rPr>
          <w:rFonts w:ascii="Times New Roman" w:eastAsiaTheme="minorEastAsia" w:hAnsi="Times New Roman" w:cs="Times New Roman"/>
          <w:iCs/>
          <w:sz w:val="24"/>
        </w:rPr>
        <w:t xml:space="preserve"> auto</w:t>
      </w:r>
      <w:r w:rsidRPr="00C46706">
        <w:rPr>
          <w:rFonts w:ascii="Times New Roman" w:eastAsiaTheme="minorEastAsia" w:hAnsi="Times New Roman" w:cs="Times New Roman"/>
          <w:iCs/>
          <w:sz w:val="24"/>
        </w:rPr>
        <w:t xml:space="preserve">correlation function, the Q statistic of </w:t>
      </w:r>
      <w:proofErr w:type="spellStart"/>
      <w:r w:rsidRPr="00C46706">
        <w:rPr>
          <w:rFonts w:ascii="Times New Roman" w:eastAsiaTheme="minorEastAsia" w:hAnsi="Times New Roman" w:cs="Times New Roman"/>
          <w:iCs/>
          <w:sz w:val="24"/>
        </w:rPr>
        <w:t>Ljung</w:t>
      </w:r>
      <w:proofErr w:type="spellEnd"/>
      <w:r w:rsidRPr="00C46706">
        <w:rPr>
          <w:rFonts w:ascii="Times New Roman" w:eastAsiaTheme="minorEastAsia" w:hAnsi="Times New Roman" w:cs="Times New Roman"/>
          <w:iCs/>
          <w:sz w:val="24"/>
        </w:rPr>
        <w:t>-Box, statistical significance</w:t>
      </w:r>
      <w:r>
        <w:rPr>
          <w:rFonts w:ascii="Times New Roman" w:eastAsiaTheme="minorEastAsia" w:hAnsi="Times New Roman" w:cs="Times New Roman"/>
          <w:iCs/>
          <w:sz w:val="24"/>
        </w:rPr>
        <w:t xml:space="preserve"> tests</w:t>
      </w:r>
      <w:r w:rsidRPr="00C46706">
        <w:rPr>
          <w:rFonts w:ascii="Times New Roman" w:eastAsiaTheme="minorEastAsia" w:hAnsi="Times New Roman" w:cs="Times New Roman"/>
          <w:iCs/>
          <w:sz w:val="24"/>
        </w:rPr>
        <w:t xml:space="preserve"> of estimated coefficients</w:t>
      </w:r>
      <w:ins w:id="657" w:author="Johanna Koolemans Beynen" w:date="2020-02-08T15:03:00Z">
        <w:r w:rsidR="00D4455E">
          <w:rPr>
            <w:rFonts w:ascii="Times New Roman" w:eastAsiaTheme="minorEastAsia" w:hAnsi="Times New Roman" w:cs="Times New Roman"/>
            <w:iCs/>
            <w:sz w:val="24"/>
          </w:rPr>
          <w:t>,</w:t>
        </w:r>
      </w:ins>
      <w:r w:rsidRPr="00C46706">
        <w:rPr>
          <w:rFonts w:ascii="Times New Roman" w:eastAsiaTheme="minorEastAsia" w:hAnsi="Times New Roman" w:cs="Times New Roman"/>
          <w:iCs/>
          <w:sz w:val="24"/>
        </w:rPr>
        <w:t xml:space="preserve"> and </w:t>
      </w:r>
      <w:del w:id="658" w:author="Johanna Koolemans Beynen" w:date="2020-02-08T15:03:00Z">
        <w:r w:rsidRPr="00C46706" w:rsidDel="00D4455E">
          <w:rPr>
            <w:rFonts w:ascii="Times New Roman" w:eastAsiaTheme="minorEastAsia" w:hAnsi="Times New Roman" w:cs="Times New Roman"/>
            <w:iCs/>
            <w:sz w:val="24"/>
          </w:rPr>
          <w:delText xml:space="preserve">based on </w:delText>
        </w:r>
      </w:del>
      <w:r w:rsidRPr="00C46706">
        <w:rPr>
          <w:rFonts w:ascii="Times New Roman" w:eastAsiaTheme="minorEastAsia" w:hAnsi="Times New Roman" w:cs="Times New Roman"/>
          <w:iCs/>
          <w:sz w:val="24"/>
        </w:rPr>
        <w:t>the c</w:t>
      </w:r>
      <w:r>
        <w:rPr>
          <w:rFonts w:ascii="Times New Roman" w:eastAsiaTheme="minorEastAsia" w:hAnsi="Times New Roman" w:cs="Times New Roman"/>
          <w:iCs/>
          <w:sz w:val="24"/>
        </w:rPr>
        <w:t>onventional information criterions (AIC, BIC and HQC)</w:t>
      </w:r>
      <w:r w:rsidRPr="00C46706">
        <w:rPr>
          <w:rFonts w:ascii="Times New Roman" w:eastAsiaTheme="minorEastAsia" w:hAnsi="Times New Roman" w:cs="Times New Roman"/>
          <w:iCs/>
          <w:sz w:val="24"/>
        </w:rPr>
        <w:t xml:space="preserve">. Finally,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Pr="00C46706">
        <w:rPr>
          <w:rFonts w:ascii="Times New Roman" w:eastAsiaTheme="minorEastAsia" w:hAnsi="Times New Roman" w:cs="Times New Roman"/>
          <w:sz w:val="24"/>
          <w:szCs w:val="24"/>
        </w:rPr>
        <w:t xml:space="preserve"> is assumed white noise with </w:t>
      </w:r>
      <w:ins w:id="659" w:author="Johanna Koolemans Beynen" w:date="2020-02-08T15:03:00Z">
        <w:r w:rsidR="00D4455E">
          <w:rPr>
            <w:rFonts w:ascii="Times New Roman" w:eastAsiaTheme="minorEastAsia" w:hAnsi="Times New Roman" w:cs="Times New Roman"/>
            <w:sz w:val="24"/>
            <w:szCs w:val="24"/>
          </w:rPr>
          <w:t xml:space="preserve">a </w:t>
        </w:r>
      </w:ins>
      <w:ins w:id="660" w:author="Johanna Koolemans Beynen" w:date="2020-01-20T22:33:00Z">
        <w:r w:rsidR="005D3CC6">
          <w:rPr>
            <w:rFonts w:ascii="Times New Roman" w:eastAsiaTheme="minorEastAsia" w:hAnsi="Times New Roman" w:cs="Times New Roman"/>
            <w:sz w:val="24"/>
            <w:szCs w:val="24"/>
          </w:rPr>
          <w:t>n</w:t>
        </w:r>
      </w:ins>
      <w:del w:id="661" w:author="Johanna Koolemans Beynen" w:date="2020-01-20T22:33:00Z">
        <w:r w:rsidRPr="00C46706" w:rsidDel="005D3CC6">
          <w:rPr>
            <w:rFonts w:ascii="Times New Roman" w:eastAsiaTheme="minorEastAsia" w:hAnsi="Times New Roman" w:cs="Times New Roman"/>
            <w:sz w:val="24"/>
            <w:szCs w:val="24"/>
          </w:rPr>
          <w:delText>N</w:delText>
        </w:r>
      </w:del>
      <w:r w:rsidRPr="00C46706">
        <w:rPr>
          <w:rFonts w:ascii="Times New Roman" w:eastAsiaTheme="minorEastAsia" w:hAnsi="Times New Roman" w:cs="Times New Roman"/>
          <w:sz w:val="24"/>
          <w:szCs w:val="24"/>
        </w:rPr>
        <w:t>ormal distribution.</w:t>
      </w:r>
    </w:p>
    <w:p w14:paraId="43CBDAB2" w14:textId="1F48CD54" w:rsidR="00F61F94" w:rsidRPr="00F61F94" w:rsidRDefault="003B0425" w:rsidP="00F92E91">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del w:id="662" w:author="Johanna Koolemans Beynen" w:date="2020-02-08T15:03:00Z">
        <w:r w:rsidDel="00D4455E">
          <w:rPr>
            <w:rFonts w:ascii="Times New Roman" w:eastAsiaTheme="minorEastAsia" w:hAnsi="Times New Roman" w:cs="Times New Roman"/>
            <w:sz w:val="24"/>
            <w:szCs w:val="24"/>
          </w:rPr>
          <w:delText>ic</w:delText>
        </w:r>
      </w:del>
      <w:r>
        <w:rPr>
          <w:rFonts w:ascii="Times New Roman" w:eastAsiaTheme="minorEastAsia" w:hAnsi="Times New Roman" w:cs="Times New Roman"/>
          <w:sz w:val="24"/>
          <w:szCs w:val="24"/>
        </w:rPr>
        <w:t xml:space="preserve">e that, during the </w:t>
      </w:r>
      <w:del w:id="663" w:author="Johanna Koolemans Beynen" w:date="2020-02-08T15:04:00Z">
        <w:r w:rsidR="00B3643C" w:rsidDel="00D4455E">
          <w:rPr>
            <w:rFonts w:ascii="Times New Roman" w:eastAsiaTheme="minorEastAsia" w:hAnsi="Times New Roman" w:cs="Times New Roman"/>
            <w:sz w:val="24"/>
            <w:szCs w:val="24"/>
          </w:rPr>
          <w:delText xml:space="preserve">forecast </w:delText>
        </w:r>
        <w:r w:rsidDel="00D4455E">
          <w:rPr>
            <w:rFonts w:ascii="Times New Roman" w:eastAsiaTheme="minorEastAsia" w:hAnsi="Times New Roman" w:cs="Times New Roman"/>
            <w:sz w:val="24"/>
            <w:szCs w:val="24"/>
          </w:rPr>
          <w:delText xml:space="preserve">implementation </w:delText>
        </w:r>
        <w:r w:rsidR="00B3643C" w:rsidDel="00D4455E">
          <w:rPr>
            <w:rFonts w:ascii="Times New Roman" w:eastAsiaTheme="minorEastAsia" w:hAnsi="Times New Roman" w:cs="Times New Roman"/>
            <w:sz w:val="24"/>
            <w:szCs w:val="24"/>
          </w:rPr>
          <w:delText>in real time</w:delText>
        </w:r>
      </w:del>
      <w:ins w:id="664" w:author="Johanna Koolemans Beynen" w:date="2020-02-08T15:04:00Z">
        <w:r w:rsidR="00D4455E">
          <w:rPr>
            <w:rFonts w:ascii="Times New Roman" w:eastAsiaTheme="minorEastAsia" w:hAnsi="Times New Roman" w:cs="Times New Roman"/>
            <w:sz w:val="24"/>
            <w:szCs w:val="24"/>
          </w:rPr>
          <w:t>nowcast of the previous section</w:t>
        </w:r>
      </w:ins>
      <w:r w:rsidR="00B3643C">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BE models</w:t>
      </w:r>
      <w:r w:rsidR="00B3643C">
        <w:rPr>
          <w:rFonts w:ascii="Times New Roman" w:eastAsiaTheme="minorEastAsia" w:hAnsi="Times New Roman" w:cs="Times New Roman"/>
          <w:sz w:val="24"/>
          <w:szCs w:val="24"/>
        </w:rPr>
        <w:t xml:space="preserve"> were updated according to the data revisions as well as the seasonal</w:t>
      </w:r>
      <w:del w:id="665" w:author="Johanna Koolemans Beynen" w:date="2020-02-08T15:05:00Z">
        <w:r w:rsidR="00B3643C" w:rsidDel="00D4455E">
          <w:rPr>
            <w:rFonts w:ascii="Times New Roman" w:eastAsiaTheme="minorEastAsia" w:hAnsi="Times New Roman" w:cs="Times New Roman"/>
            <w:sz w:val="24"/>
            <w:szCs w:val="24"/>
          </w:rPr>
          <w:delText>ly</w:delText>
        </w:r>
      </w:del>
      <w:r w:rsidR="00B3643C">
        <w:rPr>
          <w:rFonts w:ascii="Times New Roman" w:eastAsiaTheme="minorEastAsia" w:hAnsi="Times New Roman" w:cs="Times New Roman"/>
          <w:sz w:val="24"/>
          <w:szCs w:val="24"/>
        </w:rPr>
        <w:t xml:space="preserve"> adjustment</w:t>
      </w:r>
      <w:ins w:id="666" w:author="Johanna Koolemans Beynen" w:date="2020-02-08T15:05:00Z">
        <w:r w:rsidR="00D4455E">
          <w:rPr>
            <w:rFonts w:ascii="Times New Roman" w:eastAsiaTheme="minorEastAsia" w:hAnsi="Times New Roman" w:cs="Times New Roman"/>
            <w:sz w:val="24"/>
            <w:szCs w:val="24"/>
          </w:rPr>
          <w:t>s</w:t>
        </w:r>
      </w:ins>
      <w:del w:id="667" w:author="Johanna Koolemans Beynen" w:date="2020-02-08T15:05:00Z">
        <w:r w:rsidR="00B3643C" w:rsidDel="00D4455E">
          <w:rPr>
            <w:rFonts w:ascii="Times New Roman" w:eastAsiaTheme="minorEastAsia" w:hAnsi="Times New Roman" w:cs="Times New Roman"/>
            <w:sz w:val="24"/>
            <w:szCs w:val="24"/>
          </w:rPr>
          <w:delText xml:space="preserve"> updates</w:delText>
        </w:r>
      </w:del>
      <w:r w:rsidR="00B3643C">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 xml:space="preserve"> This means that models are changing as needed. </w:t>
      </w:r>
      <w:ins w:id="668" w:author="Johanna Koolemans Beynen" w:date="2020-02-08T15:05:00Z">
        <w:r w:rsidR="00D4455E">
          <w:rPr>
            <w:rFonts w:ascii="Times New Roman" w:eastAsiaTheme="minorEastAsia" w:hAnsi="Times New Roman" w:cs="Times New Roman"/>
            <w:sz w:val="24"/>
            <w:szCs w:val="24"/>
          </w:rPr>
          <w:t>A</w:t>
        </w:r>
      </w:ins>
      <w:del w:id="669" w:author="Johanna Koolemans Beynen" w:date="2020-02-08T15:05:00Z">
        <w:r w:rsidR="00905DAF" w:rsidDel="00D4455E">
          <w:rPr>
            <w:rFonts w:ascii="Times New Roman" w:eastAsiaTheme="minorEastAsia" w:hAnsi="Times New Roman" w:cs="Times New Roman"/>
            <w:sz w:val="24"/>
            <w:szCs w:val="24"/>
          </w:rPr>
          <w:delText>Thus, a</w:delText>
        </w:r>
      </w:del>
      <w:r w:rsidR="00905DAF">
        <w:rPr>
          <w:rFonts w:ascii="Times New Roman" w:eastAsiaTheme="minorEastAsia" w:hAnsi="Times New Roman" w:cs="Times New Roman"/>
          <w:sz w:val="24"/>
          <w:szCs w:val="24"/>
        </w:rPr>
        <w:t xml:space="preserve">s an example, </w:t>
      </w:r>
      <w:del w:id="670" w:author="Johanna Koolemans Beynen" w:date="2020-01-20T22:31:00Z">
        <w:r w:rsidR="00905DAF" w:rsidDel="005D3CC6">
          <w:rPr>
            <w:rFonts w:ascii="Times New Roman" w:eastAsiaTheme="minorEastAsia" w:hAnsi="Times New Roman" w:cs="Times New Roman"/>
            <w:sz w:val="24"/>
            <w:szCs w:val="24"/>
          </w:rPr>
          <w:delText xml:space="preserve">I show </w:delText>
        </w:r>
      </w:del>
      <w:r w:rsidR="00905DAF">
        <w:rPr>
          <w:rFonts w:ascii="Times New Roman" w:eastAsiaTheme="minorEastAsia" w:hAnsi="Times New Roman" w:cs="Times New Roman"/>
          <w:sz w:val="24"/>
          <w:szCs w:val="24"/>
        </w:rPr>
        <w:t xml:space="preserve">in Table 1 </w:t>
      </w:r>
      <w:ins w:id="671" w:author="Johanna Koolemans Beynen" w:date="2020-01-20T22:31:00Z">
        <w:r w:rsidR="005D3CC6">
          <w:rPr>
            <w:rFonts w:ascii="Times New Roman" w:eastAsiaTheme="minorEastAsia" w:hAnsi="Times New Roman" w:cs="Times New Roman"/>
            <w:sz w:val="24"/>
            <w:szCs w:val="24"/>
          </w:rPr>
          <w:t xml:space="preserve">I show </w:t>
        </w:r>
      </w:ins>
      <w:r w:rsidR="00905DAF">
        <w:rPr>
          <w:rFonts w:ascii="Times New Roman" w:eastAsiaTheme="minorEastAsia" w:hAnsi="Times New Roman" w:cs="Times New Roman"/>
          <w:sz w:val="24"/>
          <w:szCs w:val="24"/>
        </w:rPr>
        <w:t xml:space="preserve">the model estimation for </w:t>
      </w:r>
      <w:ins w:id="672" w:author="Johanna Koolemans Beynen" w:date="2020-01-20T22:32:00Z">
        <w:r w:rsidR="005D3CC6">
          <w:rPr>
            <w:rFonts w:ascii="Times New Roman" w:eastAsiaTheme="minorEastAsia" w:hAnsi="Times New Roman" w:cs="Times New Roman"/>
            <w:sz w:val="24"/>
            <w:szCs w:val="24"/>
          </w:rPr>
          <w:t xml:space="preserve">the </w:t>
        </w:r>
      </w:ins>
      <w:r w:rsidR="00905DAF">
        <w:rPr>
          <w:rFonts w:ascii="Times New Roman" w:eastAsiaTheme="minorEastAsia" w:hAnsi="Times New Roman" w:cs="Times New Roman"/>
          <w:sz w:val="24"/>
          <w:szCs w:val="24"/>
        </w:rPr>
        <w:t xml:space="preserve">BE </w:t>
      </w:r>
      <w:ins w:id="673" w:author="Johanna Koolemans Beynen" w:date="2020-01-20T22:32:00Z">
        <w:r w:rsidR="005D3CC6">
          <w:rPr>
            <w:rFonts w:ascii="Times New Roman" w:eastAsiaTheme="minorEastAsia" w:hAnsi="Times New Roman" w:cs="Times New Roman"/>
            <w:sz w:val="24"/>
            <w:szCs w:val="24"/>
          </w:rPr>
          <w:t xml:space="preserve">models </w:t>
        </w:r>
      </w:ins>
      <w:r w:rsidR="00905DAF">
        <w:rPr>
          <w:rFonts w:ascii="Times New Roman" w:eastAsiaTheme="minorEastAsia" w:hAnsi="Times New Roman" w:cs="Times New Roman"/>
          <w:sz w:val="24"/>
          <w:szCs w:val="24"/>
        </w:rPr>
        <w:t>with data available until July 2017</w:t>
      </w:r>
      <w:r w:rsidR="008D45D8">
        <w:rPr>
          <w:rFonts w:ascii="Times New Roman" w:eastAsiaTheme="minorEastAsia" w:hAnsi="Times New Roman" w:cs="Times New Roman"/>
          <w:sz w:val="24"/>
          <w:szCs w:val="24"/>
        </w:rPr>
        <w:t>, which is the latest available model from estimations made in real time</w:t>
      </w:r>
      <w:r w:rsidR="00A10C1A">
        <w:rPr>
          <w:rFonts w:ascii="Times New Roman" w:eastAsiaTheme="minorEastAsia" w:hAnsi="Times New Roman" w:cs="Times New Roman"/>
          <w:sz w:val="24"/>
          <w:szCs w:val="24"/>
        </w:rPr>
        <w:t xml:space="preserve"> (The autocorrelation analysis and the normality test are shown in </w:t>
      </w:r>
      <w:r w:rsidR="00A10C1A" w:rsidRPr="008D45D8">
        <w:rPr>
          <w:rFonts w:ascii="Times New Roman" w:eastAsiaTheme="minorEastAsia" w:hAnsi="Times New Roman" w:cs="Times New Roman"/>
          <w:sz w:val="24"/>
          <w:szCs w:val="24"/>
        </w:rPr>
        <w:t xml:space="preserve">Appendix </w:t>
      </w:r>
      <w:r w:rsidR="008D45D8">
        <w:rPr>
          <w:rFonts w:ascii="Times New Roman" w:eastAsiaTheme="minorEastAsia" w:hAnsi="Times New Roman" w:cs="Times New Roman"/>
          <w:sz w:val="24"/>
          <w:szCs w:val="24"/>
        </w:rPr>
        <w:t>A3</w:t>
      </w:r>
      <w:r w:rsidR="00D639B7">
        <w:rPr>
          <w:rFonts w:ascii="Times New Roman" w:eastAsiaTheme="minorEastAsia" w:hAnsi="Times New Roman" w:cs="Times New Roman"/>
          <w:sz w:val="24"/>
          <w:szCs w:val="24"/>
        </w:rPr>
        <w:t>.1</w:t>
      </w:r>
      <w:r w:rsidR="00A10C1A">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w:t>
      </w:r>
      <w:r w:rsidR="00F61F94">
        <w:rPr>
          <w:rFonts w:ascii="Times New Roman" w:eastAsiaTheme="minorEastAsia" w:hAnsi="Times New Roman" w:cs="Times New Roman"/>
          <w:sz w:val="24"/>
          <w:szCs w:val="24"/>
        </w:rPr>
        <w:t xml:space="preserve"> </w:t>
      </w:r>
      <w:del w:id="674" w:author="Johanna Koolemans Beynen" w:date="2020-01-20T22:32:00Z">
        <w:r w:rsidR="00F61F94" w:rsidDel="005D3CC6">
          <w:rPr>
            <w:rFonts w:ascii="Times New Roman" w:eastAsiaTheme="minorEastAsia" w:hAnsi="Times New Roman" w:cs="Times New Roman"/>
            <w:sz w:val="24"/>
            <w:szCs w:val="24"/>
          </w:rPr>
          <w:delText>In this same example</w:delText>
        </w:r>
      </w:del>
      <w:ins w:id="675" w:author="Johanna Koolemans Beynen" w:date="2020-01-20T22:32:00Z">
        <w:r w:rsidR="005D3CC6">
          <w:rPr>
            <w:rFonts w:ascii="Times New Roman" w:eastAsiaTheme="minorEastAsia" w:hAnsi="Times New Roman" w:cs="Times New Roman"/>
            <w:sz w:val="24"/>
            <w:szCs w:val="24"/>
          </w:rPr>
          <w:t>Table 1 also</w:t>
        </w:r>
      </w:ins>
      <w:del w:id="676" w:author="Johanna Koolemans Beynen" w:date="2020-01-20T22:32:00Z">
        <w:r w:rsidR="00F61F94" w:rsidDel="005D3CC6">
          <w:rPr>
            <w:rFonts w:ascii="Times New Roman" w:eastAsiaTheme="minorEastAsia" w:hAnsi="Times New Roman" w:cs="Times New Roman"/>
            <w:sz w:val="24"/>
            <w:szCs w:val="24"/>
          </w:rPr>
          <w:delText>, it is</w:delText>
        </w:r>
      </w:del>
      <w:r w:rsidR="00F61F94">
        <w:rPr>
          <w:rFonts w:ascii="Times New Roman" w:eastAsiaTheme="minorEastAsia" w:hAnsi="Times New Roman" w:cs="Times New Roman"/>
          <w:sz w:val="24"/>
          <w:szCs w:val="24"/>
        </w:rPr>
        <w:t xml:space="preserve"> show</w:t>
      </w:r>
      <w:ins w:id="677" w:author="Johanna Koolemans Beynen" w:date="2020-01-20T22:32:00Z">
        <w:r w:rsidR="005D3CC6">
          <w:rPr>
            <w:rFonts w:ascii="Times New Roman" w:eastAsiaTheme="minorEastAsia" w:hAnsi="Times New Roman" w:cs="Times New Roman"/>
            <w:sz w:val="24"/>
            <w:szCs w:val="24"/>
          </w:rPr>
          <w:t>s</w:t>
        </w:r>
      </w:ins>
      <w:del w:id="678" w:author="Johanna Koolemans Beynen" w:date="2020-01-20T22:32:00Z">
        <w:r w:rsidR="00F61F94" w:rsidDel="005D3CC6">
          <w:rPr>
            <w:rFonts w:ascii="Times New Roman" w:eastAsiaTheme="minorEastAsia" w:hAnsi="Times New Roman" w:cs="Times New Roman"/>
            <w:sz w:val="24"/>
            <w:szCs w:val="24"/>
          </w:rPr>
          <w:delText>n</w:delText>
        </w:r>
      </w:del>
      <w:r w:rsidR="00F61F94">
        <w:rPr>
          <w:rFonts w:ascii="Times New Roman" w:eastAsiaTheme="minorEastAsia" w:hAnsi="Times New Roman" w:cs="Times New Roman"/>
          <w:sz w:val="24"/>
          <w:szCs w:val="24"/>
        </w:rPr>
        <w:t xml:space="preserve"> how some variables </w:t>
      </w:r>
      <w:r w:rsidR="00F92E91">
        <w:rPr>
          <w:rFonts w:ascii="Times New Roman" w:eastAsiaTheme="minorEastAsia" w:hAnsi="Times New Roman" w:cs="Times New Roman"/>
          <w:sz w:val="24"/>
          <w:szCs w:val="24"/>
        </w:rPr>
        <w:t>could lose</w:t>
      </w:r>
      <w:r w:rsidR="00F61F94">
        <w:rPr>
          <w:rFonts w:ascii="Times New Roman" w:eastAsiaTheme="minorEastAsia" w:hAnsi="Times New Roman" w:cs="Times New Roman"/>
          <w:sz w:val="24"/>
          <w:szCs w:val="24"/>
        </w:rPr>
        <w:t xml:space="preserve"> </w:t>
      </w:r>
      <w:r w:rsidR="00DE6FF5">
        <w:rPr>
          <w:rFonts w:ascii="Times New Roman" w:eastAsiaTheme="minorEastAsia" w:hAnsi="Times New Roman" w:cs="Times New Roman"/>
          <w:sz w:val="24"/>
          <w:szCs w:val="24"/>
        </w:rPr>
        <w:t>their</w:t>
      </w:r>
      <w:r w:rsidR="00F61F94">
        <w:rPr>
          <w:rFonts w:ascii="Times New Roman" w:eastAsiaTheme="minorEastAsia" w:hAnsi="Times New Roman" w:cs="Times New Roman"/>
          <w:sz w:val="24"/>
          <w:szCs w:val="24"/>
        </w:rPr>
        <w:t xml:space="preserve"> significant levels </w:t>
      </w:r>
      <w:r w:rsidR="00F92E91">
        <w:rPr>
          <w:rFonts w:ascii="Times New Roman" w:eastAsiaTheme="minorEastAsia" w:hAnsi="Times New Roman" w:cs="Times New Roman"/>
          <w:sz w:val="24"/>
          <w:szCs w:val="24"/>
        </w:rPr>
        <w:t xml:space="preserve">(see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t-3</m:t>
            </m:r>
          </m:sub>
        </m:sSub>
      </m:oMath>
      <w:r w:rsidR="00F92E9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IndustrialActivity</m:t>
            </m:r>
          </m:e>
          <m:sub>
            <m:r>
              <w:rPr>
                <w:rFonts w:ascii="Cambria Math" w:eastAsiaTheme="minorEastAsia" w:hAnsi="Cambria Math" w:cs="Times New Roman"/>
                <w:sz w:val="24"/>
                <w:szCs w:val="24"/>
              </w:rPr>
              <m:t>t-2</m:t>
            </m:r>
          </m:sub>
        </m:sSub>
      </m:oMath>
      <w:r w:rsidR="00F92E9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ANTAD</m:t>
            </m:r>
          </m:e>
          <m:sub>
            <m:r>
              <w:rPr>
                <w:rFonts w:ascii="Cambria Math" w:eastAsiaTheme="minorEastAsia" w:hAnsi="Cambria Math" w:cs="Times New Roman"/>
                <w:sz w:val="24"/>
                <w:szCs w:val="24"/>
              </w:rPr>
              <m:t>t</m:t>
            </m:r>
          </m:sub>
        </m:sSub>
      </m:oMath>
      <w:r w:rsidR="00F92E9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EMEC</m:t>
            </m:r>
          </m:e>
          <m:sub>
            <m:r>
              <w:rPr>
                <w:rFonts w:ascii="Cambria Math" w:eastAsiaTheme="minorEastAsia" w:hAnsi="Cambria Math" w:cs="Times New Roman"/>
                <w:sz w:val="24"/>
                <w:szCs w:val="24"/>
              </w:rPr>
              <m:t>t</m:t>
            </m:r>
          </m:sub>
        </m:sSub>
      </m:oMath>
      <w:r w:rsidR="00F92E91">
        <w:rPr>
          <w:rFonts w:ascii="Times New Roman" w:eastAsiaTheme="minorEastAsia" w:hAnsi="Times New Roman" w:cs="Times New Roman"/>
          <w:sz w:val="24"/>
          <w:szCs w:val="24"/>
        </w:rPr>
        <w:t xml:space="preserve"> in Table 1) </w:t>
      </w:r>
      <w:r w:rsidR="00DE6FF5" w:rsidRPr="00DE6FF5">
        <w:rPr>
          <w:rFonts w:ascii="Times New Roman" w:eastAsiaTheme="minorEastAsia" w:hAnsi="Times New Roman" w:cs="Times New Roman"/>
          <w:sz w:val="24"/>
          <w:szCs w:val="24"/>
        </w:rPr>
        <w:t xml:space="preserve">due to data revisions and due to changes in the seasonally adjustment models, but </w:t>
      </w:r>
      <w:del w:id="679" w:author="Johanna Koolemans Beynen" w:date="2020-01-20T22:33:00Z">
        <w:r w:rsidR="00DE6FF5" w:rsidRPr="00DE6FF5" w:rsidDel="005D3CC6">
          <w:rPr>
            <w:rFonts w:ascii="Times New Roman" w:eastAsiaTheme="minorEastAsia" w:hAnsi="Times New Roman" w:cs="Times New Roman"/>
            <w:sz w:val="24"/>
            <w:szCs w:val="24"/>
          </w:rPr>
          <w:delText xml:space="preserve">still </w:delText>
        </w:r>
      </w:del>
      <w:r w:rsidR="00DE6FF5" w:rsidRPr="00DE6FF5">
        <w:rPr>
          <w:rFonts w:ascii="Times New Roman" w:eastAsiaTheme="minorEastAsia" w:hAnsi="Times New Roman" w:cs="Times New Roman"/>
          <w:sz w:val="24"/>
          <w:szCs w:val="24"/>
        </w:rPr>
        <w:t xml:space="preserve">I included those variables </w:t>
      </w:r>
      <w:ins w:id="680" w:author="Johanna Koolemans Beynen" w:date="2020-01-20T22:33:00Z">
        <w:r w:rsidR="005D3CC6">
          <w:rPr>
            <w:rFonts w:ascii="Times New Roman" w:eastAsiaTheme="minorEastAsia" w:hAnsi="Times New Roman" w:cs="Times New Roman"/>
            <w:sz w:val="24"/>
            <w:szCs w:val="24"/>
          </w:rPr>
          <w:t xml:space="preserve">nevertheless, </w:t>
        </w:r>
      </w:ins>
      <w:r w:rsidR="00DE6FF5" w:rsidRPr="00DE6FF5">
        <w:rPr>
          <w:rFonts w:ascii="Times New Roman" w:eastAsiaTheme="minorEastAsia" w:hAnsi="Times New Roman" w:cs="Times New Roman"/>
          <w:sz w:val="24"/>
          <w:szCs w:val="24"/>
        </w:rPr>
        <w:t xml:space="preserve">in order to keep track of them and to have comparable forecast among quarters, despite data revisions. </w:t>
      </w:r>
      <w:del w:id="681" w:author="Johanna Koolemans Beynen" w:date="2020-01-20T22:33:00Z">
        <w:r w:rsidR="00DE6FF5" w:rsidRPr="00DE6FF5" w:rsidDel="005D3CC6">
          <w:rPr>
            <w:rFonts w:ascii="Times New Roman" w:eastAsiaTheme="minorEastAsia" w:hAnsi="Times New Roman" w:cs="Times New Roman"/>
            <w:sz w:val="24"/>
            <w:szCs w:val="24"/>
          </w:rPr>
          <w:delText>These are the kind of issues that forecasters have to deal with when working with real time figures.</w:delText>
        </w:r>
      </w:del>
    </w:p>
    <w:p w14:paraId="66E4A92D" w14:textId="56F636DD" w:rsidR="00603DD3" w:rsidRPr="00AC77BB" w:rsidRDefault="00603DD3" w:rsidP="00603DD3">
      <w:pPr>
        <w:spacing w:line="360" w:lineRule="auto"/>
        <w:jc w:val="both"/>
        <w:rPr>
          <w:rFonts w:ascii="Times New Roman" w:hAnsi="Times New Roman" w:cs="Times New Roman"/>
          <w:b/>
          <w:sz w:val="28"/>
        </w:rPr>
      </w:pPr>
      <w:r w:rsidRPr="00AC77BB">
        <w:rPr>
          <w:rFonts w:ascii="Times New Roman" w:hAnsi="Times New Roman" w:cs="Times New Roman"/>
          <w:b/>
          <w:sz w:val="28"/>
        </w:rPr>
        <w:t>5.2</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28"/>
        </w:rPr>
        <w:t xml:space="preserve"> </w:t>
      </w:r>
      <w:r w:rsidR="00AC77BB" w:rsidRPr="00AC77BB">
        <w:rPr>
          <w:rFonts w:ascii="Times New Roman" w:hAnsi="Times New Roman" w:cs="Times New Roman"/>
          <w:b/>
          <w:sz w:val="28"/>
        </w:rPr>
        <w:t>D</w:t>
      </w:r>
      <w:r w:rsidR="00AC77BB">
        <w:rPr>
          <w:rFonts w:ascii="Times New Roman" w:hAnsi="Times New Roman" w:cs="Times New Roman"/>
          <w:b/>
          <w:sz w:val="28"/>
        </w:rPr>
        <w:t>F</w:t>
      </w:r>
      <w:ins w:id="682" w:author="Johanna Koolemans Beynen" w:date="2020-01-20T16:16:00Z">
        <w:r w:rsidR="00336653">
          <w:rPr>
            <w:rFonts w:ascii="Times New Roman" w:hAnsi="Times New Roman" w:cs="Times New Roman"/>
            <w:b/>
            <w:sz w:val="28"/>
          </w:rPr>
          <w:t xml:space="preserve"> </w:t>
        </w:r>
      </w:ins>
      <w:ins w:id="683" w:author="Johanna Koolemans Beynen" w:date="2020-01-20T22:31:00Z">
        <w:r w:rsidR="005D3CC6">
          <w:rPr>
            <w:rFonts w:ascii="Times New Roman" w:hAnsi="Times New Roman" w:cs="Times New Roman"/>
            <w:b/>
            <w:sz w:val="28"/>
          </w:rPr>
          <w:t>m</w:t>
        </w:r>
      </w:ins>
      <w:del w:id="684" w:author="Johanna Koolemans Beynen" w:date="2020-01-20T22:31:00Z">
        <w:r w:rsidR="00AC77BB" w:rsidDel="005D3CC6">
          <w:rPr>
            <w:rFonts w:ascii="Times New Roman" w:hAnsi="Times New Roman" w:cs="Times New Roman"/>
            <w:b/>
            <w:sz w:val="28"/>
          </w:rPr>
          <w:delText>M</w:delText>
        </w:r>
      </w:del>
      <w:ins w:id="685" w:author="Johanna Koolemans Beynen" w:date="2020-01-20T16:16:00Z">
        <w:r w:rsidR="00336653">
          <w:rPr>
            <w:rFonts w:ascii="Times New Roman" w:hAnsi="Times New Roman" w:cs="Times New Roman"/>
            <w:b/>
            <w:sz w:val="28"/>
          </w:rPr>
          <w:t>odel</w:t>
        </w:r>
      </w:ins>
      <w:r w:rsidR="00AC77BB">
        <w:rPr>
          <w:rFonts w:ascii="Times New Roman" w:hAnsi="Times New Roman" w:cs="Times New Roman"/>
          <w:b/>
          <w:sz w:val="28"/>
        </w:rPr>
        <w:t xml:space="preserve"> </w:t>
      </w:r>
      <w:ins w:id="686" w:author="Johanna Koolemans Beynen" w:date="2020-01-20T22:31:00Z">
        <w:r w:rsidR="005D3CC6">
          <w:rPr>
            <w:rFonts w:ascii="Times New Roman" w:hAnsi="Times New Roman" w:cs="Times New Roman"/>
            <w:b/>
            <w:sz w:val="28"/>
          </w:rPr>
          <w:t>e</w:t>
        </w:r>
      </w:ins>
      <w:del w:id="687" w:author="Johanna Koolemans Beynen" w:date="2020-01-20T22:31:00Z">
        <w:r w:rsidR="00AC77BB" w:rsidDel="005D3CC6">
          <w:rPr>
            <w:rFonts w:ascii="Times New Roman" w:hAnsi="Times New Roman" w:cs="Times New Roman"/>
            <w:b/>
            <w:sz w:val="28"/>
          </w:rPr>
          <w:delText>E</w:delText>
        </w:r>
      </w:del>
      <w:r w:rsidR="00AC77BB">
        <w:rPr>
          <w:rFonts w:ascii="Times New Roman" w:hAnsi="Times New Roman" w:cs="Times New Roman"/>
          <w:b/>
          <w:sz w:val="28"/>
        </w:rPr>
        <w:t>stimation</w:t>
      </w:r>
    </w:p>
    <w:p w14:paraId="6D3B08F3" w14:textId="4B76CEBD" w:rsidR="00603DD3" w:rsidRPr="007757D4" w:rsidRDefault="007757D4" w:rsidP="00603DD3">
      <w:pPr>
        <w:spacing w:line="360" w:lineRule="auto"/>
        <w:jc w:val="both"/>
        <w:rPr>
          <w:rFonts w:ascii="Times New Roman" w:hAnsi="Times New Roman" w:cs="Times New Roman"/>
          <w:sz w:val="24"/>
          <w:szCs w:val="24"/>
        </w:rPr>
      </w:pPr>
      <w:del w:id="688" w:author="Johanna Koolemans Beynen" w:date="2020-02-09T15:51:00Z">
        <w:r w:rsidRPr="007757D4" w:rsidDel="006B70DE">
          <w:rPr>
            <w:rFonts w:ascii="Times New Roman" w:hAnsi="Times New Roman" w:cs="Times New Roman"/>
            <w:sz w:val="24"/>
            <w:szCs w:val="24"/>
          </w:rPr>
          <w:delText>In the case of</w:delText>
        </w:r>
      </w:del>
      <w:ins w:id="689" w:author="Johanna Koolemans Beynen" w:date="2020-02-09T15:51:00Z">
        <w:r w:rsidR="006B70DE">
          <w:rPr>
            <w:rFonts w:ascii="Times New Roman" w:hAnsi="Times New Roman" w:cs="Times New Roman"/>
            <w:sz w:val="24"/>
            <w:szCs w:val="24"/>
          </w:rPr>
          <w:t xml:space="preserve">To estimate the </w:t>
        </w:r>
      </w:ins>
      <w:ins w:id="690" w:author="Johanna Koolemans Beynen" w:date="2020-02-09T15:52:00Z">
        <w:r w:rsidR="006B70DE">
          <w:rPr>
            <w:rFonts w:ascii="Times New Roman" w:hAnsi="Times New Roman" w:cs="Times New Roman"/>
            <w:sz w:val="24"/>
            <w:szCs w:val="24"/>
          </w:rPr>
          <w:t>coefficients</w:t>
        </w:r>
      </w:ins>
      <w:ins w:id="691" w:author="Johanna Koolemans Beynen" w:date="2020-02-09T15:51:00Z">
        <w:r w:rsidR="006B70DE">
          <w:rPr>
            <w:rFonts w:ascii="Times New Roman" w:hAnsi="Times New Roman" w:cs="Times New Roman"/>
            <w:sz w:val="24"/>
            <w:szCs w:val="24"/>
          </w:rPr>
          <w:t xml:space="preserve"> of</w:t>
        </w:r>
      </w:ins>
      <w:r w:rsidRPr="007757D4">
        <w:rPr>
          <w:rFonts w:ascii="Times New Roman" w:hAnsi="Times New Roman" w:cs="Times New Roman"/>
          <w:sz w:val="24"/>
          <w:szCs w:val="24"/>
        </w:rPr>
        <w:t xml:space="preserve"> the </w:t>
      </w:r>
      <w:r w:rsidR="00AD76E8">
        <w:rPr>
          <w:rFonts w:ascii="Times New Roman" w:hAnsi="Times New Roman" w:cs="Times New Roman"/>
          <w:sz w:val="24"/>
          <w:szCs w:val="24"/>
        </w:rPr>
        <w:t>DF</w:t>
      </w:r>
      <w:ins w:id="692" w:author="Johanna Koolemans Beynen" w:date="2020-01-20T16:16:00Z">
        <w:r w:rsidR="00336653">
          <w:rPr>
            <w:rFonts w:ascii="Times New Roman" w:hAnsi="Times New Roman" w:cs="Times New Roman"/>
            <w:sz w:val="24"/>
            <w:szCs w:val="24"/>
          </w:rPr>
          <w:t xml:space="preserve"> model</w:t>
        </w:r>
      </w:ins>
      <w:del w:id="693" w:author="Johanna Koolemans Beynen" w:date="2020-01-20T16:16:00Z">
        <w:r w:rsidR="00AD76E8" w:rsidDel="00336653">
          <w:rPr>
            <w:rFonts w:ascii="Times New Roman" w:hAnsi="Times New Roman" w:cs="Times New Roman"/>
            <w:sz w:val="24"/>
            <w:szCs w:val="24"/>
          </w:rPr>
          <w:delText>M</w:delText>
        </w:r>
      </w:del>
      <w:r w:rsidRPr="007757D4">
        <w:rPr>
          <w:rFonts w:ascii="Times New Roman" w:hAnsi="Times New Roman" w:cs="Times New Roman"/>
          <w:sz w:val="24"/>
          <w:szCs w:val="24"/>
        </w:rPr>
        <w:t>, I</w:t>
      </w:r>
      <w:del w:id="694" w:author="Johanna Koolemans Beynen" w:date="2020-02-09T15:52:00Z">
        <w:r w:rsidRPr="007757D4" w:rsidDel="006B70DE">
          <w:rPr>
            <w:rFonts w:ascii="Times New Roman" w:hAnsi="Times New Roman" w:cs="Times New Roman"/>
            <w:sz w:val="24"/>
            <w:szCs w:val="24"/>
          </w:rPr>
          <w:delText xml:space="preserve"> only</w:delText>
        </w:r>
      </w:del>
      <w:r w:rsidRPr="007757D4">
        <w:rPr>
          <w:rFonts w:ascii="Times New Roman" w:hAnsi="Times New Roman" w:cs="Times New Roman"/>
          <w:sz w:val="24"/>
          <w:szCs w:val="24"/>
        </w:rPr>
        <w:t xml:space="preserve"> use the 11 variables of the CI-3</w:t>
      </w:r>
      <w:del w:id="695" w:author="Johanna Koolemans Beynen" w:date="2020-02-09T15:52:00Z">
        <w:r w:rsidRPr="007757D4" w:rsidDel="006B70DE">
          <w:rPr>
            <w:rFonts w:ascii="Times New Roman" w:hAnsi="Times New Roman" w:cs="Times New Roman"/>
            <w:sz w:val="24"/>
            <w:szCs w:val="24"/>
          </w:rPr>
          <w:delText>. I use the</w:delText>
        </w:r>
      </w:del>
      <w:ins w:id="696" w:author="Johanna Koolemans Beynen" w:date="2020-02-09T15:52:00Z">
        <w:r w:rsidR="006B70DE">
          <w:rPr>
            <w:rFonts w:ascii="Times New Roman" w:hAnsi="Times New Roman" w:cs="Times New Roman"/>
            <w:sz w:val="24"/>
            <w:szCs w:val="24"/>
          </w:rPr>
          <w:t xml:space="preserve"> </w:t>
        </w:r>
      </w:ins>
      <w:ins w:id="697" w:author="Johanna Koolemans Beynen" w:date="2020-02-09T16:00:00Z">
        <w:r w:rsidR="006B70DE">
          <w:rPr>
            <w:rFonts w:ascii="Times New Roman" w:hAnsi="Times New Roman" w:cs="Times New Roman"/>
            <w:sz w:val="24"/>
            <w:szCs w:val="24"/>
          </w:rPr>
          <w:t xml:space="preserve">data set, </w:t>
        </w:r>
      </w:ins>
      <w:ins w:id="698" w:author="Johanna Koolemans Beynen" w:date="2020-02-09T15:52:00Z">
        <w:r w:rsidR="006B70DE">
          <w:rPr>
            <w:rFonts w:ascii="Times New Roman" w:hAnsi="Times New Roman" w:cs="Times New Roman"/>
            <w:sz w:val="24"/>
            <w:szCs w:val="24"/>
          </w:rPr>
          <w:t xml:space="preserve">and the </w:t>
        </w:r>
      </w:ins>
      <w:r w:rsidRPr="007757D4">
        <w:rPr>
          <w:rFonts w:ascii="Times New Roman" w:hAnsi="Times New Roman" w:cs="Times New Roman"/>
          <w:sz w:val="24"/>
          <w:szCs w:val="24"/>
        </w:rPr>
        <w:t xml:space="preserve"> </w:t>
      </w:r>
      <w:ins w:id="699" w:author="Johanna Koolemans Beynen" w:date="2020-01-20T22:30:00Z">
        <w:r w:rsidR="005D3CC6">
          <w:rPr>
            <w:rFonts w:ascii="Times New Roman" w:hAnsi="Times New Roman" w:cs="Times New Roman"/>
            <w:sz w:val="24"/>
            <w:szCs w:val="24"/>
          </w:rPr>
          <w:t>m</w:t>
        </w:r>
      </w:ins>
      <w:del w:id="700" w:author="Johanna Koolemans Beynen" w:date="2020-01-20T22:30:00Z">
        <w:r w:rsidRPr="007757D4" w:rsidDel="005D3CC6">
          <w:rPr>
            <w:rFonts w:ascii="Times New Roman" w:hAnsi="Times New Roman" w:cs="Times New Roman"/>
            <w:sz w:val="24"/>
            <w:szCs w:val="24"/>
          </w:rPr>
          <w:delText>M</w:delText>
        </w:r>
      </w:del>
      <w:r w:rsidRPr="007757D4">
        <w:rPr>
          <w:rFonts w:ascii="Times New Roman" w:hAnsi="Times New Roman" w:cs="Times New Roman"/>
          <w:sz w:val="24"/>
          <w:szCs w:val="24"/>
        </w:rPr>
        <w:t xml:space="preserve">aximum </w:t>
      </w:r>
      <w:ins w:id="701" w:author="Johanna Koolemans Beynen" w:date="2020-01-20T22:30:00Z">
        <w:r w:rsidR="005D3CC6">
          <w:rPr>
            <w:rFonts w:ascii="Times New Roman" w:hAnsi="Times New Roman" w:cs="Times New Roman"/>
            <w:sz w:val="24"/>
            <w:szCs w:val="24"/>
          </w:rPr>
          <w:t>l</w:t>
        </w:r>
      </w:ins>
      <w:del w:id="702" w:author="Johanna Koolemans Beynen" w:date="2020-01-20T22:30:00Z">
        <w:r w:rsidRPr="007757D4" w:rsidDel="005D3CC6">
          <w:rPr>
            <w:rFonts w:ascii="Times New Roman" w:hAnsi="Times New Roman" w:cs="Times New Roman"/>
            <w:sz w:val="24"/>
            <w:szCs w:val="24"/>
          </w:rPr>
          <w:delText>L</w:delText>
        </w:r>
      </w:del>
      <w:r w:rsidRPr="007757D4">
        <w:rPr>
          <w:rFonts w:ascii="Times New Roman" w:hAnsi="Times New Roman" w:cs="Times New Roman"/>
          <w:sz w:val="24"/>
          <w:szCs w:val="24"/>
        </w:rPr>
        <w:t xml:space="preserve">ikelihood </w:t>
      </w:r>
      <w:ins w:id="703" w:author="Johanna Koolemans Beynen" w:date="2020-01-20T22:30:00Z">
        <w:r w:rsidR="005D3CC6">
          <w:rPr>
            <w:rFonts w:ascii="Times New Roman" w:hAnsi="Times New Roman" w:cs="Times New Roman"/>
            <w:sz w:val="24"/>
            <w:szCs w:val="24"/>
          </w:rPr>
          <w:t>m</w:t>
        </w:r>
      </w:ins>
      <w:del w:id="704" w:author="Johanna Koolemans Beynen" w:date="2020-01-20T22:30:00Z">
        <w:r w:rsidRPr="007757D4" w:rsidDel="005D3CC6">
          <w:rPr>
            <w:rFonts w:ascii="Times New Roman" w:hAnsi="Times New Roman" w:cs="Times New Roman"/>
            <w:sz w:val="24"/>
            <w:szCs w:val="24"/>
          </w:rPr>
          <w:delText>M</w:delText>
        </w:r>
      </w:del>
      <w:r w:rsidRPr="007757D4">
        <w:rPr>
          <w:rFonts w:ascii="Times New Roman" w:hAnsi="Times New Roman" w:cs="Times New Roman"/>
          <w:sz w:val="24"/>
          <w:szCs w:val="24"/>
        </w:rPr>
        <w:t>ethod (M</w:t>
      </w:r>
      <w:r w:rsidR="00E277FC">
        <w:rPr>
          <w:rFonts w:ascii="Times New Roman" w:hAnsi="Times New Roman" w:cs="Times New Roman"/>
          <w:sz w:val="24"/>
          <w:szCs w:val="24"/>
        </w:rPr>
        <w:t>L</w:t>
      </w:r>
      <w:r w:rsidRPr="007757D4">
        <w:rPr>
          <w:rFonts w:ascii="Times New Roman" w:hAnsi="Times New Roman" w:cs="Times New Roman"/>
          <w:sz w:val="24"/>
          <w:szCs w:val="24"/>
        </w:rPr>
        <w:t>)</w:t>
      </w:r>
      <w:del w:id="705" w:author="Johanna Koolemans Beynen" w:date="2020-02-09T15:53:00Z">
        <w:r w:rsidR="00E80199" w:rsidDel="006B70DE">
          <w:rPr>
            <w:rFonts w:ascii="Times New Roman" w:hAnsi="Times New Roman" w:cs="Times New Roman"/>
            <w:sz w:val="24"/>
            <w:szCs w:val="24"/>
          </w:rPr>
          <w:delText xml:space="preserve"> t</w:delText>
        </w:r>
        <w:r w:rsidR="00E80199" w:rsidRPr="007757D4" w:rsidDel="006B70DE">
          <w:rPr>
            <w:rFonts w:ascii="Times New Roman" w:hAnsi="Times New Roman" w:cs="Times New Roman"/>
            <w:sz w:val="24"/>
            <w:szCs w:val="24"/>
          </w:rPr>
          <w:delText>o estimate the coefficients of the model</w:delText>
        </w:r>
      </w:del>
      <w:r w:rsidRPr="007757D4">
        <w:rPr>
          <w:rFonts w:ascii="Times New Roman" w:hAnsi="Times New Roman" w:cs="Times New Roman"/>
          <w:sz w:val="24"/>
          <w:szCs w:val="24"/>
        </w:rPr>
        <w:t xml:space="preserve">. In turn, the parameters of the likelihood function are estimated with the Kalman </w:t>
      </w:r>
      <w:ins w:id="706" w:author="Johanna Koolemans Beynen" w:date="2020-01-20T22:30:00Z">
        <w:r w:rsidR="005D3CC6">
          <w:rPr>
            <w:rFonts w:ascii="Times New Roman" w:hAnsi="Times New Roman" w:cs="Times New Roman"/>
            <w:sz w:val="24"/>
            <w:szCs w:val="24"/>
          </w:rPr>
          <w:t>f</w:t>
        </w:r>
      </w:ins>
      <w:del w:id="707" w:author="Johanna Koolemans Beynen" w:date="2020-01-20T22:30:00Z">
        <w:r w:rsidDel="005D3CC6">
          <w:rPr>
            <w:rFonts w:ascii="Times New Roman" w:hAnsi="Times New Roman" w:cs="Times New Roman"/>
            <w:sz w:val="24"/>
            <w:szCs w:val="24"/>
          </w:rPr>
          <w:delText>F</w:delText>
        </w:r>
      </w:del>
      <w:r w:rsidRPr="007757D4">
        <w:rPr>
          <w:rFonts w:ascii="Times New Roman" w:hAnsi="Times New Roman" w:cs="Times New Roman"/>
          <w:sz w:val="24"/>
          <w:szCs w:val="24"/>
        </w:rPr>
        <w:t>ilter</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0"/>
      </w:r>
      <w:r w:rsidR="00603DD3" w:rsidRPr="007757D4">
        <w:rPr>
          <w:rFonts w:ascii="Times New Roman" w:hAnsi="Times New Roman" w:cs="Times New Roman"/>
          <w:sz w:val="24"/>
          <w:szCs w:val="24"/>
        </w:rPr>
        <w:t xml:space="preserve"> </w:t>
      </w:r>
      <w:r w:rsidRPr="007757D4">
        <w:rPr>
          <w:rFonts w:ascii="Times New Roman" w:hAnsi="Times New Roman" w:cs="Times New Roman"/>
          <w:sz w:val="24"/>
          <w:szCs w:val="24"/>
        </w:rPr>
        <w:t xml:space="preserve">This requires initial values for the state variables, as well as a covariance matrix to begin </w:t>
      </w:r>
      <w:del w:id="710" w:author="Johanna Koolemans Beynen" w:date="2020-02-09T15:53:00Z">
        <w:r w:rsidRPr="007757D4" w:rsidDel="006B70DE">
          <w:rPr>
            <w:rFonts w:ascii="Times New Roman" w:hAnsi="Times New Roman" w:cs="Times New Roman"/>
            <w:sz w:val="24"/>
            <w:szCs w:val="24"/>
          </w:rPr>
          <w:delText xml:space="preserve">with </w:delText>
        </w:r>
      </w:del>
      <w:r w:rsidRPr="007757D4">
        <w:rPr>
          <w:rFonts w:ascii="Times New Roman" w:hAnsi="Times New Roman" w:cs="Times New Roman"/>
          <w:sz w:val="24"/>
          <w:szCs w:val="24"/>
        </w:rPr>
        <w:t>the rec</w:t>
      </w:r>
      <w:r w:rsidR="00E277FC">
        <w:rPr>
          <w:rFonts w:ascii="Times New Roman" w:hAnsi="Times New Roman" w:cs="Times New Roman"/>
          <w:sz w:val="24"/>
          <w:szCs w:val="24"/>
        </w:rPr>
        <w:t>ursive process. For this, I use</w:t>
      </w:r>
      <w:r w:rsidRPr="007757D4">
        <w:rPr>
          <w:rFonts w:ascii="Times New Roman" w:hAnsi="Times New Roman" w:cs="Times New Roman"/>
          <w:sz w:val="24"/>
          <w:szCs w:val="24"/>
        </w:rPr>
        <w:t xml:space="preserve"> the method suggested in Hamilton (1994b)</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1"/>
      </w:r>
      <w:r w:rsidR="00603DD3" w:rsidRPr="007757D4">
        <w:rPr>
          <w:rFonts w:ascii="Times New Roman" w:hAnsi="Times New Roman" w:cs="Times New Roman"/>
          <w:sz w:val="24"/>
          <w:szCs w:val="24"/>
        </w:rPr>
        <w:t xml:space="preserve"> </w:t>
      </w:r>
    </w:p>
    <w:p w14:paraId="0CD337CF" w14:textId="2F161FF2" w:rsidR="00603DD3" w:rsidRPr="007757D4" w:rsidRDefault="007757D4" w:rsidP="00603DD3">
      <w:pPr>
        <w:spacing w:line="360" w:lineRule="auto"/>
        <w:jc w:val="both"/>
        <w:rPr>
          <w:rFonts w:ascii="Times New Roman" w:hAnsi="Times New Roman" w:cs="Times New Roman"/>
          <w:sz w:val="24"/>
          <w:szCs w:val="24"/>
        </w:rPr>
      </w:pPr>
      <w:r w:rsidRPr="007757D4">
        <w:rPr>
          <w:rFonts w:ascii="Times New Roman" w:hAnsi="Times New Roman" w:cs="Times New Roman"/>
          <w:sz w:val="24"/>
          <w:szCs w:val="24"/>
        </w:rPr>
        <w:t xml:space="preserve">The </w:t>
      </w:r>
      <w:r>
        <w:rPr>
          <w:rFonts w:ascii="Times New Roman" w:hAnsi="Times New Roman" w:cs="Times New Roman"/>
          <w:sz w:val="24"/>
          <w:szCs w:val="24"/>
        </w:rPr>
        <w:t xml:space="preserve">estimated </w:t>
      </w:r>
      <w:ins w:id="713" w:author="Johanna Koolemans Beynen" w:date="2020-01-20T16:16:00Z">
        <w:r w:rsidR="00336653">
          <w:rPr>
            <w:rFonts w:ascii="Times New Roman" w:hAnsi="Times New Roman" w:cs="Times New Roman"/>
            <w:sz w:val="24"/>
            <w:szCs w:val="24"/>
          </w:rPr>
          <w:t>s</w:t>
        </w:r>
      </w:ins>
      <w:del w:id="714" w:author="Johanna Koolemans Beynen" w:date="2020-01-20T16:16:00Z">
        <w:r w:rsidRPr="007757D4" w:rsidDel="00336653">
          <w:rPr>
            <w:rFonts w:ascii="Times New Roman" w:hAnsi="Times New Roman" w:cs="Times New Roman"/>
            <w:sz w:val="24"/>
            <w:szCs w:val="24"/>
          </w:rPr>
          <w:delText>S</w:delText>
        </w:r>
      </w:del>
      <w:r w:rsidRPr="007757D4">
        <w:rPr>
          <w:rFonts w:ascii="Times New Roman" w:hAnsi="Times New Roman" w:cs="Times New Roman"/>
          <w:sz w:val="24"/>
          <w:szCs w:val="24"/>
        </w:rPr>
        <w:t xml:space="preserve">tate </w:t>
      </w:r>
      <w:ins w:id="715" w:author="Johanna Koolemans Beynen" w:date="2020-01-20T16:17:00Z">
        <w:r w:rsidR="00336653">
          <w:rPr>
            <w:rFonts w:ascii="Times New Roman" w:hAnsi="Times New Roman" w:cs="Times New Roman"/>
            <w:sz w:val="24"/>
            <w:szCs w:val="24"/>
          </w:rPr>
          <w:t>s</w:t>
        </w:r>
      </w:ins>
      <w:del w:id="716" w:author="Johanna Koolemans Beynen" w:date="2020-01-20T16:16:00Z">
        <w:r w:rsidRPr="007757D4" w:rsidDel="00336653">
          <w:rPr>
            <w:rFonts w:ascii="Times New Roman" w:hAnsi="Times New Roman" w:cs="Times New Roman"/>
            <w:sz w:val="24"/>
            <w:szCs w:val="24"/>
          </w:rPr>
          <w:delText>S</w:delText>
        </w:r>
      </w:del>
      <w:r w:rsidRPr="007757D4">
        <w:rPr>
          <w:rFonts w:ascii="Times New Roman" w:hAnsi="Times New Roman" w:cs="Times New Roman"/>
          <w:sz w:val="24"/>
          <w:szCs w:val="24"/>
        </w:rPr>
        <w:t xml:space="preserve">pace </w:t>
      </w:r>
      <w:ins w:id="717" w:author="Johanna Koolemans Beynen" w:date="2020-01-20T16:17:00Z">
        <w:r w:rsidR="00336653">
          <w:rPr>
            <w:rFonts w:ascii="Times New Roman" w:hAnsi="Times New Roman" w:cs="Times New Roman"/>
            <w:sz w:val="24"/>
            <w:szCs w:val="24"/>
          </w:rPr>
          <w:t>m</w:t>
        </w:r>
      </w:ins>
      <w:del w:id="718" w:author="Johanna Koolemans Beynen" w:date="2020-01-20T16:17:00Z">
        <w:r w:rsidRPr="007757D4" w:rsidDel="00336653">
          <w:rPr>
            <w:rFonts w:ascii="Times New Roman" w:hAnsi="Times New Roman" w:cs="Times New Roman"/>
            <w:sz w:val="24"/>
            <w:szCs w:val="24"/>
          </w:rPr>
          <w:delText>M</w:delText>
        </w:r>
      </w:del>
      <w:r w:rsidRPr="007757D4">
        <w:rPr>
          <w:rFonts w:ascii="Times New Roman" w:hAnsi="Times New Roman" w:cs="Times New Roman"/>
          <w:sz w:val="24"/>
          <w:szCs w:val="24"/>
        </w:rPr>
        <w:t>odel has the follow</w:t>
      </w:r>
      <w:r w:rsidR="00886A63">
        <w:rPr>
          <w:rFonts w:ascii="Times New Roman" w:hAnsi="Times New Roman" w:cs="Times New Roman"/>
          <w:sz w:val="24"/>
          <w:szCs w:val="24"/>
        </w:rPr>
        <w:t xml:space="preserve">ing </w:t>
      </w:r>
      <w:r w:rsidRPr="007757D4">
        <w:rPr>
          <w:rFonts w:ascii="Times New Roman" w:hAnsi="Times New Roman" w:cs="Times New Roman"/>
          <w:sz w:val="24"/>
          <w:szCs w:val="24"/>
        </w:rPr>
        <w:t>state</w:t>
      </w:r>
      <w:r w:rsidR="00886A63">
        <w:rPr>
          <w:rFonts w:ascii="Times New Roman" w:hAnsi="Times New Roman" w:cs="Times New Roman"/>
          <w:sz w:val="24"/>
          <w:szCs w:val="24"/>
        </w:rPr>
        <w:t xml:space="preserve"> equation</w:t>
      </w:r>
      <w:r w:rsidRPr="007757D4">
        <w:rPr>
          <w:rFonts w:ascii="Times New Roman" w:hAnsi="Times New Roman" w:cs="Times New Roman"/>
          <w:sz w:val="24"/>
          <w:szCs w:val="24"/>
        </w:rPr>
        <w:t>:</w:t>
      </w:r>
    </w:p>
    <w:p w14:paraId="1E10B879" w14:textId="77777777" w:rsidR="00603DD3" w:rsidRDefault="00E8595C" w:rsidP="00603DD3">
      <w:pPr>
        <w:jc w:val="both"/>
        <w:rPr>
          <w:rFonts w:ascii="Times New Roman" w:hAnsi="Times New Roman" w:cs="Times New Roman"/>
          <w:sz w:val="24"/>
          <w:szCs w:val="24"/>
          <w:lang w:val="es-MX"/>
        </w:rPr>
      </w:pPr>
      <m:oMathPara>
        <m:oMath>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2,</m:t>
                              </m:r>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3,</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4,</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5,</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6,</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7,</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8,</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9,</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10,</m:t>
                                                </m:r>
                                                <m:r>
                                                  <w:rPr>
                                                    <w:rFonts w:ascii="Cambria Math" w:hAnsi="Cambria Math" w:cs="Times New Roman"/>
                                                    <w:sz w:val="24"/>
                                                    <w:szCs w:val="24"/>
                                                    <w:lang w:val="es-MX"/>
                                                  </w:rPr>
                                                  <m:t>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11,</m:t>
                              </m:r>
                              <m:r>
                                <w:rPr>
                                  <w:rFonts w:ascii="Cambria Math" w:hAnsi="Cambria Math" w:cs="Times New Roman"/>
                                  <w:sz w:val="24"/>
                                  <w:szCs w:val="24"/>
                                  <w:lang w:val="es-MX"/>
                                </w:rPr>
                                <m:t>t</m:t>
                              </m:r>
                            </m:sub>
                          </m:sSub>
                        </m:e>
                      </m:mr>
                    </m:m>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s-MX"/>
                </w:rPr>
              </m:ctrlPr>
            </m:dP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φ</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3</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4</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5</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6</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7</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8</m:t>
                                                                              </m:r>
                                                                            </m:sub>
                                                                          </m:sSub>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9</m:t>
                                                                              </m:r>
                                                                            </m:sub>
                                                                          </m:sSub>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10</m:t>
                                                                                          </m:r>
                                                                                        </m:sub>
                                                                                      </m:sSub>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11</m:t>
                                                                                          </m:r>
                                                                                        </m:sub>
                                                                                      </m:sSub>
                                                                                    </m:e>
                                                                                  </m:mr>
                                                                                </m:m>
                                                                              </m:e>
                                                                            </m:mr>
                                                                          </m:m>
                                                                        </m:e>
                                                                      </m:mr>
                                                                    </m:m>
                                                                  </m:e>
                                                                </m:mr>
                                                              </m:m>
                                                            </m:e>
                                                          </m:mr>
                                                        </m:m>
                                                      </m:e>
                                                    </m:mr>
                                                  </m:m>
                                                </m:e>
                                              </m:mr>
                                            </m:m>
                                          </m:e>
                                        </m:mr>
                                      </m:m>
                                    </m:e>
                                  </m:mr>
                                </m:m>
                              </m:e>
                            </m:mr>
                          </m:m>
                        </m:e>
                      </m:mr>
                    </m:m>
                  </m:e>
                </m:mr>
              </m:m>
            </m:e>
          </m:d>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2,</m:t>
                              </m:r>
                              <m:r>
                                <w:rPr>
                                  <w:rFonts w:ascii="Cambria Math" w:hAnsi="Cambria Math" w:cs="Times New Roman"/>
                                  <w:sz w:val="24"/>
                                  <w:szCs w:val="24"/>
                                  <w:lang w:val="es-MX"/>
                                </w:rPr>
                                <m:t>t</m:t>
                              </m:r>
                              <m:r>
                                <w:rPr>
                                  <w:rFonts w:ascii="Cambria Math" w:hAnsi="Cambria Math" w:cs="Times New Roman"/>
                                  <w:sz w:val="24"/>
                                  <w:szCs w:val="24"/>
                                </w:rPr>
                                <m:t>-1</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3,</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4,</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5,</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6,</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7,</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8,</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9,</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10,</m:t>
                                                </m:r>
                                                <m:r>
                                                  <w:rPr>
                                                    <w:rFonts w:ascii="Cambria Math" w:hAnsi="Cambria Math" w:cs="Times New Roman"/>
                                                    <w:sz w:val="24"/>
                                                    <w:szCs w:val="24"/>
                                                    <w:lang w:val="es-MX"/>
                                                  </w:rPr>
                                                  <m:t>t</m:t>
                                                </m:r>
                                                <m:r>
                                                  <w:rPr>
                                                    <w:rFonts w:ascii="Cambria Math" w:hAnsi="Cambria Math" w:cs="Times New Roman"/>
                                                    <w:sz w:val="24"/>
                                                    <w:szCs w:val="24"/>
                                                  </w:rPr>
                                                  <m:t>-1</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11,</m:t>
                              </m:r>
                              <m:r>
                                <w:rPr>
                                  <w:rFonts w:ascii="Cambria Math" w:hAnsi="Cambria Math" w:cs="Times New Roman"/>
                                  <w:sz w:val="24"/>
                                  <w:szCs w:val="24"/>
                                  <w:lang w:val="es-MX"/>
                                </w:rPr>
                                <m:t>t</m:t>
                              </m:r>
                              <m:r>
                                <w:rPr>
                                  <w:rFonts w:ascii="Cambria Math" w:hAnsi="Cambria Math" w:cs="Times New Roman"/>
                                  <w:sz w:val="24"/>
                                  <w:szCs w:val="24"/>
                                </w:rPr>
                                <m:t>-1</m:t>
                              </m:r>
                            </m:sub>
                          </m:sSub>
                        </m:e>
                      </m:mr>
                    </m:m>
                  </m:e>
                </m:mr>
              </m:m>
            </m:e>
          </m:d>
          <m:r>
            <w:rPr>
              <w:rFonts w:ascii="Cambria Math" w:eastAsiaTheme="minorEastAsia" w:hAnsi="Cambria Math" w:cs="Times New Roman"/>
              <w:sz w:val="24"/>
              <w:szCs w:val="24"/>
            </w:rPr>
            <m:t>+</m:t>
          </m:r>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η</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2,</m:t>
                              </m:r>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3,</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4,</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5,</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6,</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7,</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8,</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9,</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10,</m:t>
                                                </m:r>
                                                <m:r>
                                                  <w:rPr>
                                                    <w:rFonts w:ascii="Cambria Math" w:hAnsi="Cambria Math" w:cs="Times New Roman"/>
                                                    <w:sz w:val="24"/>
                                                    <w:szCs w:val="24"/>
                                                    <w:lang w:val="es-MX"/>
                                                  </w:rPr>
                                                  <m:t>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11,</m:t>
                              </m:r>
                              <m:r>
                                <w:rPr>
                                  <w:rFonts w:ascii="Cambria Math" w:hAnsi="Cambria Math" w:cs="Times New Roman"/>
                                  <w:sz w:val="24"/>
                                  <w:szCs w:val="24"/>
                                  <w:lang w:val="es-MX"/>
                                </w:rPr>
                                <m:t>t</m:t>
                              </m:r>
                            </m:sub>
                          </m:sSub>
                        </m:e>
                      </m:mr>
                    </m:m>
                  </m:e>
                </m:mr>
              </m:m>
            </m:e>
          </m:d>
        </m:oMath>
      </m:oMathPara>
    </w:p>
    <w:p w14:paraId="0281BD3F" w14:textId="47977381" w:rsidR="00603DD3" w:rsidRPr="007757D4" w:rsidRDefault="00B44422" w:rsidP="00603DD3">
      <w:pPr>
        <w:spacing w:line="360" w:lineRule="auto"/>
        <w:jc w:val="both"/>
        <w:rPr>
          <w:rFonts w:ascii="Times New Roman" w:eastAsiaTheme="minorEastAsia" w:hAnsi="Times New Roman" w:cs="Times New Roman"/>
          <w:iCs/>
          <w:sz w:val="24"/>
          <w:szCs w:val="24"/>
        </w:rPr>
      </w:pPr>
      <w:r w:rsidRPr="007757D4">
        <w:rPr>
          <w:rFonts w:ascii="Times New Roman" w:hAnsi="Times New Roman" w:cs="Times New Roman"/>
          <w:sz w:val="24"/>
          <w:szCs w:val="24"/>
        </w:rPr>
        <w:t>With</w:t>
      </w:r>
      <w:r w:rsidR="00603DD3" w:rsidRPr="007757D4">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η</m:t>
            </m:r>
          </m:e>
          <m:sub>
            <m: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0,1</m:t>
            </m:r>
          </m:e>
        </m:d>
      </m:oMath>
      <w:r w:rsidR="00603DD3" w:rsidRPr="007757D4">
        <w:rPr>
          <w:rFonts w:ascii="Times New Roman" w:eastAsiaTheme="minorEastAsia" w:hAnsi="Times New Roman" w:cs="Times New Roman"/>
          <w:iCs/>
          <w:sz w:val="24"/>
          <w:szCs w:val="24"/>
        </w:rPr>
        <w:t xml:space="preserve"> </w:t>
      </w:r>
      <w:r w:rsidR="007757D4">
        <w:rPr>
          <w:rFonts w:ascii="Times New Roman" w:eastAsiaTheme="minorEastAsia" w:hAnsi="Times New Roman" w:cs="Times New Roman"/>
          <w:iCs/>
          <w:sz w:val="24"/>
          <w:szCs w:val="24"/>
        </w:rPr>
        <w:t>and</w:t>
      </w:r>
      <w:r w:rsidR="00603DD3" w:rsidRPr="007757D4">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lang w:val="es-MX"/>
              </w:rPr>
              <m:t>i</m:t>
            </m:r>
            <m:r>
              <w:rPr>
                <w:rFonts w:ascii="Cambria Math" w:hAnsi="Cambria Math" w:cs="Times New Roman"/>
                <w:sz w:val="24"/>
                <w:szCs w:val="24"/>
              </w:rPr>
              <m:t>,</m:t>
            </m:r>
            <m: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m:t>
            </m:r>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σ</m:t>
                </m:r>
              </m:e>
              <m:sub>
                <m:r>
                  <w:rPr>
                    <w:rFonts w:ascii="Cambria Math" w:hAnsi="Cambria Math" w:cs="Times New Roman"/>
                    <w:sz w:val="24"/>
                    <w:szCs w:val="24"/>
                    <w:lang w:val="es-MX"/>
                  </w:rPr>
                  <m:t>i</m:t>
                </m:r>
              </m:sub>
              <m:sup>
                <m:r>
                  <w:rPr>
                    <w:rFonts w:ascii="Cambria Math" w:hAnsi="Cambria Math" w:cs="Times New Roman"/>
                    <w:sz w:val="24"/>
                    <w:szCs w:val="24"/>
                  </w:rPr>
                  <m:t>2</m:t>
                </m:r>
              </m:sup>
            </m:sSubSup>
          </m:e>
        </m:d>
      </m:oMath>
      <w:r w:rsidR="00603DD3" w:rsidRPr="007757D4">
        <w:rPr>
          <w:rFonts w:ascii="Times New Roman" w:eastAsiaTheme="minorEastAsia" w:hAnsi="Times New Roman" w:cs="Times New Roman"/>
          <w:iCs/>
          <w:sz w:val="24"/>
          <w:szCs w:val="24"/>
        </w:rPr>
        <w:t>.</w:t>
      </w:r>
    </w:p>
    <w:p w14:paraId="4645D1B5" w14:textId="06FEA2B6" w:rsidR="00603DD3" w:rsidRPr="00B44422" w:rsidRDefault="007757D4" w:rsidP="00603DD3">
      <w:pPr>
        <w:spacing w:line="360" w:lineRule="auto"/>
        <w:jc w:val="both"/>
        <w:rPr>
          <w:rFonts w:ascii="Times New Roman" w:eastAsiaTheme="minorEastAsia" w:hAnsi="Times New Roman" w:cs="Times New Roman"/>
          <w:iCs/>
          <w:sz w:val="24"/>
          <w:szCs w:val="24"/>
        </w:rPr>
      </w:pPr>
      <w:r w:rsidRPr="00B44422">
        <w:rPr>
          <w:rFonts w:ascii="Times New Roman" w:eastAsiaTheme="minorEastAsia" w:hAnsi="Times New Roman" w:cs="Times New Roman"/>
          <w:iCs/>
          <w:sz w:val="24"/>
          <w:szCs w:val="24"/>
        </w:rPr>
        <w:t>While the observation equation is</w:t>
      </w:r>
      <w:r w:rsidR="00603DD3" w:rsidRPr="00B44422">
        <w:rPr>
          <w:rFonts w:ascii="Times New Roman" w:eastAsiaTheme="minorEastAsia" w:hAnsi="Times New Roman" w:cs="Times New Roman"/>
          <w:iCs/>
          <w:sz w:val="24"/>
          <w:szCs w:val="24"/>
        </w:rPr>
        <w:t>:</w:t>
      </w:r>
    </w:p>
    <w:p w14:paraId="7F8AF2F4" w14:textId="77777777" w:rsidR="00603DD3" w:rsidRDefault="00E8595C" w:rsidP="00603DD3">
      <w:pPr>
        <w:jc w:val="both"/>
        <w:rPr>
          <w:rFonts w:ascii="Times New Roman" w:hAnsi="Times New Roman" w:cs="Times New Roman"/>
          <w:sz w:val="24"/>
          <w:szCs w:val="24"/>
          <w:lang w:val="es-MX"/>
        </w:rPr>
      </w:pPr>
      <m:oMathPara>
        <m:oMath>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IGAE</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Consumo</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IMAI</m:t>
                              </m:r>
                            </m:e>
                            <m:sub>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M</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ANTAD</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Cemento</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M4</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EMEC</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X</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CFE</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PEMEX</m:t>
                                                </m:r>
                                              </m:e>
                                              <m:sub>
                                                <m:r>
                                                  <w:rPr>
                                                    <w:rFonts w:ascii="Cambria Math" w:hAnsi="Cambria Math" w:cs="Times New Roman"/>
                                                    <w:sz w:val="24"/>
                                                    <w:szCs w:val="24"/>
                                                    <w:lang w:val="es-MX"/>
                                                  </w:rPr>
                                                  <m:t>t</m:t>
                                                </m:r>
                                              </m:sub>
                                            </m:sSub>
                                          </m:e>
                                        </m:mr>
                                      </m:m>
                                    </m:e>
                                  </m:mr>
                                </m:m>
                              </m:e>
                            </m:mr>
                          </m:m>
                        </m:e>
                      </m:mr>
                    </m:m>
                  </m:e>
                </m:mr>
              </m:m>
            </m:e>
          </m:d>
          <m:r>
            <w:rPr>
              <w:rFonts w:ascii="Cambria Math" w:eastAsiaTheme="minorEastAsia" w:hAnsi="Cambria Math" w:cs="Times New Roman"/>
              <w:sz w:val="24"/>
              <w:szCs w:val="24"/>
              <w:lang w:val="es-MX"/>
            </w:rPr>
            <m:t>=</m:t>
          </m:r>
          <m:d>
            <m:dPr>
              <m:ctrlPr>
                <w:rPr>
                  <w:rFonts w:ascii="Cambria Math" w:eastAsiaTheme="minorEastAsia" w:hAnsi="Cambria Math" w:cs="Times New Roman"/>
                  <w:i/>
                  <w:sz w:val="24"/>
                  <w:szCs w:val="24"/>
                  <w:lang w:val="es-MX"/>
                </w:rPr>
              </m:ctrlPr>
            </m:dP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m:t>
                              </m:r>
                            </m:sub>
                          </m:sSub>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2</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3</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4</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5</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6</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7</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8</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9</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10</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11</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mr>
                                                                                </m:m>
                                                                              </m:e>
                                                                            </m:mr>
                                                                          </m:m>
                                                                        </m:e>
                                                                      </m:mr>
                                                                    </m:m>
                                                                  </m:e>
                                                                </m:mr>
                                                              </m:m>
                                                            </m:e>
                                                          </m:mr>
                                                        </m:m>
                                                      </m:e>
                                                    </m:mr>
                                                  </m:m>
                                                </m:e>
                                              </m:mr>
                                            </m:m>
                                          </m:e>
                                        </m:mr>
                                      </m:m>
                                    </m:e>
                                  </m:mr>
                                </m:m>
                              </m:e>
                            </m:mr>
                          </m:m>
                        </m:e>
                      </m:mr>
                    </m:m>
                  </m:e>
                </m:mr>
              </m:m>
            </m:e>
          </m:d>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2,t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3,t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4,t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5,t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6,t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7,t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8,t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9,t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10,t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11,t</m:t>
                              </m:r>
                            </m:sub>
                          </m:sSub>
                        </m:e>
                      </m:mr>
                    </m:m>
                  </m:e>
                </m:mr>
              </m:m>
            </m:e>
          </m:d>
        </m:oMath>
      </m:oMathPara>
    </w:p>
    <w:p w14:paraId="1097888F" w14:textId="387AA0CD" w:rsidR="00603DD3" w:rsidRPr="00912E6E"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To use the factor</w:t>
      </w:r>
      <w:r w:rsidR="00E277FC">
        <w:rPr>
          <w:rFonts w:ascii="Times New Roman" w:hAnsi="Times New Roman" w:cs="Times New Roman"/>
          <w:sz w:val="24"/>
          <w:szCs w:val="24"/>
        </w:rPr>
        <w:t>(s)</w:t>
      </w:r>
      <w:r w:rsidRPr="00912E6E">
        <w:rPr>
          <w:rFonts w:ascii="Times New Roman" w:hAnsi="Times New Roman" w:cs="Times New Roman"/>
          <w:sz w:val="24"/>
          <w:szCs w:val="24"/>
        </w:rPr>
        <w:t xml:space="preserve"> obtained from the estimation of the </w:t>
      </w:r>
      <w:r w:rsidR="00AD76E8">
        <w:rPr>
          <w:rFonts w:ascii="Times New Roman" w:hAnsi="Times New Roman" w:cs="Times New Roman"/>
          <w:sz w:val="24"/>
          <w:szCs w:val="24"/>
        </w:rPr>
        <w:t>DF</w:t>
      </w:r>
      <w:ins w:id="719" w:author="Johanna Koolemans Beynen" w:date="2020-01-20T16:17:00Z">
        <w:r w:rsidR="00336653">
          <w:rPr>
            <w:rFonts w:ascii="Times New Roman" w:hAnsi="Times New Roman" w:cs="Times New Roman"/>
            <w:sz w:val="24"/>
            <w:szCs w:val="24"/>
          </w:rPr>
          <w:t xml:space="preserve"> model</w:t>
        </w:r>
      </w:ins>
      <w:del w:id="720" w:author="Johanna Koolemans Beynen" w:date="2020-01-20T16:17:00Z">
        <w:r w:rsidR="00AD76E8" w:rsidDel="00336653">
          <w:rPr>
            <w:rFonts w:ascii="Times New Roman" w:hAnsi="Times New Roman" w:cs="Times New Roman"/>
            <w:sz w:val="24"/>
            <w:szCs w:val="24"/>
          </w:rPr>
          <w:delText>M</w:delText>
        </w:r>
      </w:del>
      <w:r w:rsidRPr="00912E6E">
        <w:rPr>
          <w:rFonts w:ascii="Times New Roman" w:hAnsi="Times New Roman" w:cs="Times New Roman"/>
          <w:sz w:val="24"/>
          <w:szCs w:val="24"/>
        </w:rPr>
        <w:t xml:space="preserve"> (Figure 2)</w:t>
      </w:r>
      <w:r w:rsidR="00E277FC">
        <w:rPr>
          <w:rFonts w:ascii="Times New Roman" w:hAnsi="Times New Roman" w:cs="Times New Roman"/>
          <w:sz w:val="24"/>
          <w:szCs w:val="24"/>
        </w:rPr>
        <w:t xml:space="preserve"> it is necessary to make it quarterly</w:t>
      </w:r>
      <w:r w:rsidRPr="00912E6E">
        <w:rPr>
          <w:rFonts w:ascii="Times New Roman" w:hAnsi="Times New Roman" w:cs="Times New Roman"/>
          <w:sz w:val="24"/>
          <w:szCs w:val="24"/>
        </w:rPr>
        <w:t xml:space="preserve">. This is </w:t>
      </w:r>
      <w:r w:rsidR="00E277FC">
        <w:rPr>
          <w:rFonts w:ascii="Times New Roman" w:hAnsi="Times New Roman" w:cs="Times New Roman"/>
          <w:sz w:val="24"/>
          <w:szCs w:val="24"/>
        </w:rPr>
        <w:t>done</w:t>
      </w:r>
      <w:r w:rsidRPr="00912E6E">
        <w:rPr>
          <w:rFonts w:ascii="Times New Roman" w:hAnsi="Times New Roman" w:cs="Times New Roman"/>
          <w:sz w:val="24"/>
          <w:szCs w:val="24"/>
        </w:rPr>
        <w:t xml:space="preserve"> </w:t>
      </w:r>
      <w:del w:id="721" w:author="Johanna Koolemans Beynen" w:date="2020-02-09T15:54:00Z">
        <w:r w:rsidRPr="00912E6E" w:rsidDel="006B70DE">
          <w:rPr>
            <w:rFonts w:ascii="Times New Roman" w:hAnsi="Times New Roman" w:cs="Times New Roman"/>
            <w:sz w:val="24"/>
            <w:szCs w:val="24"/>
          </w:rPr>
          <w:delText xml:space="preserve">with </w:delText>
        </w:r>
      </w:del>
      <w:ins w:id="722" w:author="Johanna Koolemans Beynen" w:date="2020-02-09T15:54:00Z">
        <w:r w:rsidR="006B70DE">
          <w:rPr>
            <w:rFonts w:ascii="Times New Roman" w:hAnsi="Times New Roman" w:cs="Times New Roman"/>
            <w:sz w:val="24"/>
            <w:szCs w:val="24"/>
          </w:rPr>
          <w:t>by taking</w:t>
        </w:r>
        <w:r w:rsidR="006B70DE" w:rsidRPr="00912E6E">
          <w:rPr>
            <w:rFonts w:ascii="Times New Roman" w:hAnsi="Times New Roman" w:cs="Times New Roman"/>
            <w:sz w:val="24"/>
            <w:szCs w:val="24"/>
          </w:rPr>
          <w:t xml:space="preserve"> </w:t>
        </w:r>
      </w:ins>
      <w:r w:rsidRPr="00912E6E">
        <w:rPr>
          <w:rFonts w:ascii="Times New Roman" w:hAnsi="Times New Roman" w:cs="Times New Roman"/>
          <w:sz w:val="24"/>
          <w:szCs w:val="24"/>
        </w:rPr>
        <w:t xml:space="preserve">the average of the </w:t>
      </w:r>
      <w:proofErr w:type="gramStart"/>
      <w:r w:rsidRPr="00912E6E">
        <w:rPr>
          <w:rFonts w:ascii="Times New Roman" w:hAnsi="Times New Roman" w:cs="Times New Roman"/>
          <w:sz w:val="24"/>
          <w:szCs w:val="24"/>
        </w:rPr>
        <w:t>three monthly</w:t>
      </w:r>
      <w:proofErr w:type="gramEnd"/>
      <w:r w:rsidRPr="00912E6E">
        <w:rPr>
          <w:rFonts w:ascii="Times New Roman" w:hAnsi="Times New Roman" w:cs="Times New Roman"/>
          <w:sz w:val="24"/>
          <w:szCs w:val="24"/>
        </w:rPr>
        <w:t xml:space="preserve"> observations corresponding to each quarter</w:t>
      </w:r>
      <w:r w:rsidR="00603DD3" w:rsidRPr="00912E6E">
        <w:rPr>
          <w:rFonts w:ascii="Times New Roman" w:hAnsi="Times New Roman" w:cs="Times New Roman"/>
          <w:sz w:val="24"/>
          <w:szCs w:val="24"/>
        </w:rPr>
        <w:t xml:space="preserve">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f</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rPr>
          <m:t>=</m:t>
        </m:r>
        <m:f>
          <m:fPr>
            <m:ctrlPr>
              <w:rPr>
                <w:rFonts w:ascii="Cambria Math" w:hAnsi="Cambria Math" w:cs="Times New Roman"/>
                <w:i/>
                <w:iCs/>
                <w:sz w:val="24"/>
                <w:szCs w:val="24"/>
                <w:lang w:val="es-MX"/>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3</m:t>
                </m:r>
              </m:sub>
            </m:sSub>
          </m:e>
        </m:d>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In this way, GDP growth is estimated with the following equation</w:t>
      </w:r>
      <w:r w:rsidR="00603DD3" w:rsidRPr="00912E6E">
        <w:rPr>
          <w:rFonts w:ascii="Times New Roman" w:hAnsi="Times New Roman" w:cs="Times New Roman"/>
          <w:sz w:val="24"/>
          <w:szCs w:val="24"/>
        </w:rPr>
        <w:t>:</w:t>
      </w:r>
    </w:p>
    <w:p w14:paraId="205E8AA0" w14:textId="7CC813E5" w:rsidR="00603DD3" w:rsidRPr="003365B3" w:rsidRDefault="00E8595C"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=α+β</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f</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θ</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 xml:space="preserve">                                                                                                          (5)</m:t>
          </m:r>
        </m:oMath>
      </m:oMathPara>
    </w:p>
    <w:p w14:paraId="65F8EA33" w14:textId="04C1CB88" w:rsidR="00603DD3" w:rsidRPr="00912E6E"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That is, the </w:t>
      </w:r>
      <w:ins w:id="723" w:author="Johanna Koolemans Beynen" w:date="2020-01-20T16:17:00Z">
        <w:r w:rsidR="00336653">
          <w:rPr>
            <w:rFonts w:ascii="Times New Roman" w:hAnsi="Times New Roman" w:cs="Times New Roman"/>
            <w:sz w:val="24"/>
            <w:szCs w:val="24"/>
          </w:rPr>
          <w:t>n</w:t>
        </w:r>
      </w:ins>
      <w:del w:id="724" w:author="Johanna Koolemans Beynen" w:date="2020-01-20T16:17:00Z">
        <w:r w:rsidRPr="00912E6E" w:rsidDel="00336653">
          <w:rPr>
            <w:rFonts w:ascii="Times New Roman" w:hAnsi="Times New Roman" w:cs="Times New Roman"/>
            <w:sz w:val="24"/>
            <w:szCs w:val="24"/>
          </w:rPr>
          <w:delText>N</w:delText>
        </w:r>
      </w:del>
      <w:r w:rsidRPr="00912E6E">
        <w:rPr>
          <w:rFonts w:ascii="Times New Roman" w:hAnsi="Times New Roman" w:cs="Times New Roman"/>
          <w:sz w:val="24"/>
          <w:szCs w:val="24"/>
        </w:rPr>
        <w:t xml:space="preserve">owcast of the quarterly GDP is a linear function of the factor. The estimation procedure of this linear regression of equation (5) uses the </w:t>
      </w:r>
      <w:ins w:id="725" w:author="Johanna Koolemans Beynen" w:date="2020-02-21T15:49:00Z">
        <w:r w:rsidR="007E64F1">
          <w:rPr>
            <w:rFonts w:ascii="Times New Roman" w:hAnsi="Times New Roman" w:cs="Times New Roman"/>
            <w:sz w:val="24"/>
            <w:szCs w:val="24"/>
          </w:rPr>
          <w:t xml:space="preserve">method presented in </w:t>
        </w:r>
      </w:ins>
      <w:r w:rsidRPr="00912E6E">
        <w:rPr>
          <w:rFonts w:ascii="Times New Roman" w:hAnsi="Times New Roman" w:cs="Times New Roman"/>
          <w:sz w:val="24"/>
          <w:szCs w:val="24"/>
        </w:rPr>
        <w:t>Cochrane</w:t>
      </w:r>
      <w:ins w:id="726" w:author="Johanna Koolemans Beynen" w:date="2020-02-21T15:49:00Z">
        <w:r w:rsidR="007E64F1">
          <w:rPr>
            <w:rFonts w:ascii="Times New Roman" w:hAnsi="Times New Roman" w:cs="Times New Roman"/>
            <w:sz w:val="24"/>
            <w:szCs w:val="24"/>
          </w:rPr>
          <w:t xml:space="preserve"> and </w:t>
        </w:r>
      </w:ins>
      <w:del w:id="727" w:author="Johanna Koolemans Beynen" w:date="2020-02-21T15:49:00Z">
        <w:r w:rsidRPr="00912E6E" w:rsidDel="007E64F1">
          <w:rPr>
            <w:rFonts w:ascii="Times New Roman" w:hAnsi="Times New Roman" w:cs="Times New Roman"/>
            <w:sz w:val="24"/>
            <w:szCs w:val="24"/>
          </w:rPr>
          <w:delText>-</w:delText>
        </w:r>
      </w:del>
      <w:r w:rsidRPr="00912E6E">
        <w:rPr>
          <w:rFonts w:ascii="Times New Roman" w:hAnsi="Times New Roman" w:cs="Times New Roman"/>
          <w:sz w:val="24"/>
          <w:szCs w:val="24"/>
        </w:rPr>
        <w:t>Orcutt</w:t>
      </w:r>
      <w:del w:id="728" w:author="Johanna Koolemans Beynen" w:date="2020-02-21T15:49:00Z">
        <w:r w:rsidRPr="00912E6E" w:rsidDel="007E64F1">
          <w:rPr>
            <w:rFonts w:ascii="Times New Roman" w:hAnsi="Times New Roman" w:cs="Times New Roman"/>
            <w:sz w:val="24"/>
            <w:szCs w:val="24"/>
          </w:rPr>
          <w:delText xml:space="preserve"> method</w:delText>
        </w:r>
      </w:del>
      <w:r w:rsidRPr="00912E6E">
        <w:rPr>
          <w:rFonts w:ascii="Times New Roman" w:hAnsi="Times New Roman" w:cs="Times New Roman"/>
          <w:sz w:val="24"/>
          <w:szCs w:val="24"/>
        </w:rPr>
        <w:t xml:space="preserve"> (1949) to obtain robust estimators in the presence of residual autocorrelation</w:t>
      </w:r>
      <w:r w:rsidR="00603DD3" w:rsidRPr="00912E6E">
        <w:rPr>
          <w:rFonts w:ascii="Times New Roman" w:hAnsi="Times New Roman" w:cs="Times New Roman"/>
          <w:sz w:val="24"/>
          <w:szCs w:val="24"/>
        </w:rPr>
        <w:t>.</w:t>
      </w:r>
    </w:p>
    <w:p w14:paraId="193D8AB6" w14:textId="372EB6EF" w:rsidR="00603DD3" w:rsidRDefault="00B15C10" w:rsidP="00603DD3">
      <w:pPr>
        <w:keepNext/>
        <w:jc w:val="center"/>
      </w:pPr>
      <w:r>
        <w:rPr>
          <w:noProof/>
        </w:rPr>
        <w:lastRenderedPageBreak/>
        <w:drawing>
          <wp:inline distT="0" distB="0" distL="0" distR="0" wp14:anchorId="162CCC6A" wp14:editId="158853E9">
            <wp:extent cx="5040000" cy="2592000"/>
            <wp:effectExtent l="0" t="0" r="825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FF15F9" w14:textId="14767DE9" w:rsidR="00603DD3" w:rsidRDefault="00603DD3" w:rsidP="00603DD3">
      <w:pPr>
        <w:pStyle w:val="Caption"/>
        <w:jc w:val="center"/>
        <w:rPr>
          <w:rFonts w:ascii="Times New Roman" w:hAnsi="Times New Roman" w:cs="Times New Roman"/>
          <w:b/>
          <w:i w:val="0"/>
          <w:color w:val="auto"/>
          <w:sz w:val="22"/>
        </w:rPr>
      </w:pPr>
      <w:r w:rsidRPr="00B15C10">
        <w:rPr>
          <w:rFonts w:ascii="Times New Roman" w:hAnsi="Times New Roman" w:cs="Times New Roman"/>
          <w:b/>
          <w:i w:val="0"/>
          <w:color w:val="auto"/>
          <w:sz w:val="22"/>
        </w:rPr>
        <w:t>Figur</w:t>
      </w:r>
      <w:r w:rsidR="00B15C10" w:rsidRPr="00B15C10">
        <w:rPr>
          <w:rFonts w:ascii="Times New Roman" w:hAnsi="Times New Roman" w:cs="Times New Roman"/>
          <w:b/>
          <w:i w:val="0"/>
          <w:color w:val="auto"/>
          <w:sz w:val="22"/>
        </w:rPr>
        <w:t>e</w:t>
      </w:r>
      <w:r w:rsidRPr="00B15C10">
        <w:rPr>
          <w:rFonts w:ascii="Times New Roman" w:hAnsi="Times New Roman" w:cs="Times New Roman"/>
          <w:b/>
          <w:i w:val="0"/>
          <w:color w:val="auto"/>
          <w:sz w:val="22"/>
        </w:rPr>
        <w:t xml:space="preserve"> </w:t>
      </w:r>
      <w:r w:rsidRPr="00481182">
        <w:rPr>
          <w:rFonts w:ascii="Times New Roman" w:hAnsi="Times New Roman" w:cs="Times New Roman"/>
          <w:b/>
          <w:i w:val="0"/>
          <w:color w:val="auto"/>
          <w:sz w:val="22"/>
          <w:lang w:val="es-MX"/>
        </w:rPr>
        <w:fldChar w:fldCharType="begin"/>
      </w:r>
      <w:r w:rsidRPr="00B15C10">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1</w:t>
      </w:r>
      <w:r w:rsidRPr="00481182">
        <w:rPr>
          <w:rFonts w:ascii="Times New Roman" w:hAnsi="Times New Roman" w:cs="Times New Roman"/>
          <w:b/>
          <w:i w:val="0"/>
          <w:color w:val="auto"/>
          <w:sz w:val="22"/>
          <w:lang w:val="es-MX"/>
        </w:rPr>
        <w:fldChar w:fldCharType="end"/>
      </w:r>
      <w:del w:id="729" w:author="Johanna Koolemans Beynen" w:date="2020-02-21T15:50:00Z">
        <w:r w:rsidRPr="00B15C10" w:rsidDel="007E64F1">
          <w:rPr>
            <w:rFonts w:ascii="Times New Roman" w:hAnsi="Times New Roman" w:cs="Times New Roman"/>
            <w:b/>
            <w:i w:val="0"/>
            <w:color w:val="auto"/>
            <w:sz w:val="22"/>
          </w:rPr>
          <w:delText>.</w:delText>
        </w:r>
      </w:del>
      <w:r w:rsidRPr="00B15C10">
        <w:rPr>
          <w:rFonts w:ascii="Times New Roman" w:hAnsi="Times New Roman" w:cs="Times New Roman"/>
          <w:b/>
          <w:i w:val="0"/>
          <w:color w:val="auto"/>
          <w:sz w:val="22"/>
        </w:rPr>
        <w:t xml:space="preserve"> </w:t>
      </w:r>
      <w:r w:rsidR="00B15C10" w:rsidRPr="00B15C10">
        <w:rPr>
          <w:rFonts w:ascii="Times New Roman" w:hAnsi="Times New Roman" w:cs="Times New Roman"/>
          <w:b/>
          <w:i w:val="0"/>
          <w:color w:val="auto"/>
          <w:sz w:val="22"/>
        </w:rPr>
        <w:t xml:space="preserve">Quarterly GDP growth vs. </w:t>
      </w:r>
      <w:r w:rsidR="00B15C10">
        <w:rPr>
          <w:rFonts w:ascii="Times New Roman" w:hAnsi="Times New Roman" w:cs="Times New Roman"/>
          <w:b/>
          <w:i w:val="0"/>
          <w:color w:val="auto"/>
          <w:sz w:val="22"/>
        </w:rPr>
        <w:t>DFM</w:t>
      </w:r>
      <w:r w:rsidR="00B15C10" w:rsidRPr="00B15C10">
        <w:rPr>
          <w:rFonts w:ascii="Times New Roman" w:hAnsi="Times New Roman" w:cs="Times New Roman"/>
          <w:b/>
          <w:i w:val="0"/>
          <w:color w:val="auto"/>
          <w:sz w:val="22"/>
        </w:rPr>
        <w:t xml:space="preserve"> factor</w:t>
      </w:r>
      <w:del w:id="730" w:author="Johanna Koolemans Beynen" w:date="2020-02-21T15:50:00Z">
        <w:r w:rsidR="00B15C10" w:rsidRPr="00B15C10" w:rsidDel="007E64F1">
          <w:rPr>
            <w:rFonts w:ascii="Times New Roman" w:hAnsi="Times New Roman" w:cs="Times New Roman"/>
            <w:b/>
            <w:i w:val="0"/>
            <w:color w:val="auto"/>
            <w:sz w:val="22"/>
          </w:rPr>
          <w:delText>.</w:delText>
        </w:r>
      </w:del>
    </w:p>
    <w:p w14:paraId="6F70F089" w14:textId="61C111B2" w:rsidR="00481789" w:rsidRDefault="003D246B"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481789">
        <w:rPr>
          <w:rFonts w:ascii="Times New Roman" w:eastAsiaTheme="minorEastAsia" w:hAnsi="Times New Roman" w:cs="Times New Roman"/>
          <w:sz w:val="24"/>
          <w:szCs w:val="24"/>
        </w:rPr>
        <w:t xml:space="preserve"> example for the DFM estimation is shown in Table 2, where data is available until July 2017</w:t>
      </w:r>
      <w:ins w:id="731" w:author="Johanna Koolemans Beynen" w:date="2020-02-09T15:56:00Z">
        <w:r w:rsidR="006B70DE">
          <w:rPr>
            <w:rFonts w:ascii="Times New Roman" w:eastAsiaTheme="minorEastAsia" w:hAnsi="Times New Roman" w:cs="Times New Roman"/>
            <w:sz w:val="24"/>
            <w:szCs w:val="24"/>
          </w:rPr>
          <w:t xml:space="preserve">. This model </w:t>
        </w:r>
      </w:ins>
      <w:del w:id="732" w:author="Johanna Koolemans Beynen" w:date="2020-02-09T15:56:00Z">
        <w:r w:rsidR="00481789" w:rsidDel="006B70DE">
          <w:rPr>
            <w:rFonts w:ascii="Times New Roman" w:eastAsiaTheme="minorEastAsia" w:hAnsi="Times New Roman" w:cs="Times New Roman"/>
            <w:sz w:val="24"/>
            <w:szCs w:val="24"/>
          </w:rPr>
          <w:delText>,</w:delText>
        </w:r>
      </w:del>
      <w:r w:rsidR="00481789">
        <w:rPr>
          <w:rFonts w:ascii="Times New Roman" w:eastAsiaTheme="minorEastAsia" w:hAnsi="Times New Roman" w:cs="Times New Roman"/>
          <w:sz w:val="24"/>
          <w:szCs w:val="24"/>
        </w:rPr>
        <w:t xml:space="preserve"> </w:t>
      </w:r>
      <w:del w:id="733" w:author="Johanna Koolemans Beynen" w:date="2020-02-09T15:56:00Z">
        <w:r w:rsidR="00481789" w:rsidDel="006B70DE">
          <w:rPr>
            <w:rFonts w:ascii="Times New Roman" w:eastAsiaTheme="minorEastAsia" w:hAnsi="Times New Roman" w:cs="Times New Roman"/>
            <w:sz w:val="24"/>
            <w:szCs w:val="24"/>
          </w:rPr>
          <w:delText xml:space="preserve">which </w:delText>
        </w:r>
      </w:del>
      <w:r w:rsidR="00481789">
        <w:rPr>
          <w:rFonts w:ascii="Times New Roman" w:eastAsiaTheme="minorEastAsia" w:hAnsi="Times New Roman" w:cs="Times New Roman"/>
          <w:sz w:val="24"/>
          <w:szCs w:val="24"/>
        </w:rPr>
        <w:t xml:space="preserve">is the latest available </w:t>
      </w:r>
      <w:del w:id="734" w:author="Johanna Koolemans Beynen" w:date="2020-02-09T15:56:00Z">
        <w:r w:rsidR="00481789" w:rsidDel="006B70DE">
          <w:rPr>
            <w:rFonts w:ascii="Times New Roman" w:eastAsiaTheme="minorEastAsia" w:hAnsi="Times New Roman" w:cs="Times New Roman"/>
            <w:sz w:val="24"/>
            <w:szCs w:val="24"/>
          </w:rPr>
          <w:delText xml:space="preserve">model </w:delText>
        </w:r>
      </w:del>
      <w:r w:rsidR="00481789">
        <w:rPr>
          <w:rFonts w:ascii="Times New Roman" w:eastAsiaTheme="minorEastAsia" w:hAnsi="Times New Roman" w:cs="Times New Roman"/>
          <w:sz w:val="24"/>
          <w:szCs w:val="24"/>
        </w:rPr>
        <w:t xml:space="preserve">from estimations made in real time (The autocorrelation analysis and the normality test are shown in </w:t>
      </w:r>
      <w:r w:rsidR="00481789" w:rsidRPr="008D45D8">
        <w:rPr>
          <w:rFonts w:ascii="Times New Roman" w:eastAsiaTheme="minorEastAsia" w:hAnsi="Times New Roman" w:cs="Times New Roman"/>
          <w:sz w:val="24"/>
          <w:szCs w:val="24"/>
        </w:rPr>
        <w:t xml:space="preserve">Appendix </w:t>
      </w:r>
      <w:r w:rsidR="00481789">
        <w:rPr>
          <w:rFonts w:ascii="Times New Roman" w:eastAsiaTheme="minorEastAsia" w:hAnsi="Times New Roman" w:cs="Times New Roman"/>
          <w:sz w:val="24"/>
          <w:szCs w:val="24"/>
        </w:rPr>
        <w:t>A3</w:t>
      </w:r>
      <w:r w:rsidR="00933693">
        <w:rPr>
          <w:rFonts w:ascii="Times New Roman" w:eastAsiaTheme="minorEastAsia" w:hAnsi="Times New Roman" w:cs="Times New Roman"/>
          <w:sz w:val="24"/>
          <w:szCs w:val="24"/>
        </w:rPr>
        <w:t>.2</w:t>
      </w:r>
      <w:r w:rsidR="00481789">
        <w:rPr>
          <w:rFonts w:ascii="Times New Roman" w:eastAsiaTheme="minorEastAsia" w:hAnsi="Times New Roman" w:cs="Times New Roman"/>
          <w:sz w:val="24"/>
          <w:szCs w:val="24"/>
        </w:rPr>
        <w:t>).</w:t>
      </w:r>
    </w:p>
    <w:tbl>
      <w:tblPr>
        <w:tblW w:w="4336" w:type="dxa"/>
        <w:jc w:val="center"/>
        <w:tblLook w:val="04A0" w:firstRow="1" w:lastRow="0" w:firstColumn="1" w:lastColumn="0" w:noHBand="0" w:noVBand="1"/>
      </w:tblPr>
      <w:tblGrid>
        <w:gridCol w:w="2112"/>
        <w:gridCol w:w="1209"/>
        <w:gridCol w:w="1015"/>
      </w:tblGrid>
      <w:tr w:rsidR="0001105A" w:rsidRPr="0001105A" w14:paraId="2F573C2B" w14:textId="77777777" w:rsidTr="0001105A">
        <w:trPr>
          <w:trHeight w:val="270"/>
          <w:jc w:val="center"/>
        </w:trPr>
        <w:tc>
          <w:tcPr>
            <w:tcW w:w="4336" w:type="dxa"/>
            <w:gridSpan w:val="3"/>
            <w:tcBorders>
              <w:top w:val="nil"/>
              <w:left w:val="nil"/>
              <w:bottom w:val="single" w:sz="4" w:space="0" w:color="auto"/>
              <w:right w:val="nil"/>
            </w:tcBorders>
            <w:shd w:val="clear" w:color="000000" w:fill="FFFFFF"/>
            <w:noWrap/>
            <w:vAlign w:val="center"/>
            <w:hideMark/>
          </w:tcPr>
          <w:p w14:paraId="1718D95B" w14:textId="6CA5D064" w:rsidR="0001105A" w:rsidRPr="0001105A" w:rsidRDefault="0001105A" w:rsidP="0001105A">
            <w:pPr>
              <w:spacing w:after="0" w:line="240" w:lineRule="auto"/>
              <w:jc w:val="center"/>
              <w:rPr>
                <w:rFonts w:ascii="Times New Roman" w:eastAsia="Times New Roman" w:hAnsi="Times New Roman" w:cs="Times New Roman"/>
                <w:b/>
                <w:bCs/>
                <w:color w:val="000000"/>
              </w:rPr>
            </w:pPr>
            <w:r w:rsidRPr="0001105A">
              <w:rPr>
                <w:rFonts w:ascii="Times New Roman" w:eastAsia="Times New Roman" w:hAnsi="Times New Roman" w:cs="Times New Roman"/>
                <w:b/>
                <w:bCs/>
                <w:color w:val="000000"/>
              </w:rPr>
              <w:t>Table 2</w:t>
            </w:r>
            <w:del w:id="735" w:author="Johanna Koolemans Beynen" w:date="2020-02-21T15:50:00Z">
              <w:r w:rsidRPr="0001105A" w:rsidDel="007E64F1">
                <w:rPr>
                  <w:rFonts w:ascii="Times New Roman" w:eastAsia="Times New Roman" w:hAnsi="Times New Roman" w:cs="Times New Roman"/>
                  <w:b/>
                  <w:bCs/>
                  <w:color w:val="000000"/>
                </w:rPr>
                <w:delText>.</w:delText>
              </w:r>
            </w:del>
            <w:r w:rsidRPr="0001105A">
              <w:rPr>
                <w:rFonts w:ascii="Times New Roman" w:eastAsia="Times New Roman" w:hAnsi="Times New Roman" w:cs="Times New Roman"/>
                <w:b/>
                <w:bCs/>
                <w:color w:val="000000"/>
              </w:rPr>
              <w:t xml:space="preserve"> Dynamic </w:t>
            </w:r>
            <w:ins w:id="736" w:author="Johanna Koolemans Beynen" w:date="2020-01-20T22:29:00Z">
              <w:r w:rsidR="005D3CC6">
                <w:rPr>
                  <w:rFonts w:ascii="Times New Roman" w:eastAsia="Times New Roman" w:hAnsi="Times New Roman" w:cs="Times New Roman"/>
                  <w:b/>
                  <w:bCs/>
                  <w:color w:val="000000"/>
                </w:rPr>
                <w:t>f</w:t>
              </w:r>
            </w:ins>
            <w:del w:id="737" w:author="Johanna Koolemans Beynen" w:date="2020-01-20T22:29:00Z">
              <w:r w:rsidRPr="0001105A" w:rsidDel="005D3CC6">
                <w:rPr>
                  <w:rFonts w:ascii="Times New Roman" w:eastAsia="Times New Roman" w:hAnsi="Times New Roman" w:cs="Times New Roman"/>
                  <w:b/>
                  <w:bCs/>
                  <w:color w:val="000000"/>
                </w:rPr>
                <w:delText>F</w:delText>
              </w:r>
            </w:del>
            <w:r w:rsidRPr="0001105A">
              <w:rPr>
                <w:rFonts w:ascii="Times New Roman" w:eastAsia="Times New Roman" w:hAnsi="Times New Roman" w:cs="Times New Roman"/>
                <w:b/>
                <w:bCs/>
                <w:color w:val="000000"/>
              </w:rPr>
              <w:t xml:space="preserve">actor </w:t>
            </w:r>
            <w:ins w:id="738" w:author="Johanna Koolemans Beynen" w:date="2020-01-20T22:29:00Z">
              <w:r w:rsidR="005D3CC6">
                <w:rPr>
                  <w:rFonts w:ascii="Times New Roman" w:eastAsia="Times New Roman" w:hAnsi="Times New Roman" w:cs="Times New Roman"/>
                  <w:b/>
                  <w:bCs/>
                  <w:color w:val="000000"/>
                </w:rPr>
                <w:t>m</w:t>
              </w:r>
            </w:ins>
            <w:del w:id="739" w:author="Johanna Koolemans Beynen" w:date="2020-01-20T22:29:00Z">
              <w:r w:rsidRPr="0001105A" w:rsidDel="005D3CC6">
                <w:rPr>
                  <w:rFonts w:ascii="Times New Roman" w:eastAsia="Times New Roman" w:hAnsi="Times New Roman" w:cs="Times New Roman"/>
                  <w:b/>
                  <w:bCs/>
                  <w:color w:val="000000"/>
                </w:rPr>
                <w:delText>M</w:delText>
              </w:r>
            </w:del>
            <w:r w:rsidRPr="0001105A">
              <w:rPr>
                <w:rFonts w:ascii="Times New Roman" w:eastAsia="Times New Roman" w:hAnsi="Times New Roman" w:cs="Times New Roman"/>
                <w:b/>
                <w:bCs/>
                <w:color w:val="000000"/>
              </w:rPr>
              <w:t>odel estimation</w:t>
            </w:r>
          </w:p>
        </w:tc>
      </w:tr>
      <w:tr w:rsidR="0001105A" w:rsidRPr="0001105A" w14:paraId="261DBC77" w14:textId="77777777" w:rsidTr="0001105A">
        <w:trPr>
          <w:trHeight w:val="270"/>
          <w:jc w:val="center"/>
        </w:trPr>
        <w:tc>
          <w:tcPr>
            <w:tcW w:w="2112" w:type="dxa"/>
            <w:tcBorders>
              <w:top w:val="nil"/>
              <w:left w:val="nil"/>
              <w:bottom w:val="double" w:sz="6" w:space="0" w:color="auto"/>
              <w:right w:val="nil"/>
            </w:tcBorders>
            <w:shd w:val="clear" w:color="000000" w:fill="FFFFFF"/>
            <w:noWrap/>
            <w:vAlign w:val="center"/>
            <w:hideMark/>
          </w:tcPr>
          <w:p w14:paraId="40AC1BBB" w14:textId="77777777" w:rsidR="0001105A" w:rsidRPr="0001105A" w:rsidRDefault="0001105A" w:rsidP="0001105A">
            <w:pPr>
              <w:spacing w:after="0" w:line="240" w:lineRule="auto"/>
              <w:rPr>
                <w:rFonts w:ascii="Times New Roman" w:eastAsia="Times New Roman" w:hAnsi="Times New Roman" w:cs="Times New Roman"/>
                <w:b/>
                <w:bCs/>
                <w:color w:val="000000"/>
                <w:sz w:val="20"/>
                <w:szCs w:val="20"/>
              </w:rPr>
            </w:pPr>
            <w:r w:rsidRPr="0001105A">
              <w:rPr>
                <w:rFonts w:ascii="Times New Roman" w:eastAsia="Times New Roman" w:hAnsi="Times New Roman" w:cs="Times New Roman"/>
                <w:b/>
                <w:bCs/>
                <w:color w:val="000000"/>
                <w:sz w:val="20"/>
                <w:szCs w:val="20"/>
              </w:rPr>
              <w:t>Variables</w:t>
            </w:r>
          </w:p>
        </w:tc>
        <w:tc>
          <w:tcPr>
            <w:tcW w:w="1209" w:type="dxa"/>
            <w:tcBorders>
              <w:top w:val="nil"/>
              <w:left w:val="nil"/>
              <w:bottom w:val="double" w:sz="6" w:space="0" w:color="auto"/>
              <w:right w:val="nil"/>
            </w:tcBorders>
            <w:shd w:val="clear" w:color="000000" w:fill="FFFFFF"/>
            <w:vAlign w:val="center"/>
            <w:hideMark/>
          </w:tcPr>
          <w:p w14:paraId="25B0B42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Coefficient</w:t>
            </w:r>
          </w:p>
        </w:tc>
        <w:tc>
          <w:tcPr>
            <w:tcW w:w="1015" w:type="dxa"/>
            <w:tcBorders>
              <w:top w:val="nil"/>
              <w:left w:val="nil"/>
              <w:bottom w:val="double" w:sz="6" w:space="0" w:color="auto"/>
              <w:right w:val="nil"/>
            </w:tcBorders>
            <w:shd w:val="clear" w:color="000000" w:fill="FFFFFF"/>
            <w:vAlign w:val="center"/>
            <w:hideMark/>
          </w:tcPr>
          <w:p w14:paraId="06FCAA4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Std. Error</w:t>
            </w:r>
          </w:p>
        </w:tc>
      </w:tr>
      <w:tr w:rsidR="0001105A" w:rsidRPr="0001105A" w14:paraId="1AC904B4"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5DD3E411"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proofErr w:type="spellStart"/>
            <w:r w:rsidRPr="0001105A">
              <w:rPr>
                <w:rFonts w:ascii="Times New Roman" w:eastAsia="Times New Roman" w:hAnsi="Times New Roman" w:cs="Times New Roman"/>
                <w:color w:val="000000"/>
                <w:sz w:val="20"/>
                <w:szCs w:val="20"/>
              </w:rPr>
              <w:t>Factor</w:t>
            </w:r>
            <w:r w:rsidRPr="0001105A">
              <w:rPr>
                <w:rFonts w:ascii="Times New Roman" w:eastAsia="Times New Roman" w:hAnsi="Times New Roman" w:cs="Times New Roman"/>
                <w:color w:val="000000"/>
                <w:sz w:val="20"/>
                <w:szCs w:val="20"/>
                <w:vertAlign w:val="subscript"/>
              </w:rPr>
              <w:t>t</w:t>
            </w:r>
            <w:proofErr w:type="spellEnd"/>
          </w:p>
        </w:tc>
        <w:tc>
          <w:tcPr>
            <w:tcW w:w="1209" w:type="dxa"/>
            <w:tcBorders>
              <w:top w:val="nil"/>
              <w:left w:val="nil"/>
              <w:bottom w:val="nil"/>
              <w:right w:val="nil"/>
            </w:tcBorders>
            <w:shd w:val="clear" w:color="000000" w:fill="FFFFFF"/>
            <w:vAlign w:val="center"/>
            <w:hideMark/>
          </w:tcPr>
          <w:p w14:paraId="24E13AE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0.042</w:t>
            </w:r>
          </w:p>
        </w:tc>
        <w:tc>
          <w:tcPr>
            <w:tcW w:w="1015" w:type="dxa"/>
            <w:tcBorders>
              <w:top w:val="nil"/>
              <w:left w:val="nil"/>
              <w:bottom w:val="nil"/>
              <w:right w:val="nil"/>
            </w:tcBorders>
            <w:shd w:val="clear" w:color="000000" w:fill="FFFFFF"/>
            <w:noWrap/>
            <w:vAlign w:val="center"/>
            <w:hideMark/>
          </w:tcPr>
          <w:p w14:paraId="6F9DFB92"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(0.002)</w:t>
            </w:r>
          </w:p>
        </w:tc>
      </w:tr>
      <w:tr w:rsidR="0001105A" w:rsidRPr="0001105A" w14:paraId="614E44B1"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2CC64030"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Constant</w:t>
            </w:r>
          </w:p>
        </w:tc>
        <w:tc>
          <w:tcPr>
            <w:tcW w:w="1209" w:type="dxa"/>
            <w:tcBorders>
              <w:top w:val="nil"/>
              <w:left w:val="nil"/>
              <w:bottom w:val="nil"/>
              <w:right w:val="nil"/>
            </w:tcBorders>
            <w:shd w:val="clear" w:color="000000" w:fill="FFFFFF"/>
            <w:vAlign w:val="center"/>
            <w:hideMark/>
          </w:tcPr>
          <w:p w14:paraId="4C994043"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0.001</w:t>
            </w:r>
          </w:p>
        </w:tc>
        <w:tc>
          <w:tcPr>
            <w:tcW w:w="1015" w:type="dxa"/>
            <w:tcBorders>
              <w:top w:val="nil"/>
              <w:left w:val="nil"/>
              <w:bottom w:val="nil"/>
              <w:right w:val="nil"/>
            </w:tcBorders>
            <w:shd w:val="clear" w:color="000000" w:fill="FFFFFF"/>
            <w:noWrap/>
            <w:vAlign w:val="center"/>
            <w:hideMark/>
          </w:tcPr>
          <w:p w14:paraId="2E43277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(0.000)</w:t>
            </w:r>
          </w:p>
        </w:tc>
      </w:tr>
      <w:tr w:rsidR="0001105A" w:rsidRPr="0001105A" w14:paraId="36EDBB7A"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12AE1E2F"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proofErr w:type="gramStart"/>
            <w:r w:rsidRPr="0001105A">
              <w:rPr>
                <w:rFonts w:ascii="Times New Roman" w:eastAsia="Times New Roman" w:hAnsi="Times New Roman" w:cs="Times New Roman"/>
                <w:color w:val="000000"/>
                <w:sz w:val="20"/>
                <w:szCs w:val="20"/>
              </w:rPr>
              <w:t>MA(</w:t>
            </w:r>
            <w:proofErr w:type="gramEnd"/>
            <w:r w:rsidRPr="0001105A">
              <w:rPr>
                <w:rFonts w:ascii="Times New Roman" w:eastAsia="Times New Roman" w:hAnsi="Times New Roman" w:cs="Times New Roman"/>
                <w:color w:val="000000"/>
                <w:sz w:val="20"/>
                <w:szCs w:val="20"/>
              </w:rPr>
              <w:t>1)</w:t>
            </w:r>
          </w:p>
        </w:tc>
        <w:tc>
          <w:tcPr>
            <w:tcW w:w="1209" w:type="dxa"/>
            <w:tcBorders>
              <w:top w:val="nil"/>
              <w:left w:val="nil"/>
              <w:bottom w:val="nil"/>
              <w:right w:val="nil"/>
            </w:tcBorders>
            <w:shd w:val="clear" w:color="000000" w:fill="FFFFFF"/>
            <w:vAlign w:val="center"/>
            <w:hideMark/>
          </w:tcPr>
          <w:p w14:paraId="3CC8A96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-0.590</w:t>
            </w:r>
          </w:p>
        </w:tc>
        <w:tc>
          <w:tcPr>
            <w:tcW w:w="1015" w:type="dxa"/>
            <w:tcBorders>
              <w:top w:val="nil"/>
              <w:left w:val="nil"/>
              <w:bottom w:val="nil"/>
              <w:right w:val="nil"/>
            </w:tcBorders>
            <w:shd w:val="clear" w:color="000000" w:fill="FFFFFF"/>
            <w:noWrap/>
            <w:vAlign w:val="center"/>
            <w:hideMark/>
          </w:tcPr>
          <w:p w14:paraId="79185E7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(0.113)</w:t>
            </w:r>
          </w:p>
        </w:tc>
      </w:tr>
      <w:tr w:rsidR="0001105A" w:rsidRPr="0001105A" w14:paraId="5F4DA83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593DF7AF"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Adjusted R-squared</w:t>
            </w:r>
          </w:p>
        </w:tc>
        <w:tc>
          <w:tcPr>
            <w:tcW w:w="2224" w:type="dxa"/>
            <w:gridSpan w:val="2"/>
            <w:tcBorders>
              <w:top w:val="nil"/>
              <w:left w:val="nil"/>
              <w:bottom w:val="nil"/>
              <w:right w:val="nil"/>
            </w:tcBorders>
            <w:shd w:val="clear" w:color="000000" w:fill="FFFFFF"/>
            <w:vAlign w:val="center"/>
            <w:hideMark/>
          </w:tcPr>
          <w:p w14:paraId="3953CF8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0.871</w:t>
            </w:r>
          </w:p>
        </w:tc>
      </w:tr>
      <w:tr w:rsidR="0001105A" w:rsidRPr="0001105A" w14:paraId="7B7917C5"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13C1476"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S.E. of regression</w:t>
            </w:r>
          </w:p>
        </w:tc>
        <w:tc>
          <w:tcPr>
            <w:tcW w:w="2224" w:type="dxa"/>
            <w:gridSpan w:val="2"/>
            <w:tcBorders>
              <w:top w:val="nil"/>
              <w:left w:val="nil"/>
              <w:bottom w:val="nil"/>
              <w:right w:val="nil"/>
            </w:tcBorders>
            <w:shd w:val="clear" w:color="000000" w:fill="FFFFFF"/>
            <w:vAlign w:val="center"/>
            <w:hideMark/>
          </w:tcPr>
          <w:p w14:paraId="38E9C6B6"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0.003</w:t>
            </w:r>
          </w:p>
        </w:tc>
      </w:tr>
      <w:tr w:rsidR="0001105A" w:rsidRPr="0001105A" w14:paraId="7F70D3E4"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6F91D0BB"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Durbin-Watson stat</w:t>
            </w:r>
          </w:p>
        </w:tc>
        <w:tc>
          <w:tcPr>
            <w:tcW w:w="2224" w:type="dxa"/>
            <w:gridSpan w:val="2"/>
            <w:tcBorders>
              <w:top w:val="nil"/>
              <w:left w:val="nil"/>
              <w:bottom w:val="nil"/>
              <w:right w:val="nil"/>
            </w:tcBorders>
            <w:shd w:val="clear" w:color="000000" w:fill="FFFFFF"/>
            <w:vAlign w:val="center"/>
            <w:hideMark/>
          </w:tcPr>
          <w:p w14:paraId="480192FD"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2.040</w:t>
            </w:r>
          </w:p>
        </w:tc>
      </w:tr>
      <w:tr w:rsidR="0001105A" w:rsidRPr="0001105A" w14:paraId="17D0F0FB"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267DC5D2"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Akaike info criterion</w:t>
            </w:r>
          </w:p>
        </w:tc>
        <w:tc>
          <w:tcPr>
            <w:tcW w:w="2224" w:type="dxa"/>
            <w:gridSpan w:val="2"/>
            <w:tcBorders>
              <w:top w:val="nil"/>
              <w:left w:val="nil"/>
              <w:bottom w:val="nil"/>
              <w:right w:val="nil"/>
            </w:tcBorders>
            <w:shd w:val="clear" w:color="000000" w:fill="FFFFFF"/>
            <w:vAlign w:val="center"/>
            <w:hideMark/>
          </w:tcPr>
          <w:p w14:paraId="421AC3A9"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-8.546</w:t>
            </w:r>
          </w:p>
        </w:tc>
      </w:tr>
      <w:tr w:rsidR="0001105A" w:rsidRPr="0001105A" w14:paraId="1668ACAA"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5B984B5"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Schwarz criterion</w:t>
            </w:r>
          </w:p>
        </w:tc>
        <w:tc>
          <w:tcPr>
            <w:tcW w:w="2224" w:type="dxa"/>
            <w:gridSpan w:val="2"/>
            <w:tcBorders>
              <w:top w:val="nil"/>
              <w:left w:val="nil"/>
              <w:bottom w:val="nil"/>
              <w:right w:val="nil"/>
            </w:tcBorders>
            <w:shd w:val="clear" w:color="000000" w:fill="FFFFFF"/>
            <w:vAlign w:val="center"/>
            <w:hideMark/>
          </w:tcPr>
          <w:p w14:paraId="7924DE14"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-8.416</w:t>
            </w:r>
          </w:p>
        </w:tc>
      </w:tr>
      <w:tr w:rsidR="0001105A" w:rsidRPr="0001105A" w14:paraId="344AB44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8B4B1ED"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 xml:space="preserve">Hannan-Quinn </w:t>
            </w:r>
            <w:proofErr w:type="spellStart"/>
            <w:r w:rsidRPr="0001105A">
              <w:rPr>
                <w:rFonts w:ascii="Times New Roman" w:eastAsia="Times New Roman" w:hAnsi="Times New Roman" w:cs="Times New Roman"/>
                <w:color w:val="000000"/>
                <w:sz w:val="20"/>
                <w:szCs w:val="20"/>
              </w:rPr>
              <w:t>criter</w:t>
            </w:r>
            <w:proofErr w:type="spellEnd"/>
            <w:r w:rsidRPr="0001105A">
              <w:rPr>
                <w:rFonts w:ascii="Times New Roman" w:eastAsia="Times New Roman" w:hAnsi="Times New Roman" w:cs="Times New Roman"/>
                <w:color w:val="000000"/>
                <w:sz w:val="20"/>
                <w:szCs w:val="20"/>
              </w:rPr>
              <w:t>.</w:t>
            </w:r>
          </w:p>
        </w:tc>
        <w:tc>
          <w:tcPr>
            <w:tcW w:w="2224" w:type="dxa"/>
            <w:gridSpan w:val="2"/>
            <w:tcBorders>
              <w:top w:val="nil"/>
              <w:left w:val="nil"/>
              <w:bottom w:val="double" w:sz="6" w:space="0" w:color="auto"/>
              <w:right w:val="nil"/>
            </w:tcBorders>
            <w:shd w:val="clear" w:color="000000" w:fill="FFFFFF"/>
            <w:vAlign w:val="center"/>
            <w:hideMark/>
          </w:tcPr>
          <w:p w14:paraId="571AA577"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-8.494</w:t>
            </w:r>
          </w:p>
        </w:tc>
      </w:tr>
      <w:tr w:rsidR="0001105A" w:rsidRPr="0001105A" w14:paraId="124B337D" w14:textId="77777777" w:rsidTr="0001105A">
        <w:trPr>
          <w:trHeight w:val="780"/>
          <w:jc w:val="center"/>
        </w:trPr>
        <w:tc>
          <w:tcPr>
            <w:tcW w:w="4336" w:type="dxa"/>
            <w:gridSpan w:val="3"/>
            <w:tcBorders>
              <w:top w:val="double" w:sz="6" w:space="0" w:color="auto"/>
              <w:left w:val="nil"/>
              <w:bottom w:val="nil"/>
              <w:right w:val="nil"/>
            </w:tcBorders>
            <w:shd w:val="clear" w:color="000000" w:fill="FFFFFF"/>
            <w:vAlign w:val="center"/>
            <w:hideMark/>
          </w:tcPr>
          <w:p w14:paraId="30F3C14B" w14:textId="77777777" w:rsidR="0001105A" w:rsidRPr="0001105A" w:rsidRDefault="0001105A" w:rsidP="0001105A">
            <w:pPr>
              <w:spacing w:after="0" w:line="240" w:lineRule="auto"/>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Note: Models shown with data available until July 31th, 2017 in order to forecast GDP growth rate of 2017-II, which was published in August 22nd, 2017.</w:t>
            </w:r>
          </w:p>
        </w:tc>
      </w:tr>
    </w:tbl>
    <w:p w14:paraId="1CFAD198" w14:textId="5870F2E7" w:rsidR="00603DD3" w:rsidRPr="00912E6E" w:rsidRDefault="00603DD3" w:rsidP="00603DD3">
      <w:pPr>
        <w:spacing w:line="360" w:lineRule="auto"/>
        <w:jc w:val="both"/>
        <w:rPr>
          <w:rFonts w:ascii="Times New Roman" w:hAnsi="Times New Roman" w:cs="Times New Roman"/>
          <w:b/>
          <w:sz w:val="28"/>
        </w:rPr>
      </w:pPr>
      <w:r w:rsidRPr="00912E6E">
        <w:rPr>
          <w:rFonts w:ascii="Times New Roman" w:hAnsi="Times New Roman" w:cs="Times New Roman"/>
          <w:b/>
          <w:sz w:val="28"/>
        </w:rPr>
        <w:t>5.3    PCA</w:t>
      </w:r>
      <w:r w:rsidR="00912E6E" w:rsidRPr="00912E6E">
        <w:rPr>
          <w:rFonts w:ascii="Times New Roman" w:hAnsi="Times New Roman" w:cs="Times New Roman"/>
          <w:b/>
          <w:sz w:val="28"/>
        </w:rPr>
        <w:t xml:space="preserve"> </w:t>
      </w:r>
      <w:ins w:id="740" w:author="Johanna Koolemans Beynen" w:date="2020-01-20T22:28:00Z">
        <w:r w:rsidR="005D3CC6">
          <w:rPr>
            <w:rFonts w:ascii="Times New Roman" w:hAnsi="Times New Roman" w:cs="Times New Roman"/>
            <w:b/>
            <w:sz w:val="28"/>
          </w:rPr>
          <w:t>e</w:t>
        </w:r>
      </w:ins>
      <w:del w:id="741" w:author="Johanna Koolemans Beynen" w:date="2020-01-20T22:28:00Z">
        <w:r w:rsidR="00912E6E" w:rsidRPr="00912E6E" w:rsidDel="005D3CC6">
          <w:rPr>
            <w:rFonts w:ascii="Times New Roman" w:hAnsi="Times New Roman" w:cs="Times New Roman"/>
            <w:b/>
            <w:sz w:val="28"/>
          </w:rPr>
          <w:delText>E</w:delText>
        </w:r>
      </w:del>
      <w:r w:rsidR="00912E6E" w:rsidRPr="00912E6E">
        <w:rPr>
          <w:rFonts w:ascii="Times New Roman" w:hAnsi="Times New Roman" w:cs="Times New Roman"/>
          <w:b/>
          <w:sz w:val="28"/>
        </w:rPr>
        <w:t>stimation</w:t>
      </w:r>
    </w:p>
    <w:p w14:paraId="5D47696B" w14:textId="79C571C9" w:rsidR="00603DD3"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Finally, I </w:t>
      </w:r>
      <w:del w:id="742" w:author="Johanna Koolemans Beynen" w:date="2020-02-09T15:57:00Z">
        <w:r w:rsidRPr="00912E6E" w:rsidDel="006B70DE">
          <w:rPr>
            <w:rFonts w:ascii="Times New Roman" w:hAnsi="Times New Roman" w:cs="Times New Roman"/>
            <w:sz w:val="24"/>
            <w:szCs w:val="24"/>
          </w:rPr>
          <w:delText xml:space="preserve">estimated </w:delText>
        </w:r>
      </w:del>
      <w:ins w:id="743" w:author="Johanna Koolemans Beynen" w:date="2020-02-09T15:57:00Z">
        <w:r w:rsidR="006B70DE">
          <w:rPr>
            <w:rFonts w:ascii="Times New Roman" w:hAnsi="Times New Roman" w:cs="Times New Roman"/>
            <w:sz w:val="24"/>
            <w:szCs w:val="24"/>
          </w:rPr>
          <w:t>used</w:t>
        </w:r>
        <w:r w:rsidR="006B70DE" w:rsidRPr="00912E6E">
          <w:rPr>
            <w:rFonts w:ascii="Times New Roman" w:hAnsi="Times New Roman" w:cs="Times New Roman"/>
            <w:sz w:val="24"/>
            <w:szCs w:val="24"/>
          </w:rPr>
          <w:t xml:space="preserve"> </w:t>
        </w:r>
        <w:r w:rsidR="006B70DE">
          <w:rPr>
            <w:rFonts w:ascii="Times New Roman" w:hAnsi="Times New Roman" w:cs="Times New Roman"/>
            <w:sz w:val="24"/>
            <w:szCs w:val="24"/>
          </w:rPr>
          <w:t>principle components</w:t>
        </w:r>
      </w:ins>
      <w:ins w:id="744" w:author="Johanna Koolemans Beynen" w:date="2020-02-09T15:58:00Z">
        <w:r w:rsidR="006B70DE">
          <w:rPr>
            <w:rFonts w:ascii="Times New Roman" w:hAnsi="Times New Roman" w:cs="Times New Roman"/>
            <w:sz w:val="24"/>
            <w:szCs w:val="24"/>
          </w:rPr>
          <w:t xml:space="preserve"> analysis, </w:t>
        </w:r>
      </w:ins>
      <w:del w:id="745" w:author="Johanna Koolemans Beynen" w:date="2020-02-09T15:57:00Z">
        <w:r w:rsidRPr="00912E6E" w:rsidDel="006B70DE">
          <w:rPr>
            <w:rFonts w:ascii="Times New Roman" w:hAnsi="Times New Roman" w:cs="Times New Roman"/>
            <w:sz w:val="24"/>
            <w:szCs w:val="24"/>
          </w:rPr>
          <w:delText xml:space="preserve">the </w:delText>
        </w:r>
      </w:del>
      <w:r w:rsidRPr="00912E6E">
        <w:rPr>
          <w:rFonts w:ascii="Times New Roman" w:hAnsi="Times New Roman" w:cs="Times New Roman"/>
          <w:sz w:val="24"/>
          <w:szCs w:val="24"/>
        </w:rPr>
        <w:t>PCA</w:t>
      </w:r>
      <w:ins w:id="746" w:author="Johanna Koolemans Beynen" w:date="2020-02-09T15:58:00Z">
        <w:r w:rsidR="006B70DE">
          <w:rPr>
            <w:rFonts w:ascii="Times New Roman" w:hAnsi="Times New Roman" w:cs="Times New Roman"/>
            <w:sz w:val="24"/>
            <w:szCs w:val="24"/>
          </w:rPr>
          <w:t xml:space="preserve">, and </w:t>
        </w:r>
      </w:ins>
      <w:r w:rsidRPr="00912E6E">
        <w:rPr>
          <w:rFonts w:ascii="Times New Roman" w:hAnsi="Times New Roman" w:cs="Times New Roman"/>
          <w:sz w:val="24"/>
          <w:szCs w:val="24"/>
        </w:rPr>
        <w:t xml:space="preserve"> </w:t>
      </w:r>
      <w:del w:id="747" w:author="Johanna Koolemans Beynen" w:date="2020-02-09T15:58:00Z">
        <w:r w:rsidRPr="00912E6E" w:rsidDel="006B70DE">
          <w:rPr>
            <w:rFonts w:ascii="Times New Roman" w:hAnsi="Times New Roman" w:cs="Times New Roman"/>
            <w:sz w:val="24"/>
            <w:szCs w:val="24"/>
          </w:rPr>
          <w:delText xml:space="preserve">using </w:delText>
        </w:r>
      </w:del>
      <w:r w:rsidRPr="00912E6E">
        <w:rPr>
          <w:rFonts w:ascii="Times New Roman" w:hAnsi="Times New Roman" w:cs="Times New Roman"/>
          <w:sz w:val="24"/>
          <w:szCs w:val="24"/>
        </w:rPr>
        <w:t>CI-1 and CI-2</w:t>
      </w:r>
      <w:ins w:id="748" w:author="Johanna Koolemans Beynen" w:date="2020-02-09T16:00:00Z">
        <w:r w:rsidR="006B70DE">
          <w:rPr>
            <w:rFonts w:ascii="Times New Roman" w:hAnsi="Times New Roman" w:cs="Times New Roman"/>
            <w:sz w:val="24"/>
            <w:szCs w:val="24"/>
          </w:rPr>
          <w:t xml:space="preserve"> data sets</w:t>
        </w:r>
      </w:ins>
      <w:r w:rsidRPr="00912E6E">
        <w:rPr>
          <w:rFonts w:ascii="Times New Roman" w:hAnsi="Times New Roman" w:cs="Times New Roman"/>
          <w:sz w:val="24"/>
          <w:szCs w:val="24"/>
        </w:rPr>
        <w:t>, obtaining PCA1 and PCA2</w:t>
      </w:r>
      <w:r w:rsidR="00886A63">
        <w:rPr>
          <w:rFonts w:ascii="Times New Roman" w:hAnsi="Times New Roman" w:cs="Times New Roman"/>
          <w:sz w:val="24"/>
          <w:szCs w:val="24"/>
        </w:rPr>
        <w:t xml:space="preserve"> </w:t>
      </w:r>
      <w:r w:rsidR="00886A63" w:rsidRPr="00912E6E">
        <w:rPr>
          <w:rFonts w:ascii="Times New Roman" w:hAnsi="Times New Roman" w:cs="Times New Roman"/>
          <w:sz w:val="24"/>
          <w:szCs w:val="24"/>
        </w:rPr>
        <w:t>models</w:t>
      </w:r>
      <w:r w:rsidRPr="00912E6E">
        <w:rPr>
          <w:rFonts w:ascii="Times New Roman" w:hAnsi="Times New Roman" w:cs="Times New Roman"/>
          <w:sz w:val="24"/>
          <w:szCs w:val="24"/>
        </w:rPr>
        <w:t xml:space="preserve">, respectively. In the analysis I </w:t>
      </w:r>
      <w:ins w:id="749" w:author="Johanna Koolemans Beynen" w:date="2020-02-09T16:00:00Z">
        <w:r w:rsidR="006B70DE">
          <w:rPr>
            <w:rFonts w:ascii="Times New Roman" w:hAnsi="Times New Roman" w:cs="Times New Roman"/>
            <w:sz w:val="24"/>
            <w:szCs w:val="24"/>
          </w:rPr>
          <w:t>obtain</w:t>
        </w:r>
      </w:ins>
      <w:del w:id="750" w:author="Johanna Koolemans Beynen" w:date="2020-02-09T16:00:00Z">
        <w:r w:rsidRPr="00912E6E" w:rsidDel="006B70DE">
          <w:rPr>
            <w:rFonts w:ascii="Times New Roman" w:hAnsi="Times New Roman" w:cs="Times New Roman"/>
            <w:sz w:val="24"/>
            <w:szCs w:val="24"/>
          </w:rPr>
          <w:delText>get</w:delText>
        </w:r>
      </w:del>
      <w:r w:rsidRPr="00912E6E">
        <w:rPr>
          <w:rFonts w:ascii="Times New Roman" w:hAnsi="Times New Roman" w:cs="Times New Roman"/>
          <w:sz w:val="24"/>
          <w:szCs w:val="24"/>
        </w:rPr>
        <w:t xml:space="preserve"> all the </w:t>
      </w:r>
      <w:r w:rsidR="00DF0DAC">
        <w:rPr>
          <w:rFonts w:ascii="Times New Roman" w:hAnsi="Times New Roman" w:cs="Times New Roman"/>
          <w:sz w:val="24"/>
          <w:szCs w:val="24"/>
        </w:rPr>
        <w:t>principal</w:t>
      </w:r>
      <w:r w:rsidRPr="00912E6E">
        <w:rPr>
          <w:rFonts w:ascii="Times New Roman" w:hAnsi="Times New Roman" w:cs="Times New Roman"/>
          <w:sz w:val="24"/>
          <w:szCs w:val="24"/>
        </w:rPr>
        <w:t xml:space="preserve"> components (</w:t>
      </w:r>
      <w:r w:rsidR="00DF0DAC">
        <w:rPr>
          <w:rFonts w:ascii="Times New Roman" w:hAnsi="Times New Roman" w:cs="Times New Roman"/>
          <w:sz w:val="24"/>
          <w:szCs w:val="24"/>
        </w:rPr>
        <w:t>eigen</w:t>
      </w:r>
      <w:r w:rsidRPr="00912E6E">
        <w:rPr>
          <w:rFonts w:ascii="Times New Roman" w:hAnsi="Times New Roman" w:cs="Times New Roman"/>
          <w:sz w:val="24"/>
          <w:szCs w:val="24"/>
        </w:rPr>
        <w:t>vectors)</w:t>
      </w:r>
      <w:r w:rsidR="00603DD3" w:rsidRPr="00912E6E">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that arise from each </w:t>
      </w:r>
      <w:r w:rsidR="00DD7BDB" w:rsidRPr="00912E6E">
        <w:rPr>
          <w:rFonts w:ascii="Times New Roman" w:hAnsi="Times New Roman" w:cs="Times New Roman"/>
          <w:sz w:val="24"/>
          <w:szCs w:val="24"/>
        </w:rPr>
        <w:t xml:space="preserve">information </w:t>
      </w:r>
      <w:r w:rsidRPr="00912E6E">
        <w:rPr>
          <w:rFonts w:ascii="Times New Roman" w:hAnsi="Times New Roman" w:cs="Times New Roman"/>
          <w:sz w:val="24"/>
          <w:szCs w:val="24"/>
        </w:rPr>
        <w:t>set. However, I only consider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sz w:val="24"/>
          <w:szCs w:val="24"/>
        </w:rPr>
        <w:t xml:space="preserve"> components (</w:t>
      </w:r>
      <m:oMath>
        <m:r>
          <w:rPr>
            <w:rFonts w:ascii="Cambria Math" w:eastAsiaTheme="minorEastAsia" w:hAnsi="Cambria Math" w:cs="Times New Roman"/>
            <w:sz w:val="24"/>
            <w:szCs w:val="24"/>
            <w:lang w:val="es-MX"/>
          </w:rPr>
          <m:t>k</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s-MX"/>
          </w:rPr>
          <m:t>n</m:t>
        </m:r>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whose eigenvalue is greater than or equal to </w:t>
      </w:r>
      <w:del w:id="751" w:author="Johanna Koolemans Beynen" w:date="2020-02-09T16:01:00Z">
        <w:r w:rsidR="00DD7BDB" w:rsidDel="006B70DE">
          <w:rPr>
            <w:rFonts w:ascii="Times New Roman" w:hAnsi="Times New Roman" w:cs="Times New Roman"/>
            <w:sz w:val="24"/>
            <w:szCs w:val="24"/>
          </w:rPr>
          <w:delText xml:space="preserve">the </w:delText>
        </w:r>
      </w:del>
      <w:r w:rsidRPr="00912E6E">
        <w:rPr>
          <w:rFonts w:ascii="Times New Roman" w:hAnsi="Times New Roman" w:cs="Times New Roman"/>
          <w:sz w:val="24"/>
          <w:szCs w:val="24"/>
        </w:rPr>
        <w:t xml:space="preserve">unity, according to the </w:t>
      </w:r>
      <w:del w:id="752" w:author="Johanna Koolemans Beynen" w:date="2020-02-21T15:51:00Z">
        <w:r w:rsidR="00DF0DAC" w:rsidRPr="00912E6E" w:rsidDel="007E64F1">
          <w:rPr>
            <w:rFonts w:ascii="Times New Roman" w:hAnsi="Times New Roman" w:cs="Times New Roman"/>
            <w:sz w:val="24"/>
            <w:szCs w:val="24"/>
          </w:rPr>
          <w:delText xml:space="preserve">Kaiser </w:delText>
        </w:r>
      </w:del>
      <w:r w:rsidRPr="00912E6E">
        <w:rPr>
          <w:rFonts w:ascii="Times New Roman" w:hAnsi="Times New Roman" w:cs="Times New Roman"/>
          <w:sz w:val="24"/>
          <w:szCs w:val="24"/>
        </w:rPr>
        <w:t xml:space="preserve">criterion </w:t>
      </w:r>
      <w:ins w:id="753" w:author="Johanna Koolemans Beynen" w:date="2020-02-21T15:51:00Z">
        <w:r w:rsidR="007E64F1">
          <w:rPr>
            <w:rFonts w:ascii="Times New Roman" w:hAnsi="Times New Roman" w:cs="Times New Roman"/>
            <w:sz w:val="24"/>
            <w:szCs w:val="24"/>
          </w:rPr>
          <w:t xml:space="preserve">developed in </w:t>
        </w:r>
        <w:r w:rsidR="007E64F1" w:rsidRPr="00912E6E">
          <w:rPr>
            <w:rFonts w:ascii="Times New Roman" w:hAnsi="Times New Roman" w:cs="Times New Roman"/>
            <w:sz w:val="24"/>
            <w:szCs w:val="24"/>
          </w:rPr>
          <w:t>Kaiser</w:t>
        </w:r>
        <w:r w:rsidR="007E64F1" w:rsidRPr="00912E6E">
          <w:rPr>
            <w:rFonts w:ascii="Times New Roman" w:hAnsi="Times New Roman" w:cs="Times New Roman"/>
            <w:sz w:val="24"/>
            <w:szCs w:val="24"/>
          </w:rPr>
          <w:t xml:space="preserve"> </w:t>
        </w:r>
      </w:ins>
      <w:r w:rsidRPr="00912E6E">
        <w:rPr>
          <w:rFonts w:ascii="Times New Roman" w:hAnsi="Times New Roman" w:cs="Times New Roman"/>
          <w:sz w:val="24"/>
          <w:szCs w:val="24"/>
        </w:rPr>
        <w:t xml:space="preserve">(1958). </w:t>
      </w:r>
    </w:p>
    <w:p w14:paraId="7EB432C2" w14:textId="77777777" w:rsidR="00DD7847" w:rsidRDefault="00DD7847" w:rsidP="00DD7847">
      <w:pPr>
        <w:keepNext/>
        <w:jc w:val="center"/>
      </w:pPr>
      <w:r>
        <w:rPr>
          <w:noProof/>
        </w:rPr>
        <w:lastRenderedPageBreak/>
        <w:drawing>
          <wp:inline distT="0" distB="0" distL="0" distR="0" wp14:anchorId="0B0D8A8D" wp14:editId="13ACC1C8">
            <wp:extent cx="5040000" cy="2592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3A895B" w14:textId="231E3200"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1A3342">
        <w:rPr>
          <w:rFonts w:ascii="Times New Roman" w:hAnsi="Times New Roman" w:cs="Times New Roman"/>
          <w:b/>
          <w:noProof/>
        </w:rPr>
        <w:t>2</w:t>
      </w:r>
      <w:r w:rsidRPr="00DD7847">
        <w:rPr>
          <w:rFonts w:ascii="Times New Roman" w:hAnsi="Times New Roman" w:cs="Times New Roman"/>
          <w:b/>
          <w:lang w:val="es-MX"/>
        </w:rPr>
        <w:fldChar w:fldCharType="end"/>
      </w:r>
      <w:del w:id="754" w:author="Johanna Koolemans Beynen" w:date="2020-02-21T15:51:00Z">
        <w:r w:rsidRPr="00DD7847" w:rsidDel="007E64F1">
          <w:rPr>
            <w:rFonts w:ascii="Times New Roman" w:hAnsi="Times New Roman" w:cs="Times New Roman"/>
            <w:b/>
          </w:rPr>
          <w:delText>:</w:delText>
        </w:r>
      </w:del>
      <w:r w:rsidRPr="00DD7847">
        <w:rPr>
          <w:rFonts w:ascii="Times New Roman" w:hAnsi="Times New Roman" w:cs="Times New Roman"/>
          <w:b/>
        </w:rPr>
        <w:t xml:space="preserve"> Quarterly GDP growth vs. </w:t>
      </w:r>
      <w:ins w:id="755" w:author="Johanna Koolemans Beynen" w:date="2020-01-20T22:28:00Z">
        <w:r w:rsidR="005D3CC6">
          <w:rPr>
            <w:rFonts w:ascii="Times New Roman" w:hAnsi="Times New Roman" w:cs="Times New Roman"/>
            <w:b/>
          </w:rPr>
          <w:t>c</w:t>
        </w:r>
      </w:ins>
      <w:del w:id="756" w:author="Johanna Koolemans Beynen" w:date="2020-01-20T22:28:00Z">
        <w:r w:rsidRPr="00DD7847" w:rsidDel="005D3CC6">
          <w:rPr>
            <w:rFonts w:ascii="Times New Roman" w:hAnsi="Times New Roman" w:cs="Times New Roman"/>
            <w:b/>
          </w:rPr>
          <w:delText>C</w:delText>
        </w:r>
      </w:del>
      <w:r w:rsidRPr="00DD7847">
        <w:rPr>
          <w:rFonts w:ascii="Times New Roman" w:hAnsi="Times New Roman" w:cs="Times New Roman"/>
          <w:b/>
        </w:rPr>
        <w:t>omponents of PCA1</w:t>
      </w:r>
      <w:del w:id="757" w:author="Johanna Koolemans Beynen" w:date="2020-02-21T15:51:00Z">
        <w:r w:rsidRPr="00DD7847" w:rsidDel="007E64F1">
          <w:rPr>
            <w:rFonts w:ascii="Times New Roman" w:hAnsi="Times New Roman" w:cs="Times New Roman"/>
            <w:b/>
          </w:rPr>
          <w:delText>.</w:delText>
        </w:r>
      </w:del>
    </w:p>
    <w:p w14:paraId="3EAAF2E9" w14:textId="77777777" w:rsidR="00DD7847" w:rsidRDefault="00DD7847"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After obtaining these components </w:t>
      </w:r>
      <w:r>
        <w:rPr>
          <w:rFonts w:ascii="Times New Roman" w:hAnsi="Times New Roman" w:cs="Times New Roman"/>
          <w:sz w:val="24"/>
          <w:szCs w:val="24"/>
        </w:rPr>
        <w:t>I rotate them</w:t>
      </w:r>
      <w:r w:rsidRPr="00912E6E">
        <w:rPr>
          <w:rFonts w:ascii="Times New Roman" w:hAnsi="Times New Roman" w:cs="Times New Roman"/>
          <w:sz w:val="24"/>
          <w:szCs w:val="24"/>
        </w:rPr>
        <w:t xml:space="preserve"> in order to distribute the variance explained by each </w:t>
      </w:r>
      <w:r>
        <w:rPr>
          <w:rFonts w:ascii="Times New Roman" w:hAnsi="Times New Roman" w:cs="Times New Roman"/>
          <w:sz w:val="24"/>
          <w:szCs w:val="24"/>
        </w:rPr>
        <w:t>one</w:t>
      </w:r>
      <w:r w:rsidRPr="00912E6E">
        <w:rPr>
          <w:rFonts w:ascii="Times New Roman" w:hAnsi="Times New Roman" w:cs="Times New Roman"/>
          <w:sz w:val="24"/>
          <w:szCs w:val="24"/>
        </w:rPr>
        <w:t xml:space="preserve">, so I use the </w:t>
      </w:r>
      <w:r w:rsidRPr="00DD7BDB">
        <w:rPr>
          <w:rFonts w:ascii="Times New Roman" w:hAnsi="Times New Roman" w:cs="Times New Roman"/>
          <w:i/>
          <w:sz w:val="24"/>
          <w:szCs w:val="24"/>
        </w:rPr>
        <w:t>varimax method</w:t>
      </w:r>
      <w:r w:rsidRPr="00912E6E">
        <w:rPr>
          <w:rFonts w:ascii="Times New Roman" w:hAnsi="Times New Roman" w:cs="Times New Roman"/>
          <w:sz w:val="24"/>
          <w:szCs w:val="24"/>
        </w:rPr>
        <w:t xml:space="preserve">, which also allows me to maintain the property of orthogonality between the components even after having distributed their variance. In turn, maintaining the property of orthogonality implies a significant reduction in the number of components obtained </w:t>
      </w:r>
      <w:r>
        <w:rPr>
          <w:rFonts w:ascii="Times New Roman" w:hAnsi="Times New Roman" w:cs="Times New Roman"/>
          <w:sz w:val="24"/>
          <w:szCs w:val="24"/>
        </w:rPr>
        <w:t>from</w:t>
      </w:r>
      <w:r w:rsidRPr="00912E6E">
        <w:rPr>
          <w:rFonts w:ascii="Times New Roman" w:hAnsi="Times New Roman" w:cs="Times New Roman"/>
          <w:sz w:val="24"/>
          <w:szCs w:val="24"/>
        </w:rPr>
        <w:t xml:space="preserve"> the high correlation between the variables considered. This helps maintain parsimony in the model that forecasts GDP</w:t>
      </w:r>
      <w:r>
        <w:rPr>
          <w:rFonts w:ascii="Times New Roman" w:hAnsi="Times New Roman" w:cs="Times New Roman"/>
          <w:sz w:val="24"/>
          <w:szCs w:val="24"/>
        </w:rPr>
        <w:t xml:space="preserve"> growth</w:t>
      </w:r>
      <w:r w:rsidRPr="00912E6E">
        <w:rPr>
          <w:rFonts w:ascii="Times New Roman" w:hAnsi="Times New Roman" w:cs="Times New Roman"/>
          <w:sz w:val="24"/>
          <w:szCs w:val="24"/>
        </w:rPr>
        <w:t>.</w:t>
      </w:r>
    </w:p>
    <w:p w14:paraId="63C47232" w14:textId="77777777" w:rsidR="00DD7847" w:rsidRDefault="00DD7847" w:rsidP="00DD7847">
      <w:pPr>
        <w:keepNext/>
        <w:jc w:val="center"/>
      </w:pPr>
      <w:r>
        <w:rPr>
          <w:noProof/>
        </w:rPr>
        <w:drawing>
          <wp:inline distT="0" distB="0" distL="0" distR="0" wp14:anchorId="64B711B4" wp14:editId="6877E0C4">
            <wp:extent cx="5040000" cy="2592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073D38" w14:textId="47D734C8"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1A3342">
        <w:rPr>
          <w:rFonts w:ascii="Times New Roman" w:hAnsi="Times New Roman" w:cs="Times New Roman"/>
          <w:b/>
          <w:noProof/>
        </w:rPr>
        <w:t>3</w:t>
      </w:r>
      <w:r w:rsidRPr="00DD7847">
        <w:rPr>
          <w:rFonts w:ascii="Times New Roman" w:hAnsi="Times New Roman" w:cs="Times New Roman"/>
          <w:b/>
          <w:lang w:val="es-MX"/>
        </w:rPr>
        <w:fldChar w:fldCharType="end"/>
      </w:r>
      <w:ins w:id="758" w:author="Johanna Koolemans Beynen" w:date="2020-02-21T15:51:00Z">
        <w:r w:rsidR="007E64F1">
          <w:rPr>
            <w:rFonts w:ascii="Times New Roman" w:hAnsi="Times New Roman" w:cs="Times New Roman"/>
            <w:b/>
          </w:rPr>
          <w:t xml:space="preserve"> </w:t>
        </w:r>
      </w:ins>
      <w:del w:id="759" w:author="Johanna Koolemans Beynen" w:date="2020-02-21T15:51:00Z">
        <w:r w:rsidRPr="00DD7847" w:rsidDel="007E64F1">
          <w:rPr>
            <w:rFonts w:ascii="Times New Roman" w:hAnsi="Times New Roman" w:cs="Times New Roman"/>
            <w:b/>
          </w:rPr>
          <w:delText>:</w:delText>
        </w:r>
      </w:del>
      <w:r w:rsidRPr="00DD7847">
        <w:rPr>
          <w:b/>
        </w:rPr>
        <w:t xml:space="preserve"> </w:t>
      </w:r>
      <w:r w:rsidRPr="00DD7847">
        <w:rPr>
          <w:rFonts w:ascii="Times New Roman" w:hAnsi="Times New Roman" w:cs="Times New Roman"/>
          <w:b/>
        </w:rPr>
        <w:t xml:space="preserve">Quarterly GDP growth vs. </w:t>
      </w:r>
      <w:ins w:id="760" w:author="Johanna Koolemans Beynen" w:date="2020-01-20T22:28:00Z">
        <w:r w:rsidR="005D3CC6">
          <w:rPr>
            <w:rFonts w:ascii="Times New Roman" w:hAnsi="Times New Roman" w:cs="Times New Roman"/>
            <w:b/>
          </w:rPr>
          <w:t>c</w:t>
        </w:r>
      </w:ins>
      <w:del w:id="761" w:author="Johanna Koolemans Beynen" w:date="2020-01-20T22:28:00Z">
        <w:r w:rsidRPr="00DD7847" w:rsidDel="005D3CC6">
          <w:rPr>
            <w:rFonts w:ascii="Times New Roman" w:hAnsi="Times New Roman" w:cs="Times New Roman"/>
            <w:b/>
          </w:rPr>
          <w:delText>C</w:delText>
        </w:r>
      </w:del>
      <w:r w:rsidRPr="00DD7847">
        <w:rPr>
          <w:rFonts w:ascii="Times New Roman" w:hAnsi="Times New Roman" w:cs="Times New Roman"/>
          <w:b/>
        </w:rPr>
        <w:t>omponents of PCA2</w:t>
      </w:r>
      <w:del w:id="762" w:author="Johanna Koolemans Beynen" w:date="2020-02-21T15:51:00Z">
        <w:r w:rsidRPr="00DD7847" w:rsidDel="007E64F1">
          <w:rPr>
            <w:rFonts w:ascii="Times New Roman" w:hAnsi="Times New Roman" w:cs="Times New Roman"/>
            <w:b/>
          </w:rPr>
          <w:delText>.</w:delText>
        </w:r>
      </w:del>
    </w:p>
    <w:p w14:paraId="17A4065D" w14:textId="2C56088B" w:rsidR="00603DD3" w:rsidRPr="00912E6E" w:rsidRDefault="00886A63"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Consequently</w:t>
      </w:r>
      <w:ins w:id="763" w:author="Johanna Koolemans Beynen" w:date="2020-01-20T22:28:00Z">
        <w:r w:rsidR="005D3CC6">
          <w:rPr>
            <w:rFonts w:ascii="Times New Roman" w:hAnsi="Times New Roman" w:cs="Times New Roman"/>
            <w:sz w:val="24"/>
            <w:szCs w:val="24"/>
          </w:rPr>
          <w:t>,</w:t>
        </w:r>
      </w:ins>
      <w:r>
        <w:rPr>
          <w:rFonts w:ascii="Times New Roman" w:hAnsi="Times New Roman" w:cs="Times New Roman"/>
          <w:sz w:val="24"/>
          <w:szCs w:val="24"/>
        </w:rPr>
        <w:t xml:space="preserve"> and</w:t>
      </w:r>
      <w:r w:rsidR="00912E6E" w:rsidRPr="00912E6E">
        <w:rPr>
          <w:rFonts w:ascii="Times New Roman" w:hAnsi="Times New Roman" w:cs="Times New Roman"/>
          <w:sz w:val="24"/>
          <w:szCs w:val="24"/>
        </w:rPr>
        <w:t xml:space="preserve"> analogously to the methods described above, in the PCA </w:t>
      </w:r>
      <w:ins w:id="764" w:author="Johanna Koolemans Beynen" w:date="2020-02-09T16:02:00Z">
        <w:r w:rsidR="002C66F6">
          <w:rPr>
            <w:rFonts w:ascii="Times New Roman" w:hAnsi="Times New Roman" w:cs="Times New Roman"/>
            <w:sz w:val="24"/>
            <w:szCs w:val="24"/>
          </w:rPr>
          <w:t xml:space="preserve">approach, </w:t>
        </w:r>
      </w:ins>
      <w:r w:rsidR="00912E6E" w:rsidRPr="00912E6E">
        <w:rPr>
          <w:rFonts w:ascii="Times New Roman" w:hAnsi="Times New Roman" w:cs="Times New Roman"/>
          <w:sz w:val="24"/>
          <w:szCs w:val="24"/>
        </w:rPr>
        <w:t>I use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hAnsi="Times New Roman" w:cs="Times New Roman"/>
          <w:sz w:val="24"/>
          <w:szCs w:val="24"/>
        </w:rPr>
        <w:t xml:space="preserve"> </w:t>
      </w:r>
      <w:r w:rsidR="00912E6E">
        <w:rPr>
          <w:rFonts w:ascii="Times New Roman" w:eastAsiaTheme="minorEastAsia" w:hAnsi="Times New Roman" w:cs="Times New Roman"/>
          <w:sz w:val="24"/>
          <w:szCs w:val="24"/>
        </w:rPr>
        <w:t>q</w:t>
      </w:r>
      <w:r w:rsidR="00912E6E" w:rsidRPr="00912E6E">
        <w:rPr>
          <w:rFonts w:ascii="Times New Roman" w:eastAsiaTheme="minorEastAsia" w:hAnsi="Times New Roman" w:cs="Times New Roman"/>
          <w:sz w:val="24"/>
          <w:szCs w:val="24"/>
        </w:rPr>
        <w:t xml:space="preserve">uarterly </w:t>
      </w:r>
      <w:r w:rsidR="00912E6E">
        <w:rPr>
          <w:rFonts w:ascii="Times New Roman" w:eastAsiaTheme="minorEastAsia" w:hAnsi="Times New Roman" w:cs="Times New Roman"/>
          <w:sz w:val="24"/>
          <w:szCs w:val="24"/>
        </w:rPr>
        <w:t>principal</w:t>
      </w:r>
      <w:r w:rsidR="00912E6E" w:rsidRPr="00912E6E">
        <w:rPr>
          <w:rFonts w:ascii="Times New Roman" w:eastAsiaTheme="minorEastAsia" w:hAnsi="Times New Roman" w:cs="Times New Roman"/>
          <w:sz w:val="24"/>
          <w:szCs w:val="24"/>
        </w:rPr>
        <w:t xml:space="preserve"> components (Figures </w:t>
      </w:r>
      <w:r w:rsidR="003D246B">
        <w:rPr>
          <w:rFonts w:ascii="Times New Roman" w:eastAsiaTheme="minorEastAsia" w:hAnsi="Times New Roman" w:cs="Times New Roman"/>
          <w:sz w:val="24"/>
          <w:szCs w:val="24"/>
        </w:rPr>
        <w:t>2</w:t>
      </w:r>
      <w:r w:rsidR="00912E6E" w:rsidRPr="00912E6E">
        <w:rPr>
          <w:rFonts w:ascii="Times New Roman" w:eastAsiaTheme="minorEastAsia" w:hAnsi="Times New Roman" w:cs="Times New Roman"/>
          <w:sz w:val="24"/>
          <w:szCs w:val="24"/>
        </w:rPr>
        <w:t xml:space="preserve"> and </w:t>
      </w:r>
      <w:r w:rsidR="003D246B">
        <w:rPr>
          <w:rFonts w:ascii="Times New Roman" w:eastAsiaTheme="minorEastAsia" w:hAnsi="Times New Roman" w:cs="Times New Roman"/>
          <w:sz w:val="24"/>
          <w:szCs w:val="24"/>
        </w:rPr>
        <w:t>3</w:t>
      </w:r>
      <w:r w:rsidR="00912E6E" w:rsidRPr="00912E6E">
        <w:rPr>
          <w:rFonts w:ascii="Times New Roman" w:eastAsiaTheme="minorEastAsia" w:hAnsi="Times New Roman" w:cs="Times New Roman"/>
          <w:sz w:val="24"/>
          <w:szCs w:val="24"/>
        </w:rPr>
        <w:t>) as regressors in the following linear equation to forecast quarterly GDP growth</w:t>
      </w:r>
      <w:r w:rsidR="00603DD3" w:rsidRPr="00912E6E">
        <w:rPr>
          <w:rFonts w:ascii="Times New Roman" w:hAnsi="Times New Roman" w:cs="Times New Roman"/>
          <w:sz w:val="24"/>
          <w:szCs w:val="24"/>
        </w:rPr>
        <w:t>:</w:t>
      </w:r>
    </w:p>
    <w:p w14:paraId="0A94E51F" w14:textId="5A73DB05" w:rsidR="00603DD3" w:rsidRPr="00CA5C64" w:rsidRDefault="00E8595C" w:rsidP="00603DD3">
      <w:pPr>
        <w:spacing w:line="360" w:lineRule="auto"/>
        <w:jc w:val="both"/>
        <w:rPr>
          <w:rFonts w:ascii="Times New Roman" w:eastAsiaTheme="minorEastAsia" w:hAnsi="Times New Roman" w:cs="Times New Roman"/>
          <w:sz w:val="24"/>
          <w:szCs w:val="24"/>
          <w:lang w:val="es-MX"/>
        </w:rPr>
      </w:pPr>
      <m:oMathPara>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=γ+</m:t>
          </m:r>
          <m:r>
            <m:rPr>
              <m:sty m:val="bi"/>
            </m:rPr>
            <w:rPr>
              <w:rFonts w:ascii="Cambria Math" w:hAnsi="Cambria Math" w:cs="Times New Roman"/>
              <w:sz w:val="24"/>
              <w:szCs w:val="24"/>
              <w:lang w:val="es-MX"/>
            </w:rPr>
            <m:t>δ</m:t>
          </m:r>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 xml:space="preserve">                                                                                                               (6)</m:t>
          </m:r>
        </m:oMath>
      </m:oMathPara>
    </w:p>
    <w:p w14:paraId="56C9AFA4" w14:textId="75849C4D" w:rsidR="00603DD3" w:rsidRPr="00DD7847" w:rsidRDefault="00912E6E" w:rsidP="00DD7847">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where</w:t>
      </w:r>
      <w:r w:rsidR="00603DD3" w:rsidRPr="00912E6E">
        <w:rPr>
          <w:rFonts w:ascii="Times New Roman" w:hAnsi="Times New Roman" w:cs="Times New Roman"/>
          <w:sz w:val="24"/>
          <w:szCs w:val="24"/>
        </w:rPr>
        <w:t xml:space="preserve"> </w:t>
      </w:r>
      <m:oMath>
        <m:r>
          <m:rPr>
            <m:sty m:val="bi"/>
          </m:rPr>
          <w:rPr>
            <w:rFonts w:ascii="Cambria Math" w:hAnsi="Cambria Math" w:cs="Times New Roman"/>
            <w:sz w:val="24"/>
            <w:szCs w:val="24"/>
            <w:lang w:val="es-MX"/>
          </w:rPr>
          <m:t>δ</m:t>
        </m:r>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is a</w:t>
      </w:r>
      <w:r w:rsidR="00DF0DAC">
        <w:rPr>
          <w:rFonts w:ascii="Times New Roman" w:hAnsi="Times New Roman" w:cs="Times New Roman"/>
          <w:sz w:val="24"/>
          <w:szCs w:val="24"/>
        </w:rPr>
        <w:t>n</w:t>
      </w:r>
      <w:r w:rsidRPr="00912E6E">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k</m:t>
        </m:r>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matrix of coefficients</w:t>
      </w:r>
      <w:r w:rsidR="00603DD3" w:rsidRPr="00912E6E">
        <w:rPr>
          <w:rFonts w:ascii="Times New Roman" w:hAnsi="Times New Roman" w:cs="Times New Roman"/>
          <w:sz w:val="24"/>
          <w:szCs w:val="24"/>
        </w:rPr>
        <w:t xml:space="preserve">, </w:t>
      </w:r>
      <m:oMath>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oMath>
      <w:r w:rsidR="00603DD3" w:rsidRPr="00912E6E">
        <w:rPr>
          <w:rFonts w:ascii="Times New Roman" w:eastAsiaTheme="minorEastAsia" w:hAnsi="Times New Roman" w:cs="Times New Roman"/>
          <w:iCs/>
          <w:sz w:val="24"/>
          <w:szCs w:val="24"/>
        </w:rPr>
        <w:t xml:space="preserve"> </w:t>
      </w:r>
      <w:r w:rsidRPr="00912E6E">
        <w:rPr>
          <w:rFonts w:ascii="Times New Roman" w:eastAsiaTheme="minorEastAsia" w:hAnsi="Times New Roman" w:cs="Times New Roman"/>
          <w:iCs/>
          <w:sz w:val="24"/>
          <w:szCs w:val="24"/>
        </w:rPr>
        <w:t>is the vector of</w:t>
      </w:r>
      <w:r w:rsidR="00603DD3" w:rsidRPr="00912E6E">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iCs/>
          <w:sz w:val="24"/>
          <w:szCs w:val="24"/>
        </w:rPr>
        <w:t xml:space="preserve"> </w:t>
      </w:r>
      <w:r w:rsidRPr="00912E6E">
        <w:rPr>
          <w:rFonts w:ascii="Times New Roman" w:eastAsiaTheme="minorEastAsia" w:hAnsi="Times New Roman" w:cs="Times New Roman"/>
          <w:iCs/>
          <w:sz w:val="24"/>
          <w:szCs w:val="24"/>
        </w:rPr>
        <w:t>quarterly principal components, and</w:t>
      </w:r>
      <w:r w:rsidR="00603DD3" w:rsidRPr="00912E6E">
        <w:rPr>
          <w:rFonts w:ascii="Times New Roman" w:hAnsi="Times New Roman" w:cs="Times New Roman"/>
          <w:sz w:val="24"/>
          <w:szCs w:val="24"/>
        </w:rPr>
        <w:t xml:space="preserve">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is the error term, which </w:t>
      </w:r>
      <w:r w:rsidR="00DF0DAC">
        <w:rPr>
          <w:rFonts w:ascii="Times New Roman" w:hAnsi="Times New Roman" w:cs="Times New Roman"/>
          <w:sz w:val="24"/>
          <w:szCs w:val="24"/>
        </w:rPr>
        <w:t xml:space="preserve">I </w:t>
      </w:r>
      <w:r w:rsidRPr="00912E6E">
        <w:rPr>
          <w:rFonts w:ascii="Times New Roman" w:hAnsi="Times New Roman" w:cs="Times New Roman"/>
          <w:sz w:val="24"/>
          <w:szCs w:val="24"/>
        </w:rPr>
        <w:t xml:space="preserve">assume </w:t>
      </w:r>
      <w:ins w:id="765" w:author="Johanna Koolemans Beynen" w:date="2020-02-09T16:02:00Z">
        <w:r w:rsidR="002C66F6">
          <w:rPr>
            <w:rFonts w:ascii="Times New Roman" w:hAnsi="Times New Roman" w:cs="Times New Roman"/>
            <w:sz w:val="24"/>
            <w:szCs w:val="24"/>
          </w:rPr>
          <w:t xml:space="preserve">to be </w:t>
        </w:r>
      </w:ins>
      <w:r w:rsidRPr="00912E6E">
        <w:rPr>
          <w:rFonts w:ascii="Times New Roman" w:hAnsi="Times New Roman" w:cs="Times New Roman"/>
          <w:sz w:val="24"/>
          <w:szCs w:val="24"/>
        </w:rPr>
        <w:t xml:space="preserve">white noise with </w:t>
      </w:r>
      <w:ins w:id="766" w:author="Johanna Koolemans Beynen" w:date="2020-02-09T16:02:00Z">
        <w:r w:rsidR="002C66F6">
          <w:rPr>
            <w:rFonts w:ascii="Times New Roman" w:hAnsi="Times New Roman" w:cs="Times New Roman"/>
            <w:sz w:val="24"/>
            <w:szCs w:val="24"/>
          </w:rPr>
          <w:t xml:space="preserve">a </w:t>
        </w:r>
      </w:ins>
      <w:ins w:id="767" w:author="Johanna Koolemans Beynen" w:date="2020-01-20T22:28:00Z">
        <w:r w:rsidR="005D3CC6">
          <w:rPr>
            <w:rFonts w:ascii="Times New Roman" w:hAnsi="Times New Roman" w:cs="Times New Roman"/>
            <w:sz w:val="24"/>
            <w:szCs w:val="24"/>
          </w:rPr>
          <w:t>n</w:t>
        </w:r>
      </w:ins>
      <w:del w:id="768" w:author="Johanna Koolemans Beynen" w:date="2020-01-20T22:27:00Z">
        <w:r w:rsidRPr="00912E6E" w:rsidDel="005D3CC6">
          <w:rPr>
            <w:rFonts w:ascii="Times New Roman" w:hAnsi="Times New Roman" w:cs="Times New Roman"/>
            <w:sz w:val="24"/>
            <w:szCs w:val="24"/>
          </w:rPr>
          <w:delText>N</w:delText>
        </w:r>
      </w:del>
      <w:r w:rsidRPr="00912E6E">
        <w:rPr>
          <w:rFonts w:ascii="Times New Roman" w:hAnsi="Times New Roman" w:cs="Times New Roman"/>
          <w:sz w:val="24"/>
          <w:szCs w:val="24"/>
        </w:rPr>
        <w:t xml:space="preserve">ormal distribution. The estimation of equation (6) is </w:t>
      </w:r>
      <w:r w:rsidR="00B67CD1">
        <w:rPr>
          <w:rFonts w:ascii="Times New Roman" w:hAnsi="Times New Roman" w:cs="Times New Roman"/>
          <w:sz w:val="24"/>
          <w:szCs w:val="24"/>
        </w:rPr>
        <w:t>held</w:t>
      </w:r>
      <w:r w:rsidRPr="00912E6E">
        <w:rPr>
          <w:rFonts w:ascii="Times New Roman" w:hAnsi="Times New Roman" w:cs="Times New Roman"/>
          <w:sz w:val="24"/>
          <w:szCs w:val="24"/>
        </w:rPr>
        <w:t xml:space="preserve"> by the </w:t>
      </w:r>
      <w:ins w:id="769" w:author="Johanna Koolemans Beynen" w:date="2020-01-20T22:27:00Z">
        <w:r w:rsidR="005D3CC6">
          <w:rPr>
            <w:rFonts w:ascii="Times New Roman" w:hAnsi="Times New Roman" w:cs="Times New Roman"/>
            <w:sz w:val="24"/>
            <w:szCs w:val="24"/>
          </w:rPr>
          <w:t>g</w:t>
        </w:r>
      </w:ins>
      <w:del w:id="770" w:author="Johanna Koolemans Beynen" w:date="2020-01-20T22:27:00Z">
        <w:r w:rsidRPr="00912E6E" w:rsidDel="005D3CC6">
          <w:rPr>
            <w:rFonts w:ascii="Times New Roman" w:hAnsi="Times New Roman" w:cs="Times New Roman"/>
            <w:sz w:val="24"/>
            <w:szCs w:val="24"/>
          </w:rPr>
          <w:delText>G</w:delText>
        </w:r>
      </w:del>
      <w:r w:rsidRPr="00912E6E">
        <w:rPr>
          <w:rFonts w:ascii="Times New Roman" w:hAnsi="Times New Roman" w:cs="Times New Roman"/>
          <w:sz w:val="24"/>
          <w:szCs w:val="24"/>
        </w:rPr>
        <w:t xml:space="preserve">eneralized </w:t>
      </w:r>
      <w:ins w:id="771" w:author="Johanna Koolemans Beynen" w:date="2020-01-20T22:27:00Z">
        <w:r w:rsidR="005D3CC6">
          <w:rPr>
            <w:rFonts w:ascii="Times New Roman" w:hAnsi="Times New Roman" w:cs="Times New Roman"/>
            <w:sz w:val="24"/>
            <w:szCs w:val="24"/>
          </w:rPr>
          <w:t>l</w:t>
        </w:r>
      </w:ins>
      <w:del w:id="772" w:author="Johanna Koolemans Beynen" w:date="2020-01-20T22:27:00Z">
        <w:r w:rsidRPr="00912E6E" w:rsidDel="005D3CC6">
          <w:rPr>
            <w:rFonts w:ascii="Times New Roman" w:hAnsi="Times New Roman" w:cs="Times New Roman"/>
            <w:sz w:val="24"/>
            <w:szCs w:val="24"/>
          </w:rPr>
          <w:delText>L</w:delText>
        </w:r>
      </w:del>
      <w:r w:rsidRPr="00912E6E">
        <w:rPr>
          <w:rFonts w:ascii="Times New Roman" w:hAnsi="Times New Roman" w:cs="Times New Roman"/>
          <w:sz w:val="24"/>
          <w:szCs w:val="24"/>
        </w:rPr>
        <w:t xml:space="preserve">east </w:t>
      </w:r>
      <w:ins w:id="773" w:author="Johanna Koolemans Beynen" w:date="2020-01-20T22:27:00Z">
        <w:r w:rsidR="005D3CC6">
          <w:rPr>
            <w:rFonts w:ascii="Times New Roman" w:hAnsi="Times New Roman" w:cs="Times New Roman"/>
            <w:sz w:val="24"/>
            <w:szCs w:val="24"/>
          </w:rPr>
          <w:t>s</w:t>
        </w:r>
      </w:ins>
      <w:del w:id="774" w:author="Johanna Koolemans Beynen" w:date="2020-01-20T22:27:00Z">
        <w:r w:rsidRPr="00912E6E" w:rsidDel="005D3CC6">
          <w:rPr>
            <w:rFonts w:ascii="Times New Roman" w:hAnsi="Times New Roman" w:cs="Times New Roman"/>
            <w:sz w:val="24"/>
            <w:szCs w:val="24"/>
          </w:rPr>
          <w:delText>S</w:delText>
        </w:r>
      </w:del>
      <w:r w:rsidRPr="00912E6E">
        <w:rPr>
          <w:rFonts w:ascii="Times New Roman" w:hAnsi="Times New Roman" w:cs="Times New Roman"/>
          <w:sz w:val="24"/>
          <w:szCs w:val="24"/>
        </w:rPr>
        <w:t>quares (G</w:t>
      </w:r>
      <w:r w:rsidR="00A5662C">
        <w:rPr>
          <w:rFonts w:ascii="Times New Roman" w:hAnsi="Times New Roman" w:cs="Times New Roman"/>
          <w:sz w:val="24"/>
          <w:szCs w:val="24"/>
        </w:rPr>
        <w:t>LS</w:t>
      </w:r>
      <w:r w:rsidRPr="00912E6E">
        <w:rPr>
          <w:rFonts w:ascii="Times New Roman" w:hAnsi="Times New Roman" w:cs="Times New Roman"/>
          <w:sz w:val="24"/>
          <w:szCs w:val="24"/>
        </w:rPr>
        <w:t xml:space="preserve">) technique by </w:t>
      </w:r>
      <w:r w:rsidR="00A5662C">
        <w:rPr>
          <w:rFonts w:ascii="Times New Roman" w:hAnsi="Times New Roman" w:cs="Times New Roman"/>
          <w:sz w:val="24"/>
          <w:szCs w:val="24"/>
        </w:rPr>
        <w:t xml:space="preserve">using </w:t>
      </w:r>
      <w:r w:rsidRPr="00912E6E">
        <w:rPr>
          <w:rFonts w:ascii="Times New Roman" w:hAnsi="Times New Roman" w:cs="Times New Roman"/>
          <w:sz w:val="24"/>
          <w:szCs w:val="24"/>
        </w:rPr>
        <w:t>the Cochrane-Orcutt method.</w:t>
      </w:r>
    </w:p>
    <w:p w14:paraId="3E8640A6" w14:textId="2E3CE67A" w:rsidR="00933693" w:rsidRDefault="00933693"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practical example for the PCA estimation is shown in Table 3, where data is available until July 2017</w:t>
      </w:r>
      <w:ins w:id="775" w:author="Johanna Koolemans Beynen" w:date="2020-02-09T16:03:00Z">
        <w:r w:rsidR="002C66F6">
          <w:rPr>
            <w:rFonts w:ascii="Times New Roman" w:eastAsiaTheme="minorEastAsia" w:hAnsi="Times New Roman" w:cs="Times New Roman"/>
            <w:sz w:val="24"/>
            <w:szCs w:val="24"/>
          </w:rPr>
          <w:t xml:space="preserve">. This model </w:t>
        </w:r>
      </w:ins>
      <w:del w:id="776" w:author="Johanna Koolemans Beynen" w:date="2020-02-09T16:03:00Z">
        <w:r w:rsidDel="002C66F6">
          <w:rPr>
            <w:rFonts w:ascii="Times New Roman" w:eastAsiaTheme="minorEastAsia" w:hAnsi="Times New Roman" w:cs="Times New Roman"/>
            <w:sz w:val="24"/>
            <w:szCs w:val="24"/>
          </w:rPr>
          <w:delText>,</w:delText>
        </w:r>
      </w:del>
      <w:r>
        <w:rPr>
          <w:rFonts w:ascii="Times New Roman" w:eastAsiaTheme="minorEastAsia" w:hAnsi="Times New Roman" w:cs="Times New Roman"/>
          <w:sz w:val="24"/>
          <w:szCs w:val="24"/>
        </w:rPr>
        <w:t xml:space="preserve"> </w:t>
      </w:r>
      <w:del w:id="777" w:author="Johanna Koolemans Beynen" w:date="2020-02-09T16:03:00Z">
        <w:r w:rsidDel="002C66F6">
          <w:rPr>
            <w:rFonts w:ascii="Times New Roman" w:eastAsiaTheme="minorEastAsia" w:hAnsi="Times New Roman" w:cs="Times New Roman"/>
            <w:sz w:val="24"/>
            <w:szCs w:val="24"/>
          </w:rPr>
          <w:delText xml:space="preserve">which </w:delText>
        </w:r>
      </w:del>
      <w:r>
        <w:rPr>
          <w:rFonts w:ascii="Times New Roman" w:eastAsiaTheme="minorEastAsia" w:hAnsi="Times New Roman" w:cs="Times New Roman"/>
          <w:sz w:val="24"/>
          <w:szCs w:val="24"/>
        </w:rPr>
        <w:t xml:space="preserve">is the latest available </w:t>
      </w:r>
      <w:ins w:id="778" w:author="Johanna Koolemans Beynen" w:date="2020-02-09T16:03:00Z">
        <w:r w:rsidR="002C66F6">
          <w:rPr>
            <w:rFonts w:ascii="Times New Roman" w:eastAsiaTheme="minorEastAsia" w:hAnsi="Times New Roman" w:cs="Times New Roman"/>
            <w:sz w:val="24"/>
            <w:szCs w:val="24"/>
          </w:rPr>
          <w:t xml:space="preserve">using </w:t>
        </w:r>
      </w:ins>
      <w:del w:id="779" w:author="Johanna Koolemans Beynen" w:date="2020-02-09T16:03:00Z">
        <w:r w:rsidDel="002C66F6">
          <w:rPr>
            <w:rFonts w:ascii="Times New Roman" w:eastAsiaTheme="minorEastAsia" w:hAnsi="Times New Roman" w:cs="Times New Roman"/>
            <w:sz w:val="24"/>
            <w:szCs w:val="24"/>
          </w:rPr>
          <w:delText xml:space="preserve">model from </w:delText>
        </w:r>
      </w:del>
      <w:r>
        <w:rPr>
          <w:rFonts w:ascii="Times New Roman" w:eastAsiaTheme="minorEastAsia" w:hAnsi="Times New Roman" w:cs="Times New Roman"/>
          <w:sz w:val="24"/>
          <w:szCs w:val="24"/>
        </w:rPr>
        <w:t>estimations made in real time (</w:t>
      </w:r>
      <w:ins w:id="780" w:author="Johanna Koolemans Beynen" w:date="2020-01-20T22:27:00Z">
        <w:r w:rsidR="005D3CC6">
          <w:rPr>
            <w:rFonts w:ascii="Times New Roman" w:eastAsiaTheme="minorEastAsia" w:hAnsi="Times New Roman" w:cs="Times New Roman"/>
            <w:sz w:val="24"/>
            <w:szCs w:val="24"/>
          </w:rPr>
          <w:t>t</w:t>
        </w:r>
      </w:ins>
      <w:del w:id="781" w:author="Johanna Koolemans Beynen" w:date="2020-01-20T22:27:00Z">
        <w:r w:rsidDel="005D3CC6">
          <w:rPr>
            <w:rFonts w:ascii="Times New Roman" w:eastAsiaTheme="minorEastAsia" w:hAnsi="Times New Roman" w:cs="Times New Roman"/>
            <w:sz w:val="24"/>
            <w:szCs w:val="24"/>
          </w:rPr>
          <w:delText>T</w:delText>
        </w:r>
      </w:del>
      <w:r>
        <w:rPr>
          <w:rFonts w:ascii="Times New Roman" w:eastAsiaTheme="minorEastAsia" w:hAnsi="Times New Roman" w:cs="Times New Roman"/>
          <w:sz w:val="24"/>
          <w:szCs w:val="24"/>
        </w:rPr>
        <w:t xml:space="preserve">he autocorrelation analysis and the normality test are shown in </w:t>
      </w:r>
      <w:r w:rsidRPr="008D45D8">
        <w:rPr>
          <w:rFonts w:ascii="Times New Roman" w:eastAsiaTheme="minorEastAsia" w:hAnsi="Times New Roman" w:cs="Times New Roman"/>
          <w:sz w:val="24"/>
          <w:szCs w:val="24"/>
        </w:rPr>
        <w:t xml:space="preserve">Appendix </w:t>
      </w:r>
      <w:r>
        <w:rPr>
          <w:rFonts w:ascii="Times New Roman" w:eastAsiaTheme="minorEastAsia" w:hAnsi="Times New Roman" w:cs="Times New Roman"/>
          <w:sz w:val="24"/>
          <w:szCs w:val="24"/>
        </w:rPr>
        <w:t>A3.3).</w:t>
      </w:r>
    </w:p>
    <w:tbl>
      <w:tblPr>
        <w:tblW w:w="6576" w:type="dxa"/>
        <w:jc w:val="center"/>
        <w:tblLook w:val="04A0" w:firstRow="1" w:lastRow="0" w:firstColumn="1" w:lastColumn="0" w:noHBand="0" w:noVBand="1"/>
      </w:tblPr>
      <w:tblGrid>
        <w:gridCol w:w="2115"/>
        <w:gridCol w:w="1211"/>
        <w:gridCol w:w="1020"/>
        <w:gridCol w:w="1214"/>
        <w:gridCol w:w="1016"/>
      </w:tblGrid>
      <w:tr w:rsidR="00A069F1" w:rsidRPr="00A069F1" w14:paraId="18C7076E" w14:textId="77777777" w:rsidTr="00A069F1">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909D1EB" w14:textId="766E9594" w:rsidR="00A069F1" w:rsidRPr="00A069F1" w:rsidRDefault="00A069F1" w:rsidP="00A069F1">
            <w:pPr>
              <w:spacing w:after="0" w:line="240" w:lineRule="auto"/>
              <w:jc w:val="center"/>
              <w:rPr>
                <w:rFonts w:ascii="Times New Roman" w:eastAsia="Times New Roman" w:hAnsi="Times New Roman" w:cs="Times New Roman"/>
                <w:b/>
                <w:bCs/>
                <w:color w:val="000000"/>
              </w:rPr>
            </w:pPr>
            <w:r w:rsidRPr="00A069F1">
              <w:rPr>
                <w:rFonts w:ascii="Times New Roman" w:eastAsia="Times New Roman" w:hAnsi="Times New Roman" w:cs="Times New Roman"/>
                <w:b/>
                <w:bCs/>
                <w:color w:val="000000"/>
              </w:rPr>
              <w:t>Table 3</w:t>
            </w:r>
            <w:del w:id="782" w:author="Johanna Koolemans Beynen" w:date="2020-02-21T15:52:00Z">
              <w:r w:rsidRPr="00A069F1" w:rsidDel="007E64F1">
                <w:rPr>
                  <w:rFonts w:ascii="Times New Roman" w:eastAsia="Times New Roman" w:hAnsi="Times New Roman" w:cs="Times New Roman"/>
                  <w:b/>
                  <w:bCs/>
                  <w:color w:val="000000"/>
                </w:rPr>
                <w:delText>.</w:delText>
              </w:r>
            </w:del>
            <w:r w:rsidRPr="00A069F1">
              <w:rPr>
                <w:rFonts w:ascii="Times New Roman" w:eastAsia="Times New Roman" w:hAnsi="Times New Roman" w:cs="Times New Roman"/>
                <w:b/>
                <w:bCs/>
                <w:color w:val="000000"/>
              </w:rPr>
              <w:t xml:space="preserve"> Principal </w:t>
            </w:r>
            <w:ins w:id="783" w:author="Johanna Koolemans Beynen" w:date="2020-01-20T22:26:00Z">
              <w:r w:rsidR="005D3CC6">
                <w:rPr>
                  <w:rFonts w:ascii="Times New Roman" w:eastAsia="Times New Roman" w:hAnsi="Times New Roman" w:cs="Times New Roman"/>
                  <w:b/>
                  <w:bCs/>
                  <w:color w:val="000000"/>
                </w:rPr>
                <w:t>c</w:t>
              </w:r>
            </w:ins>
            <w:del w:id="784" w:author="Johanna Koolemans Beynen" w:date="2020-01-20T22:26:00Z">
              <w:r w:rsidRPr="00A069F1" w:rsidDel="005D3CC6">
                <w:rPr>
                  <w:rFonts w:ascii="Times New Roman" w:eastAsia="Times New Roman" w:hAnsi="Times New Roman" w:cs="Times New Roman"/>
                  <w:b/>
                  <w:bCs/>
                  <w:color w:val="000000"/>
                </w:rPr>
                <w:delText>C</w:delText>
              </w:r>
            </w:del>
            <w:r w:rsidRPr="00A069F1">
              <w:rPr>
                <w:rFonts w:ascii="Times New Roman" w:eastAsia="Times New Roman" w:hAnsi="Times New Roman" w:cs="Times New Roman"/>
                <w:b/>
                <w:bCs/>
                <w:color w:val="000000"/>
              </w:rPr>
              <w:t xml:space="preserve">omponents </w:t>
            </w:r>
            <w:ins w:id="785" w:author="Johanna Koolemans Beynen" w:date="2020-01-20T22:27:00Z">
              <w:r w:rsidR="005D3CC6">
                <w:rPr>
                  <w:rFonts w:ascii="Times New Roman" w:eastAsia="Times New Roman" w:hAnsi="Times New Roman" w:cs="Times New Roman"/>
                  <w:b/>
                  <w:bCs/>
                  <w:color w:val="000000"/>
                </w:rPr>
                <w:t xml:space="preserve">analysis </w:t>
              </w:r>
            </w:ins>
            <w:ins w:id="786" w:author="Johanna Koolemans Beynen" w:date="2020-01-20T22:26:00Z">
              <w:r w:rsidR="005D3CC6">
                <w:rPr>
                  <w:rFonts w:ascii="Times New Roman" w:eastAsia="Times New Roman" w:hAnsi="Times New Roman" w:cs="Times New Roman"/>
                  <w:b/>
                  <w:bCs/>
                  <w:color w:val="000000"/>
                </w:rPr>
                <w:t>m</w:t>
              </w:r>
            </w:ins>
            <w:del w:id="787" w:author="Johanna Koolemans Beynen" w:date="2020-01-20T22:26:00Z">
              <w:r w:rsidRPr="00A069F1" w:rsidDel="005D3CC6">
                <w:rPr>
                  <w:rFonts w:ascii="Times New Roman" w:eastAsia="Times New Roman" w:hAnsi="Times New Roman" w:cs="Times New Roman"/>
                  <w:b/>
                  <w:bCs/>
                  <w:color w:val="000000"/>
                </w:rPr>
                <w:delText>M</w:delText>
              </w:r>
            </w:del>
            <w:r w:rsidRPr="00A069F1">
              <w:rPr>
                <w:rFonts w:ascii="Times New Roman" w:eastAsia="Times New Roman" w:hAnsi="Times New Roman" w:cs="Times New Roman"/>
                <w:b/>
                <w:bCs/>
                <w:color w:val="000000"/>
              </w:rPr>
              <w:t>odel estimation</w:t>
            </w:r>
          </w:p>
        </w:tc>
      </w:tr>
      <w:tr w:rsidR="00A069F1" w:rsidRPr="00A069F1" w14:paraId="0C190D2C" w14:textId="77777777" w:rsidTr="00A069F1">
        <w:trPr>
          <w:trHeight w:val="270"/>
          <w:jc w:val="center"/>
        </w:trPr>
        <w:tc>
          <w:tcPr>
            <w:tcW w:w="2115" w:type="dxa"/>
            <w:vMerge w:val="restart"/>
            <w:tcBorders>
              <w:top w:val="nil"/>
              <w:left w:val="nil"/>
              <w:bottom w:val="double" w:sz="6" w:space="0" w:color="000000"/>
              <w:right w:val="nil"/>
            </w:tcBorders>
            <w:shd w:val="clear" w:color="000000" w:fill="FFFFFF"/>
            <w:noWrap/>
            <w:vAlign w:val="center"/>
            <w:hideMark/>
          </w:tcPr>
          <w:p w14:paraId="2674BF6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20"/>
                <w:szCs w:val="20"/>
              </w:rPr>
            </w:pPr>
            <w:r w:rsidRPr="00A069F1">
              <w:rPr>
                <w:rFonts w:ascii="Times New Roman" w:eastAsia="Times New Roman" w:hAnsi="Times New Roman" w:cs="Times New Roman"/>
                <w:b/>
                <w:bCs/>
                <w:color w:val="000000"/>
                <w:sz w:val="20"/>
                <w:szCs w:val="20"/>
              </w:rPr>
              <w:t>Variables</w:t>
            </w:r>
          </w:p>
        </w:tc>
        <w:tc>
          <w:tcPr>
            <w:tcW w:w="2231" w:type="dxa"/>
            <w:gridSpan w:val="2"/>
            <w:tcBorders>
              <w:top w:val="nil"/>
              <w:left w:val="nil"/>
              <w:bottom w:val="nil"/>
              <w:right w:val="nil"/>
            </w:tcBorders>
            <w:shd w:val="clear" w:color="000000" w:fill="FFFFFF"/>
            <w:vAlign w:val="center"/>
            <w:hideMark/>
          </w:tcPr>
          <w:p w14:paraId="67DEE3D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PCA1</w:t>
            </w:r>
          </w:p>
        </w:tc>
        <w:tc>
          <w:tcPr>
            <w:tcW w:w="2230" w:type="dxa"/>
            <w:gridSpan w:val="2"/>
            <w:tcBorders>
              <w:top w:val="single" w:sz="4" w:space="0" w:color="auto"/>
              <w:left w:val="single" w:sz="4" w:space="0" w:color="auto"/>
              <w:bottom w:val="nil"/>
              <w:right w:val="nil"/>
            </w:tcBorders>
            <w:shd w:val="clear" w:color="000000" w:fill="FFFFFF"/>
            <w:vAlign w:val="center"/>
            <w:hideMark/>
          </w:tcPr>
          <w:p w14:paraId="6CD6EB9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PCA2</w:t>
            </w:r>
          </w:p>
        </w:tc>
      </w:tr>
      <w:tr w:rsidR="00A069F1" w:rsidRPr="00A069F1" w14:paraId="5D8C72B8" w14:textId="77777777" w:rsidTr="00A069F1">
        <w:trPr>
          <w:trHeight w:val="270"/>
          <w:jc w:val="center"/>
        </w:trPr>
        <w:tc>
          <w:tcPr>
            <w:tcW w:w="2115" w:type="dxa"/>
            <w:vMerge/>
            <w:tcBorders>
              <w:top w:val="nil"/>
              <w:left w:val="nil"/>
              <w:bottom w:val="double" w:sz="6" w:space="0" w:color="000000"/>
              <w:right w:val="nil"/>
            </w:tcBorders>
            <w:vAlign w:val="center"/>
            <w:hideMark/>
          </w:tcPr>
          <w:p w14:paraId="381B1AA4" w14:textId="77777777" w:rsidR="00A069F1" w:rsidRPr="00A069F1" w:rsidRDefault="00A069F1" w:rsidP="00A069F1">
            <w:pPr>
              <w:spacing w:after="0" w:line="240" w:lineRule="auto"/>
              <w:rPr>
                <w:rFonts w:ascii="Times New Roman" w:eastAsia="Times New Roman" w:hAnsi="Times New Roman" w:cs="Times New Roman"/>
                <w:b/>
                <w:bCs/>
                <w:color w:val="000000"/>
                <w:sz w:val="20"/>
                <w:szCs w:val="20"/>
              </w:rPr>
            </w:pPr>
          </w:p>
        </w:tc>
        <w:tc>
          <w:tcPr>
            <w:tcW w:w="1211" w:type="dxa"/>
            <w:tcBorders>
              <w:top w:val="nil"/>
              <w:left w:val="nil"/>
              <w:bottom w:val="double" w:sz="6" w:space="0" w:color="auto"/>
              <w:right w:val="nil"/>
            </w:tcBorders>
            <w:shd w:val="clear" w:color="000000" w:fill="FFFFFF"/>
            <w:vAlign w:val="center"/>
            <w:hideMark/>
          </w:tcPr>
          <w:p w14:paraId="02D9CE43"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20" w:type="dxa"/>
            <w:tcBorders>
              <w:top w:val="nil"/>
              <w:left w:val="nil"/>
              <w:bottom w:val="double" w:sz="6" w:space="0" w:color="auto"/>
              <w:right w:val="nil"/>
            </w:tcBorders>
            <w:shd w:val="clear" w:color="000000" w:fill="FFFFFF"/>
            <w:vAlign w:val="center"/>
            <w:hideMark/>
          </w:tcPr>
          <w:p w14:paraId="78CA9B2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c>
          <w:tcPr>
            <w:tcW w:w="1214" w:type="dxa"/>
            <w:tcBorders>
              <w:top w:val="nil"/>
              <w:left w:val="single" w:sz="4" w:space="0" w:color="auto"/>
              <w:bottom w:val="double" w:sz="6" w:space="0" w:color="auto"/>
              <w:right w:val="nil"/>
            </w:tcBorders>
            <w:shd w:val="clear" w:color="000000" w:fill="FFFFFF"/>
            <w:vAlign w:val="center"/>
            <w:hideMark/>
          </w:tcPr>
          <w:p w14:paraId="0FAF3DEE"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16" w:type="dxa"/>
            <w:tcBorders>
              <w:top w:val="nil"/>
              <w:left w:val="nil"/>
              <w:bottom w:val="double" w:sz="6" w:space="0" w:color="auto"/>
              <w:right w:val="nil"/>
            </w:tcBorders>
            <w:shd w:val="clear" w:color="000000" w:fill="FFFFFF"/>
            <w:vAlign w:val="center"/>
            <w:hideMark/>
          </w:tcPr>
          <w:p w14:paraId="50E78955"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r>
      <w:tr w:rsidR="00A069F1" w:rsidRPr="00A069F1" w14:paraId="398DAC7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019EB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D7864C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0.079</w:t>
            </w:r>
          </w:p>
        </w:tc>
        <w:tc>
          <w:tcPr>
            <w:tcW w:w="1020" w:type="dxa"/>
            <w:tcBorders>
              <w:top w:val="nil"/>
              <w:left w:val="nil"/>
              <w:bottom w:val="nil"/>
              <w:right w:val="nil"/>
            </w:tcBorders>
            <w:shd w:val="clear" w:color="000000" w:fill="FFFFFF"/>
            <w:noWrap/>
            <w:vAlign w:val="center"/>
            <w:hideMark/>
          </w:tcPr>
          <w:p w14:paraId="7EBEF4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7EB47E3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0.050</w:t>
            </w:r>
          </w:p>
        </w:tc>
        <w:tc>
          <w:tcPr>
            <w:tcW w:w="1016" w:type="dxa"/>
            <w:tcBorders>
              <w:top w:val="nil"/>
              <w:left w:val="nil"/>
              <w:bottom w:val="nil"/>
              <w:right w:val="nil"/>
            </w:tcBorders>
            <w:shd w:val="clear" w:color="000000" w:fill="FFFFFF"/>
            <w:noWrap/>
            <w:vAlign w:val="center"/>
            <w:hideMark/>
          </w:tcPr>
          <w:p w14:paraId="6D5A3AC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(0.006)</w:t>
            </w:r>
          </w:p>
        </w:tc>
      </w:tr>
      <w:tr w:rsidR="00A069F1" w:rsidRPr="00A069F1" w14:paraId="26155806"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B1D8E9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07F5313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-0.082</w:t>
            </w:r>
          </w:p>
        </w:tc>
        <w:tc>
          <w:tcPr>
            <w:tcW w:w="1020" w:type="dxa"/>
            <w:tcBorders>
              <w:top w:val="nil"/>
              <w:left w:val="nil"/>
              <w:bottom w:val="nil"/>
              <w:right w:val="nil"/>
            </w:tcBorders>
            <w:shd w:val="clear" w:color="000000" w:fill="FFFFFF"/>
            <w:noWrap/>
            <w:vAlign w:val="center"/>
            <w:hideMark/>
          </w:tcPr>
          <w:p w14:paraId="646EFC4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10D1FB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-0.033</w:t>
            </w:r>
          </w:p>
        </w:tc>
        <w:tc>
          <w:tcPr>
            <w:tcW w:w="1016" w:type="dxa"/>
            <w:tcBorders>
              <w:top w:val="nil"/>
              <w:left w:val="nil"/>
              <w:bottom w:val="nil"/>
              <w:right w:val="nil"/>
            </w:tcBorders>
            <w:shd w:val="clear" w:color="000000" w:fill="FFFFFF"/>
            <w:noWrap/>
            <w:vAlign w:val="center"/>
            <w:hideMark/>
          </w:tcPr>
          <w:p w14:paraId="62AD1BEE"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(0.010)</w:t>
            </w:r>
          </w:p>
        </w:tc>
      </w:tr>
      <w:tr w:rsidR="00A069F1" w:rsidRPr="00A069F1" w14:paraId="24B3047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1BDE9A80"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t-2</w:t>
            </w:r>
          </w:p>
        </w:tc>
        <w:tc>
          <w:tcPr>
            <w:tcW w:w="1211" w:type="dxa"/>
            <w:tcBorders>
              <w:top w:val="nil"/>
              <w:left w:val="nil"/>
              <w:bottom w:val="nil"/>
              <w:right w:val="nil"/>
            </w:tcBorders>
            <w:shd w:val="clear" w:color="000000" w:fill="FFFFFF"/>
            <w:vAlign w:val="center"/>
            <w:hideMark/>
          </w:tcPr>
          <w:p w14:paraId="45D9DC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20" w:type="dxa"/>
            <w:tcBorders>
              <w:top w:val="nil"/>
              <w:left w:val="nil"/>
              <w:bottom w:val="nil"/>
              <w:right w:val="nil"/>
            </w:tcBorders>
            <w:shd w:val="clear" w:color="000000" w:fill="FFFFFF"/>
            <w:noWrap/>
            <w:vAlign w:val="center"/>
            <w:hideMark/>
          </w:tcPr>
          <w:p w14:paraId="51EAC0E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214" w:type="dxa"/>
            <w:tcBorders>
              <w:top w:val="nil"/>
              <w:left w:val="single" w:sz="4" w:space="0" w:color="auto"/>
              <w:bottom w:val="nil"/>
              <w:right w:val="nil"/>
            </w:tcBorders>
            <w:shd w:val="clear" w:color="000000" w:fill="FFFFFF"/>
            <w:vAlign w:val="center"/>
            <w:hideMark/>
          </w:tcPr>
          <w:p w14:paraId="35F64B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-0.016</w:t>
            </w:r>
          </w:p>
        </w:tc>
        <w:tc>
          <w:tcPr>
            <w:tcW w:w="1016" w:type="dxa"/>
            <w:tcBorders>
              <w:top w:val="nil"/>
              <w:left w:val="nil"/>
              <w:bottom w:val="nil"/>
              <w:right w:val="nil"/>
            </w:tcBorders>
            <w:shd w:val="clear" w:color="000000" w:fill="FFFFFF"/>
            <w:noWrap/>
            <w:vAlign w:val="center"/>
            <w:hideMark/>
          </w:tcPr>
          <w:p w14:paraId="44C7166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r>
      <w:tr w:rsidR="00A069F1" w:rsidRPr="00A069F1" w14:paraId="65BFB05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2C053E2"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75EAD1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76240B3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5FCF8A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380CFFD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64588A7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5DE217B"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35B70D8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4A8FB7F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069114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6D63FC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A88603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3C47EF3"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1446FEF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0.007</w:t>
            </w:r>
          </w:p>
        </w:tc>
        <w:tc>
          <w:tcPr>
            <w:tcW w:w="1020" w:type="dxa"/>
            <w:tcBorders>
              <w:top w:val="nil"/>
              <w:left w:val="nil"/>
              <w:bottom w:val="nil"/>
              <w:right w:val="nil"/>
            </w:tcBorders>
            <w:shd w:val="clear" w:color="000000" w:fill="FFFFFF"/>
            <w:vAlign w:val="center"/>
            <w:hideMark/>
          </w:tcPr>
          <w:p w14:paraId="02AFA5D8"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277A02B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EC72FFB"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59308CA5"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2CDFE204"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23EE8A9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1147CC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0A7FF7B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6A4E4E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7E8EB62"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6906E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Constant</w:t>
            </w:r>
          </w:p>
        </w:tc>
        <w:tc>
          <w:tcPr>
            <w:tcW w:w="1211" w:type="dxa"/>
            <w:tcBorders>
              <w:top w:val="nil"/>
              <w:left w:val="nil"/>
              <w:bottom w:val="nil"/>
              <w:right w:val="nil"/>
            </w:tcBorders>
            <w:shd w:val="clear" w:color="000000" w:fill="FFFFFF"/>
            <w:vAlign w:val="center"/>
            <w:hideMark/>
          </w:tcPr>
          <w:p w14:paraId="5DF7BF0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1020" w:type="dxa"/>
            <w:tcBorders>
              <w:top w:val="nil"/>
              <w:left w:val="nil"/>
              <w:bottom w:val="nil"/>
              <w:right w:val="nil"/>
            </w:tcBorders>
            <w:shd w:val="clear" w:color="000000" w:fill="FFFFFF"/>
            <w:noWrap/>
            <w:vAlign w:val="center"/>
            <w:hideMark/>
          </w:tcPr>
          <w:p w14:paraId="0467985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154B97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0.002</w:t>
            </w:r>
          </w:p>
        </w:tc>
        <w:tc>
          <w:tcPr>
            <w:tcW w:w="1016" w:type="dxa"/>
            <w:tcBorders>
              <w:top w:val="nil"/>
              <w:left w:val="nil"/>
              <w:bottom w:val="nil"/>
              <w:right w:val="nil"/>
            </w:tcBorders>
            <w:shd w:val="clear" w:color="000000" w:fill="FFFFFF"/>
            <w:noWrap/>
            <w:vAlign w:val="center"/>
            <w:hideMark/>
          </w:tcPr>
          <w:p w14:paraId="100E192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r>
      <w:tr w:rsidR="00A069F1" w:rsidRPr="00A069F1" w14:paraId="6E72472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D9AB0C6"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Adjusted R-squared</w:t>
            </w:r>
          </w:p>
        </w:tc>
        <w:tc>
          <w:tcPr>
            <w:tcW w:w="2231" w:type="dxa"/>
            <w:gridSpan w:val="2"/>
            <w:tcBorders>
              <w:top w:val="nil"/>
              <w:left w:val="nil"/>
              <w:bottom w:val="nil"/>
              <w:right w:val="single" w:sz="4" w:space="0" w:color="000000"/>
            </w:tcBorders>
            <w:shd w:val="clear" w:color="000000" w:fill="FFFFFF"/>
            <w:vAlign w:val="center"/>
            <w:hideMark/>
          </w:tcPr>
          <w:p w14:paraId="027C48D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0.836</w:t>
            </w:r>
          </w:p>
        </w:tc>
        <w:tc>
          <w:tcPr>
            <w:tcW w:w="2230" w:type="dxa"/>
            <w:gridSpan w:val="2"/>
            <w:tcBorders>
              <w:top w:val="nil"/>
              <w:left w:val="nil"/>
              <w:bottom w:val="nil"/>
              <w:right w:val="nil"/>
            </w:tcBorders>
            <w:shd w:val="clear" w:color="000000" w:fill="FFFFFF"/>
            <w:vAlign w:val="center"/>
            <w:hideMark/>
          </w:tcPr>
          <w:p w14:paraId="750225D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0.795</w:t>
            </w:r>
          </w:p>
        </w:tc>
      </w:tr>
      <w:tr w:rsidR="00A069F1" w:rsidRPr="00A069F1" w14:paraId="1F2BD3F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1208DCB"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S.E. of regression</w:t>
            </w:r>
          </w:p>
        </w:tc>
        <w:tc>
          <w:tcPr>
            <w:tcW w:w="2231" w:type="dxa"/>
            <w:gridSpan w:val="2"/>
            <w:tcBorders>
              <w:top w:val="nil"/>
              <w:left w:val="nil"/>
              <w:bottom w:val="nil"/>
              <w:right w:val="single" w:sz="4" w:space="0" w:color="000000"/>
            </w:tcBorders>
            <w:shd w:val="clear" w:color="000000" w:fill="FFFFFF"/>
            <w:vAlign w:val="center"/>
            <w:hideMark/>
          </w:tcPr>
          <w:p w14:paraId="48EC6A8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2230" w:type="dxa"/>
            <w:gridSpan w:val="2"/>
            <w:tcBorders>
              <w:top w:val="nil"/>
              <w:left w:val="nil"/>
              <w:bottom w:val="nil"/>
              <w:right w:val="nil"/>
            </w:tcBorders>
            <w:shd w:val="clear" w:color="000000" w:fill="FFFFFF"/>
            <w:vAlign w:val="center"/>
            <w:hideMark/>
          </w:tcPr>
          <w:p w14:paraId="30BEB4D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0.004</w:t>
            </w:r>
          </w:p>
        </w:tc>
      </w:tr>
      <w:tr w:rsidR="00A069F1" w:rsidRPr="00A069F1" w14:paraId="63FCFB5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6F6EEE30"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Durbin-Watson stat</w:t>
            </w:r>
          </w:p>
        </w:tc>
        <w:tc>
          <w:tcPr>
            <w:tcW w:w="2231" w:type="dxa"/>
            <w:gridSpan w:val="2"/>
            <w:tcBorders>
              <w:top w:val="nil"/>
              <w:left w:val="nil"/>
              <w:bottom w:val="nil"/>
              <w:right w:val="single" w:sz="4" w:space="0" w:color="000000"/>
            </w:tcBorders>
            <w:shd w:val="clear" w:color="000000" w:fill="FFFFFF"/>
            <w:vAlign w:val="center"/>
            <w:hideMark/>
          </w:tcPr>
          <w:p w14:paraId="0DB48A4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2.010</w:t>
            </w:r>
          </w:p>
        </w:tc>
        <w:tc>
          <w:tcPr>
            <w:tcW w:w="2230" w:type="dxa"/>
            <w:gridSpan w:val="2"/>
            <w:tcBorders>
              <w:top w:val="nil"/>
              <w:left w:val="nil"/>
              <w:bottom w:val="nil"/>
              <w:right w:val="nil"/>
            </w:tcBorders>
            <w:shd w:val="clear" w:color="000000" w:fill="FFFFFF"/>
            <w:vAlign w:val="center"/>
            <w:hideMark/>
          </w:tcPr>
          <w:p w14:paraId="6229430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2.295</w:t>
            </w:r>
          </w:p>
        </w:tc>
      </w:tr>
      <w:tr w:rsidR="00A069F1" w:rsidRPr="00A069F1" w14:paraId="6380AD9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B443C35"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Akaike info criterion</w:t>
            </w:r>
          </w:p>
        </w:tc>
        <w:tc>
          <w:tcPr>
            <w:tcW w:w="2231" w:type="dxa"/>
            <w:gridSpan w:val="2"/>
            <w:tcBorders>
              <w:top w:val="nil"/>
              <w:left w:val="nil"/>
              <w:bottom w:val="nil"/>
              <w:right w:val="single" w:sz="4" w:space="0" w:color="000000"/>
            </w:tcBorders>
            <w:shd w:val="clear" w:color="000000" w:fill="FFFFFF"/>
            <w:vAlign w:val="center"/>
            <w:hideMark/>
          </w:tcPr>
          <w:p w14:paraId="03C6AF2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-7.597</w:t>
            </w:r>
          </w:p>
        </w:tc>
        <w:tc>
          <w:tcPr>
            <w:tcW w:w="2230" w:type="dxa"/>
            <w:gridSpan w:val="2"/>
            <w:tcBorders>
              <w:top w:val="nil"/>
              <w:left w:val="nil"/>
              <w:bottom w:val="nil"/>
              <w:right w:val="nil"/>
            </w:tcBorders>
            <w:shd w:val="clear" w:color="000000" w:fill="FFFFFF"/>
            <w:vAlign w:val="center"/>
            <w:hideMark/>
          </w:tcPr>
          <w:p w14:paraId="7839FB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-8.063</w:t>
            </w:r>
          </w:p>
        </w:tc>
      </w:tr>
      <w:tr w:rsidR="00A069F1" w:rsidRPr="00A069F1" w14:paraId="6010DB9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5A91804E"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Schwarz criterion</w:t>
            </w:r>
          </w:p>
        </w:tc>
        <w:tc>
          <w:tcPr>
            <w:tcW w:w="2231" w:type="dxa"/>
            <w:gridSpan w:val="2"/>
            <w:tcBorders>
              <w:top w:val="nil"/>
              <w:left w:val="nil"/>
              <w:bottom w:val="nil"/>
              <w:right w:val="single" w:sz="4" w:space="0" w:color="000000"/>
            </w:tcBorders>
            <w:shd w:val="clear" w:color="000000" w:fill="FFFFFF"/>
            <w:vAlign w:val="center"/>
            <w:hideMark/>
          </w:tcPr>
          <w:p w14:paraId="1AF41E7C"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-7.330</w:t>
            </w:r>
          </w:p>
        </w:tc>
        <w:tc>
          <w:tcPr>
            <w:tcW w:w="2230" w:type="dxa"/>
            <w:gridSpan w:val="2"/>
            <w:tcBorders>
              <w:top w:val="nil"/>
              <w:left w:val="nil"/>
              <w:bottom w:val="nil"/>
              <w:right w:val="nil"/>
            </w:tcBorders>
            <w:shd w:val="clear" w:color="000000" w:fill="FFFFFF"/>
            <w:vAlign w:val="center"/>
            <w:hideMark/>
          </w:tcPr>
          <w:p w14:paraId="22422EF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-7.866</w:t>
            </w:r>
          </w:p>
        </w:tc>
      </w:tr>
      <w:tr w:rsidR="00A069F1" w:rsidRPr="00A069F1" w14:paraId="06451781"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1C47D6F"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 xml:space="preserve">Hannan-Quinn </w:t>
            </w:r>
            <w:proofErr w:type="spellStart"/>
            <w:r w:rsidRPr="00A069F1">
              <w:rPr>
                <w:rFonts w:ascii="Times New Roman" w:eastAsia="Times New Roman" w:hAnsi="Times New Roman" w:cs="Times New Roman"/>
                <w:color w:val="000000"/>
                <w:sz w:val="20"/>
                <w:szCs w:val="20"/>
              </w:rPr>
              <w:t>criter</w:t>
            </w:r>
            <w:proofErr w:type="spellEnd"/>
            <w:r w:rsidRPr="00A069F1">
              <w:rPr>
                <w:rFonts w:ascii="Times New Roman" w:eastAsia="Times New Roman" w:hAnsi="Times New Roman" w:cs="Times New Roman"/>
                <w:color w:val="000000"/>
                <w:sz w:val="20"/>
                <w:szCs w:val="20"/>
              </w:rPr>
              <w:t>.</w:t>
            </w:r>
          </w:p>
        </w:tc>
        <w:tc>
          <w:tcPr>
            <w:tcW w:w="2231" w:type="dxa"/>
            <w:gridSpan w:val="2"/>
            <w:tcBorders>
              <w:top w:val="nil"/>
              <w:left w:val="nil"/>
              <w:bottom w:val="double" w:sz="6" w:space="0" w:color="auto"/>
              <w:right w:val="single" w:sz="4" w:space="0" w:color="000000"/>
            </w:tcBorders>
            <w:shd w:val="clear" w:color="000000" w:fill="FFFFFF"/>
            <w:vAlign w:val="center"/>
            <w:hideMark/>
          </w:tcPr>
          <w:p w14:paraId="6A0CB56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-7.489</w:t>
            </w:r>
          </w:p>
        </w:tc>
        <w:tc>
          <w:tcPr>
            <w:tcW w:w="2230" w:type="dxa"/>
            <w:gridSpan w:val="2"/>
            <w:tcBorders>
              <w:top w:val="nil"/>
              <w:left w:val="nil"/>
              <w:bottom w:val="double" w:sz="6" w:space="0" w:color="auto"/>
              <w:right w:val="nil"/>
            </w:tcBorders>
            <w:shd w:val="clear" w:color="000000" w:fill="FFFFFF"/>
            <w:vAlign w:val="center"/>
            <w:hideMark/>
          </w:tcPr>
          <w:p w14:paraId="0499405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-7.985</w:t>
            </w:r>
          </w:p>
        </w:tc>
      </w:tr>
      <w:tr w:rsidR="00A069F1" w:rsidRPr="00A069F1" w14:paraId="4F88625F" w14:textId="77777777" w:rsidTr="00A069F1">
        <w:trPr>
          <w:trHeight w:val="480"/>
          <w:jc w:val="center"/>
        </w:trPr>
        <w:tc>
          <w:tcPr>
            <w:tcW w:w="6576" w:type="dxa"/>
            <w:gridSpan w:val="5"/>
            <w:tcBorders>
              <w:top w:val="double" w:sz="6" w:space="0" w:color="auto"/>
              <w:left w:val="nil"/>
              <w:bottom w:val="nil"/>
              <w:right w:val="nil"/>
            </w:tcBorders>
            <w:shd w:val="clear" w:color="000000" w:fill="FFFFFF"/>
            <w:vAlign w:val="center"/>
            <w:hideMark/>
          </w:tcPr>
          <w:p w14:paraId="23A36C8F" w14:textId="77777777" w:rsidR="00A069F1" w:rsidRPr="00A069F1" w:rsidRDefault="00A069F1" w:rsidP="00A069F1">
            <w:pPr>
              <w:spacing w:after="0" w:line="240" w:lineRule="auto"/>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Note: Models shown with data available until July 31th, 2017 in order to forecast GDP growth rate of 2017-II, which was published in August 22nd, 2017.</w:t>
            </w:r>
          </w:p>
        </w:tc>
      </w:tr>
    </w:tbl>
    <w:p w14:paraId="12640C2F" w14:textId="3D0B69B4" w:rsidR="00603DD3" w:rsidRPr="00912E6E" w:rsidRDefault="00603DD3" w:rsidP="00603DD3">
      <w:pPr>
        <w:spacing w:before="240" w:line="360" w:lineRule="auto"/>
        <w:rPr>
          <w:rFonts w:ascii="Times New Roman" w:hAnsi="Times New Roman" w:cs="Times New Roman"/>
          <w:b/>
          <w:sz w:val="28"/>
        </w:rPr>
      </w:pPr>
      <w:r w:rsidRPr="00912E6E">
        <w:rPr>
          <w:rFonts w:ascii="Times New Roman" w:hAnsi="Times New Roman" w:cs="Times New Roman"/>
          <w:b/>
          <w:sz w:val="28"/>
        </w:rPr>
        <w:t xml:space="preserve">5.4 </w:t>
      </w:r>
      <w:r w:rsidRPr="00912E6E">
        <w:rPr>
          <w:rFonts w:ascii="Times New Roman" w:eastAsia="Times New Roman" w:hAnsi="Times New Roman" w:cs="Times New Roman"/>
          <w:b/>
          <w:sz w:val="28"/>
          <w:szCs w:val="24"/>
          <w:lang w:eastAsia="es-MX"/>
        </w:rPr>
        <w:t xml:space="preserve">   </w:t>
      </w:r>
      <w:r w:rsidR="00912E6E" w:rsidRPr="00912E6E">
        <w:rPr>
          <w:rFonts w:ascii="Times New Roman" w:hAnsi="Times New Roman" w:cs="Times New Roman"/>
          <w:b/>
          <w:sz w:val="28"/>
        </w:rPr>
        <w:t xml:space="preserve">Diebold-Mariano </w:t>
      </w:r>
      <w:r w:rsidR="00912E6E">
        <w:rPr>
          <w:rFonts w:ascii="Times New Roman" w:hAnsi="Times New Roman" w:cs="Times New Roman"/>
          <w:b/>
          <w:sz w:val="28"/>
        </w:rPr>
        <w:t>t</w:t>
      </w:r>
      <w:r w:rsidR="00912E6E" w:rsidRPr="00912E6E">
        <w:rPr>
          <w:rFonts w:ascii="Times New Roman" w:hAnsi="Times New Roman" w:cs="Times New Roman"/>
          <w:b/>
          <w:sz w:val="28"/>
        </w:rPr>
        <w:t xml:space="preserve">ests for </w:t>
      </w:r>
      <w:r w:rsidR="00912E6E">
        <w:rPr>
          <w:rFonts w:ascii="Times New Roman" w:hAnsi="Times New Roman" w:cs="Times New Roman"/>
          <w:b/>
          <w:sz w:val="28"/>
        </w:rPr>
        <w:t>s</w:t>
      </w:r>
      <w:r w:rsidR="00912E6E" w:rsidRPr="00912E6E">
        <w:rPr>
          <w:rFonts w:ascii="Times New Roman" w:hAnsi="Times New Roman" w:cs="Times New Roman"/>
          <w:b/>
          <w:sz w:val="28"/>
        </w:rPr>
        <w:t xml:space="preserve">eries </w:t>
      </w:r>
      <w:r w:rsidR="00912E6E">
        <w:rPr>
          <w:rFonts w:ascii="Times New Roman" w:hAnsi="Times New Roman" w:cs="Times New Roman"/>
          <w:b/>
          <w:sz w:val="28"/>
        </w:rPr>
        <w:t>w</w:t>
      </w:r>
      <w:r w:rsidR="00912E6E" w:rsidRPr="00912E6E">
        <w:rPr>
          <w:rFonts w:ascii="Times New Roman" w:hAnsi="Times New Roman" w:cs="Times New Roman"/>
          <w:b/>
          <w:sz w:val="28"/>
        </w:rPr>
        <w:t xml:space="preserve">ithin </w:t>
      </w:r>
      <w:r w:rsidR="00912E6E">
        <w:rPr>
          <w:rFonts w:ascii="Times New Roman" w:hAnsi="Times New Roman" w:cs="Times New Roman"/>
          <w:b/>
          <w:sz w:val="28"/>
        </w:rPr>
        <w:t>s</w:t>
      </w:r>
      <w:r w:rsidR="00912E6E" w:rsidRPr="00912E6E">
        <w:rPr>
          <w:rFonts w:ascii="Times New Roman" w:hAnsi="Times New Roman" w:cs="Times New Roman"/>
          <w:b/>
          <w:sz w:val="28"/>
        </w:rPr>
        <w:t>ample</w:t>
      </w:r>
    </w:p>
    <w:p w14:paraId="1E7694C6" w14:textId="0D40CD1B" w:rsidR="00883903" w:rsidRPr="00DD7847" w:rsidRDefault="00D96DAF" w:rsidP="00DD7847">
      <w:pPr>
        <w:spacing w:line="360" w:lineRule="auto"/>
        <w:jc w:val="both"/>
        <w:rPr>
          <w:rFonts w:ascii="Times New Roman" w:hAnsi="Times New Roman" w:cs="Times New Roman"/>
          <w:sz w:val="24"/>
        </w:rPr>
      </w:pPr>
      <w:r w:rsidRPr="00D96DAF">
        <w:rPr>
          <w:rFonts w:ascii="Times New Roman" w:hAnsi="Times New Roman" w:cs="Times New Roman"/>
          <w:sz w:val="24"/>
        </w:rPr>
        <w:t xml:space="preserve">Under the hypothesis that the </w:t>
      </w:r>
      <w:ins w:id="788" w:author="Johanna Koolemans Beynen" w:date="2020-02-09T16:04:00Z">
        <w:r w:rsidR="002C66F6">
          <w:rPr>
            <w:rFonts w:ascii="Times New Roman" w:hAnsi="Times New Roman" w:cs="Times New Roman"/>
            <w:sz w:val="24"/>
          </w:rPr>
          <w:t xml:space="preserve">accuracy of the </w:t>
        </w:r>
      </w:ins>
      <w:r w:rsidRPr="00D96DAF">
        <w:rPr>
          <w:rFonts w:ascii="Times New Roman" w:hAnsi="Times New Roman" w:cs="Times New Roman"/>
          <w:sz w:val="24"/>
        </w:rPr>
        <w:t xml:space="preserve">forecasts </w:t>
      </w:r>
      <w:ins w:id="789" w:author="Johanna Koolemans Beynen" w:date="2020-02-09T16:04:00Z">
        <w:r w:rsidR="002C66F6">
          <w:rPr>
            <w:rFonts w:ascii="Times New Roman" w:hAnsi="Times New Roman" w:cs="Times New Roman"/>
            <w:sz w:val="24"/>
          </w:rPr>
          <w:t>can be</w:t>
        </w:r>
      </w:ins>
      <w:del w:id="790" w:author="Johanna Koolemans Beynen" w:date="2020-02-09T16:04:00Z">
        <w:r w:rsidRPr="00D96DAF" w:rsidDel="002C66F6">
          <w:rPr>
            <w:rFonts w:ascii="Times New Roman" w:hAnsi="Times New Roman" w:cs="Times New Roman"/>
            <w:sz w:val="24"/>
          </w:rPr>
          <w:delText>will</w:delText>
        </w:r>
      </w:del>
      <w:r w:rsidRPr="00D96DAF">
        <w:rPr>
          <w:rFonts w:ascii="Times New Roman" w:hAnsi="Times New Roman" w:cs="Times New Roman"/>
          <w:sz w:val="24"/>
        </w:rPr>
        <w:t xml:space="preserve"> improve</w:t>
      </w:r>
      <w:ins w:id="791" w:author="Johanna Koolemans Beynen" w:date="2020-02-09T16:04:00Z">
        <w:r w:rsidR="002C66F6">
          <w:rPr>
            <w:rFonts w:ascii="Times New Roman" w:hAnsi="Times New Roman" w:cs="Times New Roman"/>
            <w:sz w:val="24"/>
          </w:rPr>
          <w:t>d by</w:t>
        </w:r>
      </w:ins>
      <w:r w:rsidRPr="00D96DAF">
        <w:rPr>
          <w:rFonts w:ascii="Times New Roman" w:hAnsi="Times New Roman" w:cs="Times New Roman"/>
          <w:sz w:val="24"/>
        </w:rPr>
        <w:t xml:space="preserve"> taking the average or the median of the five models, I consider both </w:t>
      </w:r>
      <w:del w:id="792" w:author="Johanna Koolemans Beynen" w:date="2020-02-09T16:05:00Z">
        <w:r w:rsidRPr="00D96DAF" w:rsidDel="002C66F6">
          <w:rPr>
            <w:rFonts w:ascii="Times New Roman" w:hAnsi="Times New Roman" w:cs="Times New Roman"/>
            <w:sz w:val="24"/>
          </w:rPr>
          <w:delText xml:space="preserve">statistics </w:delText>
        </w:r>
      </w:del>
      <w:ins w:id="793" w:author="Johanna Koolemans Beynen" w:date="2020-02-09T16:05:00Z">
        <w:r w:rsidR="002C66F6">
          <w:rPr>
            <w:rFonts w:ascii="Times New Roman" w:hAnsi="Times New Roman" w:cs="Times New Roman"/>
            <w:sz w:val="24"/>
          </w:rPr>
          <w:t>of these approaches</w:t>
        </w:r>
        <w:r w:rsidR="002C66F6" w:rsidRPr="00D96DAF">
          <w:rPr>
            <w:rFonts w:ascii="Times New Roman" w:hAnsi="Times New Roman" w:cs="Times New Roman"/>
            <w:sz w:val="24"/>
          </w:rPr>
          <w:t xml:space="preserve"> </w:t>
        </w:r>
      </w:ins>
      <w:r w:rsidRPr="00D96DAF">
        <w:rPr>
          <w:rFonts w:ascii="Times New Roman" w:hAnsi="Times New Roman" w:cs="Times New Roman"/>
          <w:sz w:val="24"/>
        </w:rPr>
        <w:t>as additional forecasts. I also consider the average of BE forecasts, as</w:t>
      </w:r>
      <w:r w:rsidR="00152CAA">
        <w:rPr>
          <w:rFonts w:ascii="Times New Roman" w:hAnsi="Times New Roman" w:cs="Times New Roman"/>
          <w:sz w:val="24"/>
        </w:rPr>
        <w:t xml:space="preserve"> well as a univariate model, </w:t>
      </w:r>
      <w:proofErr w:type="gramStart"/>
      <w:r w:rsidR="00152CAA">
        <w:rPr>
          <w:rFonts w:ascii="Times New Roman" w:hAnsi="Times New Roman" w:cs="Times New Roman"/>
          <w:sz w:val="24"/>
        </w:rPr>
        <w:t>AR</w:t>
      </w:r>
      <w:r w:rsidRPr="00D96DAF">
        <w:rPr>
          <w:rFonts w:ascii="Times New Roman" w:hAnsi="Times New Roman" w:cs="Times New Roman"/>
          <w:sz w:val="24"/>
        </w:rPr>
        <w:t>(</w:t>
      </w:r>
      <w:proofErr w:type="gramEnd"/>
      <w:r w:rsidRPr="00D96DAF">
        <w:rPr>
          <w:rFonts w:ascii="Times New Roman" w:hAnsi="Times New Roman" w:cs="Times New Roman"/>
          <w:sz w:val="24"/>
        </w:rPr>
        <w:t xml:space="preserve">1), which is </w:t>
      </w:r>
      <w:r w:rsidRPr="00D96DAF">
        <w:rPr>
          <w:rFonts w:ascii="Times New Roman" w:hAnsi="Times New Roman" w:cs="Times New Roman"/>
          <w:sz w:val="24"/>
        </w:rPr>
        <w:lastRenderedPageBreak/>
        <w:t>included as a reference. This AR model uses the quarterly GDP series as input, treating it with a logarithmic difference to induce stationarity and to approximate the GDP growth rate</w:t>
      </w:r>
      <w:r w:rsidR="00603DD3" w:rsidRPr="00D96DAF">
        <w:rPr>
          <w:rFonts w:ascii="Times New Roman" w:hAnsi="Times New Roman" w:cs="Times New Roman"/>
          <w:sz w:val="24"/>
        </w:rPr>
        <w:t>.</w:t>
      </w:r>
    </w:p>
    <w:p w14:paraId="33E164C4" w14:textId="1748ACE1" w:rsidR="00DD7847" w:rsidRPr="00D96DAF" w:rsidRDefault="00D96DAF" w:rsidP="00EB1D12">
      <w:pPr>
        <w:spacing w:line="360" w:lineRule="auto"/>
        <w:jc w:val="both"/>
        <w:rPr>
          <w:rFonts w:ascii="Times New Roman" w:hAnsi="Times New Roman" w:cs="Times New Roman"/>
          <w:sz w:val="24"/>
        </w:rPr>
      </w:pPr>
      <w:r w:rsidRPr="00D96DAF">
        <w:rPr>
          <w:rFonts w:ascii="Times New Roman" w:hAnsi="Times New Roman" w:cs="Times New Roman"/>
          <w:sz w:val="24"/>
        </w:rPr>
        <w:t xml:space="preserve">In order to evaluate the predictive power of each model and thus discern which is more appropriate to perform </w:t>
      </w:r>
      <w:ins w:id="794" w:author="Johanna Koolemans Beynen" w:date="2020-02-12T20:42:00Z">
        <w:r w:rsidR="0011136F">
          <w:rPr>
            <w:rFonts w:ascii="Times New Roman" w:hAnsi="Times New Roman" w:cs="Times New Roman"/>
            <w:sz w:val="24"/>
          </w:rPr>
          <w:t>n</w:t>
        </w:r>
      </w:ins>
      <w:del w:id="795" w:author="Johanna Koolemans Beynen" w:date="2020-02-12T20:42:00Z">
        <w:r w:rsidRPr="00D96DAF" w:rsidDel="0011136F">
          <w:rPr>
            <w:rFonts w:ascii="Times New Roman" w:hAnsi="Times New Roman" w:cs="Times New Roman"/>
            <w:sz w:val="24"/>
          </w:rPr>
          <w:delText>N</w:delText>
        </w:r>
      </w:del>
      <w:r w:rsidRPr="00D96DAF">
        <w:rPr>
          <w:rFonts w:ascii="Times New Roman" w:hAnsi="Times New Roman" w:cs="Times New Roman"/>
          <w:sz w:val="24"/>
        </w:rPr>
        <w:t xml:space="preserve">owcasting, I use the </w:t>
      </w:r>
      <w:r w:rsidR="006B46B6">
        <w:rPr>
          <w:rFonts w:ascii="Times New Roman" w:hAnsi="Times New Roman" w:cs="Times New Roman"/>
          <w:sz w:val="24"/>
        </w:rPr>
        <w:t xml:space="preserve">modified </w:t>
      </w:r>
      <w:r w:rsidRPr="00D96DAF">
        <w:rPr>
          <w:rFonts w:ascii="Times New Roman" w:hAnsi="Times New Roman" w:cs="Times New Roman"/>
          <w:sz w:val="24"/>
        </w:rPr>
        <w:t>Diebold-Mariano</w:t>
      </w:r>
      <w:r w:rsidR="00152CAA">
        <w:rPr>
          <w:rFonts w:ascii="Times New Roman" w:hAnsi="Times New Roman" w:cs="Times New Roman"/>
          <w:sz w:val="24"/>
        </w:rPr>
        <w:t xml:space="preserve"> </w:t>
      </w:r>
      <w:r w:rsidRPr="00D96DAF">
        <w:rPr>
          <w:rFonts w:ascii="Times New Roman" w:hAnsi="Times New Roman" w:cs="Times New Roman"/>
          <w:sz w:val="24"/>
        </w:rPr>
        <w:t>(DM) test</w:t>
      </w:r>
      <w:r w:rsidR="006B46B6">
        <w:rPr>
          <w:rFonts w:ascii="Times New Roman" w:hAnsi="Times New Roman" w:cs="Times New Roman"/>
          <w:sz w:val="24"/>
        </w:rPr>
        <w:t xml:space="preserve"> proposed by </w:t>
      </w:r>
      <w:r w:rsidR="006B46B6" w:rsidRPr="006B46B6">
        <w:rPr>
          <w:rFonts w:ascii="Times New Roman" w:hAnsi="Times New Roman" w:cs="Times New Roman"/>
          <w:sz w:val="24"/>
        </w:rPr>
        <w:t xml:space="preserve">Harvey, </w:t>
      </w:r>
      <w:proofErr w:type="spellStart"/>
      <w:r w:rsidR="006B46B6" w:rsidRPr="006B46B6">
        <w:rPr>
          <w:rFonts w:ascii="Times New Roman" w:hAnsi="Times New Roman" w:cs="Times New Roman"/>
          <w:sz w:val="24"/>
        </w:rPr>
        <w:t>Leybourne</w:t>
      </w:r>
      <w:proofErr w:type="spellEnd"/>
      <w:r w:rsidR="006B46B6" w:rsidRPr="006B46B6">
        <w:rPr>
          <w:rFonts w:ascii="Times New Roman" w:hAnsi="Times New Roman" w:cs="Times New Roman"/>
          <w:sz w:val="24"/>
        </w:rPr>
        <w:t>, and Newbold (1997)</w:t>
      </w:r>
      <w:ins w:id="796" w:author="Johanna Koolemans Beynen" w:date="2020-02-13T21:34:00Z">
        <w:r w:rsidR="00F16F4B">
          <w:rPr>
            <w:rFonts w:ascii="Times New Roman" w:hAnsi="Times New Roman" w:cs="Times New Roman"/>
            <w:sz w:val="24"/>
          </w:rPr>
          <w:t>, hereafter referred to as the HLN</w:t>
        </w:r>
      </w:ins>
      <w:ins w:id="797" w:author="Johanna Koolemans Beynen" w:date="2020-02-13T21:36:00Z">
        <w:r w:rsidR="00F16F4B">
          <w:rPr>
            <w:rFonts w:ascii="Times New Roman" w:hAnsi="Times New Roman" w:cs="Times New Roman"/>
            <w:sz w:val="24"/>
          </w:rPr>
          <w:t>-modified</w:t>
        </w:r>
      </w:ins>
      <w:ins w:id="798" w:author="Johanna Koolemans Beynen" w:date="2020-02-13T21:34:00Z">
        <w:r w:rsidR="00F16F4B">
          <w:rPr>
            <w:rFonts w:ascii="Times New Roman" w:hAnsi="Times New Roman" w:cs="Times New Roman"/>
            <w:sz w:val="24"/>
          </w:rPr>
          <w:t xml:space="preserve"> DM test,</w:t>
        </w:r>
      </w:ins>
      <w:r w:rsidR="006B46B6">
        <w:rPr>
          <w:rFonts w:ascii="Times New Roman" w:hAnsi="Times New Roman" w:cs="Times New Roman"/>
          <w:sz w:val="24"/>
        </w:rPr>
        <w:t xml:space="preserve"> for small samples</w:t>
      </w:r>
      <w:r w:rsidR="00603DD3" w:rsidRPr="00D96DAF">
        <w:rPr>
          <w:rFonts w:ascii="Times New Roman" w:hAnsi="Times New Roman" w:cs="Times New Roman"/>
          <w:sz w:val="24"/>
        </w:rPr>
        <w:t>.</w:t>
      </w:r>
      <w:r w:rsidR="00603DD3">
        <w:rPr>
          <w:rStyle w:val="FootnoteReference"/>
          <w:rFonts w:ascii="Times New Roman" w:hAnsi="Times New Roman" w:cs="Times New Roman"/>
          <w:sz w:val="24"/>
          <w:lang w:val="es-MX"/>
        </w:rPr>
        <w:footnoteReference w:id="12"/>
      </w:r>
      <w:r w:rsidR="00603DD3" w:rsidRPr="00D96DAF">
        <w:rPr>
          <w:rFonts w:ascii="Times New Roman" w:hAnsi="Times New Roman" w:cs="Times New Roman"/>
          <w:sz w:val="24"/>
        </w:rPr>
        <w:t xml:space="preserve"> </w:t>
      </w:r>
      <w:r w:rsidRPr="00D96DAF">
        <w:rPr>
          <w:rFonts w:ascii="Times New Roman" w:hAnsi="Times New Roman" w:cs="Times New Roman"/>
          <w:sz w:val="24"/>
        </w:rPr>
        <w:t xml:space="preserve">Table </w:t>
      </w:r>
      <w:r w:rsidR="00883903">
        <w:rPr>
          <w:rFonts w:ascii="Times New Roman" w:hAnsi="Times New Roman" w:cs="Times New Roman"/>
          <w:sz w:val="24"/>
        </w:rPr>
        <w:t>4</w:t>
      </w:r>
      <w:r w:rsidRPr="00D96DAF">
        <w:rPr>
          <w:rFonts w:ascii="Times New Roman" w:hAnsi="Times New Roman" w:cs="Times New Roman"/>
          <w:sz w:val="24"/>
        </w:rPr>
        <w:t xml:space="preserve"> summarizes this test comparing each model with the rest. In the main diagonal, the </w:t>
      </w:r>
      <w:ins w:id="799" w:author="Johanna Koolemans Beynen" w:date="2020-01-20T22:25:00Z">
        <w:r w:rsidR="005D3CC6">
          <w:rPr>
            <w:rFonts w:ascii="Times New Roman" w:hAnsi="Times New Roman" w:cs="Times New Roman"/>
            <w:sz w:val="24"/>
          </w:rPr>
          <w:t>m</w:t>
        </w:r>
      </w:ins>
      <w:del w:id="800" w:author="Johanna Koolemans Beynen" w:date="2020-01-20T22:25:00Z">
        <w:r w:rsidRPr="00D96DAF" w:rsidDel="005D3CC6">
          <w:rPr>
            <w:rFonts w:ascii="Times New Roman" w:hAnsi="Times New Roman" w:cs="Times New Roman"/>
            <w:sz w:val="24"/>
          </w:rPr>
          <w:delText>M</w:delText>
        </w:r>
      </w:del>
      <w:r w:rsidRPr="00D96DAF">
        <w:rPr>
          <w:rFonts w:ascii="Times New Roman" w:hAnsi="Times New Roman" w:cs="Times New Roman"/>
          <w:sz w:val="24"/>
        </w:rPr>
        <w:t xml:space="preserve">ean </w:t>
      </w:r>
      <w:ins w:id="801" w:author="Johanna Koolemans Beynen" w:date="2020-01-20T22:25:00Z">
        <w:r w:rsidR="005D3CC6">
          <w:rPr>
            <w:rFonts w:ascii="Times New Roman" w:hAnsi="Times New Roman" w:cs="Times New Roman"/>
            <w:sz w:val="24"/>
          </w:rPr>
          <w:t>s</w:t>
        </w:r>
      </w:ins>
      <w:del w:id="802" w:author="Johanna Koolemans Beynen" w:date="2020-01-20T22:25:00Z">
        <w:r w:rsidRPr="00D96DAF" w:rsidDel="005D3CC6">
          <w:rPr>
            <w:rFonts w:ascii="Times New Roman" w:hAnsi="Times New Roman" w:cs="Times New Roman"/>
            <w:sz w:val="24"/>
          </w:rPr>
          <w:delText>S</w:delText>
        </w:r>
      </w:del>
      <w:r w:rsidRPr="00D96DAF">
        <w:rPr>
          <w:rFonts w:ascii="Times New Roman" w:hAnsi="Times New Roman" w:cs="Times New Roman"/>
          <w:sz w:val="24"/>
        </w:rPr>
        <w:t xml:space="preserve">quare </w:t>
      </w:r>
      <w:ins w:id="803" w:author="Johanna Koolemans Beynen" w:date="2020-01-20T22:25:00Z">
        <w:r w:rsidR="005D3CC6">
          <w:rPr>
            <w:rFonts w:ascii="Times New Roman" w:hAnsi="Times New Roman" w:cs="Times New Roman"/>
            <w:sz w:val="24"/>
          </w:rPr>
          <w:t>e</w:t>
        </w:r>
      </w:ins>
      <w:del w:id="804" w:author="Johanna Koolemans Beynen" w:date="2020-01-20T22:25:00Z">
        <w:r w:rsidRPr="00D96DAF" w:rsidDel="005D3CC6">
          <w:rPr>
            <w:rFonts w:ascii="Times New Roman" w:hAnsi="Times New Roman" w:cs="Times New Roman"/>
            <w:sz w:val="24"/>
          </w:rPr>
          <w:delText>E</w:delText>
        </w:r>
      </w:del>
      <w:r w:rsidRPr="00D96DAF">
        <w:rPr>
          <w:rFonts w:ascii="Times New Roman" w:hAnsi="Times New Roman" w:cs="Times New Roman"/>
          <w:sz w:val="24"/>
        </w:rPr>
        <w:t>rror (</w:t>
      </w:r>
      <w:r w:rsidR="00E91BB7">
        <w:rPr>
          <w:rFonts w:ascii="Times New Roman" w:hAnsi="Times New Roman" w:cs="Times New Roman"/>
          <w:sz w:val="24"/>
        </w:rPr>
        <w:t>MSE</w:t>
      </w:r>
      <w:r w:rsidRPr="00D96DAF">
        <w:rPr>
          <w:rFonts w:ascii="Times New Roman" w:hAnsi="Times New Roman" w:cs="Times New Roman"/>
          <w:sz w:val="24"/>
        </w:rPr>
        <w:t xml:space="preserve">) of each model is indicated </w:t>
      </w:r>
      <w:ins w:id="805" w:author="Johanna Koolemans Beynen" w:date="2020-01-20T22:25:00Z">
        <w:r w:rsidR="005D3CC6">
          <w:rPr>
            <w:rFonts w:ascii="Times New Roman" w:hAnsi="Times New Roman" w:cs="Times New Roman"/>
            <w:sz w:val="24"/>
          </w:rPr>
          <w:t xml:space="preserve">in </w:t>
        </w:r>
      </w:ins>
      <w:ins w:id="806" w:author="Johanna Koolemans Beynen" w:date="2020-01-20T22:26:00Z">
        <w:r w:rsidR="005D3CC6">
          <w:rPr>
            <w:rFonts w:ascii="Times New Roman" w:hAnsi="Times New Roman" w:cs="Times New Roman"/>
            <w:sz w:val="24"/>
          </w:rPr>
          <w:t xml:space="preserve">bold </w:t>
        </w:r>
      </w:ins>
      <w:r w:rsidRPr="00D96DAF">
        <w:rPr>
          <w:rFonts w:ascii="Times New Roman" w:hAnsi="Times New Roman" w:cs="Times New Roman"/>
          <w:sz w:val="24"/>
        </w:rPr>
        <w:t xml:space="preserve">and the columns </w:t>
      </w:r>
      <w:r w:rsidR="00E91BB7">
        <w:rPr>
          <w:rFonts w:ascii="Times New Roman" w:hAnsi="Times New Roman" w:cs="Times New Roman"/>
          <w:sz w:val="24"/>
        </w:rPr>
        <w:t>show</w:t>
      </w:r>
      <w:del w:id="807" w:author="Johanna Koolemans Beynen" w:date="2020-02-12T20:44:00Z">
        <w:r w:rsidR="00E91BB7" w:rsidDel="0011136F">
          <w:rPr>
            <w:rFonts w:ascii="Times New Roman" w:hAnsi="Times New Roman" w:cs="Times New Roman"/>
            <w:sz w:val="24"/>
          </w:rPr>
          <w:delText>s</w:delText>
        </w:r>
      </w:del>
      <w:r w:rsidRPr="00D96DAF">
        <w:rPr>
          <w:rFonts w:ascii="Times New Roman" w:hAnsi="Times New Roman" w:cs="Times New Roman"/>
          <w:sz w:val="24"/>
        </w:rPr>
        <w:t xml:space="preserve"> </w:t>
      </w:r>
      <w:r w:rsidR="00152CAA">
        <w:rPr>
          <w:rFonts w:ascii="Times New Roman" w:hAnsi="Times New Roman" w:cs="Times New Roman"/>
          <w:sz w:val="24"/>
        </w:rPr>
        <w:t>wh</w:t>
      </w:r>
      <w:ins w:id="808" w:author="Johanna Koolemans Beynen" w:date="2020-02-12T20:42:00Z">
        <w:r w:rsidR="0011136F">
          <w:rPr>
            <w:rFonts w:ascii="Times New Roman" w:hAnsi="Times New Roman" w:cs="Times New Roman"/>
            <w:sz w:val="24"/>
          </w:rPr>
          <w:t>ich</w:t>
        </w:r>
      </w:ins>
      <w:del w:id="809" w:author="Johanna Koolemans Beynen" w:date="2020-02-12T20:42:00Z">
        <w:r w:rsidR="00152CAA" w:rsidDel="0011136F">
          <w:rPr>
            <w:rFonts w:ascii="Times New Roman" w:hAnsi="Times New Roman" w:cs="Times New Roman"/>
            <w:sz w:val="24"/>
          </w:rPr>
          <w:delText>at</w:delText>
        </w:r>
      </w:del>
      <w:r w:rsidRPr="00D96DAF">
        <w:rPr>
          <w:rFonts w:ascii="Times New Roman" w:hAnsi="Times New Roman" w:cs="Times New Roman"/>
          <w:sz w:val="24"/>
        </w:rPr>
        <w:t xml:space="preserve"> model is more accurate, according to this test. </w:t>
      </w:r>
      <w:del w:id="810" w:author="Johanna Koolemans Beynen" w:date="2020-02-12T20:44:00Z">
        <w:r w:rsidR="007F4DD2" w:rsidDel="0011136F">
          <w:rPr>
            <w:rFonts w:ascii="Times New Roman" w:hAnsi="Times New Roman" w:cs="Times New Roman"/>
            <w:sz w:val="24"/>
          </w:rPr>
          <w:delText>Additionally</w:delText>
        </w:r>
        <w:r w:rsidRPr="00D96DAF" w:rsidDel="0011136F">
          <w:rPr>
            <w:rFonts w:ascii="Times New Roman" w:hAnsi="Times New Roman" w:cs="Times New Roman"/>
            <w:sz w:val="24"/>
          </w:rPr>
          <w:delText xml:space="preserve">, </w:delText>
        </w:r>
      </w:del>
      <w:r w:rsidRPr="00D96DAF">
        <w:rPr>
          <w:rFonts w:ascii="Times New Roman" w:hAnsi="Times New Roman" w:cs="Times New Roman"/>
          <w:sz w:val="24"/>
        </w:rPr>
        <w:t xml:space="preserve">I indicate </w:t>
      </w:r>
      <w:del w:id="811" w:author="Johanna Koolemans Beynen" w:date="2020-02-12T20:45:00Z">
        <w:r w:rsidRPr="00D96DAF" w:rsidDel="0011136F">
          <w:rPr>
            <w:rFonts w:ascii="Times New Roman" w:hAnsi="Times New Roman" w:cs="Times New Roman"/>
            <w:sz w:val="24"/>
          </w:rPr>
          <w:delText xml:space="preserve">with </w:delText>
        </w:r>
      </w:del>
      <w:del w:id="812" w:author="Johanna Koolemans Beynen" w:date="2020-01-20T22:26:00Z">
        <w:r w:rsidR="00886A63" w:rsidDel="005D3CC6">
          <w:rPr>
            <w:rFonts w:ascii="Times New Roman" w:hAnsi="Times New Roman" w:cs="Times New Roman"/>
            <w:sz w:val="24"/>
          </w:rPr>
          <w:delText>“stars”</w:delText>
        </w:r>
      </w:del>
      <w:del w:id="813" w:author="Johanna Koolemans Beynen" w:date="2020-02-12T20:45:00Z">
        <w:r w:rsidRPr="00D96DAF" w:rsidDel="0011136F">
          <w:rPr>
            <w:rFonts w:ascii="Times New Roman" w:hAnsi="Times New Roman" w:cs="Times New Roman"/>
            <w:sz w:val="24"/>
          </w:rPr>
          <w:delText xml:space="preserve"> </w:delText>
        </w:r>
      </w:del>
      <w:r w:rsidRPr="00D96DAF">
        <w:rPr>
          <w:rFonts w:ascii="Times New Roman" w:hAnsi="Times New Roman" w:cs="Times New Roman"/>
          <w:sz w:val="24"/>
        </w:rPr>
        <w:t xml:space="preserve">the statistical significance of </w:t>
      </w:r>
      <w:r w:rsidR="00E91BB7" w:rsidRPr="00D96DAF">
        <w:rPr>
          <w:rFonts w:ascii="Times New Roman" w:hAnsi="Times New Roman" w:cs="Times New Roman"/>
          <w:sz w:val="24"/>
        </w:rPr>
        <w:t xml:space="preserve">error </w:t>
      </w:r>
      <w:r w:rsidRPr="00D96DAF">
        <w:rPr>
          <w:rFonts w:ascii="Times New Roman" w:hAnsi="Times New Roman" w:cs="Times New Roman"/>
          <w:sz w:val="24"/>
        </w:rPr>
        <w:t>difference</w:t>
      </w:r>
      <w:r w:rsidR="00E91BB7">
        <w:rPr>
          <w:rFonts w:ascii="Times New Roman" w:hAnsi="Times New Roman" w:cs="Times New Roman"/>
          <w:sz w:val="24"/>
        </w:rPr>
        <w:t>s</w:t>
      </w:r>
      <w:r w:rsidRPr="00D96DAF">
        <w:rPr>
          <w:rFonts w:ascii="Times New Roman" w:hAnsi="Times New Roman" w:cs="Times New Roman"/>
          <w:sz w:val="24"/>
        </w:rPr>
        <w:t xml:space="preserve"> in each pair of compared models</w:t>
      </w:r>
      <w:ins w:id="814" w:author="Johanna Koolemans Beynen" w:date="2020-02-12T20:45:00Z">
        <w:r w:rsidR="0011136F" w:rsidRPr="0011136F">
          <w:rPr>
            <w:rFonts w:ascii="Times New Roman" w:hAnsi="Times New Roman" w:cs="Times New Roman"/>
            <w:sz w:val="24"/>
          </w:rPr>
          <w:t xml:space="preserve"> </w:t>
        </w:r>
        <w:r w:rsidR="0011136F" w:rsidRPr="00D96DAF">
          <w:rPr>
            <w:rFonts w:ascii="Times New Roman" w:hAnsi="Times New Roman" w:cs="Times New Roman"/>
            <w:sz w:val="24"/>
          </w:rPr>
          <w:t xml:space="preserve">with </w:t>
        </w:r>
        <w:r w:rsidR="0011136F">
          <w:rPr>
            <w:rFonts w:ascii="Times New Roman" w:hAnsi="Times New Roman" w:cs="Times New Roman"/>
            <w:sz w:val="24"/>
          </w:rPr>
          <w:t>asterisks</w:t>
        </w:r>
      </w:ins>
      <w:r w:rsidRPr="00D96DAF">
        <w:rPr>
          <w:rFonts w:ascii="Times New Roman" w:hAnsi="Times New Roman" w:cs="Times New Roman"/>
          <w:sz w:val="24"/>
        </w:rPr>
        <w:t>. The test considers the quarters that go from 2009-I to 2016-II</w:t>
      </w:r>
      <w:r w:rsidR="00221323">
        <w:rPr>
          <w:rFonts w:ascii="Times New Roman" w:hAnsi="Times New Roman" w:cs="Times New Roman"/>
          <w:sz w:val="24"/>
        </w:rPr>
        <w:t xml:space="preserve">, </w:t>
      </w:r>
      <w:del w:id="815" w:author="Johanna Koolemans Beynen" w:date="2020-02-12T20:45:00Z">
        <w:r w:rsidR="00221323" w:rsidDel="0011136F">
          <w:rPr>
            <w:rFonts w:ascii="Times New Roman" w:hAnsi="Times New Roman" w:cs="Times New Roman"/>
            <w:sz w:val="24"/>
          </w:rPr>
          <w:delText xml:space="preserve">so we consider </w:delText>
        </w:r>
      </w:del>
      <w:r w:rsidR="00221323">
        <w:rPr>
          <w:rFonts w:ascii="Times New Roman" w:hAnsi="Times New Roman" w:cs="Times New Roman"/>
          <w:sz w:val="24"/>
        </w:rPr>
        <w:t>the financial crisis of 2009</w:t>
      </w:r>
      <w:ins w:id="816" w:author="Johanna Koolemans Beynen" w:date="2020-02-12T20:45:00Z">
        <w:r w:rsidR="0011136F">
          <w:rPr>
            <w:rFonts w:ascii="Times New Roman" w:hAnsi="Times New Roman" w:cs="Times New Roman"/>
            <w:sz w:val="24"/>
          </w:rPr>
          <w:t xml:space="preserve"> is included</w:t>
        </w:r>
      </w:ins>
      <w:r w:rsidRPr="00D96DAF">
        <w:rPr>
          <w:rFonts w:ascii="Times New Roman" w:hAnsi="Times New Roman" w:cs="Times New Roman"/>
          <w:sz w:val="24"/>
        </w:rPr>
        <w:t>.</w:t>
      </w:r>
    </w:p>
    <w:tbl>
      <w:tblPr>
        <w:tblW w:w="10816" w:type="dxa"/>
        <w:jc w:val="center"/>
        <w:tblLook w:val="04A0" w:firstRow="1" w:lastRow="0" w:firstColumn="1" w:lastColumn="0" w:noHBand="0" w:noVBand="1"/>
      </w:tblPr>
      <w:tblGrid>
        <w:gridCol w:w="1186"/>
        <w:gridCol w:w="1029"/>
        <w:gridCol w:w="1029"/>
        <w:gridCol w:w="1134"/>
        <w:gridCol w:w="1029"/>
        <w:gridCol w:w="1134"/>
        <w:gridCol w:w="1134"/>
        <w:gridCol w:w="1082"/>
        <w:gridCol w:w="1082"/>
        <w:gridCol w:w="977"/>
      </w:tblGrid>
      <w:tr w:rsidR="006B46B6" w:rsidRPr="006B46B6" w14:paraId="67E11ECE" w14:textId="77777777" w:rsidTr="006B46B6">
        <w:trPr>
          <w:trHeight w:val="330"/>
          <w:jc w:val="center"/>
        </w:trPr>
        <w:tc>
          <w:tcPr>
            <w:tcW w:w="10816" w:type="dxa"/>
            <w:gridSpan w:val="10"/>
            <w:tcBorders>
              <w:top w:val="nil"/>
              <w:left w:val="nil"/>
              <w:bottom w:val="double" w:sz="6" w:space="0" w:color="auto"/>
              <w:right w:val="nil"/>
            </w:tcBorders>
            <w:shd w:val="clear" w:color="000000" w:fill="FFFFFF"/>
            <w:noWrap/>
            <w:vAlign w:val="bottom"/>
            <w:hideMark/>
          </w:tcPr>
          <w:p w14:paraId="1626C1AF" w14:textId="489F46F3" w:rsidR="006B46B6" w:rsidRPr="006B46B6" w:rsidRDefault="006B46B6" w:rsidP="006B46B6">
            <w:pPr>
              <w:spacing w:after="0" w:line="240" w:lineRule="auto"/>
              <w:jc w:val="center"/>
              <w:rPr>
                <w:rFonts w:ascii="Times New Roman" w:eastAsia="Times New Roman" w:hAnsi="Times New Roman" w:cs="Times New Roman"/>
                <w:b/>
                <w:bCs/>
                <w:color w:val="000000"/>
              </w:rPr>
            </w:pPr>
            <w:r w:rsidRPr="006B46B6">
              <w:rPr>
                <w:rFonts w:ascii="Times New Roman" w:eastAsia="Times New Roman" w:hAnsi="Times New Roman" w:cs="Times New Roman"/>
                <w:b/>
                <w:bCs/>
                <w:color w:val="000000"/>
              </w:rPr>
              <w:t xml:space="preserve">Table 4. </w:t>
            </w:r>
            <w:ins w:id="817" w:author="Johanna Koolemans Beynen" w:date="2020-02-13T21:35:00Z">
              <w:r w:rsidR="00F16F4B" w:rsidRPr="00F16F4B">
                <w:rPr>
                  <w:rFonts w:ascii="Times New Roman" w:hAnsi="Times New Roman" w:cs="Times New Roman"/>
                  <w:b/>
                  <w:bCs/>
                  <w:sz w:val="24"/>
                  <w:rPrChange w:id="818" w:author="Johanna Koolemans Beynen" w:date="2020-02-13T21:35:00Z">
                    <w:rPr>
                      <w:rFonts w:ascii="Times New Roman" w:hAnsi="Times New Roman" w:cs="Times New Roman"/>
                      <w:sz w:val="24"/>
                    </w:rPr>
                  </w:rPrChange>
                </w:rPr>
                <w:t>HLN</w:t>
              </w:r>
            </w:ins>
            <w:commentRangeStart w:id="819"/>
            <w:del w:id="820" w:author="Johanna Koolemans Beynen" w:date="2020-02-12T20:48:00Z">
              <w:r w:rsidRPr="006B46B6" w:rsidDel="0011136F">
                <w:rPr>
                  <w:rFonts w:ascii="Times New Roman" w:eastAsia="Times New Roman" w:hAnsi="Times New Roman" w:cs="Times New Roman"/>
                  <w:b/>
                  <w:bCs/>
                  <w:color w:val="000000"/>
                </w:rPr>
                <w:delText>HLN</w:delText>
              </w:r>
            </w:del>
            <w:ins w:id="821" w:author="Johanna Koolemans Beynen" w:date="2020-02-13T21:36:00Z">
              <w:r w:rsidR="00F16F4B">
                <w:rPr>
                  <w:rFonts w:ascii="Times New Roman" w:eastAsia="Times New Roman" w:hAnsi="Times New Roman" w:cs="Times New Roman"/>
                  <w:b/>
                  <w:bCs/>
                  <w:color w:val="000000"/>
                </w:rPr>
                <w:t>-</w:t>
              </w:r>
            </w:ins>
            <w:del w:id="822" w:author="Johanna Koolemans Beynen" w:date="2020-02-13T21:36:00Z">
              <w:r w:rsidRPr="006B46B6" w:rsidDel="00F16F4B">
                <w:rPr>
                  <w:rFonts w:ascii="Times New Roman" w:eastAsia="Times New Roman" w:hAnsi="Times New Roman" w:cs="Times New Roman"/>
                  <w:b/>
                  <w:bCs/>
                  <w:color w:val="000000"/>
                </w:rPr>
                <w:delText xml:space="preserve"> </w:delText>
              </w:r>
            </w:del>
            <w:ins w:id="823" w:author="Johanna Koolemans Beynen" w:date="2020-01-20T22:25:00Z">
              <w:r w:rsidR="005D3CC6">
                <w:rPr>
                  <w:rFonts w:ascii="Times New Roman" w:eastAsia="Times New Roman" w:hAnsi="Times New Roman" w:cs="Times New Roman"/>
                  <w:b/>
                  <w:bCs/>
                  <w:color w:val="000000"/>
                </w:rPr>
                <w:t>m</w:t>
              </w:r>
            </w:ins>
            <w:del w:id="824" w:author="Johanna Koolemans Beynen" w:date="2020-01-20T22:25:00Z">
              <w:r w:rsidRPr="006B46B6" w:rsidDel="005D3CC6">
                <w:rPr>
                  <w:rFonts w:ascii="Times New Roman" w:eastAsia="Times New Roman" w:hAnsi="Times New Roman" w:cs="Times New Roman"/>
                  <w:b/>
                  <w:bCs/>
                  <w:color w:val="000000"/>
                </w:rPr>
                <w:delText>M</w:delText>
              </w:r>
            </w:del>
            <w:r w:rsidRPr="006B46B6">
              <w:rPr>
                <w:rFonts w:ascii="Times New Roman" w:eastAsia="Times New Roman" w:hAnsi="Times New Roman" w:cs="Times New Roman"/>
                <w:b/>
                <w:bCs/>
                <w:color w:val="000000"/>
              </w:rPr>
              <w:t>odified D</w:t>
            </w:r>
            <w:del w:id="825" w:author="Johanna Koolemans Beynen" w:date="2020-02-12T20:49:00Z">
              <w:r w:rsidRPr="006B46B6" w:rsidDel="0011136F">
                <w:rPr>
                  <w:rFonts w:ascii="Times New Roman" w:eastAsia="Times New Roman" w:hAnsi="Times New Roman" w:cs="Times New Roman"/>
                  <w:b/>
                  <w:bCs/>
                  <w:color w:val="000000"/>
                </w:rPr>
                <w:delText>iebold-</w:delText>
              </w:r>
            </w:del>
            <w:r w:rsidRPr="006B46B6">
              <w:rPr>
                <w:rFonts w:ascii="Times New Roman" w:eastAsia="Times New Roman" w:hAnsi="Times New Roman" w:cs="Times New Roman"/>
                <w:b/>
                <w:bCs/>
                <w:color w:val="000000"/>
              </w:rPr>
              <w:t>M</w:t>
            </w:r>
            <w:del w:id="826" w:author="Johanna Koolemans Beynen" w:date="2020-02-12T20:48:00Z">
              <w:r w:rsidRPr="006B46B6" w:rsidDel="0011136F">
                <w:rPr>
                  <w:rFonts w:ascii="Times New Roman" w:eastAsia="Times New Roman" w:hAnsi="Times New Roman" w:cs="Times New Roman"/>
                  <w:b/>
                  <w:bCs/>
                  <w:color w:val="000000"/>
                </w:rPr>
                <w:delText>ariano</w:delText>
              </w:r>
            </w:del>
            <w:r w:rsidRPr="006B46B6">
              <w:rPr>
                <w:rFonts w:ascii="Times New Roman" w:eastAsia="Times New Roman" w:hAnsi="Times New Roman" w:cs="Times New Roman"/>
                <w:b/>
                <w:bCs/>
                <w:color w:val="000000"/>
              </w:rPr>
              <w:t xml:space="preserve"> </w:t>
            </w:r>
            <w:commentRangeEnd w:id="819"/>
            <w:r w:rsidR="00140FAF">
              <w:rPr>
                <w:rStyle w:val="CommentReference"/>
              </w:rPr>
              <w:commentReference w:id="819"/>
            </w:r>
            <w:r w:rsidRPr="006B46B6">
              <w:rPr>
                <w:rFonts w:ascii="Times New Roman" w:eastAsia="Times New Roman" w:hAnsi="Times New Roman" w:cs="Times New Roman"/>
                <w:b/>
                <w:bCs/>
                <w:color w:val="000000"/>
              </w:rPr>
              <w:t>test (MSE loss criterion)</w:t>
            </w:r>
          </w:p>
        </w:tc>
      </w:tr>
      <w:tr w:rsidR="006B46B6" w:rsidRPr="006B46B6" w14:paraId="5033FB51" w14:textId="77777777" w:rsidTr="006B46B6">
        <w:trPr>
          <w:trHeight w:val="330"/>
          <w:jc w:val="center"/>
        </w:trPr>
        <w:tc>
          <w:tcPr>
            <w:tcW w:w="1186" w:type="dxa"/>
            <w:tcBorders>
              <w:top w:val="nil"/>
              <w:left w:val="nil"/>
              <w:bottom w:val="single" w:sz="4" w:space="0" w:color="auto"/>
              <w:right w:val="nil"/>
            </w:tcBorders>
            <w:shd w:val="clear" w:color="000000" w:fill="FFFFFF"/>
            <w:vAlign w:val="center"/>
            <w:hideMark/>
          </w:tcPr>
          <w:p w14:paraId="4267A29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Models</w:t>
            </w:r>
          </w:p>
        </w:tc>
        <w:tc>
          <w:tcPr>
            <w:tcW w:w="1029" w:type="dxa"/>
            <w:tcBorders>
              <w:top w:val="nil"/>
              <w:left w:val="nil"/>
              <w:bottom w:val="single" w:sz="4" w:space="0" w:color="auto"/>
              <w:right w:val="nil"/>
            </w:tcBorders>
            <w:shd w:val="clear" w:color="000000" w:fill="FFFFFF"/>
            <w:vAlign w:val="center"/>
            <w:hideMark/>
          </w:tcPr>
          <w:p w14:paraId="1CD49DC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single" w:sz="4" w:space="0" w:color="auto"/>
              <w:right w:val="nil"/>
            </w:tcBorders>
            <w:shd w:val="clear" w:color="000000" w:fill="FFFFFF"/>
            <w:vAlign w:val="center"/>
            <w:hideMark/>
          </w:tcPr>
          <w:p w14:paraId="23B65E0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134" w:type="dxa"/>
            <w:tcBorders>
              <w:top w:val="nil"/>
              <w:left w:val="nil"/>
              <w:bottom w:val="single" w:sz="4" w:space="0" w:color="auto"/>
              <w:right w:val="nil"/>
            </w:tcBorders>
            <w:shd w:val="clear" w:color="000000" w:fill="FFFFFF"/>
            <w:vAlign w:val="center"/>
            <w:hideMark/>
          </w:tcPr>
          <w:p w14:paraId="2641C78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single" w:sz="4" w:space="0" w:color="auto"/>
              <w:right w:val="nil"/>
            </w:tcBorders>
            <w:shd w:val="clear" w:color="000000" w:fill="FFFFFF"/>
            <w:vAlign w:val="center"/>
            <w:hideMark/>
          </w:tcPr>
          <w:p w14:paraId="4490342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single" w:sz="4" w:space="0" w:color="auto"/>
              <w:right w:val="nil"/>
            </w:tcBorders>
            <w:shd w:val="clear" w:color="000000" w:fill="FFFFFF"/>
            <w:vAlign w:val="center"/>
            <w:hideMark/>
          </w:tcPr>
          <w:p w14:paraId="6B2C7E4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single" w:sz="4" w:space="0" w:color="auto"/>
              <w:right w:val="nil"/>
            </w:tcBorders>
            <w:shd w:val="clear" w:color="000000" w:fill="FFFFFF"/>
            <w:vAlign w:val="center"/>
            <w:hideMark/>
          </w:tcPr>
          <w:p w14:paraId="24F61F2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single" w:sz="4" w:space="0" w:color="auto"/>
              <w:right w:val="nil"/>
            </w:tcBorders>
            <w:shd w:val="clear" w:color="000000" w:fill="FFFFFF"/>
            <w:vAlign w:val="center"/>
            <w:hideMark/>
          </w:tcPr>
          <w:p w14:paraId="1116B4A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82" w:type="dxa"/>
            <w:tcBorders>
              <w:top w:val="nil"/>
              <w:left w:val="nil"/>
              <w:bottom w:val="single" w:sz="4" w:space="0" w:color="auto"/>
              <w:right w:val="nil"/>
            </w:tcBorders>
            <w:shd w:val="clear" w:color="000000" w:fill="FFFFFF"/>
            <w:vAlign w:val="center"/>
            <w:hideMark/>
          </w:tcPr>
          <w:p w14:paraId="2F1E149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977" w:type="dxa"/>
            <w:tcBorders>
              <w:top w:val="nil"/>
              <w:left w:val="nil"/>
              <w:bottom w:val="single" w:sz="4" w:space="0" w:color="auto"/>
              <w:right w:val="nil"/>
            </w:tcBorders>
            <w:shd w:val="clear" w:color="000000" w:fill="FFFFFF"/>
            <w:vAlign w:val="center"/>
            <w:hideMark/>
          </w:tcPr>
          <w:p w14:paraId="300879C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p>
        </w:tc>
      </w:tr>
      <w:tr w:rsidR="006B46B6" w:rsidRPr="006B46B6" w14:paraId="03445027" w14:textId="77777777" w:rsidTr="006B46B6">
        <w:trPr>
          <w:trHeight w:val="510"/>
          <w:jc w:val="center"/>
        </w:trPr>
        <w:tc>
          <w:tcPr>
            <w:tcW w:w="1186" w:type="dxa"/>
            <w:tcBorders>
              <w:top w:val="nil"/>
              <w:left w:val="nil"/>
              <w:bottom w:val="nil"/>
              <w:right w:val="nil"/>
            </w:tcBorders>
            <w:shd w:val="clear" w:color="000000" w:fill="FFFFFF"/>
            <w:vAlign w:val="center"/>
            <w:hideMark/>
          </w:tcPr>
          <w:p w14:paraId="753D2538"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nil"/>
              <w:right w:val="nil"/>
            </w:tcBorders>
            <w:shd w:val="clear" w:color="000000" w:fill="FFFFFF"/>
            <w:vAlign w:val="center"/>
            <w:hideMark/>
          </w:tcPr>
          <w:p w14:paraId="45C9CA88"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0.808</w:t>
            </w:r>
          </w:p>
        </w:tc>
        <w:tc>
          <w:tcPr>
            <w:tcW w:w="1029" w:type="dxa"/>
            <w:tcBorders>
              <w:top w:val="nil"/>
              <w:left w:val="nil"/>
              <w:bottom w:val="nil"/>
              <w:right w:val="nil"/>
            </w:tcBorders>
            <w:shd w:val="clear" w:color="000000" w:fill="FFFFFF"/>
            <w:vAlign w:val="center"/>
            <w:hideMark/>
          </w:tcPr>
          <w:p w14:paraId="696BA08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60FAC5D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vAlign w:val="center"/>
            <w:hideMark/>
          </w:tcPr>
          <w:p w14:paraId="0F85B98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182B4EC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50790C5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4EDC4C3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74649A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527C3D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4FC44C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EC3A95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344E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4C35B6B"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0.665</w:t>
            </w:r>
          </w:p>
        </w:tc>
        <w:tc>
          <w:tcPr>
            <w:tcW w:w="1134" w:type="dxa"/>
            <w:tcBorders>
              <w:top w:val="nil"/>
              <w:left w:val="nil"/>
              <w:bottom w:val="nil"/>
              <w:right w:val="nil"/>
            </w:tcBorders>
            <w:shd w:val="clear" w:color="000000" w:fill="FFFFFF"/>
            <w:noWrap/>
            <w:vAlign w:val="center"/>
            <w:hideMark/>
          </w:tcPr>
          <w:p w14:paraId="3596FB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noWrap/>
            <w:vAlign w:val="center"/>
            <w:hideMark/>
          </w:tcPr>
          <w:p w14:paraId="7C30B45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3843AE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32D3EDE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75AB6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E0D737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51440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5866F5B5" w14:textId="77777777" w:rsidTr="006B46B6">
        <w:trPr>
          <w:trHeight w:val="510"/>
          <w:jc w:val="center"/>
        </w:trPr>
        <w:tc>
          <w:tcPr>
            <w:tcW w:w="1186" w:type="dxa"/>
            <w:tcBorders>
              <w:top w:val="nil"/>
              <w:left w:val="nil"/>
              <w:bottom w:val="nil"/>
              <w:right w:val="nil"/>
            </w:tcBorders>
            <w:shd w:val="clear" w:color="000000" w:fill="FFFFFF"/>
            <w:vAlign w:val="center"/>
            <w:hideMark/>
          </w:tcPr>
          <w:p w14:paraId="2CE72F94"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3C191DD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2A9A186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134" w:type="dxa"/>
            <w:tcBorders>
              <w:top w:val="nil"/>
              <w:left w:val="nil"/>
              <w:bottom w:val="nil"/>
              <w:right w:val="nil"/>
            </w:tcBorders>
            <w:shd w:val="clear" w:color="000000" w:fill="FFFFFF"/>
            <w:noWrap/>
            <w:vAlign w:val="center"/>
            <w:hideMark/>
          </w:tcPr>
          <w:p w14:paraId="74A7A8DE"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0.542</w:t>
            </w:r>
          </w:p>
        </w:tc>
        <w:tc>
          <w:tcPr>
            <w:tcW w:w="1029" w:type="dxa"/>
            <w:tcBorders>
              <w:top w:val="nil"/>
              <w:left w:val="nil"/>
              <w:bottom w:val="nil"/>
              <w:right w:val="nil"/>
            </w:tcBorders>
            <w:shd w:val="clear" w:color="000000" w:fill="FFFFFF"/>
            <w:noWrap/>
            <w:vAlign w:val="center"/>
            <w:hideMark/>
          </w:tcPr>
          <w:p w14:paraId="5F0651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106B913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09AD87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612E41E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46A38D0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0B65B89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2CB2A3DC" w14:textId="77777777" w:rsidTr="006B46B6">
        <w:trPr>
          <w:trHeight w:val="510"/>
          <w:jc w:val="center"/>
        </w:trPr>
        <w:tc>
          <w:tcPr>
            <w:tcW w:w="1186" w:type="dxa"/>
            <w:tcBorders>
              <w:top w:val="nil"/>
              <w:left w:val="nil"/>
              <w:bottom w:val="nil"/>
              <w:right w:val="nil"/>
            </w:tcBorders>
            <w:shd w:val="clear" w:color="000000" w:fill="FFFFFF"/>
            <w:vAlign w:val="center"/>
            <w:hideMark/>
          </w:tcPr>
          <w:p w14:paraId="00ED08D5"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2078925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4C921D7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1C80729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06B9210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0.120</w:t>
            </w:r>
          </w:p>
        </w:tc>
        <w:tc>
          <w:tcPr>
            <w:tcW w:w="1134" w:type="dxa"/>
            <w:tcBorders>
              <w:top w:val="nil"/>
              <w:left w:val="nil"/>
              <w:bottom w:val="nil"/>
              <w:right w:val="nil"/>
            </w:tcBorders>
            <w:shd w:val="clear" w:color="000000" w:fill="FFFFFF"/>
            <w:noWrap/>
            <w:vAlign w:val="center"/>
            <w:hideMark/>
          </w:tcPr>
          <w:p w14:paraId="07344A3B"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C10809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2022F64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784FDE2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B09A9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74528E5" w14:textId="77777777" w:rsidTr="006B46B6">
        <w:trPr>
          <w:trHeight w:val="510"/>
          <w:jc w:val="center"/>
        </w:trPr>
        <w:tc>
          <w:tcPr>
            <w:tcW w:w="1186" w:type="dxa"/>
            <w:tcBorders>
              <w:top w:val="nil"/>
              <w:left w:val="nil"/>
              <w:bottom w:val="nil"/>
              <w:right w:val="nil"/>
            </w:tcBorders>
            <w:shd w:val="clear" w:color="000000" w:fill="FFFFFF"/>
            <w:vAlign w:val="center"/>
            <w:hideMark/>
          </w:tcPr>
          <w:p w14:paraId="5C44F14F"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5BEA3AF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43E5ED3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C9AFF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626F986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E3677D0"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0.045</w:t>
            </w:r>
          </w:p>
        </w:tc>
        <w:tc>
          <w:tcPr>
            <w:tcW w:w="1134" w:type="dxa"/>
            <w:tcBorders>
              <w:top w:val="nil"/>
              <w:left w:val="nil"/>
              <w:bottom w:val="nil"/>
              <w:right w:val="nil"/>
            </w:tcBorders>
            <w:shd w:val="clear" w:color="000000" w:fill="FFFFFF"/>
            <w:noWrap/>
            <w:vAlign w:val="center"/>
            <w:hideMark/>
          </w:tcPr>
          <w:p w14:paraId="3A9F6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FA3A57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140FD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EEB631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23DB5B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33EB43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779509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2B9AA46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66A1FE1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6F9D060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75FC2BC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2956C6"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0.056</w:t>
            </w:r>
          </w:p>
        </w:tc>
        <w:tc>
          <w:tcPr>
            <w:tcW w:w="1082" w:type="dxa"/>
            <w:tcBorders>
              <w:top w:val="nil"/>
              <w:left w:val="nil"/>
              <w:bottom w:val="nil"/>
              <w:right w:val="nil"/>
            </w:tcBorders>
            <w:shd w:val="clear" w:color="000000" w:fill="FFFFFF"/>
            <w:noWrap/>
            <w:vAlign w:val="center"/>
            <w:hideMark/>
          </w:tcPr>
          <w:p w14:paraId="5AF2DB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1CE05E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7C4C17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047B4F2" w14:textId="77777777" w:rsidTr="006B46B6">
        <w:trPr>
          <w:trHeight w:val="510"/>
          <w:jc w:val="center"/>
        </w:trPr>
        <w:tc>
          <w:tcPr>
            <w:tcW w:w="1186" w:type="dxa"/>
            <w:tcBorders>
              <w:top w:val="nil"/>
              <w:left w:val="nil"/>
              <w:bottom w:val="nil"/>
              <w:right w:val="nil"/>
            </w:tcBorders>
            <w:shd w:val="clear" w:color="000000" w:fill="FFFFFF"/>
            <w:vAlign w:val="center"/>
            <w:hideMark/>
          </w:tcPr>
          <w:p w14:paraId="7470E0A7"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(All Models)</w:t>
            </w:r>
          </w:p>
        </w:tc>
        <w:tc>
          <w:tcPr>
            <w:tcW w:w="1029" w:type="dxa"/>
            <w:tcBorders>
              <w:top w:val="nil"/>
              <w:left w:val="nil"/>
              <w:bottom w:val="nil"/>
              <w:right w:val="nil"/>
            </w:tcBorders>
            <w:shd w:val="clear" w:color="000000" w:fill="FFFFFF"/>
            <w:noWrap/>
            <w:vAlign w:val="center"/>
            <w:hideMark/>
          </w:tcPr>
          <w:p w14:paraId="2967693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7F3B66D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134" w:type="dxa"/>
            <w:tcBorders>
              <w:top w:val="nil"/>
              <w:left w:val="nil"/>
              <w:bottom w:val="nil"/>
              <w:right w:val="nil"/>
            </w:tcBorders>
            <w:shd w:val="clear" w:color="000000" w:fill="FFFFFF"/>
            <w:noWrap/>
            <w:vAlign w:val="center"/>
            <w:hideMark/>
          </w:tcPr>
          <w:p w14:paraId="24E4875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6E28002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0F9B7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5A64923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5F4A6EC5"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0.124</w:t>
            </w:r>
          </w:p>
        </w:tc>
        <w:tc>
          <w:tcPr>
            <w:tcW w:w="1082" w:type="dxa"/>
            <w:tcBorders>
              <w:top w:val="nil"/>
              <w:left w:val="nil"/>
              <w:bottom w:val="nil"/>
              <w:right w:val="nil"/>
            </w:tcBorders>
            <w:shd w:val="clear" w:color="000000" w:fill="FFFFFF"/>
            <w:noWrap/>
            <w:vAlign w:val="center"/>
            <w:hideMark/>
          </w:tcPr>
          <w:p w14:paraId="458862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29F27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3D1A52FA" w14:textId="77777777" w:rsidTr="006B46B6">
        <w:trPr>
          <w:trHeight w:val="510"/>
          <w:jc w:val="center"/>
        </w:trPr>
        <w:tc>
          <w:tcPr>
            <w:tcW w:w="1186" w:type="dxa"/>
            <w:tcBorders>
              <w:top w:val="nil"/>
              <w:left w:val="nil"/>
              <w:bottom w:val="nil"/>
              <w:right w:val="nil"/>
            </w:tcBorders>
            <w:shd w:val="clear" w:color="000000" w:fill="FFFFFF"/>
            <w:vAlign w:val="center"/>
            <w:hideMark/>
          </w:tcPr>
          <w:p w14:paraId="29F5691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 (All Models)</w:t>
            </w:r>
          </w:p>
        </w:tc>
        <w:tc>
          <w:tcPr>
            <w:tcW w:w="1029" w:type="dxa"/>
            <w:tcBorders>
              <w:top w:val="nil"/>
              <w:left w:val="nil"/>
              <w:bottom w:val="nil"/>
              <w:right w:val="nil"/>
            </w:tcBorders>
            <w:shd w:val="clear" w:color="000000" w:fill="FFFFFF"/>
            <w:noWrap/>
            <w:vAlign w:val="center"/>
            <w:hideMark/>
          </w:tcPr>
          <w:p w14:paraId="46CDE55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63E3D46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365779A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54E31BD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27B0D47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45D3914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6079258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82" w:type="dxa"/>
            <w:tcBorders>
              <w:top w:val="nil"/>
              <w:left w:val="nil"/>
              <w:bottom w:val="nil"/>
              <w:right w:val="nil"/>
            </w:tcBorders>
            <w:shd w:val="clear" w:color="000000" w:fill="FFFFFF"/>
            <w:noWrap/>
            <w:vAlign w:val="center"/>
            <w:hideMark/>
          </w:tcPr>
          <w:p w14:paraId="22A1E352"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0.058</w:t>
            </w:r>
          </w:p>
        </w:tc>
        <w:tc>
          <w:tcPr>
            <w:tcW w:w="977" w:type="dxa"/>
            <w:tcBorders>
              <w:top w:val="nil"/>
              <w:left w:val="nil"/>
              <w:bottom w:val="nil"/>
              <w:right w:val="nil"/>
            </w:tcBorders>
            <w:shd w:val="clear" w:color="000000" w:fill="FFFFFF"/>
            <w:noWrap/>
            <w:vAlign w:val="center"/>
            <w:hideMark/>
          </w:tcPr>
          <w:p w14:paraId="379A7F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D82A7AB" w14:textId="77777777" w:rsidTr="006B46B6">
        <w:trPr>
          <w:trHeight w:val="510"/>
          <w:jc w:val="center"/>
        </w:trPr>
        <w:tc>
          <w:tcPr>
            <w:tcW w:w="1186" w:type="dxa"/>
            <w:tcBorders>
              <w:top w:val="nil"/>
              <w:left w:val="nil"/>
              <w:bottom w:val="double" w:sz="6" w:space="0" w:color="auto"/>
              <w:right w:val="nil"/>
            </w:tcBorders>
            <w:shd w:val="clear" w:color="000000" w:fill="FFFFFF"/>
            <w:vAlign w:val="center"/>
            <w:hideMark/>
          </w:tcPr>
          <w:p w14:paraId="35EE15DD"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(BE)</w:t>
            </w:r>
          </w:p>
        </w:tc>
        <w:tc>
          <w:tcPr>
            <w:tcW w:w="1029" w:type="dxa"/>
            <w:tcBorders>
              <w:top w:val="nil"/>
              <w:left w:val="nil"/>
              <w:bottom w:val="double" w:sz="6" w:space="0" w:color="auto"/>
              <w:right w:val="nil"/>
            </w:tcBorders>
            <w:shd w:val="clear" w:color="000000" w:fill="FFFFFF"/>
            <w:vAlign w:val="center"/>
            <w:hideMark/>
          </w:tcPr>
          <w:p w14:paraId="09C99F5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29" w:type="dxa"/>
            <w:tcBorders>
              <w:top w:val="nil"/>
              <w:left w:val="nil"/>
              <w:bottom w:val="double" w:sz="6" w:space="0" w:color="auto"/>
              <w:right w:val="nil"/>
            </w:tcBorders>
            <w:shd w:val="clear" w:color="000000" w:fill="FFFFFF"/>
            <w:vAlign w:val="center"/>
            <w:hideMark/>
          </w:tcPr>
          <w:p w14:paraId="16F2C79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7ADEBBE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29" w:type="dxa"/>
            <w:tcBorders>
              <w:top w:val="nil"/>
              <w:left w:val="nil"/>
              <w:bottom w:val="double" w:sz="6" w:space="0" w:color="auto"/>
              <w:right w:val="nil"/>
            </w:tcBorders>
            <w:shd w:val="clear" w:color="000000" w:fill="FFFFFF"/>
            <w:vAlign w:val="center"/>
            <w:hideMark/>
          </w:tcPr>
          <w:p w14:paraId="4DDC3A0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14AC05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265CC8B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82" w:type="dxa"/>
            <w:tcBorders>
              <w:top w:val="nil"/>
              <w:left w:val="nil"/>
              <w:bottom w:val="double" w:sz="6" w:space="0" w:color="auto"/>
              <w:right w:val="nil"/>
            </w:tcBorders>
            <w:shd w:val="clear" w:color="000000" w:fill="FFFFFF"/>
            <w:vAlign w:val="center"/>
            <w:hideMark/>
          </w:tcPr>
          <w:p w14:paraId="508DB31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82" w:type="dxa"/>
            <w:tcBorders>
              <w:top w:val="nil"/>
              <w:left w:val="nil"/>
              <w:bottom w:val="double" w:sz="6" w:space="0" w:color="auto"/>
              <w:right w:val="nil"/>
            </w:tcBorders>
            <w:shd w:val="clear" w:color="000000" w:fill="FFFFFF"/>
            <w:vAlign w:val="center"/>
            <w:hideMark/>
          </w:tcPr>
          <w:p w14:paraId="671BFDD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977" w:type="dxa"/>
            <w:tcBorders>
              <w:top w:val="nil"/>
              <w:left w:val="nil"/>
              <w:bottom w:val="double" w:sz="6" w:space="0" w:color="auto"/>
              <w:right w:val="nil"/>
            </w:tcBorders>
            <w:shd w:val="clear" w:color="000000" w:fill="FFFFFF"/>
            <w:noWrap/>
            <w:vAlign w:val="center"/>
            <w:hideMark/>
          </w:tcPr>
          <w:p w14:paraId="37E66A2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0.026</w:t>
            </w:r>
          </w:p>
        </w:tc>
      </w:tr>
      <w:tr w:rsidR="006B46B6" w:rsidRPr="006B46B6" w14:paraId="658F1F3B" w14:textId="77777777" w:rsidTr="006B46B6">
        <w:trPr>
          <w:trHeight w:val="300"/>
          <w:jc w:val="center"/>
        </w:trPr>
        <w:tc>
          <w:tcPr>
            <w:tcW w:w="10816" w:type="dxa"/>
            <w:gridSpan w:val="10"/>
            <w:tcBorders>
              <w:top w:val="double" w:sz="6" w:space="0" w:color="auto"/>
              <w:left w:val="nil"/>
              <w:bottom w:val="nil"/>
              <w:right w:val="nil"/>
            </w:tcBorders>
            <w:shd w:val="clear" w:color="000000" w:fill="FFFFFF"/>
            <w:noWrap/>
            <w:vAlign w:val="center"/>
            <w:hideMark/>
          </w:tcPr>
          <w:p w14:paraId="386714A0" w14:textId="77777777"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p-value for statistically significance differences in MSE between compared models ***p&lt;0.01, **p&lt;0.05, *p&lt;0.1</w:t>
            </w:r>
          </w:p>
        </w:tc>
      </w:tr>
      <w:tr w:rsidR="006B46B6" w:rsidRPr="006B46B6" w14:paraId="34D6D834" w14:textId="77777777" w:rsidTr="006B46B6">
        <w:trPr>
          <w:trHeight w:val="450"/>
          <w:jc w:val="center"/>
        </w:trPr>
        <w:tc>
          <w:tcPr>
            <w:tcW w:w="10816" w:type="dxa"/>
            <w:gridSpan w:val="10"/>
            <w:tcBorders>
              <w:top w:val="nil"/>
              <w:left w:val="nil"/>
              <w:bottom w:val="nil"/>
              <w:right w:val="nil"/>
            </w:tcBorders>
            <w:shd w:val="clear" w:color="000000" w:fill="FFFFFF"/>
            <w:hideMark/>
          </w:tcPr>
          <w:p w14:paraId="3EAE03DC" w14:textId="6A4DCD75"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 xml:space="preserve">The sample includes forecasts from 2009-I to 2016-II. The </w:t>
            </w:r>
            <w:ins w:id="827" w:author="Johanna Koolemans Beynen" w:date="2020-01-20T22:24:00Z">
              <w:r w:rsidR="005D3CC6">
                <w:rPr>
                  <w:rFonts w:ascii="Times New Roman" w:eastAsia="Times New Roman" w:hAnsi="Times New Roman" w:cs="Times New Roman"/>
                  <w:color w:val="000000"/>
                  <w:sz w:val="16"/>
                  <w:szCs w:val="16"/>
                </w:rPr>
                <w:t>m</w:t>
              </w:r>
            </w:ins>
            <w:del w:id="828" w:author="Johanna Koolemans Beynen" w:date="2020-01-20T22:24:00Z">
              <w:r w:rsidRPr="006B46B6" w:rsidDel="005D3CC6">
                <w:rPr>
                  <w:rFonts w:ascii="Times New Roman" w:eastAsia="Times New Roman" w:hAnsi="Times New Roman" w:cs="Times New Roman"/>
                  <w:color w:val="000000"/>
                  <w:sz w:val="16"/>
                  <w:szCs w:val="16"/>
                </w:rPr>
                <w:delText>M</w:delText>
              </w:r>
            </w:del>
            <w:r w:rsidRPr="006B46B6">
              <w:rPr>
                <w:rFonts w:ascii="Times New Roman" w:eastAsia="Times New Roman" w:hAnsi="Times New Roman" w:cs="Times New Roman"/>
                <w:color w:val="000000"/>
                <w:sz w:val="16"/>
                <w:szCs w:val="16"/>
              </w:rPr>
              <w:t xml:space="preserve">ean </w:t>
            </w:r>
            <w:ins w:id="829" w:author="Johanna Koolemans Beynen" w:date="2020-01-20T22:24:00Z">
              <w:r w:rsidR="005D3CC6">
                <w:rPr>
                  <w:rFonts w:ascii="Times New Roman" w:eastAsia="Times New Roman" w:hAnsi="Times New Roman" w:cs="Times New Roman"/>
                  <w:color w:val="000000"/>
                  <w:sz w:val="16"/>
                  <w:szCs w:val="16"/>
                </w:rPr>
                <w:t>s</w:t>
              </w:r>
            </w:ins>
            <w:del w:id="830" w:author="Johanna Koolemans Beynen" w:date="2020-01-20T22:24:00Z">
              <w:r w:rsidRPr="006B46B6" w:rsidDel="005D3CC6">
                <w:rPr>
                  <w:rFonts w:ascii="Times New Roman" w:eastAsia="Times New Roman" w:hAnsi="Times New Roman" w:cs="Times New Roman"/>
                  <w:color w:val="000000"/>
                  <w:sz w:val="16"/>
                  <w:szCs w:val="16"/>
                </w:rPr>
                <w:delText>S</w:delText>
              </w:r>
            </w:del>
            <w:r w:rsidRPr="006B46B6">
              <w:rPr>
                <w:rFonts w:ascii="Times New Roman" w:eastAsia="Times New Roman" w:hAnsi="Times New Roman" w:cs="Times New Roman"/>
                <w:color w:val="000000"/>
                <w:sz w:val="16"/>
                <w:szCs w:val="16"/>
              </w:rPr>
              <w:t xml:space="preserve">quared </w:t>
            </w:r>
            <w:ins w:id="831" w:author="Johanna Koolemans Beynen" w:date="2020-01-20T22:24:00Z">
              <w:r w:rsidR="005D3CC6">
                <w:rPr>
                  <w:rFonts w:ascii="Times New Roman" w:eastAsia="Times New Roman" w:hAnsi="Times New Roman" w:cs="Times New Roman"/>
                  <w:color w:val="000000"/>
                  <w:sz w:val="16"/>
                  <w:szCs w:val="16"/>
                </w:rPr>
                <w:t>e</w:t>
              </w:r>
            </w:ins>
            <w:del w:id="832" w:author="Johanna Koolemans Beynen" w:date="2020-01-20T22:24:00Z">
              <w:r w:rsidRPr="006B46B6" w:rsidDel="005D3CC6">
                <w:rPr>
                  <w:rFonts w:ascii="Times New Roman" w:eastAsia="Times New Roman" w:hAnsi="Times New Roman" w:cs="Times New Roman"/>
                  <w:color w:val="000000"/>
                  <w:sz w:val="16"/>
                  <w:szCs w:val="16"/>
                </w:rPr>
                <w:delText>E</w:delText>
              </w:r>
            </w:del>
            <w:r w:rsidRPr="006B46B6">
              <w:rPr>
                <w:rFonts w:ascii="Times New Roman" w:eastAsia="Times New Roman" w:hAnsi="Times New Roman" w:cs="Times New Roman"/>
                <w:color w:val="000000"/>
                <w:sz w:val="16"/>
                <w:szCs w:val="16"/>
              </w:rPr>
              <w:t xml:space="preserve">rror (MSE) is used as loss criterion and the </w:t>
            </w:r>
            <w:ins w:id="833" w:author="Johanna Koolemans Beynen" w:date="2020-01-20T22:25:00Z">
              <w:r w:rsidR="005D3CC6">
                <w:rPr>
                  <w:rFonts w:ascii="Times New Roman" w:eastAsia="Times New Roman" w:hAnsi="Times New Roman" w:cs="Times New Roman"/>
                  <w:color w:val="000000"/>
                  <w:sz w:val="16"/>
                  <w:szCs w:val="16"/>
                </w:rPr>
                <w:t>uniform k</w:t>
              </w:r>
            </w:ins>
            <w:del w:id="834" w:author="Johanna Koolemans Beynen" w:date="2020-01-20T22:25:00Z">
              <w:r w:rsidRPr="006B46B6" w:rsidDel="005D3CC6">
                <w:rPr>
                  <w:rFonts w:ascii="Times New Roman" w:eastAsia="Times New Roman" w:hAnsi="Times New Roman" w:cs="Times New Roman"/>
                  <w:color w:val="000000"/>
                  <w:sz w:val="16"/>
                  <w:szCs w:val="16"/>
                </w:rPr>
                <w:delText>K</w:delText>
              </w:r>
            </w:del>
            <w:r w:rsidRPr="006B46B6">
              <w:rPr>
                <w:rFonts w:ascii="Times New Roman" w:eastAsia="Times New Roman" w:hAnsi="Times New Roman" w:cs="Times New Roman"/>
                <w:color w:val="000000"/>
                <w:sz w:val="16"/>
                <w:szCs w:val="16"/>
              </w:rPr>
              <w:t>ernel</w:t>
            </w:r>
            <w:del w:id="835" w:author="Johanna Koolemans Beynen" w:date="2020-01-20T22:25:00Z">
              <w:r w:rsidRPr="006B46B6" w:rsidDel="005D3CC6">
                <w:rPr>
                  <w:rFonts w:ascii="Times New Roman" w:eastAsia="Times New Roman" w:hAnsi="Times New Roman" w:cs="Times New Roman"/>
                  <w:color w:val="000000"/>
                  <w:sz w:val="16"/>
                  <w:szCs w:val="16"/>
                </w:rPr>
                <w:delText xml:space="preserve"> of a Uniform</w:delText>
              </w:r>
            </w:del>
            <w:r w:rsidRPr="006B46B6">
              <w:rPr>
                <w:rFonts w:ascii="Times New Roman" w:eastAsia="Times New Roman" w:hAnsi="Times New Roman" w:cs="Times New Roman"/>
                <w:color w:val="000000"/>
                <w:sz w:val="16"/>
                <w:szCs w:val="16"/>
              </w:rPr>
              <w:t xml:space="preserve"> distribution is used to compute the long-term variance. </w:t>
            </w:r>
            <w:del w:id="836" w:author="Johanna Koolemans Beynen" w:date="2020-02-12T20:49:00Z">
              <w:r w:rsidRPr="006B46B6" w:rsidDel="0011136F">
                <w:rPr>
                  <w:rFonts w:ascii="Times New Roman" w:eastAsia="Times New Roman" w:hAnsi="Times New Roman" w:cs="Times New Roman"/>
                  <w:color w:val="000000"/>
                  <w:sz w:val="16"/>
                  <w:szCs w:val="16"/>
                </w:rPr>
                <w:delText>The main diagonal shows the MSE of each model. HLN test was proposed by Harvey, Leybourne, and Newbold (1997).</w:delText>
              </w:r>
            </w:del>
          </w:p>
        </w:tc>
      </w:tr>
    </w:tbl>
    <w:p w14:paraId="717B3771" w14:textId="6C338D86" w:rsidR="00DE6FF5" w:rsidRDefault="00DE6FF5"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 xml:space="preserve">The results of the DM test suggest that the forecasts generated with the </w:t>
      </w:r>
      <w:commentRangeStart w:id="837"/>
      <w:r>
        <w:rPr>
          <w:rFonts w:ascii="Times New Roman" w:hAnsi="Times New Roman" w:cs="Times New Roman"/>
          <w:sz w:val="24"/>
        </w:rPr>
        <w:t>DFM</w:t>
      </w:r>
      <w:commentRangeEnd w:id="837"/>
      <w:r w:rsidR="00411F00">
        <w:rPr>
          <w:rStyle w:val="CommentReference"/>
        </w:rPr>
        <w:commentReference w:id="837"/>
      </w:r>
      <w:r w:rsidRPr="00D96DAF">
        <w:rPr>
          <w:rFonts w:ascii="Times New Roman" w:hAnsi="Times New Roman" w:cs="Times New Roman"/>
          <w:sz w:val="24"/>
        </w:rPr>
        <w:t xml:space="preserve"> and with the BE </w:t>
      </w:r>
      <w:ins w:id="838" w:author="Johanna Koolemans Beynen" w:date="2020-01-20T22:24:00Z">
        <w:r w:rsidR="005D3CC6">
          <w:rPr>
            <w:rFonts w:ascii="Times New Roman" w:hAnsi="Times New Roman" w:cs="Times New Roman"/>
            <w:sz w:val="24"/>
          </w:rPr>
          <w:t xml:space="preserve">models </w:t>
        </w:r>
      </w:ins>
      <w:del w:id="839" w:author="Johanna Koolemans Beynen" w:date="2020-02-12T21:08:00Z">
        <w:r w:rsidRPr="00D96DAF" w:rsidDel="00411F00">
          <w:rPr>
            <w:rFonts w:ascii="Times New Roman" w:hAnsi="Times New Roman" w:cs="Times New Roman"/>
            <w:sz w:val="24"/>
          </w:rPr>
          <w:delText xml:space="preserve">statistically </w:delText>
        </w:r>
        <w:r w:rsidDel="00411F00">
          <w:rPr>
            <w:rFonts w:ascii="Times New Roman" w:hAnsi="Times New Roman" w:cs="Times New Roman"/>
            <w:sz w:val="24"/>
          </w:rPr>
          <w:delText>beat</w:delText>
        </w:r>
        <w:r w:rsidRPr="00D96DAF" w:rsidDel="00411F00">
          <w:rPr>
            <w:rFonts w:ascii="Times New Roman" w:hAnsi="Times New Roman" w:cs="Times New Roman"/>
            <w:sz w:val="24"/>
          </w:rPr>
          <w:delText xml:space="preserve"> (in terms of</w:delText>
        </w:r>
      </w:del>
      <w:ins w:id="840" w:author="Johanna Koolemans Beynen" w:date="2020-02-12T21:08:00Z">
        <w:r w:rsidR="00411F00">
          <w:rPr>
            <w:rFonts w:ascii="Times New Roman" w:hAnsi="Times New Roman" w:cs="Times New Roman"/>
            <w:sz w:val="24"/>
          </w:rPr>
          <w:t>were more</w:t>
        </w:r>
      </w:ins>
      <w:r w:rsidRPr="00D96DAF">
        <w:rPr>
          <w:rFonts w:ascii="Times New Roman" w:hAnsi="Times New Roman" w:cs="Times New Roman"/>
          <w:sz w:val="24"/>
        </w:rPr>
        <w:t xml:space="preserve"> accura</w:t>
      </w:r>
      <w:ins w:id="841" w:author="Johanna Koolemans Beynen" w:date="2020-02-12T21:08:00Z">
        <w:r w:rsidR="00411F00">
          <w:rPr>
            <w:rFonts w:ascii="Times New Roman" w:hAnsi="Times New Roman" w:cs="Times New Roman"/>
            <w:sz w:val="24"/>
          </w:rPr>
          <w:t>te than</w:t>
        </w:r>
      </w:ins>
      <w:del w:id="842" w:author="Johanna Koolemans Beynen" w:date="2020-02-12T21:08:00Z">
        <w:r w:rsidRPr="00D96DAF" w:rsidDel="00411F00">
          <w:rPr>
            <w:rFonts w:ascii="Times New Roman" w:hAnsi="Times New Roman" w:cs="Times New Roman"/>
            <w:sz w:val="24"/>
          </w:rPr>
          <w:delText>cy)</w:delText>
        </w:r>
      </w:del>
      <w:r w:rsidRPr="00D96DAF">
        <w:rPr>
          <w:rFonts w:ascii="Times New Roman" w:hAnsi="Times New Roman" w:cs="Times New Roman"/>
          <w:sz w:val="24"/>
        </w:rPr>
        <w:t xml:space="preserve"> those obtained with the PCA2</w:t>
      </w:r>
      <w:ins w:id="843" w:author="Johanna Koolemans Beynen" w:date="2020-02-12T21:08:00Z">
        <w:r w:rsidR="00411F00">
          <w:rPr>
            <w:rFonts w:ascii="Times New Roman" w:hAnsi="Times New Roman" w:cs="Times New Roman"/>
            <w:sz w:val="24"/>
          </w:rPr>
          <w:t xml:space="preserve"> model</w:t>
        </w:r>
      </w:ins>
      <w:r>
        <w:rPr>
          <w:rFonts w:ascii="Times New Roman" w:hAnsi="Times New Roman" w:cs="Times New Roman"/>
          <w:sz w:val="24"/>
        </w:rPr>
        <w:t>, but with inconclusive results with respect to the AR and the PCA1</w:t>
      </w:r>
      <w:ins w:id="844" w:author="Johanna Koolemans Beynen" w:date="2020-02-12T21:08:00Z">
        <w:r w:rsidR="00411F00">
          <w:rPr>
            <w:rFonts w:ascii="Times New Roman" w:hAnsi="Times New Roman" w:cs="Times New Roman"/>
            <w:sz w:val="24"/>
          </w:rPr>
          <w:t xml:space="preserve"> models</w:t>
        </w:r>
      </w:ins>
      <w:r w:rsidRPr="00D96DAF">
        <w:rPr>
          <w:rFonts w:ascii="Times New Roman" w:hAnsi="Times New Roman" w:cs="Times New Roman"/>
          <w:sz w:val="24"/>
        </w:rPr>
        <w:t>.</w:t>
      </w:r>
      <w:r>
        <w:rPr>
          <w:rFonts w:ascii="Times New Roman" w:hAnsi="Times New Roman" w:cs="Times New Roman"/>
          <w:sz w:val="24"/>
        </w:rPr>
        <w:t xml:space="preserve"> </w:t>
      </w:r>
      <w:r w:rsidRPr="00D96DAF">
        <w:rPr>
          <w:rFonts w:ascii="Times New Roman" w:hAnsi="Times New Roman" w:cs="Times New Roman"/>
          <w:sz w:val="24"/>
        </w:rPr>
        <w:t xml:space="preserve">Although </w:t>
      </w:r>
      <w:r>
        <w:rPr>
          <w:rFonts w:ascii="Times New Roman" w:hAnsi="Times New Roman" w:cs="Times New Roman"/>
          <w:sz w:val="24"/>
        </w:rPr>
        <w:t xml:space="preserve">there are </w:t>
      </w:r>
      <w:r w:rsidRPr="00D96DAF">
        <w:rPr>
          <w:rFonts w:ascii="Times New Roman" w:hAnsi="Times New Roman" w:cs="Times New Roman"/>
          <w:sz w:val="24"/>
        </w:rPr>
        <w:t xml:space="preserve">no </w:t>
      </w:r>
      <w:r w:rsidRPr="00D96DAF">
        <w:rPr>
          <w:rFonts w:ascii="Times New Roman" w:hAnsi="Times New Roman" w:cs="Times New Roman"/>
          <w:sz w:val="24"/>
        </w:rPr>
        <w:lastRenderedPageBreak/>
        <w:t xml:space="preserve">statistically significant differences between the forecast errors of the BE </w:t>
      </w:r>
      <w:ins w:id="845" w:author="Johanna Koolemans Beynen" w:date="2020-01-20T22:23:00Z">
        <w:r w:rsidR="005D3CC6">
          <w:rPr>
            <w:rFonts w:ascii="Times New Roman" w:hAnsi="Times New Roman" w:cs="Times New Roman"/>
            <w:sz w:val="24"/>
          </w:rPr>
          <w:t xml:space="preserve">models </w:t>
        </w:r>
      </w:ins>
      <w:r w:rsidRPr="00D96DAF">
        <w:rPr>
          <w:rFonts w:ascii="Times New Roman" w:hAnsi="Times New Roman" w:cs="Times New Roman"/>
          <w:sz w:val="24"/>
        </w:rPr>
        <w:t xml:space="preserve">and those of the </w:t>
      </w:r>
      <w:r>
        <w:rPr>
          <w:rFonts w:ascii="Times New Roman" w:hAnsi="Times New Roman" w:cs="Times New Roman"/>
          <w:sz w:val="24"/>
        </w:rPr>
        <w:t>DFM</w:t>
      </w:r>
      <w:r w:rsidRPr="00D96DAF">
        <w:rPr>
          <w:rFonts w:ascii="Times New Roman" w:hAnsi="Times New Roman" w:cs="Times New Roman"/>
          <w:sz w:val="24"/>
        </w:rPr>
        <w:t xml:space="preserve">, there </w:t>
      </w:r>
      <w:r>
        <w:rPr>
          <w:rFonts w:ascii="Times New Roman" w:hAnsi="Times New Roman" w:cs="Times New Roman"/>
          <w:sz w:val="24"/>
        </w:rPr>
        <w:t>are</w:t>
      </w:r>
      <w:r w:rsidRPr="00D96DAF">
        <w:rPr>
          <w:rFonts w:ascii="Times New Roman" w:hAnsi="Times New Roman" w:cs="Times New Roman"/>
          <w:sz w:val="24"/>
        </w:rPr>
        <w:t xml:space="preserve"> </w:t>
      </w:r>
      <w:ins w:id="846" w:author="Johanna Koolemans Beynen" w:date="2020-01-20T22:23:00Z">
        <w:r w:rsidR="005D3CC6">
          <w:rPr>
            <w:rFonts w:ascii="Times New Roman" w:hAnsi="Times New Roman" w:cs="Times New Roman"/>
            <w:sz w:val="24"/>
          </w:rPr>
          <w:t xml:space="preserve">significant differences </w:t>
        </w:r>
      </w:ins>
      <w:r w:rsidRPr="00D96DAF">
        <w:rPr>
          <w:rFonts w:ascii="Times New Roman" w:hAnsi="Times New Roman" w:cs="Times New Roman"/>
          <w:sz w:val="24"/>
        </w:rPr>
        <w:t xml:space="preserve">between the </w:t>
      </w:r>
      <w:ins w:id="847" w:author="Johanna Koolemans Beynen" w:date="2020-01-20T22:24:00Z">
        <w:r w:rsidR="005D3CC6">
          <w:rPr>
            <w:rFonts w:ascii="Times New Roman" w:hAnsi="Times New Roman" w:cs="Times New Roman"/>
            <w:sz w:val="24"/>
          </w:rPr>
          <w:t xml:space="preserve">forecasts of the </w:t>
        </w:r>
      </w:ins>
      <w:r w:rsidRPr="00D96DAF">
        <w:rPr>
          <w:rFonts w:ascii="Times New Roman" w:hAnsi="Times New Roman" w:cs="Times New Roman"/>
          <w:sz w:val="24"/>
        </w:rPr>
        <w:t xml:space="preserve">average </w:t>
      </w:r>
      <w:r>
        <w:rPr>
          <w:rFonts w:ascii="Times New Roman" w:hAnsi="Times New Roman" w:cs="Times New Roman"/>
          <w:sz w:val="24"/>
        </w:rPr>
        <w:t xml:space="preserve">of </w:t>
      </w:r>
      <w:r w:rsidRPr="00D96DAF">
        <w:rPr>
          <w:rFonts w:ascii="Times New Roman" w:hAnsi="Times New Roman" w:cs="Times New Roman"/>
          <w:sz w:val="24"/>
        </w:rPr>
        <w:t xml:space="preserve">BE </w:t>
      </w:r>
      <w:ins w:id="848" w:author="Johanna Koolemans Beynen" w:date="2020-01-20T22:24:00Z">
        <w:r w:rsidR="005D3CC6">
          <w:rPr>
            <w:rFonts w:ascii="Times New Roman" w:hAnsi="Times New Roman" w:cs="Times New Roman"/>
            <w:sz w:val="24"/>
          </w:rPr>
          <w:t xml:space="preserve">models </w:t>
        </w:r>
      </w:ins>
      <w:r w:rsidRPr="00D96DAF">
        <w:rPr>
          <w:rFonts w:ascii="Times New Roman" w:hAnsi="Times New Roman" w:cs="Times New Roman"/>
          <w:sz w:val="24"/>
        </w:rPr>
        <w:t xml:space="preserve">and the </w:t>
      </w:r>
      <w:r>
        <w:rPr>
          <w:rFonts w:ascii="Times New Roman" w:hAnsi="Times New Roman" w:cs="Times New Roman"/>
          <w:sz w:val="24"/>
        </w:rPr>
        <w:t>DFM</w:t>
      </w:r>
      <w:r w:rsidRPr="00D96DAF">
        <w:rPr>
          <w:rFonts w:ascii="Times New Roman" w:hAnsi="Times New Roman" w:cs="Times New Roman"/>
          <w:sz w:val="24"/>
        </w:rPr>
        <w:t>.</w:t>
      </w:r>
    </w:p>
    <w:p w14:paraId="1696EF09" w14:textId="422E9F24" w:rsidR="00EB1D12" w:rsidRPr="00B7763C" w:rsidRDefault="00EA1363"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Moreover</w:t>
      </w:r>
      <w:r w:rsidR="00D96DAF" w:rsidRPr="00D96DAF">
        <w:rPr>
          <w:rFonts w:ascii="Times New Roman" w:hAnsi="Times New Roman" w:cs="Times New Roman"/>
          <w:sz w:val="24"/>
        </w:rPr>
        <w:t xml:space="preserve">, I find that the forecasts </w:t>
      </w:r>
      <w:del w:id="849" w:author="Johanna Koolemans Beynen" w:date="2020-02-12T21:10:00Z">
        <w:r w:rsidR="00D96DAF" w:rsidRPr="00D96DAF" w:rsidDel="00411F00">
          <w:rPr>
            <w:rFonts w:ascii="Times New Roman" w:hAnsi="Times New Roman" w:cs="Times New Roman"/>
            <w:sz w:val="24"/>
          </w:rPr>
          <w:delText>offered by</w:delText>
        </w:r>
      </w:del>
      <w:ins w:id="850" w:author="Johanna Koolemans Beynen" w:date="2020-02-12T21:10:00Z">
        <w:r w:rsidR="00411F00">
          <w:rPr>
            <w:rFonts w:ascii="Times New Roman" w:hAnsi="Times New Roman" w:cs="Times New Roman"/>
            <w:sz w:val="24"/>
          </w:rPr>
          <w:t>using</w:t>
        </w:r>
      </w:ins>
      <w:r w:rsidR="00D96DAF" w:rsidRPr="00D96DAF">
        <w:rPr>
          <w:rFonts w:ascii="Times New Roman" w:hAnsi="Times New Roman" w:cs="Times New Roman"/>
          <w:sz w:val="24"/>
        </w:rPr>
        <w:t xml:space="preserve"> this average</w:t>
      </w:r>
      <w:r w:rsidR="00AE5479">
        <w:rPr>
          <w:rFonts w:ascii="Times New Roman" w:hAnsi="Times New Roman" w:cs="Times New Roman"/>
          <w:sz w:val="24"/>
        </w:rPr>
        <w:t xml:space="preserve"> of BE</w:t>
      </w:r>
      <w:r w:rsidR="00D96DAF" w:rsidRPr="00D96DAF">
        <w:rPr>
          <w:rFonts w:ascii="Times New Roman" w:hAnsi="Times New Roman" w:cs="Times New Roman"/>
          <w:sz w:val="24"/>
        </w:rPr>
        <w:t xml:space="preserve"> </w:t>
      </w:r>
      <w:ins w:id="851" w:author="Johanna Koolemans Beynen" w:date="2020-01-20T22:22:00Z">
        <w:r w:rsidR="005D3CC6">
          <w:rPr>
            <w:rFonts w:ascii="Times New Roman" w:hAnsi="Times New Roman" w:cs="Times New Roman"/>
            <w:sz w:val="24"/>
          </w:rPr>
          <w:t>mo</w:t>
        </w:r>
      </w:ins>
      <w:ins w:id="852" w:author="Johanna Koolemans Beynen" w:date="2020-01-20T22:23:00Z">
        <w:r w:rsidR="005D3CC6">
          <w:rPr>
            <w:rFonts w:ascii="Times New Roman" w:hAnsi="Times New Roman" w:cs="Times New Roman"/>
            <w:sz w:val="24"/>
          </w:rPr>
          <w:t xml:space="preserve">dels </w:t>
        </w:r>
      </w:ins>
      <w:r w:rsidR="00D96DAF" w:rsidRPr="00D96DAF">
        <w:rPr>
          <w:rFonts w:ascii="Times New Roman" w:hAnsi="Times New Roman" w:cs="Times New Roman"/>
          <w:sz w:val="24"/>
        </w:rPr>
        <w:t xml:space="preserve">are more accurate than those obtained with the mean or median of all the models. </w:t>
      </w:r>
      <w:r w:rsidR="00FC1D35">
        <w:rPr>
          <w:rFonts w:ascii="Times New Roman" w:hAnsi="Times New Roman" w:cs="Times New Roman"/>
          <w:sz w:val="24"/>
        </w:rPr>
        <w:t>Indeed</w:t>
      </w:r>
      <w:r w:rsidR="00D96DAF" w:rsidRPr="00B7763C">
        <w:rPr>
          <w:rFonts w:ascii="Times New Roman" w:hAnsi="Times New Roman" w:cs="Times New Roman"/>
          <w:sz w:val="24"/>
        </w:rPr>
        <w:t xml:space="preserve">, </w:t>
      </w:r>
      <w:r w:rsidR="00AE5479">
        <w:rPr>
          <w:rFonts w:ascii="Times New Roman" w:hAnsi="Times New Roman" w:cs="Times New Roman"/>
          <w:sz w:val="24"/>
        </w:rPr>
        <w:t>those</w:t>
      </w:r>
      <w:r w:rsidR="00D96DAF" w:rsidRPr="00B7763C">
        <w:rPr>
          <w:rFonts w:ascii="Times New Roman" w:hAnsi="Times New Roman" w:cs="Times New Roman"/>
          <w:sz w:val="24"/>
        </w:rPr>
        <w:t xml:space="preserve"> forecasts </w:t>
      </w:r>
      <w:r w:rsidR="00B7763C" w:rsidRPr="00B7763C">
        <w:rPr>
          <w:rFonts w:ascii="Times New Roman" w:hAnsi="Times New Roman" w:cs="Times New Roman"/>
          <w:sz w:val="24"/>
        </w:rPr>
        <w:t>obtained the smallest MSE</w:t>
      </w:r>
      <w:r w:rsidR="00603DD3" w:rsidRPr="00B7763C">
        <w:rPr>
          <w:rFonts w:ascii="Times New Roman" w:hAnsi="Times New Roman" w:cs="Times New Roman"/>
          <w:sz w:val="24"/>
        </w:rPr>
        <w:t xml:space="preserve"> (</w:t>
      </w:r>
      <m:oMath>
        <m:r>
          <w:rPr>
            <w:rFonts w:ascii="Cambria Math" w:hAnsi="Cambria Math" w:cs="Times New Roman"/>
            <w:sz w:val="24"/>
            <w:lang w:val="es-MX"/>
          </w:rPr>
          <m:t>MSE</m:t>
        </m:r>
        <m:r>
          <w:rPr>
            <w:rFonts w:ascii="Cambria Math" w:hAnsi="Cambria Math" w:cs="Times New Roman"/>
            <w:sz w:val="24"/>
          </w:rPr>
          <m:t>=0.026</m:t>
        </m:r>
      </m:oMath>
      <w:r w:rsidR="00603DD3" w:rsidRPr="00B7763C">
        <w:rPr>
          <w:rFonts w:ascii="Times New Roman" w:hAnsi="Times New Roman" w:cs="Times New Roman"/>
          <w:sz w:val="24"/>
        </w:rPr>
        <w:t xml:space="preserve">), </w:t>
      </w:r>
      <w:r w:rsidR="00B7763C" w:rsidRPr="00B7763C">
        <w:rPr>
          <w:rFonts w:ascii="Times New Roman" w:hAnsi="Times New Roman" w:cs="Times New Roman"/>
          <w:sz w:val="24"/>
        </w:rPr>
        <w:t>which implies</w:t>
      </w:r>
      <w:del w:id="853" w:author="Johanna Koolemans Beynen" w:date="2020-02-12T21:11:00Z">
        <w:r w:rsidR="00B7763C" w:rsidRPr="00B7763C" w:rsidDel="00411F00">
          <w:rPr>
            <w:rFonts w:ascii="Times New Roman" w:hAnsi="Times New Roman" w:cs="Times New Roman"/>
            <w:sz w:val="24"/>
          </w:rPr>
          <w:delText xml:space="preserve"> that,</w:delText>
        </w:r>
      </w:del>
      <w:r w:rsidR="00B7763C" w:rsidRPr="00B7763C">
        <w:rPr>
          <w:rFonts w:ascii="Times New Roman" w:hAnsi="Times New Roman" w:cs="Times New Roman"/>
          <w:sz w:val="24"/>
        </w:rPr>
        <w:t xml:space="preserve"> </w:t>
      </w:r>
      <w:del w:id="854" w:author="Johanna Koolemans Beynen" w:date="2020-02-12T21:11:00Z">
        <w:r w:rsidR="00B7763C" w:rsidRPr="00B7763C" w:rsidDel="00411F00">
          <w:rPr>
            <w:rFonts w:ascii="Times New Roman" w:hAnsi="Times New Roman" w:cs="Times New Roman"/>
            <w:sz w:val="24"/>
          </w:rPr>
          <w:delText xml:space="preserve">in general terms, </w:delText>
        </w:r>
        <w:r w:rsidR="00FC1D35" w:rsidDel="00411F00">
          <w:rPr>
            <w:rFonts w:ascii="Times New Roman" w:hAnsi="Times New Roman" w:cs="Times New Roman"/>
            <w:sz w:val="24"/>
          </w:rPr>
          <w:delText xml:space="preserve">it </w:delText>
        </w:r>
        <w:r w:rsidR="00FC1D35" w:rsidRPr="00B7763C" w:rsidDel="00411F00">
          <w:rPr>
            <w:rFonts w:ascii="Times New Roman" w:hAnsi="Times New Roman" w:cs="Times New Roman"/>
            <w:sz w:val="24"/>
          </w:rPr>
          <w:delText xml:space="preserve">is obtained </w:delText>
        </w:r>
      </w:del>
      <w:r w:rsidR="00B7763C" w:rsidRPr="00B7763C">
        <w:rPr>
          <w:rFonts w:ascii="Times New Roman" w:hAnsi="Times New Roman" w:cs="Times New Roman"/>
          <w:sz w:val="24"/>
        </w:rPr>
        <w:t xml:space="preserve">an error of 14 hundredths </w:t>
      </w:r>
      <w:ins w:id="855" w:author="Johanna Koolemans Beynen" w:date="2020-02-12T21:12:00Z">
        <w:r w:rsidR="00411F00">
          <w:rPr>
            <w:rFonts w:ascii="Times New Roman" w:hAnsi="Times New Roman" w:cs="Times New Roman"/>
            <w:sz w:val="24"/>
          </w:rPr>
          <w:t>compared to</w:t>
        </w:r>
      </w:ins>
      <w:del w:id="856" w:author="Johanna Koolemans Beynen" w:date="2020-02-12T21:12:00Z">
        <w:r w:rsidR="00FC1D35" w:rsidDel="00411F00">
          <w:rPr>
            <w:rFonts w:ascii="Times New Roman" w:hAnsi="Times New Roman" w:cs="Times New Roman"/>
            <w:sz w:val="24"/>
          </w:rPr>
          <w:delText>from</w:delText>
        </w:r>
      </w:del>
      <w:r w:rsidR="00B7763C" w:rsidRPr="00B7763C">
        <w:rPr>
          <w:rFonts w:ascii="Times New Roman" w:hAnsi="Times New Roman" w:cs="Times New Roman"/>
          <w:sz w:val="24"/>
        </w:rPr>
        <w:t xml:space="preserve"> the </w:t>
      </w:r>
      <w:ins w:id="857" w:author="Johanna Koolemans Beynen" w:date="2020-02-12T21:12:00Z">
        <w:r w:rsidR="00411F00">
          <w:rPr>
            <w:rFonts w:ascii="Times New Roman" w:hAnsi="Times New Roman" w:cs="Times New Roman"/>
            <w:sz w:val="24"/>
          </w:rPr>
          <w:t xml:space="preserve">observed </w:t>
        </w:r>
      </w:ins>
      <w:r w:rsidR="00B7763C" w:rsidRPr="00B7763C">
        <w:rPr>
          <w:rFonts w:ascii="Times New Roman" w:hAnsi="Times New Roman" w:cs="Times New Roman"/>
          <w:sz w:val="24"/>
        </w:rPr>
        <w:t xml:space="preserve">seasonally adjusted quarterly </w:t>
      </w:r>
      <w:r w:rsidR="00FC1D35">
        <w:rPr>
          <w:rFonts w:ascii="Times New Roman" w:hAnsi="Times New Roman" w:cs="Times New Roman"/>
          <w:sz w:val="24"/>
        </w:rPr>
        <w:t>GDP growth</w:t>
      </w:r>
      <w:r w:rsidR="00883903">
        <w:rPr>
          <w:rFonts w:ascii="Times New Roman" w:hAnsi="Times New Roman" w:cs="Times New Roman"/>
          <w:sz w:val="24"/>
        </w:rPr>
        <w:t xml:space="preserve"> </w:t>
      </w:r>
      <w:del w:id="858" w:author="Johanna Koolemans Beynen" w:date="2020-02-12T21:12:00Z">
        <w:r w:rsidR="00883903" w:rsidDel="00411F00">
          <w:rPr>
            <w:rFonts w:ascii="Times New Roman" w:hAnsi="Times New Roman" w:cs="Times New Roman"/>
            <w:sz w:val="24"/>
          </w:rPr>
          <w:delText xml:space="preserve">observed </w:delText>
        </w:r>
      </w:del>
      <w:r w:rsidR="00883903">
        <w:rPr>
          <w:rFonts w:ascii="Times New Roman" w:hAnsi="Times New Roman" w:cs="Times New Roman"/>
          <w:sz w:val="24"/>
        </w:rPr>
        <w:t>(Table 5</w:t>
      </w:r>
      <w:r w:rsidR="00B7763C" w:rsidRPr="00B7763C">
        <w:rPr>
          <w:rFonts w:ascii="Times New Roman" w:hAnsi="Times New Roman" w:cs="Times New Roman"/>
          <w:sz w:val="24"/>
        </w:rPr>
        <w:t>). Based on these</w:t>
      </w:r>
      <w:ins w:id="859" w:author="Johanna Koolemans Beynen" w:date="2020-02-12T21:12:00Z">
        <w:r w:rsidR="00411F00">
          <w:rPr>
            <w:rFonts w:ascii="Times New Roman" w:hAnsi="Times New Roman" w:cs="Times New Roman"/>
            <w:sz w:val="24"/>
          </w:rPr>
          <w:t xml:space="preserve"> </w:t>
        </w:r>
      </w:ins>
      <w:del w:id="860" w:author="Johanna Koolemans Beynen" w:date="2020-02-12T21:12:00Z">
        <w:r w:rsidR="00B7763C" w:rsidRPr="00B7763C" w:rsidDel="00411F00">
          <w:rPr>
            <w:rFonts w:ascii="Times New Roman" w:hAnsi="Times New Roman" w:cs="Times New Roman"/>
            <w:sz w:val="24"/>
          </w:rPr>
          <w:delText xml:space="preserve"> </w:delText>
        </w:r>
      </w:del>
      <w:r w:rsidR="00B7763C" w:rsidRPr="00B7763C">
        <w:rPr>
          <w:rFonts w:ascii="Times New Roman" w:hAnsi="Times New Roman" w:cs="Times New Roman"/>
          <w:sz w:val="24"/>
        </w:rPr>
        <w:t xml:space="preserve">results, I conclude that the average of the BE </w:t>
      </w:r>
      <w:ins w:id="861" w:author="Johanna Koolemans Beynen" w:date="2020-01-20T22:22:00Z">
        <w:r w:rsidR="005D3CC6">
          <w:rPr>
            <w:rFonts w:ascii="Times New Roman" w:hAnsi="Times New Roman" w:cs="Times New Roman"/>
            <w:sz w:val="24"/>
          </w:rPr>
          <w:t xml:space="preserve">models </w:t>
        </w:r>
      </w:ins>
      <w:r w:rsidR="00B7763C" w:rsidRPr="00B7763C">
        <w:rPr>
          <w:rFonts w:ascii="Times New Roman" w:hAnsi="Times New Roman" w:cs="Times New Roman"/>
          <w:sz w:val="24"/>
        </w:rPr>
        <w:t xml:space="preserve">is the best predictor of quarterly GDP </w:t>
      </w:r>
      <w:del w:id="862" w:author="Johanna Koolemans Beynen" w:date="2020-02-12T21:12:00Z">
        <w:r w:rsidR="00B7763C" w:rsidRPr="00B7763C" w:rsidDel="00411F00">
          <w:rPr>
            <w:rFonts w:ascii="Times New Roman" w:hAnsi="Times New Roman" w:cs="Times New Roman"/>
            <w:sz w:val="24"/>
          </w:rPr>
          <w:delText xml:space="preserve">among </w:delText>
        </w:r>
      </w:del>
      <w:ins w:id="863" w:author="Johanna Koolemans Beynen" w:date="2020-02-12T21:12:00Z">
        <w:r w:rsidR="00411F00">
          <w:rPr>
            <w:rFonts w:ascii="Times New Roman" w:hAnsi="Times New Roman" w:cs="Times New Roman"/>
            <w:sz w:val="24"/>
          </w:rPr>
          <w:t>of</w:t>
        </w:r>
        <w:r w:rsidR="00411F00" w:rsidRPr="00B7763C">
          <w:rPr>
            <w:rFonts w:ascii="Times New Roman" w:hAnsi="Times New Roman" w:cs="Times New Roman"/>
            <w:sz w:val="24"/>
          </w:rPr>
          <w:t xml:space="preserve"> </w:t>
        </w:r>
      </w:ins>
      <w:r w:rsidR="00B7763C" w:rsidRPr="00B7763C">
        <w:rPr>
          <w:rFonts w:ascii="Times New Roman" w:hAnsi="Times New Roman" w:cs="Times New Roman"/>
          <w:sz w:val="24"/>
        </w:rPr>
        <w:t xml:space="preserve">the </w:t>
      </w:r>
      <w:del w:id="864" w:author="Johanna Koolemans Beynen" w:date="2020-02-12T21:13:00Z">
        <w:r w:rsidR="00FC1D35" w:rsidDel="00411F00">
          <w:rPr>
            <w:rFonts w:ascii="Times New Roman" w:hAnsi="Times New Roman" w:cs="Times New Roman"/>
            <w:sz w:val="24"/>
          </w:rPr>
          <w:delText>analyzed</w:delText>
        </w:r>
        <w:r w:rsidR="00B7763C" w:rsidRPr="00B7763C" w:rsidDel="00411F00">
          <w:rPr>
            <w:rFonts w:ascii="Times New Roman" w:hAnsi="Times New Roman" w:cs="Times New Roman"/>
            <w:sz w:val="24"/>
          </w:rPr>
          <w:delText xml:space="preserve"> </w:delText>
        </w:r>
      </w:del>
      <w:r w:rsidR="00B7763C" w:rsidRPr="00B7763C">
        <w:rPr>
          <w:rFonts w:ascii="Times New Roman" w:hAnsi="Times New Roman" w:cs="Times New Roman"/>
          <w:sz w:val="24"/>
        </w:rPr>
        <w:t>models</w:t>
      </w:r>
      <w:ins w:id="865" w:author="Johanna Koolemans Beynen" w:date="2020-02-12T21:13:00Z">
        <w:r w:rsidR="00411F00" w:rsidRPr="00411F00">
          <w:rPr>
            <w:rFonts w:ascii="Times New Roman" w:hAnsi="Times New Roman" w:cs="Times New Roman"/>
            <w:sz w:val="24"/>
          </w:rPr>
          <w:t xml:space="preserve"> </w:t>
        </w:r>
        <w:r w:rsidR="00411F00">
          <w:rPr>
            <w:rFonts w:ascii="Times New Roman" w:hAnsi="Times New Roman" w:cs="Times New Roman"/>
            <w:sz w:val="24"/>
          </w:rPr>
          <w:t>analyzed</w:t>
        </w:r>
      </w:ins>
      <w:r w:rsidR="00603DD3" w:rsidRPr="00B7763C">
        <w:rPr>
          <w:rFonts w:ascii="Times New Roman" w:hAnsi="Times New Roman" w:cs="Times New Roman"/>
          <w:sz w:val="24"/>
        </w:rPr>
        <w:t>.</w:t>
      </w:r>
      <w:ins w:id="866" w:author="Johanna Koolemans Beynen" w:date="2020-02-12T21:13:00Z">
        <w:r w:rsidR="00411F00" w:rsidRPr="00411F00">
          <w:rPr>
            <w:rFonts w:ascii="Times New Roman" w:hAnsi="Times New Roman" w:cs="Times New Roman"/>
            <w:sz w:val="24"/>
          </w:rPr>
          <w:t xml:space="preserve"> </w:t>
        </w:r>
      </w:ins>
    </w:p>
    <w:tbl>
      <w:tblPr>
        <w:tblW w:w="8956" w:type="dxa"/>
        <w:jc w:val="center"/>
        <w:tblLook w:val="04A0" w:firstRow="1" w:lastRow="0" w:firstColumn="1" w:lastColumn="0" w:noHBand="0" w:noVBand="1"/>
      </w:tblPr>
      <w:tblGrid>
        <w:gridCol w:w="1017"/>
        <w:gridCol w:w="846"/>
        <w:gridCol w:w="885"/>
        <w:gridCol w:w="888"/>
        <w:gridCol w:w="850"/>
        <w:gridCol w:w="888"/>
        <w:gridCol w:w="846"/>
        <w:gridCol w:w="871"/>
        <w:gridCol w:w="977"/>
        <w:gridCol w:w="888"/>
      </w:tblGrid>
      <w:tr w:rsidR="00EB1D12" w:rsidRPr="00EB1D12" w14:paraId="0433AF34" w14:textId="77777777" w:rsidTr="00EB1D12">
        <w:trPr>
          <w:trHeight w:val="330"/>
          <w:jc w:val="center"/>
        </w:trPr>
        <w:tc>
          <w:tcPr>
            <w:tcW w:w="8956" w:type="dxa"/>
            <w:gridSpan w:val="10"/>
            <w:tcBorders>
              <w:top w:val="nil"/>
              <w:left w:val="nil"/>
              <w:bottom w:val="double" w:sz="6" w:space="0" w:color="auto"/>
              <w:right w:val="nil"/>
            </w:tcBorders>
            <w:shd w:val="clear" w:color="auto" w:fill="auto"/>
            <w:noWrap/>
            <w:vAlign w:val="bottom"/>
            <w:hideMark/>
          </w:tcPr>
          <w:p w14:paraId="375CF51A" w14:textId="77777777" w:rsidR="00EB1D12" w:rsidRPr="00EB1D12" w:rsidRDefault="00EB1D12" w:rsidP="00EB1D12">
            <w:pPr>
              <w:spacing w:after="0" w:line="240" w:lineRule="auto"/>
              <w:jc w:val="center"/>
              <w:rPr>
                <w:rFonts w:ascii="Times New Roman" w:eastAsia="Times New Roman" w:hAnsi="Times New Roman" w:cs="Times New Roman"/>
                <w:b/>
                <w:bCs/>
                <w:color w:val="000000"/>
              </w:rPr>
            </w:pPr>
            <w:r w:rsidRPr="00EB1D12">
              <w:rPr>
                <w:rFonts w:ascii="Times New Roman" w:eastAsia="Times New Roman" w:hAnsi="Times New Roman" w:cs="Times New Roman"/>
                <w:b/>
                <w:bCs/>
                <w:color w:val="000000"/>
              </w:rPr>
              <w:t>Table 5</w:t>
            </w:r>
            <w:del w:id="867" w:author="Johanna Koolemans Beynen" w:date="2020-02-21T15:54:00Z">
              <w:r w:rsidRPr="00EB1D12" w:rsidDel="007E64F1">
                <w:rPr>
                  <w:rFonts w:ascii="Times New Roman" w:eastAsia="Times New Roman" w:hAnsi="Times New Roman" w:cs="Times New Roman"/>
                  <w:b/>
                  <w:bCs/>
                  <w:color w:val="000000"/>
                </w:rPr>
                <w:delText>.</w:delText>
              </w:r>
            </w:del>
            <w:r w:rsidRPr="00EB1D12">
              <w:rPr>
                <w:rFonts w:ascii="Times New Roman" w:eastAsia="Times New Roman" w:hAnsi="Times New Roman" w:cs="Times New Roman"/>
                <w:b/>
                <w:bCs/>
                <w:color w:val="000000"/>
              </w:rPr>
              <w:t xml:space="preserve"> Forecast Errors (from 2009-I to 2016-II)</w:t>
            </w:r>
          </w:p>
        </w:tc>
      </w:tr>
      <w:tr w:rsidR="00EB1D12" w:rsidRPr="00EB1D12" w14:paraId="4EF3C0A0" w14:textId="77777777" w:rsidTr="00EB1D12">
        <w:trPr>
          <w:trHeight w:val="330"/>
          <w:jc w:val="center"/>
        </w:trPr>
        <w:tc>
          <w:tcPr>
            <w:tcW w:w="1017" w:type="dxa"/>
            <w:tcBorders>
              <w:top w:val="nil"/>
              <w:left w:val="nil"/>
              <w:bottom w:val="single" w:sz="4" w:space="0" w:color="auto"/>
              <w:right w:val="nil"/>
            </w:tcBorders>
            <w:shd w:val="clear" w:color="auto" w:fill="auto"/>
            <w:noWrap/>
            <w:vAlign w:val="center"/>
            <w:hideMark/>
          </w:tcPr>
          <w:p w14:paraId="4DD51FAD"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Criterion</w:t>
            </w:r>
          </w:p>
        </w:tc>
        <w:tc>
          <w:tcPr>
            <w:tcW w:w="846" w:type="dxa"/>
            <w:tcBorders>
              <w:top w:val="nil"/>
              <w:left w:val="nil"/>
              <w:bottom w:val="single" w:sz="4" w:space="0" w:color="auto"/>
              <w:right w:val="nil"/>
            </w:tcBorders>
            <w:shd w:val="clear" w:color="auto" w:fill="auto"/>
            <w:vAlign w:val="center"/>
            <w:hideMark/>
          </w:tcPr>
          <w:p w14:paraId="042D1C1F"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AR</w:t>
            </w:r>
          </w:p>
        </w:tc>
        <w:tc>
          <w:tcPr>
            <w:tcW w:w="885" w:type="dxa"/>
            <w:tcBorders>
              <w:top w:val="nil"/>
              <w:left w:val="nil"/>
              <w:bottom w:val="single" w:sz="4" w:space="0" w:color="auto"/>
              <w:right w:val="nil"/>
            </w:tcBorders>
            <w:shd w:val="clear" w:color="auto" w:fill="auto"/>
            <w:vAlign w:val="center"/>
            <w:hideMark/>
          </w:tcPr>
          <w:p w14:paraId="519C96CB"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PCA1</w:t>
            </w:r>
          </w:p>
        </w:tc>
        <w:tc>
          <w:tcPr>
            <w:tcW w:w="888" w:type="dxa"/>
            <w:tcBorders>
              <w:top w:val="nil"/>
              <w:left w:val="nil"/>
              <w:bottom w:val="single" w:sz="4" w:space="0" w:color="auto"/>
              <w:right w:val="nil"/>
            </w:tcBorders>
            <w:shd w:val="clear" w:color="auto" w:fill="auto"/>
            <w:vAlign w:val="center"/>
            <w:hideMark/>
          </w:tcPr>
          <w:p w14:paraId="7F51D929"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PCA2</w:t>
            </w:r>
          </w:p>
        </w:tc>
        <w:tc>
          <w:tcPr>
            <w:tcW w:w="850" w:type="dxa"/>
            <w:tcBorders>
              <w:top w:val="nil"/>
              <w:left w:val="nil"/>
              <w:bottom w:val="single" w:sz="4" w:space="0" w:color="auto"/>
              <w:right w:val="nil"/>
            </w:tcBorders>
            <w:shd w:val="clear" w:color="auto" w:fill="auto"/>
            <w:vAlign w:val="center"/>
            <w:hideMark/>
          </w:tcPr>
          <w:p w14:paraId="0204FDE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DFM</w:t>
            </w:r>
          </w:p>
        </w:tc>
        <w:tc>
          <w:tcPr>
            <w:tcW w:w="888" w:type="dxa"/>
            <w:tcBorders>
              <w:top w:val="nil"/>
              <w:left w:val="nil"/>
              <w:bottom w:val="single" w:sz="4" w:space="0" w:color="auto"/>
              <w:right w:val="nil"/>
            </w:tcBorders>
            <w:shd w:val="clear" w:color="auto" w:fill="auto"/>
            <w:vAlign w:val="center"/>
            <w:hideMark/>
          </w:tcPr>
          <w:p w14:paraId="148DFC50"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BE1</w:t>
            </w:r>
          </w:p>
        </w:tc>
        <w:tc>
          <w:tcPr>
            <w:tcW w:w="846" w:type="dxa"/>
            <w:tcBorders>
              <w:top w:val="nil"/>
              <w:left w:val="nil"/>
              <w:bottom w:val="single" w:sz="4" w:space="0" w:color="auto"/>
              <w:right w:val="nil"/>
            </w:tcBorders>
            <w:shd w:val="clear" w:color="auto" w:fill="auto"/>
            <w:vAlign w:val="center"/>
            <w:hideMark/>
          </w:tcPr>
          <w:p w14:paraId="261537A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BE2</w:t>
            </w:r>
          </w:p>
        </w:tc>
        <w:tc>
          <w:tcPr>
            <w:tcW w:w="871" w:type="dxa"/>
            <w:tcBorders>
              <w:top w:val="nil"/>
              <w:left w:val="nil"/>
              <w:bottom w:val="single" w:sz="4" w:space="0" w:color="auto"/>
              <w:right w:val="nil"/>
            </w:tcBorders>
            <w:shd w:val="clear" w:color="auto" w:fill="auto"/>
            <w:vAlign w:val="center"/>
            <w:hideMark/>
          </w:tcPr>
          <w:p w14:paraId="17058B37"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w:t>
            </w:r>
          </w:p>
        </w:tc>
        <w:tc>
          <w:tcPr>
            <w:tcW w:w="977" w:type="dxa"/>
            <w:tcBorders>
              <w:top w:val="nil"/>
              <w:left w:val="nil"/>
              <w:bottom w:val="single" w:sz="4" w:space="0" w:color="auto"/>
              <w:right w:val="nil"/>
            </w:tcBorders>
            <w:shd w:val="clear" w:color="auto" w:fill="auto"/>
            <w:vAlign w:val="center"/>
            <w:hideMark/>
          </w:tcPr>
          <w:p w14:paraId="4ABA8CA1"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Median</w:t>
            </w:r>
          </w:p>
        </w:tc>
        <w:tc>
          <w:tcPr>
            <w:tcW w:w="888" w:type="dxa"/>
            <w:tcBorders>
              <w:top w:val="nil"/>
              <w:left w:val="nil"/>
              <w:bottom w:val="single" w:sz="4" w:space="0" w:color="auto"/>
              <w:right w:val="nil"/>
            </w:tcBorders>
            <w:shd w:val="clear" w:color="auto" w:fill="auto"/>
            <w:vAlign w:val="center"/>
            <w:hideMark/>
          </w:tcPr>
          <w:p w14:paraId="71B1D98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 BE</w:t>
            </w:r>
          </w:p>
        </w:tc>
      </w:tr>
      <w:tr w:rsidR="00EB1D12" w:rsidRPr="00EB1D12" w14:paraId="3C307F50"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7831A233"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BIAS</w:t>
            </w:r>
          </w:p>
        </w:tc>
        <w:tc>
          <w:tcPr>
            <w:tcW w:w="846" w:type="dxa"/>
            <w:tcBorders>
              <w:top w:val="nil"/>
              <w:left w:val="nil"/>
              <w:bottom w:val="nil"/>
              <w:right w:val="nil"/>
            </w:tcBorders>
            <w:shd w:val="clear" w:color="auto" w:fill="auto"/>
            <w:noWrap/>
            <w:vAlign w:val="center"/>
            <w:hideMark/>
          </w:tcPr>
          <w:p w14:paraId="232863D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c>
          <w:tcPr>
            <w:tcW w:w="885" w:type="dxa"/>
            <w:tcBorders>
              <w:top w:val="nil"/>
              <w:left w:val="nil"/>
              <w:bottom w:val="nil"/>
              <w:right w:val="nil"/>
            </w:tcBorders>
            <w:shd w:val="clear" w:color="auto" w:fill="auto"/>
            <w:noWrap/>
            <w:vAlign w:val="center"/>
            <w:hideMark/>
          </w:tcPr>
          <w:p w14:paraId="5F8AAC0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0.295</w:t>
            </w:r>
          </w:p>
        </w:tc>
        <w:tc>
          <w:tcPr>
            <w:tcW w:w="888" w:type="dxa"/>
            <w:tcBorders>
              <w:top w:val="nil"/>
              <w:left w:val="nil"/>
              <w:bottom w:val="nil"/>
              <w:right w:val="nil"/>
            </w:tcBorders>
            <w:shd w:val="clear" w:color="auto" w:fill="auto"/>
            <w:noWrap/>
            <w:vAlign w:val="center"/>
            <w:hideMark/>
          </w:tcPr>
          <w:p w14:paraId="65F69DF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-0.146</w:t>
            </w:r>
          </w:p>
        </w:tc>
        <w:tc>
          <w:tcPr>
            <w:tcW w:w="850" w:type="dxa"/>
            <w:tcBorders>
              <w:top w:val="nil"/>
              <w:left w:val="nil"/>
              <w:bottom w:val="nil"/>
              <w:right w:val="nil"/>
            </w:tcBorders>
            <w:shd w:val="clear" w:color="auto" w:fill="auto"/>
            <w:noWrap/>
            <w:vAlign w:val="center"/>
            <w:hideMark/>
          </w:tcPr>
          <w:p w14:paraId="4116547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0.035</w:t>
            </w:r>
          </w:p>
        </w:tc>
        <w:tc>
          <w:tcPr>
            <w:tcW w:w="888" w:type="dxa"/>
            <w:tcBorders>
              <w:top w:val="nil"/>
              <w:left w:val="nil"/>
              <w:bottom w:val="nil"/>
              <w:right w:val="nil"/>
            </w:tcBorders>
            <w:shd w:val="clear" w:color="auto" w:fill="auto"/>
            <w:noWrap/>
            <w:vAlign w:val="center"/>
            <w:hideMark/>
          </w:tcPr>
          <w:p w14:paraId="10B2FCE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-0.003</w:t>
            </w:r>
          </w:p>
        </w:tc>
        <w:tc>
          <w:tcPr>
            <w:tcW w:w="846" w:type="dxa"/>
            <w:tcBorders>
              <w:top w:val="nil"/>
              <w:left w:val="nil"/>
              <w:bottom w:val="nil"/>
              <w:right w:val="nil"/>
            </w:tcBorders>
            <w:shd w:val="clear" w:color="auto" w:fill="auto"/>
            <w:noWrap/>
            <w:vAlign w:val="center"/>
            <w:hideMark/>
          </w:tcPr>
          <w:p w14:paraId="3D9CC8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0.000</w:t>
            </w:r>
          </w:p>
        </w:tc>
        <w:tc>
          <w:tcPr>
            <w:tcW w:w="871" w:type="dxa"/>
            <w:tcBorders>
              <w:top w:val="nil"/>
              <w:left w:val="nil"/>
              <w:bottom w:val="nil"/>
              <w:right w:val="nil"/>
            </w:tcBorders>
            <w:shd w:val="clear" w:color="auto" w:fill="auto"/>
            <w:noWrap/>
            <w:vAlign w:val="center"/>
            <w:hideMark/>
          </w:tcPr>
          <w:p w14:paraId="42CCE10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0.036</w:t>
            </w:r>
          </w:p>
        </w:tc>
        <w:tc>
          <w:tcPr>
            <w:tcW w:w="977" w:type="dxa"/>
            <w:tcBorders>
              <w:top w:val="nil"/>
              <w:left w:val="nil"/>
              <w:bottom w:val="nil"/>
              <w:right w:val="nil"/>
            </w:tcBorders>
            <w:shd w:val="clear" w:color="auto" w:fill="auto"/>
            <w:noWrap/>
            <w:vAlign w:val="center"/>
            <w:hideMark/>
          </w:tcPr>
          <w:p w14:paraId="48E2C85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0.015</w:t>
            </w:r>
          </w:p>
        </w:tc>
        <w:tc>
          <w:tcPr>
            <w:tcW w:w="888" w:type="dxa"/>
            <w:tcBorders>
              <w:top w:val="nil"/>
              <w:left w:val="nil"/>
              <w:bottom w:val="nil"/>
              <w:right w:val="nil"/>
            </w:tcBorders>
            <w:shd w:val="clear" w:color="auto" w:fill="auto"/>
            <w:noWrap/>
            <w:vAlign w:val="center"/>
            <w:hideMark/>
          </w:tcPr>
          <w:p w14:paraId="3F2CFE9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r>
      <w:tr w:rsidR="00EB1D12" w:rsidRPr="00EB1D12" w14:paraId="1AA1006E"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B90F555"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MAE</w:t>
            </w:r>
          </w:p>
        </w:tc>
        <w:tc>
          <w:tcPr>
            <w:tcW w:w="846" w:type="dxa"/>
            <w:tcBorders>
              <w:top w:val="nil"/>
              <w:left w:val="nil"/>
              <w:bottom w:val="nil"/>
              <w:right w:val="nil"/>
            </w:tcBorders>
            <w:shd w:val="clear" w:color="auto" w:fill="auto"/>
            <w:noWrap/>
            <w:vAlign w:val="center"/>
            <w:hideMark/>
          </w:tcPr>
          <w:p w14:paraId="73208C7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0.550</w:t>
            </w:r>
          </w:p>
        </w:tc>
        <w:tc>
          <w:tcPr>
            <w:tcW w:w="885" w:type="dxa"/>
            <w:tcBorders>
              <w:top w:val="nil"/>
              <w:left w:val="nil"/>
              <w:bottom w:val="nil"/>
              <w:right w:val="nil"/>
            </w:tcBorders>
            <w:shd w:val="clear" w:color="auto" w:fill="auto"/>
            <w:noWrap/>
            <w:vAlign w:val="center"/>
            <w:hideMark/>
          </w:tcPr>
          <w:p w14:paraId="42BA12E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0.546</w:t>
            </w:r>
          </w:p>
        </w:tc>
        <w:tc>
          <w:tcPr>
            <w:tcW w:w="888" w:type="dxa"/>
            <w:tcBorders>
              <w:top w:val="nil"/>
              <w:left w:val="nil"/>
              <w:bottom w:val="nil"/>
              <w:right w:val="nil"/>
            </w:tcBorders>
            <w:shd w:val="clear" w:color="auto" w:fill="auto"/>
            <w:noWrap/>
            <w:vAlign w:val="center"/>
            <w:hideMark/>
          </w:tcPr>
          <w:p w14:paraId="777478BD"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0.555</w:t>
            </w:r>
          </w:p>
        </w:tc>
        <w:tc>
          <w:tcPr>
            <w:tcW w:w="850" w:type="dxa"/>
            <w:tcBorders>
              <w:top w:val="nil"/>
              <w:left w:val="nil"/>
              <w:bottom w:val="nil"/>
              <w:right w:val="nil"/>
            </w:tcBorders>
            <w:shd w:val="clear" w:color="auto" w:fill="auto"/>
            <w:noWrap/>
            <w:vAlign w:val="center"/>
            <w:hideMark/>
          </w:tcPr>
          <w:p w14:paraId="4A48F3C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0.243</w:t>
            </w:r>
          </w:p>
        </w:tc>
        <w:tc>
          <w:tcPr>
            <w:tcW w:w="888" w:type="dxa"/>
            <w:tcBorders>
              <w:top w:val="nil"/>
              <w:left w:val="nil"/>
              <w:bottom w:val="nil"/>
              <w:right w:val="nil"/>
            </w:tcBorders>
            <w:shd w:val="clear" w:color="auto" w:fill="auto"/>
            <w:noWrap/>
            <w:vAlign w:val="center"/>
            <w:hideMark/>
          </w:tcPr>
          <w:p w14:paraId="6BBD02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0.168</w:t>
            </w:r>
          </w:p>
        </w:tc>
        <w:tc>
          <w:tcPr>
            <w:tcW w:w="846" w:type="dxa"/>
            <w:tcBorders>
              <w:top w:val="nil"/>
              <w:left w:val="nil"/>
              <w:bottom w:val="nil"/>
              <w:right w:val="nil"/>
            </w:tcBorders>
            <w:shd w:val="clear" w:color="auto" w:fill="auto"/>
            <w:noWrap/>
            <w:vAlign w:val="center"/>
            <w:hideMark/>
          </w:tcPr>
          <w:p w14:paraId="4D1E162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0.174</w:t>
            </w:r>
          </w:p>
        </w:tc>
        <w:tc>
          <w:tcPr>
            <w:tcW w:w="871" w:type="dxa"/>
            <w:tcBorders>
              <w:top w:val="nil"/>
              <w:left w:val="nil"/>
              <w:bottom w:val="nil"/>
              <w:right w:val="nil"/>
            </w:tcBorders>
            <w:shd w:val="clear" w:color="auto" w:fill="auto"/>
            <w:noWrap/>
            <w:vAlign w:val="center"/>
            <w:hideMark/>
          </w:tcPr>
          <w:p w14:paraId="164395FB"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0.248</w:t>
            </w:r>
          </w:p>
        </w:tc>
        <w:tc>
          <w:tcPr>
            <w:tcW w:w="977" w:type="dxa"/>
            <w:tcBorders>
              <w:top w:val="nil"/>
              <w:left w:val="nil"/>
              <w:bottom w:val="nil"/>
              <w:right w:val="nil"/>
            </w:tcBorders>
            <w:shd w:val="clear" w:color="auto" w:fill="auto"/>
            <w:noWrap/>
            <w:vAlign w:val="center"/>
            <w:hideMark/>
          </w:tcPr>
          <w:p w14:paraId="39DD752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0.165</w:t>
            </w:r>
          </w:p>
        </w:tc>
        <w:tc>
          <w:tcPr>
            <w:tcW w:w="888" w:type="dxa"/>
            <w:tcBorders>
              <w:top w:val="nil"/>
              <w:left w:val="nil"/>
              <w:bottom w:val="nil"/>
              <w:right w:val="nil"/>
            </w:tcBorders>
            <w:shd w:val="clear" w:color="auto" w:fill="auto"/>
            <w:noWrap/>
            <w:vAlign w:val="center"/>
            <w:hideMark/>
          </w:tcPr>
          <w:p w14:paraId="7FE54BF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0.136</w:t>
            </w:r>
          </w:p>
        </w:tc>
      </w:tr>
      <w:tr w:rsidR="00EB1D12" w:rsidRPr="00EB1D12" w14:paraId="6673E043"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D9A356F"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MSE</w:t>
            </w:r>
          </w:p>
        </w:tc>
        <w:tc>
          <w:tcPr>
            <w:tcW w:w="846" w:type="dxa"/>
            <w:tcBorders>
              <w:top w:val="nil"/>
              <w:left w:val="nil"/>
              <w:bottom w:val="nil"/>
              <w:right w:val="nil"/>
            </w:tcBorders>
            <w:shd w:val="clear" w:color="auto" w:fill="auto"/>
            <w:noWrap/>
            <w:vAlign w:val="center"/>
            <w:hideMark/>
          </w:tcPr>
          <w:p w14:paraId="1000A304"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0.808</w:t>
            </w:r>
          </w:p>
        </w:tc>
        <w:tc>
          <w:tcPr>
            <w:tcW w:w="885" w:type="dxa"/>
            <w:tcBorders>
              <w:top w:val="nil"/>
              <w:left w:val="nil"/>
              <w:bottom w:val="nil"/>
              <w:right w:val="nil"/>
            </w:tcBorders>
            <w:shd w:val="clear" w:color="auto" w:fill="auto"/>
            <w:noWrap/>
            <w:vAlign w:val="center"/>
            <w:hideMark/>
          </w:tcPr>
          <w:p w14:paraId="037A9312"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0.665</w:t>
            </w:r>
          </w:p>
        </w:tc>
        <w:tc>
          <w:tcPr>
            <w:tcW w:w="888" w:type="dxa"/>
            <w:tcBorders>
              <w:top w:val="nil"/>
              <w:left w:val="nil"/>
              <w:bottom w:val="nil"/>
              <w:right w:val="nil"/>
            </w:tcBorders>
            <w:shd w:val="clear" w:color="auto" w:fill="auto"/>
            <w:noWrap/>
            <w:vAlign w:val="center"/>
            <w:hideMark/>
          </w:tcPr>
          <w:p w14:paraId="1068B90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0.542</w:t>
            </w:r>
          </w:p>
        </w:tc>
        <w:tc>
          <w:tcPr>
            <w:tcW w:w="850" w:type="dxa"/>
            <w:tcBorders>
              <w:top w:val="nil"/>
              <w:left w:val="nil"/>
              <w:bottom w:val="nil"/>
              <w:right w:val="nil"/>
            </w:tcBorders>
            <w:shd w:val="clear" w:color="auto" w:fill="auto"/>
            <w:noWrap/>
            <w:vAlign w:val="center"/>
            <w:hideMark/>
          </w:tcPr>
          <w:p w14:paraId="1C8E66A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0.120</w:t>
            </w:r>
          </w:p>
        </w:tc>
        <w:tc>
          <w:tcPr>
            <w:tcW w:w="888" w:type="dxa"/>
            <w:tcBorders>
              <w:top w:val="nil"/>
              <w:left w:val="nil"/>
              <w:bottom w:val="nil"/>
              <w:right w:val="nil"/>
            </w:tcBorders>
            <w:shd w:val="clear" w:color="auto" w:fill="auto"/>
            <w:noWrap/>
            <w:vAlign w:val="center"/>
            <w:hideMark/>
          </w:tcPr>
          <w:p w14:paraId="1E05083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0.045</w:t>
            </w:r>
          </w:p>
        </w:tc>
        <w:tc>
          <w:tcPr>
            <w:tcW w:w="846" w:type="dxa"/>
            <w:tcBorders>
              <w:top w:val="nil"/>
              <w:left w:val="nil"/>
              <w:bottom w:val="nil"/>
              <w:right w:val="nil"/>
            </w:tcBorders>
            <w:shd w:val="clear" w:color="auto" w:fill="auto"/>
            <w:noWrap/>
            <w:vAlign w:val="center"/>
            <w:hideMark/>
          </w:tcPr>
          <w:p w14:paraId="4218B68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0.056</w:t>
            </w:r>
          </w:p>
        </w:tc>
        <w:tc>
          <w:tcPr>
            <w:tcW w:w="871" w:type="dxa"/>
            <w:tcBorders>
              <w:top w:val="nil"/>
              <w:left w:val="nil"/>
              <w:bottom w:val="nil"/>
              <w:right w:val="nil"/>
            </w:tcBorders>
            <w:shd w:val="clear" w:color="auto" w:fill="auto"/>
            <w:noWrap/>
            <w:vAlign w:val="center"/>
            <w:hideMark/>
          </w:tcPr>
          <w:p w14:paraId="491FAB7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0.124</w:t>
            </w:r>
          </w:p>
        </w:tc>
        <w:tc>
          <w:tcPr>
            <w:tcW w:w="977" w:type="dxa"/>
            <w:tcBorders>
              <w:top w:val="nil"/>
              <w:left w:val="nil"/>
              <w:bottom w:val="nil"/>
              <w:right w:val="nil"/>
            </w:tcBorders>
            <w:shd w:val="clear" w:color="auto" w:fill="auto"/>
            <w:noWrap/>
            <w:vAlign w:val="center"/>
            <w:hideMark/>
          </w:tcPr>
          <w:p w14:paraId="5F00E9B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0.058</w:t>
            </w:r>
          </w:p>
        </w:tc>
        <w:tc>
          <w:tcPr>
            <w:tcW w:w="888" w:type="dxa"/>
            <w:tcBorders>
              <w:top w:val="nil"/>
              <w:left w:val="nil"/>
              <w:bottom w:val="nil"/>
              <w:right w:val="nil"/>
            </w:tcBorders>
            <w:shd w:val="clear" w:color="auto" w:fill="auto"/>
            <w:noWrap/>
            <w:vAlign w:val="center"/>
            <w:hideMark/>
          </w:tcPr>
          <w:p w14:paraId="4111E46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0.026</w:t>
            </w:r>
          </w:p>
        </w:tc>
      </w:tr>
      <w:tr w:rsidR="00EB1D12" w:rsidRPr="00EB1D12" w14:paraId="22BAF4DA" w14:textId="77777777" w:rsidTr="00EB1D12">
        <w:trPr>
          <w:trHeight w:val="330"/>
          <w:jc w:val="center"/>
        </w:trPr>
        <w:tc>
          <w:tcPr>
            <w:tcW w:w="1017" w:type="dxa"/>
            <w:tcBorders>
              <w:top w:val="nil"/>
              <w:left w:val="nil"/>
              <w:bottom w:val="double" w:sz="6" w:space="0" w:color="auto"/>
              <w:right w:val="nil"/>
            </w:tcBorders>
            <w:shd w:val="clear" w:color="auto" w:fill="auto"/>
            <w:noWrap/>
            <w:vAlign w:val="bottom"/>
            <w:hideMark/>
          </w:tcPr>
          <w:p w14:paraId="066F67EC"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RMSE</w:t>
            </w:r>
          </w:p>
        </w:tc>
        <w:tc>
          <w:tcPr>
            <w:tcW w:w="846" w:type="dxa"/>
            <w:tcBorders>
              <w:top w:val="nil"/>
              <w:left w:val="nil"/>
              <w:bottom w:val="double" w:sz="6" w:space="0" w:color="auto"/>
              <w:right w:val="nil"/>
            </w:tcBorders>
            <w:shd w:val="clear" w:color="auto" w:fill="auto"/>
            <w:noWrap/>
            <w:vAlign w:val="center"/>
            <w:hideMark/>
          </w:tcPr>
          <w:p w14:paraId="7AF28CB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0.899</w:t>
            </w:r>
          </w:p>
        </w:tc>
        <w:tc>
          <w:tcPr>
            <w:tcW w:w="885" w:type="dxa"/>
            <w:tcBorders>
              <w:top w:val="nil"/>
              <w:left w:val="nil"/>
              <w:bottom w:val="double" w:sz="6" w:space="0" w:color="auto"/>
              <w:right w:val="nil"/>
            </w:tcBorders>
            <w:shd w:val="clear" w:color="auto" w:fill="auto"/>
            <w:noWrap/>
            <w:vAlign w:val="center"/>
            <w:hideMark/>
          </w:tcPr>
          <w:p w14:paraId="460C58D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0.816</w:t>
            </w:r>
          </w:p>
        </w:tc>
        <w:tc>
          <w:tcPr>
            <w:tcW w:w="888" w:type="dxa"/>
            <w:tcBorders>
              <w:top w:val="nil"/>
              <w:left w:val="nil"/>
              <w:bottom w:val="double" w:sz="6" w:space="0" w:color="auto"/>
              <w:right w:val="nil"/>
            </w:tcBorders>
            <w:shd w:val="clear" w:color="auto" w:fill="auto"/>
            <w:noWrap/>
            <w:vAlign w:val="center"/>
            <w:hideMark/>
          </w:tcPr>
          <w:p w14:paraId="62B8F15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0.736</w:t>
            </w:r>
          </w:p>
        </w:tc>
        <w:tc>
          <w:tcPr>
            <w:tcW w:w="850" w:type="dxa"/>
            <w:tcBorders>
              <w:top w:val="nil"/>
              <w:left w:val="nil"/>
              <w:bottom w:val="double" w:sz="6" w:space="0" w:color="auto"/>
              <w:right w:val="nil"/>
            </w:tcBorders>
            <w:shd w:val="clear" w:color="auto" w:fill="auto"/>
            <w:noWrap/>
            <w:vAlign w:val="center"/>
            <w:hideMark/>
          </w:tcPr>
          <w:p w14:paraId="6C10850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0.346</w:t>
            </w:r>
          </w:p>
        </w:tc>
        <w:tc>
          <w:tcPr>
            <w:tcW w:w="888" w:type="dxa"/>
            <w:tcBorders>
              <w:top w:val="nil"/>
              <w:left w:val="nil"/>
              <w:bottom w:val="double" w:sz="6" w:space="0" w:color="auto"/>
              <w:right w:val="nil"/>
            </w:tcBorders>
            <w:shd w:val="clear" w:color="auto" w:fill="auto"/>
            <w:noWrap/>
            <w:vAlign w:val="center"/>
            <w:hideMark/>
          </w:tcPr>
          <w:p w14:paraId="50CB59B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0.212</w:t>
            </w:r>
          </w:p>
        </w:tc>
        <w:tc>
          <w:tcPr>
            <w:tcW w:w="846" w:type="dxa"/>
            <w:tcBorders>
              <w:top w:val="nil"/>
              <w:left w:val="nil"/>
              <w:bottom w:val="double" w:sz="6" w:space="0" w:color="auto"/>
              <w:right w:val="nil"/>
            </w:tcBorders>
            <w:shd w:val="clear" w:color="auto" w:fill="auto"/>
            <w:noWrap/>
            <w:vAlign w:val="center"/>
            <w:hideMark/>
          </w:tcPr>
          <w:p w14:paraId="243EBAE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0.237</w:t>
            </w:r>
          </w:p>
        </w:tc>
        <w:tc>
          <w:tcPr>
            <w:tcW w:w="871" w:type="dxa"/>
            <w:tcBorders>
              <w:top w:val="nil"/>
              <w:left w:val="nil"/>
              <w:bottom w:val="double" w:sz="6" w:space="0" w:color="auto"/>
              <w:right w:val="nil"/>
            </w:tcBorders>
            <w:shd w:val="clear" w:color="auto" w:fill="auto"/>
            <w:noWrap/>
            <w:vAlign w:val="center"/>
            <w:hideMark/>
          </w:tcPr>
          <w:p w14:paraId="1594BA1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0.353</w:t>
            </w:r>
          </w:p>
        </w:tc>
        <w:tc>
          <w:tcPr>
            <w:tcW w:w="977" w:type="dxa"/>
            <w:tcBorders>
              <w:top w:val="nil"/>
              <w:left w:val="nil"/>
              <w:bottom w:val="double" w:sz="6" w:space="0" w:color="auto"/>
              <w:right w:val="nil"/>
            </w:tcBorders>
            <w:shd w:val="clear" w:color="auto" w:fill="auto"/>
            <w:noWrap/>
            <w:vAlign w:val="center"/>
            <w:hideMark/>
          </w:tcPr>
          <w:p w14:paraId="05B492A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0.241</w:t>
            </w:r>
          </w:p>
        </w:tc>
        <w:tc>
          <w:tcPr>
            <w:tcW w:w="888" w:type="dxa"/>
            <w:tcBorders>
              <w:top w:val="nil"/>
              <w:left w:val="nil"/>
              <w:bottom w:val="double" w:sz="6" w:space="0" w:color="auto"/>
              <w:right w:val="nil"/>
            </w:tcBorders>
            <w:shd w:val="clear" w:color="auto" w:fill="auto"/>
            <w:noWrap/>
            <w:vAlign w:val="center"/>
            <w:hideMark/>
          </w:tcPr>
          <w:p w14:paraId="7B69BE6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0.162</w:t>
            </w:r>
          </w:p>
        </w:tc>
      </w:tr>
      <w:tr w:rsidR="00EB1D12" w:rsidRPr="00EB1D12" w14:paraId="0EBF83EF" w14:textId="77777777" w:rsidTr="00EB1D12">
        <w:trPr>
          <w:trHeight w:val="540"/>
          <w:jc w:val="center"/>
        </w:trPr>
        <w:tc>
          <w:tcPr>
            <w:tcW w:w="8956" w:type="dxa"/>
            <w:gridSpan w:val="10"/>
            <w:tcBorders>
              <w:top w:val="double" w:sz="6" w:space="0" w:color="auto"/>
              <w:left w:val="nil"/>
              <w:bottom w:val="nil"/>
              <w:right w:val="nil"/>
            </w:tcBorders>
            <w:shd w:val="clear" w:color="auto" w:fill="auto"/>
            <w:vAlign w:val="center"/>
            <w:hideMark/>
          </w:tcPr>
          <w:p w14:paraId="79500AE9" w14:textId="4B996236" w:rsidR="00EB1D12" w:rsidRPr="00EB1D12" w:rsidRDefault="00EB1D12" w:rsidP="00EB1D12">
            <w:pPr>
              <w:spacing w:after="0" w:line="240" w:lineRule="auto"/>
              <w:rPr>
                <w:rFonts w:ascii="Times New Roman" w:eastAsia="Times New Roman" w:hAnsi="Times New Roman" w:cs="Times New Roman"/>
                <w:color w:val="000000"/>
                <w:sz w:val="16"/>
                <w:szCs w:val="16"/>
              </w:rPr>
            </w:pPr>
            <w:r w:rsidRPr="00EB1D12">
              <w:rPr>
                <w:rFonts w:ascii="Times New Roman" w:eastAsia="Times New Roman" w:hAnsi="Times New Roman" w:cs="Times New Roman"/>
                <w:color w:val="000000"/>
                <w:sz w:val="16"/>
                <w:szCs w:val="16"/>
              </w:rPr>
              <w:t xml:space="preserve">Note: Forecast errors are </w:t>
            </w:r>
            <w:del w:id="868" w:author="Johanna Koolemans Beynen" w:date="2020-02-12T21:13:00Z">
              <w:r w:rsidRPr="00EB1D12" w:rsidDel="00411F00">
                <w:rPr>
                  <w:rFonts w:ascii="Times New Roman" w:eastAsia="Times New Roman" w:hAnsi="Times New Roman" w:cs="Times New Roman"/>
                  <w:color w:val="000000"/>
                  <w:sz w:val="16"/>
                  <w:szCs w:val="16"/>
                </w:rPr>
                <w:delText xml:space="preserve">obtained </w:delText>
              </w:r>
            </w:del>
            <w:ins w:id="869" w:author="Johanna Koolemans Beynen" w:date="2020-02-12T21:13:00Z">
              <w:r w:rsidR="00411F00">
                <w:rPr>
                  <w:rFonts w:ascii="Times New Roman" w:eastAsia="Times New Roman" w:hAnsi="Times New Roman" w:cs="Times New Roman"/>
                  <w:color w:val="000000"/>
                  <w:sz w:val="16"/>
                  <w:szCs w:val="16"/>
                </w:rPr>
                <w:t>calculated</w:t>
              </w:r>
              <w:r w:rsidR="00411F00" w:rsidRPr="00EB1D12">
                <w:rPr>
                  <w:rFonts w:ascii="Times New Roman" w:eastAsia="Times New Roman" w:hAnsi="Times New Roman" w:cs="Times New Roman"/>
                  <w:color w:val="000000"/>
                  <w:sz w:val="16"/>
                  <w:szCs w:val="16"/>
                </w:rPr>
                <w:t xml:space="preserve"> </w:t>
              </w:r>
            </w:ins>
            <w:r w:rsidRPr="00EB1D12">
              <w:rPr>
                <w:rFonts w:ascii="Times New Roman" w:eastAsia="Times New Roman" w:hAnsi="Times New Roman" w:cs="Times New Roman"/>
                <w:color w:val="000000"/>
                <w:sz w:val="16"/>
                <w:szCs w:val="16"/>
              </w:rPr>
              <w:t>as the difference between the observed and the predicted value. The criteria shown in this table are detailed in Section 5.5.</w:t>
            </w:r>
          </w:p>
        </w:tc>
      </w:tr>
    </w:tbl>
    <w:p w14:paraId="40C49C50" w14:textId="00BDDC11" w:rsidR="00603DD3" w:rsidRPr="00B7763C" w:rsidRDefault="00B7763C" w:rsidP="00603DD3">
      <w:pPr>
        <w:spacing w:before="240" w:line="360" w:lineRule="auto"/>
        <w:jc w:val="both"/>
        <w:rPr>
          <w:rFonts w:ascii="Times New Roman" w:hAnsi="Times New Roman" w:cs="Times New Roman"/>
          <w:sz w:val="24"/>
        </w:rPr>
      </w:pPr>
      <w:r w:rsidRPr="00B7763C">
        <w:rPr>
          <w:rFonts w:ascii="Times New Roman" w:hAnsi="Times New Roman" w:cs="Times New Roman"/>
          <w:sz w:val="24"/>
        </w:rPr>
        <w:t xml:space="preserve">In order to </w:t>
      </w:r>
      <w:del w:id="870" w:author="Johanna Koolemans Beynen" w:date="2020-02-12T21:14:00Z">
        <w:r w:rsidRPr="00B7763C" w:rsidDel="00411F00">
          <w:rPr>
            <w:rFonts w:ascii="Times New Roman" w:hAnsi="Times New Roman" w:cs="Times New Roman"/>
            <w:sz w:val="24"/>
          </w:rPr>
          <w:delText xml:space="preserve">corroborate </w:delText>
        </w:r>
      </w:del>
      <w:ins w:id="871" w:author="Johanna Koolemans Beynen" w:date="2020-02-12T21:14:00Z">
        <w:r w:rsidR="00411F00">
          <w:rPr>
            <w:rFonts w:ascii="Times New Roman" w:hAnsi="Times New Roman" w:cs="Times New Roman"/>
            <w:sz w:val="24"/>
          </w:rPr>
          <w:t>analyze</w:t>
        </w:r>
        <w:r w:rsidR="00411F00" w:rsidRPr="00B7763C">
          <w:rPr>
            <w:rFonts w:ascii="Times New Roman" w:hAnsi="Times New Roman" w:cs="Times New Roman"/>
            <w:sz w:val="24"/>
          </w:rPr>
          <w:t xml:space="preserve"> </w:t>
        </w:r>
      </w:ins>
      <w:r w:rsidRPr="00B7763C">
        <w:rPr>
          <w:rFonts w:ascii="Times New Roman" w:hAnsi="Times New Roman" w:cs="Times New Roman"/>
          <w:sz w:val="24"/>
        </w:rPr>
        <w:t xml:space="preserve">the robustness of my results, I performed the </w:t>
      </w:r>
      <w:r w:rsidR="0093376E">
        <w:rPr>
          <w:rFonts w:ascii="Times New Roman" w:hAnsi="Times New Roman" w:cs="Times New Roman"/>
          <w:sz w:val="24"/>
        </w:rPr>
        <w:t xml:space="preserve">modified </w:t>
      </w:r>
      <w:r w:rsidRPr="00B7763C">
        <w:rPr>
          <w:rFonts w:ascii="Times New Roman" w:hAnsi="Times New Roman" w:cs="Times New Roman"/>
          <w:sz w:val="24"/>
        </w:rPr>
        <w:t>DM test under a different loss criterion. To do this, I use the Mean Absolute Forecast Error (</w:t>
      </w:r>
      <w:r w:rsidR="00FC1D35">
        <w:rPr>
          <w:rFonts w:ascii="Times New Roman" w:hAnsi="Times New Roman" w:cs="Times New Roman"/>
          <w:sz w:val="24"/>
        </w:rPr>
        <w:t>MAE</w:t>
      </w:r>
      <w:r w:rsidRPr="00B7763C">
        <w:rPr>
          <w:rFonts w:ascii="Times New Roman" w:hAnsi="Times New Roman" w:cs="Times New Roman"/>
          <w:sz w:val="24"/>
        </w:rPr>
        <w:t xml:space="preserve">) as the loss criterion and a Bartlett </w:t>
      </w:r>
      <w:ins w:id="872" w:author="Johanna Koolemans Beynen" w:date="2020-01-20T22:22:00Z">
        <w:r w:rsidR="005D3CC6">
          <w:rPr>
            <w:rFonts w:ascii="Times New Roman" w:hAnsi="Times New Roman" w:cs="Times New Roman"/>
            <w:sz w:val="24"/>
          </w:rPr>
          <w:t>k</w:t>
        </w:r>
      </w:ins>
      <w:del w:id="873" w:author="Johanna Koolemans Beynen" w:date="2020-01-20T22:22:00Z">
        <w:r w:rsidRPr="00B7763C" w:rsidDel="005D3CC6">
          <w:rPr>
            <w:rFonts w:ascii="Times New Roman" w:hAnsi="Times New Roman" w:cs="Times New Roman"/>
            <w:sz w:val="24"/>
          </w:rPr>
          <w:delText>K</w:delText>
        </w:r>
      </w:del>
      <w:r w:rsidRPr="00B7763C">
        <w:rPr>
          <w:rFonts w:ascii="Times New Roman" w:hAnsi="Times New Roman" w:cs="Times New Roman"/>
          <w:sz w:val="24"/>
        </w:rPr>
        <w:t xml:space="preserve">ernel to </w:t>
      </w:r>
      <w:r w:rsidR="007F4DD2">
        <w:rPr>
          <w:rFonts w:ascii="Times New Roman" w:hAnsi="Times New Roman" w:cs="Times New Roman"/>
          <w:sz w:val="24"/>
        </w:rPr>
        <w:t>compute</w:t>
      </w:r>
      <w:r w:rsidRPr="00B7763C">
        <w:rPr>
          <w:rFonts w:ascii="Times New Roman" w:hAnsi="Times New Roman" w:cs="Times New Roman"/>
          <w:sz w:val="24"/>
        </w:rPr>
        <w:t xml:space="preserve"> the long-term variance of the </w:t>
      </w:r>
      <w:proofErr w:type="gramStart"/>
      <w:r w:rsidR="00FC1D35" w:rsidRPr="00B7763C">
        <w:rPr>
          <w:rFonts w:ascii="Times New Roman" w:hAnsi="Times New Roman" w:cs="Times New Roman"/>
          <w:sz w:val="24"/>
        </w:rPr>
        <w:t>differences</w:t>
      </w:r>
      <w:proofErr w:type="gramEnd"/>
      <w:r w:rsidR="00FC1D35" w:rsidRPr="00B7763C">
        <w:rPr>
          <w:rFonts w:ascii="Times New Roman" w:hAnsi="Times New Roman" w:cs="Times New Roman"/>
          <w:sz w:val="24"/>
        </w:rPr>
        <w:t xml:space="preserve"> </w:t>
      </w:r>
      <w:r w:rsidRPr="00B7763C">
        <w:rPr>
          <w:rFonts w:ascii="Times New Roman" w:hAnsi="Times New Roman" w:cs="Times New Roman"/>
          <w:sz w:val="24"/>
        </w:rPr>
        <w:t xml:space="preserve">series. The results show that the accuracy of the forecasts generated with the </w:t>
      </w:r>
      <w:r w:rsidR="00AD76E8">
        <w:rPr>
          <w:rFonts w:ascii="Times New Roman" w:hAnsi="Times New Roman" w:cs="Times New Roman"/>
          <w:sz w:val="24"/>
        </w:rPr>
        <w:t>DFM</w:t>
      </w:r>
      <w:r w:rsidRPr="00B7763C">
        <w:rPr>
          <w:rFonts w:ascii="Times New Roman" w:hAnsi="Times New Roman" w:cs="Times New Roman"/>
          <w:sz w:val="24"/>
        </w:rPr>
        <w:t xml:space="preserve"> is </w:t>
      </w:r>
      <w:r w:rsidR="00FC1D35">
        <w:rPr>
          <w:rFonts w:ascii="Times New Roman" w:hAnsi="Times New Roman" w:cs="Times New Roman"/>
          <w:sz w:val="24"/>
        </w:rPr>
        <w:t>better</w:t>
      </w:r>
      <w:r w:rsidRPr="00B7763C">
        <w:rPr>
          <w:rFonts w:ascii="Times New Roman" w:hAnsi="Times New Roman" w:cs="Times New Roman"/>
          <w:sz w:val="24"/>
        </w:rPr>
        <w:t xml:space="preserve"> than the univariate model and the PCA models, with statistically significant differences. This result is consistent with the findings of </w:t>
      </w:r>
      <w:proofErr w:type="spellStart"/>
      <w:r w:rsidRPr="00B7763C">
        <w:rPr>
          <w:rFonts w:ascii="Times New Roman" w:hAnsi="Times New Roman" w:cs="Times New Roman"/>
          <w:sz w:val="24"/>
        </w:rPr>
        <w:t>Giannone</w:t>
      </w:r>
      <w:proofErr w:type="spellEnd"/>
      <w:r w:rsidRPr="00B7763C">
        <w:rPr>
          <w:rFonts w:ascii="Times New Roman" w:hAnsi="Times New Roman" w:cs="Times New Roman"/>
          <w:sz w:val="24"/>
        </w:rPr>
        <w:t xml:space="preserve"> et al. (2008), </w:t>
      </w:r>
      <w:proofErr w:type="spellStart"/>
      <w:r w:rsidRPr="00B7763C">
        <w:rPr>
          <w:rFonts w:ascii="Times New Roman" w:hAnsi="Times New Roman" w:cs="Times New Roman"/>
          <w:sz w:val="24"/>
        </w:rPr>
        <w:t>Rünstler</w:t>
      </w:r>
      <w:proofErr w:type="spellEnd"/>
      <w:r w:rsidRPr="00B7763C">
        <w:rPr>
          <w:rFonts w:ascii="Times New Roman" w:hAnsi="Times New Roman" w:cs="Times New Roman"/>
          <w:sz w:val="24"/>
        </w:rPr>
        <w:t xml:space="preserve"> et al. (2009) and </w:t>
      </w:r>
      <w:proofErr w:type="spellStart"/>
      <w:r w:rsidRPr="00B7763C">
        <w:rPr>
          <w:rFonts w:ascii="Times New Roman" w:hAnsi="Times New Roman" w:cs="Times New Roman"/>
          <w:sz w:val="24"/>
        </w:rPr>
        <w:t>Banbura</w:t>
      </w:r>
      <w:proofErr w:type="spellEnd"/>
      <w:r w:rsidRPr="00B7763C">
        <w:rPr>
          <w:rFonts w:ascii="Times New Roman" w:hAnsi="Times New Roman" w:cs="Times New Roman"/>
          <w:sz w:val="24"/>
        </w:rPr>
        <w:t xml:space="preserve"> and </w:t>
      </w:r>
      <w:proofErr w:type="spellStart"/>
      <w:r w:rsidRPr="00B7763C">
        <w:rPr>
          <w:rFonts w:ascii="Times New Roman" w:hAnsi="Times New Roman" w:cs="Times New Roman"/>
          <w:sz w:val="24"/>
        </w:rPr>
        <w:t>Modugno</w:t>
      </w:r>
      <w:proofErr w:type="spellEnd"/>
      <w:r w:rsidRPr="00B7763C">
        <w:rPr>
          <w:rFonts w:ascii="Times New Roman" w:hAnsi="Times New Roman" w:cs="Times New Roman"/>
          <w:sz w:val="24"/>
        </w:rPr>
        <w:t xml:space="preserve"> (2014), who have proposed the use of </w:t>
      </w:r>
      <w:r w:rsidR="00AD76E8">
        <w:rPr>
          <w:rFonts w:ascii="Times New Roman" w:hAnsi="Times New Roman" w:cs="Times New Roman"/>
          <w:sz w:val="24"/>
        </w:rPr>
        <w:t>DFM</w:t>
      </w:r>
      <w:r w:rsidR="00FC1D35">
        <w:rPr>
          <w:rFonts w:ascii="Times New Roman" w:hAnsi="Times New Roman" w:cs="Times New Roman"/>
          <w:sz w:val="24"/>
        </w:rPr>
        <w:t xml:space="preserve"> when</w:t>
      </w:r>
      <w:del w:id="874" w:author="Johanna Koolemans Beynen" w:date="2020-02-12T21:15:00Z">
        <w:r w:rsidRPr="00B7763C" w:rsidDel="00411F00">
          <w:rPr>
            <w:rFonts w:ascii="Times New Roman" w:hAnsi="Times New Roman" w:cs="Times New Roman"/>
            <w:sz w:val="24"/>
          </w:rPr>
          <w:delText xml:space="preserve"> </w:delText>
        </w:r>
        <w:r w:rsidR="00434402" w:rsidDel="00411F00">
          <w:rPr>
            <w:rFonts w:ascii="Times New Roman" w:hAnsi="Times New Roman" w:cs="Times New Roman"/>
            <w:sz w:val="24"/>
          </w:rPr>
          <w:delText>making</w:delText>
        </w:r>
      </w:del>
      <w:r w:rsidRPr="00B7763C">
        <w:rPr>
          <w:rFonts w:ascii="Times New Roman" w:hAnsi="Times New Roman" w:cs="Times New Roman"/>
          <w:sz w:val="24"/>
        </w:rPr>
        <w:t xml:space="preserve"> </w:t>
      </w:r>
      <w:ins w:id="875" w:author="Johanna Koolemans Beynen" w:date="2020-02-12T21:15:00Z">
        <w:r w:rsidR="00411F00">
          <w:rPr>
            <w:rFonts w:ascii="Times New Roman" w:hAnsi="Times New Roman" w:cs="Times New Roman"/>
            <w:sz w:val="24"/>
          </w:rPr>
          <w:t>n</w:t>
        </w:r>
      </w:ins>
      <w:del w:id="876" w:author="Johanna Koolemans Beynen" w:date="2020-02-12T21:15:00Z">
        <w:r w:rsidRPr="00B7763C" w:rsidDel="00411F00">
          <w:rPr>
            <w:rFonts w:ascii="Times New Roman" w:hAnsi="Times New Roman" w:cs="Times New Roman"/>
            <w:sz w:val="24"/>
          </w:rPr>
          <w:delText>N</w:delText>
        </w:r>
      </w:del>
      <w:r w:rsidRPr="00B7763C">
        <w:rPr>
          <w:rFonts w:ascii="Times New Roman" w:hAnsi="Times New Roman" w:cs="Times New Roman"/>
          <w:sz w:val="24"/>
        </w:rPr>
        <w:t xml:space="preserve">owcasting. However, this new test </w:t>
      </w:r>
      <w:r w:rsidR="00FC1D35">
        <w:rPr>
          <w:rFonts w:ascii="Times New Roman" w:hAnsi="Times New Roman" w:cs="Times New Roman"/>
          <w:sz w:val="24"/>
        </w:rPr>
        <w:t>strengthen</w:t>
      </w:r>
      <w:ins w:id="877" w:author="Johanna Koolemans Beynen" w:date="2020-01-20T22:22:00Z">
        <w:r w:rsidR="005D3CC6">
          <w:rPr>
            <w:rFonts w:ascii="Times New Roman" w:hAnsi="Times New Roman" w:cs="Times New Roman"/>
            <w:sz w:val="24"/>
          </w:rPr>
          <w:t>s</w:t>
        </w:r>
      </w:ins>
      <w:r w:rsidR="00FC1D35">
        <w:rPr>
          <w:rFonts w:ascii="Times New Roman" w:hAnsi="Times New Roman" w:cs="Times New Roman"/>
          <w:sz w:val="24"/>
        </w:rPr>
        <w:t xml:space="preserve"> my previous conclusion that</w:t>
      </w:r>
      <w:r w:rsidRPr="00B7763C">
        <w:rPr>
          <w:rFonts w:ascii="Times New Roman" w:hAnsi="Times New Roman" w:cs="Times New Roman"/>
          <w:sz w:val="24"/>
        </w:rPr>
        <w:t xml:space="preserve"> the forecasts generated by all the models (including the </w:t>
      </w:r>
      <w:r w:rsidR="00AD76E8">
        <w:rPr>
          <w:rFonts w:ascii="Times New Roman" w:hAnsi="Times New Roman" w:cs="Times New Roman"/>
          <w:sz w:val="24"/>
        </w:rPr>
        <w:t>DFM</w:t>
      </w:r>
      <w:r w:rsidRPr="00B7763C">
        <w:rPr>
          <w:rFonts w:ascii="Times New Roman" w:hAnsi="Times New Roman" w:cs="Times New Roman"/>
          <w:sz w:val="24"/>
        </w:rPr>
        <w:t xml:space="preserve">) are surpassed by the </w:t>
      </w:r>
      <w:r w:rsidR="00AE5479">
        <w:rPr>
          <w:rFonts w:ascii="Times New Roman" w:hAnsi="Times New Roman" w:cs="Times New Roman"/>
          <w:sz w:val="24"/>
        </w:rPr>
        <w:t>average</w:t>
      </w:r>
      <w:r w:rsidR="00AE5479" w:rsidRPr="00B7763C">
        <w:rPr>
          <w:rFonts w:ascii="Times New Roman" w:hAnsi="Times New Roman" w:cs="Times New Roman"/>
          <w:sz w:val="24"/>
        </w:rPr>
        <w:t xml:space="preserve"> </w:t>
      </w:r>
      <w:r w:rsidR="00AE5479">
        <w:rPr>
          <w:rFonts w:ascii="Times New Roman" w:hAnsi="Times New Roman" w:cs="Times New Roman"/>
          <w:sz w:val="24"/>
        </w:rPr>
        <w:t xml:space="preserve">of </w:t>
      </w:r>
      <w:r w:rsidRPr="00B7763C">
        <w:rPr>
          <w:rFonts w:ascii="Times New Roman" w:hAnsi="Times New Roman" w:cs="Times New Roman"/>
          <w:sz w:val="24"/>
        </w:rPr>
        <w:t xml:space="preserve">BE, with </w:t>
      </w:r>
      <w:r w:rsidR="00FC1D35">
        <w:rPr>
          <w:rFonts w:ascii="Times New Roman" w:hAnsi="Times New Roman" w:cs="Times New Roman"/>
          <w:sz w:val="24"/>
        </w:rPr>
        <w:t xml:space="preserve">statistically </w:t>
      </w:r>
      <w:r w:rsidRPr="00B7763C">
        <w:rPr>
          <w:rFonts w:ascii="Times New Roman" w:hAnsi="Times New Roman" w:cs="Times New Roman"/>
          <w:sz w:val="24"/>
        </w:rPr>
        <w:t xml:space="preserve">significant differences (see </w:t>
      </w:r>
      <w:r w:rsidR="00BE6165" w:rsidRPr="00B96A56">
        <w:rPr>
          <w:rFonts w:ascii="Times New Roman" w:hAnsi="Times New Roman" w:cs="Times New Roman"/>
          <w:sz w:val="24"/>
          <w:szCs w:val="24"/>
        </w:rPr>
        <w:t>A</w:t>
      </w:r>
      <w:r w:rsidR="00BE6165">
        <w:rPr>
          <w:rFonts w:ascii="Times New Roman" w:hAnsi="Times New Roman" w:cs="Times New Roman"/>
          <w:sz w:val="24"/>
          <w:szCs w:val="24"/>
        </w:rPr>
        <w:t>ppendix</w:t>
      </w:r>
      <w:r w:rsidR="00BE6165"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262BC9">
        <w:rPr>
          <w:rFonts w:ascii="Times New Roman" w:hAnsi="Times New Roman" w:cs="Times New Roman"/>
          <w:sz w:val="24"/>
          <w:szCs w:val="24"/>
        </w:rPr>
        <w:t>5</w:t>
      </w:r>
      <w:r w:rsidR="00FC1D35" w:rsidRPr="00AB7A74">
        <w:rPr>
          <w:rFonts w:ascii="Times New Roman" w:hAnsi="Times New Roman" w:cs="Times New Roman"/>
          <w:sz w:val="24"/>
        </w:rPr>
        <w:t xml:space="preserve">, </w:t>
      </w:r>
      <w:r w:rsidRPr="00AB7A74">
        <w:rPr>
          <w:rFonts w:ascii="Times New Roman" w:hAnsi="Times New Roman" w:cs="Times New Roman"/>
          <w:sz w:val="24"/>
        </w:rPr>
        <w:t>Table A</w:t>
      </w:r>
      <w:del w:id="878" w:author="Johanna Koolemans Beynen" w:date="2020-02-21T15:55:00Z">
        <w:r w:rsidRPr="00AB7A74" w:rsidDel="007E64F1">
          <w:rPr>
            <w:rFonts w:ascii="Times New Roman" w:hAnsi="Times New Roman" w:cs="Times New Roman"/>
            <w:sz w:val="24"/>
          </w:rPr>
          <w:delText>.</w:delText>
        </w:r>
      </w:del>
      <w:r w:rsidRPr="00AB7A74">
        <w:rPr>
          <w:rFonts w:ascii="Times New Roman" w:hAnsi="Times New Roman" w:cs="Times New Roman"/>
          <w:sz w:val="24"/>
        </w:rPr>
        <w:t>3).</w:t>
      </w:r>
    </w:p>
    <w:p w14:paraId="51AD91D0" w14:textId="5EFA515B" w:rsidR="00603DD3" w:rsidRPr="00B7763C" w:rsidRDefault="007F4DD2" w:rsidP="00603DD3">
      <w:pPr>
        <w:spacing w:before="240" w:line="360" w:lineRule="auto"/>
        <w:jc w:val="both"/>
        <w:rPr>
          <w:rFonts w:ascii="Times New Roman" w:hAnsi="Times New Roman" w:cs="Times New Roman"/>
          <w:sz w:val="24"/>
        </w:rPr>
      </w:pPr>
      <w:r>
        <w:rPr>
          <w:rFonts w:ascii="Times New Roman" w:hAnsi="Times New Roman" w:cs="Times New Roman"/>
          <w:sz w:val="24"/>
        </w:rPr>
        <w:t>Furthermore, I</w:t>
      </w:r>
      <w:r w:rsidR="00B7763C" w:rsidRPr="00B7763C">
        <w:rPr>
          <w:rFonts w:ascii="Times New Roman" w:hAnsi="Times New Roman" w:cs="Times New Roman"/>
          <w:sz w:val="24"/>
        </w:rPr>
        <w:t xml:space="preserve"> </w:t>
      </w:r>
      <w:ins w:id="879" w:author="Johanna Koolemans Beynen" w:date="2020-02-12T21:16:00Z">
        <w:r w:rsidR="00411F00">
          <w:rPr>
            <w:rFonts w:ascii="Times New Roman" w:hAnsi="Times New Roman" w:cs="Times New Roman"/>
            <w:sz w:val="24"/>
          </w:rPr>
          <w:t xml:space="preserve">also </w:t>
        </w:r>
      </w:ins>
      <w:r w:rsidR="00B7763C" w:rsidRPr="00B7763C">
        <w:rPr>
          <w:rFonts w:ascii="Times New Roman" w:hAnsi="Times New Roman" w:cs="Times New Roman"/>
          <w:sz w:val="24"/>
        </w:rPr>
        <w:t>perform</w:t>
      </w:r>
      <w:r w:rsidR="00C2693F">
        <w:rPr>
          <w:rFonts w:ascii="Times New Roman" w:hAnsi="Times New Roman" w:cs="Times New Roman"/>
          <w:sz w:val="24"/>
        </w:rPr>
        <w:t xml:space="preserve">ed </w:t>
      </w:r>
      <w:r w:rsidR="00BE3CB1">
        <w:rPr>
          <w:rFonts w:ascii="Times New Roman" w:hAnsi="Times New Roman" w:cs="Times New Roman"/>
          <w:sz w:val="24"/>
        </w:rPr>
        <w:t xml:space="preserve">the modified </w:t>
      </w:r>
      <w:r w:rsidR="00C2693F">
        <w:rPr>
          <w:rFonts w:ascii="Times New Roman" w:hAnsi="Times New Roman" w:cs="Times New Roman"/>
          <w:sz w:val="24"/>
        </w:rPr>
        <w:t>DM tests on a smaller sample</w:t>
      </w:r>
      <w:ins w:id="880" w:author="Johanna Koolemans Beynen" w:date="2020-02-12T21:16:00Z">
        <w:r w:rsidR="00411F00">
          <w:rPr>
            <w:rFonts w:ascii="Times New Roman" w:hAnsi="Times New Roman" w:cs="Times New Roman"/>
            <w:sz w:val="24"/>
          </w:rPr>
          <w:t>, one which excludes</w:t>
        </w:r>
      </w:ins>
      <w:r w:rsidR="00C2693F">
        <w:rPr>
          <w:rFonts w:ascii="Times New Roman" w:hAnsi="Times New Roman" w:cs="Times New Roman"/>
          <w:sz w:val="24"/>
        </w:rPr>
        <w:t xml:space="preserve"> </w:t>
      </w:r>
      <w:del w:id="881" w:author="Johanna Koolemans Beynen" w:date="2020-02-12T21:16:00Z">
        <w:r w:rsidR="00C2693F" w:rsidDel="00411F00">
          <w:rPr>
            <w:rFonts w:ascii="Times New Roman" w:hAnsi="Times New Roman" w:cs="Times New Roman"/>
            <w:sz w:val="24"/>
          </w:rPr>
          <w:delText>in order</w:delText>
        </w:r>
        <w:r w:rsidR="00B7763C" w:rsidRPr="00B7763C" w:rsidDel="00411F00">
          <w:rPr>
            <w:rFonts w:ascii="Times New Roman" w:hAnsi="Times New Roman" w:cs="Times New Roman"/>
            <w:sz w:val="24"/>
          </w:rPr>
          <w:delText xml:space="preserve"> </w:delText>
        </w:r>
        <w:r w:rsidR="00C2693F" w:rsidRPr="00B7763C" w:rsidDel="00411F00">
          <w:rPr>
            <w:rFonts w:ascii="Times New Roman" w:hAnsi="Times New Roman" w:cs="Times New Roman"/>
            <w:sz w:val="24"/>
          </w:rPr>
          <w:delText xml:space="preserve">to </w:delText>
        </w:r>
        <w:r w:rsidR="00B7763C" w:rsidRPr="00B7763C" w:rsidDel="00411F00">
          <w:rPr>
            <w:rFonts w:ascii="Times New Roman" w:hAnsi="Times New Roman" w:cs="Times New Roman"/>
            <w:sz w:val="24"/>
          </w:rPr>
          <w:delText xml:space="preserve">not consider </w:delText>
        </w:r>
      </w:del>
      <w:r w:rsidR="00B7763C" w:rsidRPr="00B7763C">
        <w:rPr>
          <w:rFonts w:ascii="Times New Roman" w:hAnsi="Times New Roman" w:cs="Times New Roman"/>
          <w:sz w:val="24"/>
        </w:rPr>
        <w:t xml:space="preserve">the period of the 2008-2009 financial crisis. </w:t>
      </w:r>
      <w:del w:id="882" w:author="Johanna Koolemans Beynen" w:date="2020-02-12T21:17:00Z">
        <w:r w:rsidR="00B7763C" w:rsidRPr="00B7763C" w:rsidDel="00411F00">
          <w:rPr>
            <w:rFonts w:ascii="Times New Roman" w:hAnsi="Times New Roman" w:cs="Times New Roman"/>
            <w:sz w:val="24"/>
          </w:rPr>
          <w:delText>In this way</w:delText>
        </w:r>
      </w:del>
      <w:ins w:id="883" w:author="Johanna Koolemans Beynen" w:date="2020-02-12T21:17:00Z">
        <w:r w:rsidR="00411F00">
          <w:rPr>
            <w:rFonts w:ascii="Times New Roman" w:hAnsi="Times New Roman" w:cs="Times New Roman"/>
            <w:sz w:val="24"/>
          </w:rPr>
          <w:t>Thus</w:t>
        </w:r>
      </w:ins>
      <w:r w:rsidR="00B7763C" w:rsidRPr="00B7763C">
        <w:rPr>
          <w:rFonts w:ascii="Times New Roman" w:hAnsi="Times New Roman" w:cs="Times New Roman"/>
          <w:sz w:val="24"/>
        </w:rPr>
        <w:t xml:space="preserve">, I evaluate the forecasts from 2011-I until the end of the sample (see </w:t>
      </w:r>
      <w:r w:rsidR="00AD678E" w:rsidRPr="00B96A56">
        <w:rPr>
          <w:rFonts w:ascii="Times New Roman" w:hAnsi="Times New Roman" w:cs="Times New Roman"/>
          <w:sz w:val="24"/>
          <w:szCs w:val="24"/>
        </w:rPr>
        <w:t>A</w:t>
      </w:r>
      <w:r w:rsidR="00AD678E">
        <w:rPr>
          <w:rFonts w:ascii="Times New Roman" w:hAnsi="Times New Roman" w:cs="Times New Roman"/>
          <w:sz w:val="24"/>
          <w:szCs w:val="24"/>
        </w:rPr>
        <w:t>ppendix</w:t>
      </w:r>
      <w:r w:rsidR="00AD678E" w:rsidRPr="00B96A56">
        <w:rPr>
          <w:rFonts w:ascii="Times New Roman" w:hAnsi="Times New Roman" w:cs="Times New Roman"/>
          <w:sz w:val="24"/>
          <w:szCs w:val="24"/>
        </w:rPr>
        <w:t xml:space="preserve"> </w:t>
      </w:r>
      <w:r w:rsidR="00AD678E">
        <w:rPr>
          <w:rFonts w:ascii="Times New Roman" w:hAnsi="Times New Roman" w:cs="Times New Roman"/>
          <w:sz w:val="24"/>
          <w:szCs w:val="24"/>
        </w:rPr>
        <w:t xml:space="preserve">A5, </w:t>
      </w:r>
      <w:r w:rsidR="00B7763C" w:rsidRPr="00AB7A74">
        <w:rPr>
          <w:rFonts w:ascii="Times New Roman" w:hAnsi="Times New Roman" w:cs="Times New Roman"/>
          <w:sz w:val="24"/>
        </w:rPr>
        <w:t>Table A.4). The</w:t>
      </w:r>
      <w:r w:rsidR="00B7763C" w:rsidRPr="00B7763C">
        <w:rPr>
          <w:rFonts w:ascii="Times New Roman" w:hAnsi="Times New Roman" w:cs="Times New Roman"/>
          <w:sz w:val="24"/>
        </w:rPr>
        <w:t xml:space="preserve"> results favor the </w:t>
      </w:r>
      <w:r w:rsidR="00AE5479" w:rsidRPr="00B7763C">
        <w:rPr>
          <w:rFonts w:ascii="Times New Roman" w:hAnsi="Times New Roman" w:cs="Times New Roman"/>
          <w:sz w:val="24"/>
        </w:rPr>
        <w:t xml:space="preserve">average </w:t>
      </w:r>
      <w:r w:rsidR="00AE5479">
        <w:rPr>
          <w:rFonts w:ascii="Times New Roman" w:hAnsi="Times New Roman" w:cs="Times New Roman"/>
          <w:sz w:val="24"/>
        </w:rPr>
        <w:t xml:space="preserve">of </w:t>
      </w:r>
      <w:r w:rsidR="00B7763C" w:rsidRPr="00B7763C">
        <w:rPr>
          <w:rFonts w:ascii="Times New Roman" w:hAnsi="Times New Roman" w:cs="Times New Roman"/>
          <w:sz w:val="24"/>
        </w:rPr>
        <w:t>BE over any other model, with</w:t>
      </w:r>
      <w:r w:rsidR="00C2693F">
        <w:rPr>
          <w:rFonts w:ascii="Times New Roman" w:hAnsi="Times New Roman" w:cs="Times New Roman"/>
          <w:sz w:val="24"/>
        </w:rPr>
        <w:t xml:space="preserve"> statistically</w:t>
      </w:r>
      <w:r w:rsidR="00B7763C" w:rsidRPr="00B7763C">
        <w:rPr>
          <w:rFonts w:ascii="Times New Roman" w:hAnsi="Times New Roman" w:cs="Times New Roman"/>
          <w:sz w:val="24"/>
        </w:rPr>
        <w:t xml:space="preserve"> significant differences (except when </w:t>
      </w:r>
      <w:r w:rsidR="00B7763C" w:rsidRPr="00B7763C">
        <w:rPr>
          <w:rFonts w:ascii="Times New Roman" w:hAnsi="Times New Roman" w:cs="Times New Roman"/>
          <w:sz w:val="24"/>
        </w:rPr>
        <w:lastRenderedPageBreak/>
        <w:t xml:space="preserve">compared </w:t>
      </w:r>
      <w:r w:rsidR="0093376E">
        <w:rPr>
          <w:rFonts w:ascii="Times New Roman" w:hAnsi="Times New Roman" w:cs="Times New Roman"/>
          <w:sz w:val="24"/>
        </w:rPr>
        <w:t>with</w:t>
      </w:r>
      <w:r w:rsidR="00B7763C" w:rsidRPr="00B7763C">
        <w:rPr>
          <w:rFonts w:ascii="Times New Roman" w:hAnsi="Times New Roman" w:cs="Times New Roman"/>
          <w:sz w:val="24"/>
        </w:rPr>
        <w:t xml:space="preserve"> the BE1 model, where </w:t>
      </w:r>
      <w:r w:rsidR="00205A17">
        <w:rPr>
          <w:rFonts w:ascii="Times New Roman" w:hAnsi="Times New Roman" w:cs="Times New Roman"/>
          <w:sz w:val="24"/>
        </w:rPr>
        <w:t xml:space="preserve">my </w:t>
      </w:r>
      <w:del w:id="884" w:author="Johanna Koolemans Beynen" w:date="2020-02-12T21:17:00Z">
        <w:r w:rsidR="00205A17" w:rsidDel="00E41C19">
          <w:rPr>
            <w:rFonts w:ascii="Times New Roman" w:hAnsi="Times New Roman" w:cs="Times New Roman"/>
            <w:sz w:val="24"/>
          </w:rPr>
          <w:delText xml:space="preserve">result </w:delText>
        </w:r>
      </w:del>
      <w:ins w:id="885" w:author="Johanna Koolemans Beynen" w:date="2020-02-12T21:17:00Z">
        <w:r w:rsidR="00E41C19">
          <w:rPr>
            <w:rFonts w:ascii="Times New Roman" w:hAnsi="Times New Roman" w:cs="Times New Roman"/>
            <w:sz w:val="24"/>
          </w:rPr>
          <w:t xml:space="preserve">difference </w:t>
        </w:r>
      </w:ins>
      <w:r w:rsidR="00205A17">
        <w:rPr>
          <w:rFonts w:ascii="Times New Roman" w:hAnsi="Times New Roman" w:cs="Times New Roman"/>
          <w:sz w:val="24"/>
        </w:rPr>
        <w:t>is not conclusive</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Again, the </w:t>
      </w:r>
      <w:r w:rsidR="00AD76E8">
        <w:rPr>
          <w:rFonts w:ascii="Times New Roman" w:hAnsi="Times New Roman" w:cs="Times New Roman"/>
          <w:sz w:val="24"/>
        </w:rPr>
        <w:t>DFM</w:t>
      </w:r>
      <w:r w:rsidR="00B7763C" w:rsidRPr="00B7763C">
        <w:rPr>
          <w:rFonts w:ascii="Times New Roman" w:hAnsi="Times New Roman" w:cs="Times New Roman"/>
          <w:sz w:val="24"/>
        </w:rPr>
        <w:t xml:space="preserve"> offers more accurate forecasts than the AR and the PCA mode</w:t>
      </w:r>
      <w:r w:rsidR="00C2693F">
        <w:rPr>
          <w:rFonts w:ascii="Times New Roman" w:hAnsi="Times New Roman" w:cs="Times New Roman"/>
          <w:sz w:val="24"/>
        </w:rPr>
        <w:t xml:space="preserve">ls, but </w:t>
      </w:r>
      <w:del w:id="886" w:author="Johanna Koolemans Beynen" w:date="2020-02-12T21:18:00Z">
        <w:r w:rsidR="00C2693F" w:rsidDel="00E41C19">
          <w:rPr>
            <w:rFonts w:ascii="Times New Roman" w:hAnsi="Times New Roman" w:cs="Times New Roman"/>
            <w:sz w:val="24"/>
          </w:rPr>
          <w:delText xml:space="preserve">it is shown that </w:delText>
        </w:r>
      </w:del>
      <w:r w:rsidR="00C2693F">
        <w:rPr>
          <w:rFonts w:ascii="Times New Roman" w:hAnsi="Times New Roman" w:cs="Times New Roman"/>
          <w:sz w:val="24"/>
        </w:rPr>
        <w:t>the BE</w:t>
      </w:r>
      <w:r w:rsidR="00B7763C" w:rsidRPr="00B7763C">
        <w:rPr>
          <w:rFonts w:ascii="Times New Roman" w:hAnsi="Times New Roman" w:cs="Times New Roman"/>
          <w:sz w:val="24"/>
        </w:rPr>
        <w:t xml:space="preserve"> </w:t>
      </w:r>
      <w:ins w:id="887" w:author="Johanna Koolemans Beynen" w:date="2020-01-20T22:21:00Z">
        <w:r w:rsidR="005D3CC6">
          <w:rPr>
            <w:rFonts w:ascii="Times New Roman" w:hAnsi="Times New Roman" w:cs="Times New Roman"/>
            <w:sz w:val="24"/>
          </w:rPr>
          <w:t xml:space="preserve">models </w:t>
        </w:r>
      </w:ins>
      <w:r w:rsidR="00B7763C" w:rsidRPr="00B7763C">
        <w:rPr>
          <w:rFonts w:ascii="Times New Roman" w:hAnsi="Times New Roman" w:cs="Times New Roman"/>
          <w:sz w:val="24"/>
        </w:rPr>
        <w:t xml:space="preserve">produce more accurate forecasts than </w:t>
      </w:r>
      <w:r>
        <w:rPr>
          <w:rFonts w:ascii="Times New Roman" w:hAnsi="Times New Roman" w:cs="Times New Roman"/>
          <w:sz w:val="24"/>
        </w:rPr>
        <w:t>the former</w:t>
      </w:r>
      <w:r w:rsidR="00B7763C" w:rsidRPr="00B7763C">
        <w:rPr>
          <w:rFonts w:ascii="Times New Roman" w:hAnsi="Times New Roman" w:cs="Times New Roman"/>
          <w:sz w:val="24"/>
        </w:rPr>
        <w:t>.</w:t>
      </w:r>
    </w:p>
    <w:p w14:paraId="0ABFAFDC" w14:textId="240B59F1" w:rsidR="00603DD3" w:rsidRPr="00B7763C" w:rsidRDefault="00603DD3" w:rsidP="00603DD3">
      <w:pPr>
        <w:spacing w:line="360" w:lineRule="auto"/>
        <w:jc w:val="both"/>
        <w:rPr>
          <w:rFonts w:ascii="Times New Roman" w:hAnsi="Times New Roman" w:cs="Times New Roman"/>
          <w:b/>
          <w:sz w:val="28"/>
        </w:rPr>
      </w:pPr>
      <w:r w:rsidRPr="00B7763C">
        <w:rPr>
          <w:rFonts w:ascii="Times New Roman" w:hAnsi="Times New Roman" w:cs="Times New Roman"/>
          <w:b/>
          <w:sz w:val="28"/>
        </w:rPr>
        <w:t xml:space="preserve">5.5    </w:t>
      </w:r>
      <w:r w:rsidR="00B7763C" w:rsidRPr="00B7763C">
        <w:rPr>
          <w:rFonts w:ascii="Times New Roman" w:hAnsi="Times New Roman" w:cs="Times New Roman"/>
          <w:b/>
          <w:sz w:val="28"/>
        </w:rPr>
        <w:t xml:space="preserve">BE </w:t>
      </w:r>
      <w:ins w:id="888" w:author="Johanna Koolemans Beynen" w:date="2020-01-20T16:25:00Z">
        <w:r w:rsidR="00336653">
          <w:rPr>
            <w:rFonts w:ascii="Times New Roman" w:hAnsi="Times New Roman" w:cs="Times New Roman"/>
            <w:b/>
            <w:sz w:val="28"/>
          </w:rPr>
          <w:t>f</w:t>
        </w:r>
      </w:ins>
      <w:del w:id="889" w:author="Johanna Koolemans Beynen" w:date="2020-01-20T16:25:00Z">
        <w:r w:rsidR="00B7763C" w:rsidRPr="00B7763C" w:rsidDel="00336653">
          <w:rPr>
            <w:rFonts w:ascii="Times New Roman" w:hAnsi="Times New Roman" w:cs="Times New Roman"/>
            <w:b/>
            <w:sz w:val="28"/>
          </w:rPr>
          <w:delText>F</w:delText>
        </w:r>
      </w:del>
      <w:r w:rsidR="00B7763C" w:rsidRPr="00B7763C">
        <w:rPr>
          <w:rFonts w:ascii="Times New Roman" w:hAnsi="Times New Roman" w:cs="Times New Roman"/>
          <w:b/>
          <w:sz w:val="28"/>
        </w:rPr>
        <w:t>orecasts within sample</w:t>
      </w:r>
    </w:p>
    <w:p w14:paraId="76CA2F7C" w14:textId="291212A8"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To evaluate the efficiency of the BE, I </w:t>
      </w:r>
      <w:r w:rsidR="00F72497">
        <w:rPr>
          <w:rFonts w:ascii="Times New Roman" w:hAnsi="Times New Roman" w:cs="Times New Roman"/>
          <w:sz w:val="24"/>
        </w:rPr>
        <w:t>perform</w:t>
      </w:r>
      <w:r w:rsidRPr="00B7763C">
        <w:rPr>
          <w:rFonts w:ascii="Times New Roman" w:hAnsi="Times New Roman" w:cs="Times New Roman"/>
          <w:sz w:val="24"/>
        </w:rPr>
        <w:t xml:space="preserve"> an analysis of the forecast errors using the following criteria, </w:t>
      </w:r>
      <w:del w:id="890" w:author="Johanna Koolemans Beynen" w:date="2020-01-20T22:21:00Z">
        <w:r w:rsidRPr="00B7763C" w:rsidDel="005D3CC6">
          <w:rPr>
            <w:rFonts w:ascii="Times New Roman" w:hAnsi="Times New Roman" w:cs="Times New Roman"/>
            <w:sz w:val="24"/>
          </w:rPr>
          <w:delText>for which</w:delText>
        </w:r>
      </w:del>
      <w:ins w:id="891" w:author="Johanna Koolemans Beynen" w:date="2020-01-20T22:21:00Z">
        <w:r w:rsidR="005D3CC6">
          <w:rPr>
            <w:rFonts w:ascii="Times New Roman" w:hAnsi="Times New Roman" w:cs="Times New Roman"/>
            <w:sz w:val="24"/>
          </w:rPr>
          <w:t>where</w:t>
        </w:r>
      </w:ins>
      <w:r w:rsidRPr="00B7763C">
        <w:rPr>
          <w:rFonts w:ascii="Times New Roman" w:hAnsi="Times New Roman" w:cs="Times New Roman"/>
          <w:sz w:val="24"/>
        </w:rPr>
        <w:t xml:space="preserve"> </w:t>
      </w:r>
      <m:oMath>
        <m:r>
          <w:rPr>
            <w:rFonts w:ascii="Cambria Math" w:hAnsi="Cambria Math" w:cs="Times New Roman"/>
            <w:sz w:val="24"/>
          </w:rPr>
          <m:t>k</m:t>
        </m:r>
      </m:oMath>
      <w:r w:rsidRPr="00B7763C">
        <w:rPr>
          <w:rFonts w:ascii="Times New Roman" w:hAnsi="Times New Roman" w:cs="Times New Roman"/>
          <w:sz w:val="24"/>
        </w:rPr>
        <w:t xml:space="preserve"> refers to the number of predicted periods</w:t>
      </w:r>
      <w:r w:rsidR="00603DD3" w:rsidRPr="00B7763C">
        <w:rPr>
          <w:rFonts w:ascii="Times New Roman" w:eastAsiaTheme="minorEastAsia" w:hAnsi="Times New Roman" w:cs="Times New Roman"/>
          <w:sz w:val="24"/>
        </w:rPr>
        <w:t>.</w:t>
      </w:r>
    </w:p>
    <w:p w14:paraId="458C9A76" w14:textId="440FEEB1"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Forecast Bias </w:t>
      </w:r>
      <w:r w:rsidR="00603DD3" w:rsidRPr="00B7763C">
        <w:rPr>
          <w:rFonts w:ascii="Times New Roman" w:hAnsi="Times New Roman" w:cs="Times New Roman"/>
          <w:sz w:val="24"/>
        </w:rPr>
        <w:t>(BIAS)</w:t>
      </w:r>
      <w:ins w:id="892" w:author="Johanna Koolemans Beynen" w:date="2020-02-12T21:18:00Z">
        <w:r w:rsidR="00E41C19">
          <w:rPr>
            <w:rFonts w:ascii="Times New Roman" w:hAnsi="Times New Roman" w:cs="Times New Roman"/>
            <w:sz w:val="24"/>
          </w:rPr>
          <w:t>:</w:t>
        </w:r>
      </w:ins>
      <w:del w:id="893" w:author="Johanna Koolemans Beynen" w:date="2020-02-12T21:18:00Z">
        <w:r w:rsidR="00603DD3" w:rsidRPr="00B7763C" w:rsidDel="00E41C19">
          <w:rPr>
            <w:rFonts w:ascii="Times New Roman" w:hAnsi="Times New Roman" w:cs="Times New Roman"/>
            <w:sz w:val="24"/>
          </w:rPr>
          <w:delText>.</w:delText>
        </w:r>
      </w:del>
      <w:r w:rsidR="00603DD3" w:rsidRPr="00B7763C">
        <w:rPr>
          <w:rFonts w:ascii="Times New Roman" w:hAnsi="Times New Roman" w:cs="Times New Roman"/>
          <w:sz w:val="24"/>
        </w:rPr>
        <w:t xml:space="preserve"> </w:t>
      </w:r>
    </w:p>
    <w:p w14:paraId="3E0E88CB" w14:textId="77777777" w:rsidR="00603DD3" w:rsidRPr="00B7763C" w:rsidRDefault="00603DD3" w:rsidP="00603DD3">
      <w:pPr>
        <w:spacing w:line="360" w:lineRule="auto"/>
        <w:jc w:val="both"/>
        <w:rPr>
          <w:rFonts w:ascii="Times New Roman" w:hAnsi="Times New Roman" w:cs="Times New Roman"/>
          <w:sz w:val="24"/>
        </w:rPr>
      </w:pPr>
      <m:oMathPara>
        <m:oMath>
          <m:r>
            <w:rPr>
              <w:rFonts w:ascii="Cambria Math" w:hAnsi="Cambria Math" w:cs="Times New Roman"/>
              <w:sz w:val="24"/>
            </w:rPr>
            <m:t>BIAS=</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k</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d>
                <m:dPr>
                  <m:ctrlPr>
                    <w:rPr>
                      <w:rFonts w:ascii="Cambria Math" w:hAnsi="Cambria Math" w:cs="Times New Roman"/>
                      <w:i/>
                      <w:sz w:val="24"/>
                    </w:rPr>
                  </m:ctrlPr>
                </m:dPr>
                <m:e>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e>
          </m:nary>
        </m:oMath>
      </m:oMathPara>
    </w:p>
    <w:p w14:paraId="4EA2AB1D" w14:textId="3244E5F3" w:rsidR="00603DD3" w:rsidRDefault="00B7763C" w:rsidP="00603DD3">
      <w:pPr>
        <w:spacing w:line="360" w:lineRule="auto"/>
        <w:jc w:val="both"/>
        <w:rPr>
          <w:rFonts w:ascii="Times New Roman" w:hAnsi="Times New Roman" w:cs="Times New Roman"/>
          <w:sz w:val="24"/>
          <w:lang w:val="es-MX"/>
        </w:rPr>
      </w:pPr>
      <w:r w:rsidRPr="00B7763C">
        <w:rPr>
          <w:rFonts w:ascii="Times New Roman" w:hAnsi="Times New Roman" w:cs="Times New Roman"/>
          <w:sz w:val="24"/>
        </w:rPr>
        <w:t>Mean Squared Error</w:t>
      </w:r>
      <w:r w:rsidR="00603DD3">
        <w:rPr>
          <w:rFonts w:ascii="Times New Roman" w:hAnsi="Times New Roman" w:cs="Times New Roman"/>
          <w:sz w:val="24"/>
          <w:lang w:val="es-MX"/>
        </w:rPr>
        <w:t xml:space="preserve"> (MSE)</w:t>
      </w:r>
      <w:ins w:id="894" w:author="Johanna Koolemans Beynen" w:date="2020-02-12T21:18:00Z">
        <w:r w:rsidR="00E41C19">
          <w:rPr>
            <w:rFonts w:ascii="Times New Roman" w:hAnsi="Times New Roman" w:cs="Times New Roman"/>
            <w:sz w:val="24"/>
            <w:lang w:val="es-MX"/>
          </w:rPr>
          <w:t>:</w:t>
        </w:r>
      </w:ins>
      <w:del w:id="895" w:author="Johanna Koolemans Beynen" w:date="2020-02-12T21:18:00Z">
        <w:r w:rsidR="00603DD3" w:rsidDel="00E41C19">
          <w:rPr>
            <w:rFonts w:ascii="Times New Roman" w:hAnsi="Times New Roman" w:cs="Times New Roman"/>
            <w:sz w:val="24"/>
            <w:lang w:val="es-MX"/>
          </w:rPr>
          <w:delText>.</w:delText>
        </w:r>
      </w:del>
    </w:p>
    <w:p w14:paraId="518B496E" w14:textId="77777777" w:rsidR="00603DD3" w:rsidRDefault="00603DD3" w:rsidP="00603DD3">
      <w:pPr>
        <w:spacing w:line="360" w:lineRule="auto"/>
        <w:jc w:val="both"/>
        <w:rPr>
          <w:rFonts w:ascii="Times New Roman" w:hAnsi="Times New Roman" w:cs="Times New Roman"/>
          <w:sz w:val="24"/>
          <w:lang w:val="es-MX"/>
        </w:rPr>
      </w:pPr>
      <m:oMathPara>
        <m:oMath>
          <m:r>
            <w:rPr>
              <w:rFonts w:ascii="Cambria Math" w:hAnsi="Cambria Math" w:cs="Times New Roman"/>
              <w:sz w:val="24"/>
              <w:lang w:val="es-MX"/>
            </w:rPr>
            <m:t>MSE=</m:t>
          </m:r>
          <m:f>
            <m:fPr>
              <m:ctrlPr>
                <w:rPr>
                  <w:rFonts w:ascii="Cambria Math" w:hAnsi="Cambria Math" w:cs="Times New Roman"/>
                  <w:i/>
                  <w:sz w:val="24"/>
                  <w:lang w:val="es-MX"/>
                </w:rPr>
              </m:ctrlPr>
            </m:fPr>
            <m:num>
              <m:r>
                <w:rPr>
                  <w:rFonts w:ascii="Cambria Math" w:hAnsi="Cambria Math" w:cs="Times New Roman"/>
                  <w:sz w:val="24"/>
                  <w:lang w:val="es-MX"/>
                </w:rPr>
                <m:t>1</m:t>
              </m:r>
            </m:num>
            <m:den>
              <m:r>
                <w:rPr>
                  <w:rFonts w:ascii="Cambria Math" w:hAnsi="Cambria Math" w:cs="Times New Roman"/>
                  <w:sz w:val="24"/>
                  <w:lang w:val="es-MX"/>
                </w:rPr>
                <m:t>k</m:t>
              </m:r>
            </m:den>
          </m:f>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i=1</m:t>
              </m:r>
            </m:sub>
            <m:sup>
              <m:r>
                <w:rPr>
                  <w:rFonts w:ascii="Cambria Math" w:hAnsi="Cambria Math" w:cs="Times New Roman"/>
                  <w:sz w:val="24"/>
                  <w:lang w:val="es-MX"/>
                </w:rPr>
                <m:t>k</m:t>
              </m:r>
            </m:sup>
            <m:e>
              <m:sSup>
                <m:sSupPr>
                  <m:ctrlPr>
                    <w:rPr>
                      <w:rFonts w:ascii="Cambria Math" w:hAnsi="Cambria Math" w:cs="Times New Roman"/>
                      <w:i/>
                      <w:sz w:val="24"/>
                      <w:lang w:val="es-MX"/>
                    </w:rPr>
                  </m:ctrlPr>
                </m:sSupPr>
                <m:e>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m:t>
                          </m:r>
                        </m:sub>
                      </m:sSub>
                      <m:r>
                        <w:rPr>
                          <w:rFonts w:ascii="Cambria Math" w:hAnsi="Cambria Math" w:cs="Times New Roman"/>
                          <w:sz w:val="24"/>
                          <w:lang w:val="es-MX"/>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i</m:t>
                          </m:r>
                        </m:sub>
                      </m:sSub>
                    </m:e>
                  </m:d>
                </m:e>
                <m:sup>
                  <m:r>
                    <w:rPr>
                      <w:rFonts w:ascii="Cambria Math" w:hAnsi="Cambria Math" w:cs="Times New Roman"/>
                      <w:sz w:val="24"/>
                      <w:lang w:val="es-MX"/>
                    </w:rPr>
                    <m:t>2</m:t>
                  </m:r>
                </m:sup>
              </m:sSup>
            </m:e>
          </m:nary>
        </m:oMath>
      </m:oMathPara>
    </w:p>
    <w:p w14:paraId="678CEF41" w14:textId="18367977"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Root Mean Squared Error</w:t>
      </w:r>
      <w:r w:rsidR="00603DD3" w:rsidRPr="00B7763C">
        <w:rPr>
          <w:rFonts w:ascii="Times New Roman" w:hAnsi="Times New Roman" w:cs="Times New Roman"/>
          <w:sz w:val="24"/>
        </w:rPr>
        <w:t xml:space="preserve"> (RMSE)</w:t>
      </w:r>
      <w:ins w:id="896" w:author="Johanna Koolemans Beynen" w:date="2020-02-12T21:18:00Z">
        <w:r w:rsidR="00E41C19">
          <w:rPr>
            <w:rFonts w:ascii="Times New Roman" w:hAnsi="Times New Roman" w:cs="Times New Roman"/>
            <w:sz w:val="24"/>
          </w:rPr>
          <w:t>:</w:t>
        </w:r>
      </w:ins>
      <w:del w:id="897" w:author="Johanna Koolemans Beynen" w:date="2020-02-12T21:18:00Z">
        <w:r w:rsidR="00603DD3" w:rsidRPr="00B7763C" w:rsidDel="00E41C19">
          <w:rPr>
            <w:rFonts w:ascii="Times New Roman" w:hAnsi="Times New Roman" w:cs="Times New Roman"/>
            <w:sz w:val="24"/>
          </w:rPr>
          <w:delText>.</w:delText>
        </w:r>
      </w:del>
    </w:p>
    <w:p w14:paraId="24C378D7" w14:textId="77777777" w:rsidR="00603DD3" w:rsidRDefault="00603DD3" w:rsidP="00603DD3">
      <w:pPr>
        <w:spacing w:line="360" w:lineRule="auto"/>
        <w:jc w:val="both"/>
        <w:rPr>
          <w:rFonts w:ascii="Times New Roman" w:hAnsi="Times New Roman" w:cs="Times New Roman"/>
          <w:sz w:val="24"/>
          <w:lang w:val="es-MX"/>
        </w:rPr>
      </w:pPr>
      <m:oMathPara>
        <m:oMath>
          <m:r>
            <w:rPr>
              <w:rFonts w:ascii="Cambria Math" w:hAnsi="Cambria Math" w:cs="Times New Roman"/>
              <w:sz w:val="24"/>
              <w:lang w:val="es-MX"/>
            </w:rPr>
            <m:t>RMSE=</m:t>
          </m:r>
          <m:rad>
            <m:radPr>
              <m:degHide m:val="1"/>
              <m:ctrlPr>
                <w:rPr>
                  <w:rFonts w:ascii="Cambria Math" w:hAnsi="Cambria Math" w:cs="Times New Roman"/>
                  <w:i/>
                  <w:sz w:val="24"/>
                  <w:lang w:val="es-MX"/>
                </w:rPr>
              </m:ctrlPr>
            </m:radPr>
            <m:deg/>
            <m:e>
              <m:f>
                <m:fPr>
                  <m:ctrlPr>
                    <w:rPr>
                      <w:rFonts w:ascii="Cambria Math" w:hAnsi="Cambria Math" w:cs="Times New Roman"/>
                      <w:i/>
                      <w:sz w:val="24"/>
                      <w:lang w:val="es-MX"/>
                    </w:rPr>
                  </m:ctrlPr>
                </m:fPr>
                <m:num>
                  <m:r>
                    <w:rPr>
                      <w:rFonts w:ascii="Cambria Math" w:hAnsi="Cambria Math" w:cs="Times New Roman"/>
                      <w:sz w:val="24"/>
                      <w:lang w:val="es-MX"/>
                    </w:rPr>
                    <m:t>1</m:t>
                  </m:r>
                </m:num>
                <m:den>
                  <m:r>
                    <w:rPr>
                      <w:rFonts w:ascii="Cambria Math" w:hAnsi="Cambria Math" w:cs="Times New Roman"/>
                      <w:sz w:val="24"/>
                      <w:lang w:val="es-MX"/>
                    </w:rPr>
                    <m:t>k</m:t>
                  </m:r>
                </m:den>
              </m:f>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i=1</m:t>
                  </m:r>
                </m:sub>
                <m:sup>
                  <m:r>
                    <w:rPr>
                      <w:rFonts w:ascii="Cambria Math" w:hAnsi="Cambria Math" w:cs="Times New Roman"/>
                      <w:sz w:val="24"/>
                      <w:lang w:val="es-MX"/>
                    </w:rPr>
                    <m:t>k</m:t>
                  </m:r>
                </m:sup>
                <m:e>
                  <m:sSup>
                    <m:sSupPr>
                      <m:ctrlPr>
                        <w:rPr>
                          <w:rFonts w:ascii="Cambria Math" w:hAnsi="Cambria Math" w:cs="Times New Roman"/>
                          <w:i/>
                          <w:sz w:val="24"/>
                          <w:lang w:val="es-MX"/>
                        </w:rPr>
                      </m:ctrlPr>
                    </m:sSupPr>
                    <m:e>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m:t>
                              </m:r>
                            </m:sub>
                          </m:sSub>
                          <m:r>
                            <w:rPr>
                              <w:rFonts w:ascii="Cambria Math" w:hAnsi="Cambria Math" w:cs="Times New Roman"/>
                              <w:sz w:val="24"/>
                              <w:lang w:val="es-MX"/>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i</m:t>
                              </m:r>
                            </m:sub>
                          </m:sSub>
                        </m:e>
                      </m:d>
                    </m:e>
                    <m:sup>
                      <m:r>
                        <w:rPr>
                          <w:rFonts w:ascii="Cambria Math" w:hAnsi="Cambria Math" w:cs="Times New Roman"/>
                          <w:sz w:val="24"/>
                          <w:lang w:val="es-MX"/>
                        </w:rPr>
                        <m:t>2</m:t>
                      </m:r>
                    </m:sup>
                  </m:sSup>
                </m:e>
              </m:nary>
            </m:e>
          </m:rad>
        </m:oMath>
      </m:oMathPara>
    </w:p>
    <w:p w14:paraId="79FF9CFB" w14:textId="6398951D" w:rsidR="00603DD3" w:rsidRPr="00F26FE9" w:rsidRDefault="00F26FE9" w:rsidP="00603DD3">
      <w:pPr>
        <w:spacing w:line="360" w:lineRule="auto"/>
        <w:jc w:val="both"/>
        <w:rPr>
          <w:rFonts w:ascii="Times New Roman" w:hAnsi="Times New Roman" w:cs="Times New Roman"/>
          <w:sz w:val="24"/>
        </w:rPr>
      </w:pPr>
      <w:r w:rsidRPr="00F26FE9">
        <w:rPr>
          <w:rFonts w:ascii="Times New Roman" w:hAnsi="Times New Roman" w:cs="Times New Roman"/>
          <w:sz w:val="24"/>
        </w:rPr>
        <w:t xml:space="preserve">I </w:t>
      </w:r>
      <w:del w:id="898" w:author="Johanna Koolemans Beynen" w:date="2020-02-12T21:19:00Z">
        <w:r w:rsidRPr="00F26FE9" w:rsidDel="00E41C19">
          <w:rPr>
            <w:rFonts w:ascii="Times New Roman" w:hAnsi="Times New Roman" w:cs="Times New Roman"/>
            <w:sz w:val="24"/>
          </w:rPr>
          <w:delText>made the evaluation of</w:delText>
        </w:r>
      </w:del>
      <w:ins w:id="899" w:author="Johanna Koolemans Beynen" w:date="2020-02-12T21:19:00Z">
        <w:r w:rsidR="00E41C19">
          <w:rPr>
            <w:rFonts w:ascii="Times New Roman" w:hAnsi="Times New Roman" w:cs="Times New Roman"/>
            <w:sz w:val="24"/>
          </w:rPr>
          <w:t>calculated</w:t>
        </w:r>
      </w:ins>
      <w:r w:rsidRPr="00F26FE9">
        <w:rPr>
          <w:rFonts w:ascii="Times New Roman" w:hAnsi="Times New Roman" w:cs="Times New Roman"/>
          <w:sz w:val="24"/>
        </w:rPr>
        <w:t xml:space="preserve"> the</w:t>
      </w:r>
      <w:ins w:id="900" w:author="Johanna Koolemans Beynen" w:date="2020-02-12T21:20:00Z">
        <w:r w:rsidR="00E41C19">
          <w:rPr>
            <w:rFonts w:ascii="Times New Roman" w:hAnsi="Times New Roman" w:cs="Times New Roman"/>
            <w:sz w:val="24"/>
          </w:rPr>
          <w:t>se</w:t>
        </w:r>
      </w:ins>
      <w:r w:rsidRPr="00F26FE9">
        <w:rPr>
          <w:rFonts w:ascii="Times New Roman" w:hAnsi="Times New Roman" w:cs="Times New Roman"/>
          <w:sz w:val="24"/>
        </w:rPr>
        <w:t xml:space="preserve"> three previously described </w:t>
      </w:r>
      <w:del w:id="901" w:author="Johanna Koolemans Beynen" w:date="2020-02-12T21:20:00Z">
        <w:r w:rsidRPr="00F26FE9" w:rsidDel="00E41C19">
          <w:rPr>
            <w:rFonts w:ascii="Times New Roman" w:hAnsi="Times New Roman" w:cs="Times New Roman"/>
            <w:sz w:val="24"/>
          </w:rPr>
          <w:delText xml:space="preserve">criteria </w:delText>
        </w:r>
      </w:del>
      <w:ins w:id="902" w:author="Johanna Koolemans Beynen" w:date="2020-02-12T21:20:00Z">
        <w:r w:rsidR="00E41C19">
          <w:rPr>
            <w:rFonts w:ascii="Times New Roman" w:hAnsi="Times New Roman" w:cs="Times New Roman"/>
            <w:sz w:val="24"/>
          </w:rPr>
          <w:t>equations</w:t>
        </w:r>
        <w:r w:rsidR="00E41C19" w:rsidRPr="00F26FE9">
          <w:rPr>
            <w:rFonts w:ascii="Times New Roman" w:hAnsi="Times New Roman" w:cs="Times New Roman"/>
            <w:sz w:val="24"/>
          </w:rPr>
          <w:t xml:space="preserve"> </w:t>
        </w:r>
      </w:ins>
      <w:r w:rsidRPr="00F26FE9">
        <w:rPr>
          <w:rFonts w:ascii="Times New Roman" w:hAnsi="Times New Roman" w:cs="Times New Roman"/>
          <w:sz w:val="24"/>
        </w:rPr>
        <w:t xml:space="preserve">using two approaches, one of </w:t>
      </w:r>
      <w:r w:rsidRPr="00F72497">
        <w:rPr>
          <w:rFonts w:ascii="Times New Roman" w:hAnsi="Times New Roman" w:cs="Times New Roman"/>
          <w:i/>
          <w:sz w:val="24"/>
        </w:rPr>
        <w:t>rolling window</w:t>
      </w:r>
      <w:r w:rsidRPr="00F26FE9">
        <w:rPr>
          <w:rFonts w:ascii="Times New Roman" w:hAnsi="Times New Roman" w:cs="Times New Roman"/>
          <w:sz w:val="24"/>
        </w:rPr>
        <w:t xml:space="preserve"> and another of </w:t>
      </w:r>
      <w:r w:rsidRPr="00F72497">
        <w:rPr>
          <w:rFonts w:ascii="Times New Roman" w:hAnsi="Times New Roman" w:cs="Times New Roman"/>
          <w:i/>
          <w:sz w:val="24"/>
        </w:rPr>
        <w:t>expanded window</w:t>
      </w:r>
      <w:r w:rsidRPr="00F26FE9">
        <w:rPr>
          <w:rFonts w:ascii="Times New Roman" w:hAnsi="Times New Roman" w:cs="Times New Roman"/>
          <w:sz w:val="24"/>
        </w:rPr>
        <w:t xml:space="preserve">. In </w:t>
      </w:r>
      <w:r w:rsidR="00105027">
        <w:rPr>
          <w:rFonts w:ascii="Times New Roman" w:hAnsi="Times New Roman" w:cs="Times New Roman"/>
          <w:sz w:val="24"/>
        </w:rPr>
        <w:t>the first I estimate equation (4</w:t>
      </w:r>
      <w:r w:rsidRPr="00F26FE9">
        <w:rPr>
          <w:rFonts w:ascii="Times New Roman" w:hAnsi="Times New Roman" w:cs="Times New Roman"/>
          <w:sz w:val="24"/>
        </w:rPr>
        <w:t>) with data from 1993-I to 2006-IV</w:t>
      </w:r>
      <w:r w:rsidR="00603DD3" w:rsidRPr="00F26FE9">
        <w:rPr>
          <w:rFonts w:ascii="Times New Roman"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56</m:t>
            </m:r>
          </m:sup>
        </m:sSubSup>
      </m:oMath>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w:t>
      </w:r>
      <w:r w:rsidRPr="00F26FE9">
        <w:rPr>
          <w:rFonts w:ascii="Times New Roman" w:eastAsiaTheme="minorEastAsia" w:hAnsi="Times New Roman" w:cs="Times New Roman"/>
          <w:sz w:val="24"/>
          <w:szCs w:val="24"/>
        </w:rPr>
        <w:t xml:space="preserve">ubscript 1 refers to the first observed data [1993-I] and </w:t>
      </w:r>
      <w:r>
        <w:rPr>
          <w:rFonts w:ascii="Times New Roman" w:eastAsiaTheme="minorEastAsia" w:hAnsi="Times New Roman" w:cs="Times New Roman"/>
          <w:sz w:val="24"/>
          <w:szCs w:val="24"/>
        </w:rPr>
        <w:t xml:space="preserve">the superscript </w:t>
      </w:r>
      <w:r w:rsidRPr="00F26FE9">
        <w:rPr>
          <w:rFonts w:ascii="Times New Roman" w:eastAsiaTheme="minorEastAsia" w:hAnsi="Times New Roman" w:cs="Times New Roman"/>
          <w:sz w:val="24"/>
          <w:szCs w:val="24"/>
        </w:rPr>
        <w:t xml:space="preserve">56 </w:t>
      </w:r>
      <w:r w:rsidR="00105027">
        <w:rPr>
          <w:rFonts w:ascii="Times New Roman" w:eastAsiaTheme="minorEastAsia" w:hAnsi="Times New Roman" w:cs="Times New Roman"/>
          <w:sz w:val="24"/>
          <w:szCs w:val="24"/>
        </w:rPr>
        <w:t xml:space="preserve">refers </w:t>
      </w:r>
      <w:r w:rsidRPr="00F26FE9">
        <w:rPr>
          <w:rFonts w:ascii="Times New Roman" w:eastAsiaTheme="minorEastAsia" w:hAnsi="Times New Roman" w:cs="Times New Roman"/>
          <w:sz w:val="24"/>
          <w:szCs w:val="24"/>
        </w:rPr>
        <w:t xml:space="preserve">to 2006-IV, that is 56 quarters from the first observed data). </w:t>
      </w:r>
      <w:del w:id="903" w:author="Johanna Koolemans Beynen" w:date="2020-02-12T21:21:00Z">
        <w:r w:rsidRPr="00F26FE9" w:rsidDel="00E41C19">
          <w:rPr>
            <w:rFonts w:ascii="Times New Roman" w:eastAsiaTheme="minorEastAsia" w:hAnsi="Times New Roman" w:cs="Times New Roman"/>
            <w:sz w:val="24"/>
            <w:szCs w:val="24"/>
          </w:rPr>
          <w:delText xml:space="preserve">With </w:delText>
        </w:r>
        <w:r w:rsidDel="00E41C19">
          <w:rPr>
            <w:rFonts w:ascii="Times New Roman" w:eastAsiaTheme="minorEastAsia" w:hAnsi="Times New Roman" w:cs="Times New Roman"/>
            <w:sz w:val="24"/>
            <w:szCs w:val="24"/>
          </w:rPr>
          <w:delText>such</w:delText>
        </w:r>
        <w:r w:rsidRPr="00F26FE9" w:rsidDel="00E41C19">
          <w:rPr>
            <w:rFonts w:ascii="Times New Roman" w:eastAsiaTheme="minorEastAsia" w:hAnsi="Times New Roman" w:cs="Times New Roman"/>
            <w:sz w:val="24"/>
            <w:szCs w:val="24"/>
          </w:rPr>
          <w:delText xml:space="preserve"> estimat</w:delText>
        </w:r>
        <w:r w:rsidDel="00E41C19">
          <w:rPr>
            <w:rFonts w:ascii="Times New Roman" w:eastAsiaTheme="minorEastAsia" w:hAnsi="Times New Roman" w:cs="Times New Roman"/>
            <w:sz w:val="24"/>
            <w:szCs w:val="24"/>
          </w:rPr>
          <w:delText>ion</w:delText>
        </w:r>
        <w:r w:rsidRPr="00F26FE9" w:rsidDel="00E41C19">
          <w:rPr>
            <w:rFonts w:ascii="Times New Roman" w:eastAsiaTheme="minorEastAsia" w:hAnsi="Times New Roman" w:cs="Times New Roman"/>
            <w:sz w:val="24"/>
            <w:szCs w:val="24"/>
          </w:rPr>
          <w:delText xml:space="preserve"> I</w:delText>
        </w:r>
      </w:del>
      <w:ins w:id="904" w:author="Johanna Koolemans Beynen" w:date="2020-02-12T21:21:00Z">
        <w:r w:rsidR="00E41C19">
          <w:rPr>
            <w:rFonts w:ascii="Times New Roman" w:eastAsiaTheme="minorEastAsia" w:hAnsi="Times New Roman" w:cs="Times New Roman"/>
            <w:sz w:val="24"/>
            <w:szCs w:val="24"/>
          </w:rPr>
          <w:t>I used the resulting equation to</w:t>
        </w:r>
      </w:ins>
      <w:r w:rsidRPr="00F26FE9">
        <w:rPr>
          <w:rFonts w:ascii="Times New Roman" w:eastAsiaTheme="minorEastAsia" w:hAnsi="Times New Roman" w:cs="Times New Roman"/>
          <w:sz w:val="24"/>
          <w:szCs w:val="24"/>
        </w:rPr>
        <w:t xml:space="preserve"> forecast four quarters</w:t>
      </w:r>
      <w:r w:rsidR="00603DD3" w:rsidRPr="00F26FE9">
        <w:rPr>
          <w:rFonts w:ascii="Times New Roman" w:hAnsi="Times New Roman" w:cs="Times New Roman"/>
          <w:sz w:val="24"/>
        </w:rPr>
        <w:t xml:space="preserve"> (</w:t>
      </w:r>
      <m:oMath>
        <m:r>
          <w:rPr>
            <w:rFonts w:ascii="Cambria Math" w:hAnsi="Cambria Math" w:cs="Times New Roman"/>
            <w:sz w:val="24"/>
            <w:lang w:val="es-MX"/>
          </w:rPr>
          <m:t>k</m:t>
        </m:r>
        <m:r>
          <w:rPr>
            <w:rFonts w:ascii="Cambria Math" w:hAnsi="Cambria Math" w:cs="Times New Roman"/>
            <w:sz w:val="24"/>
          </w:rPr>
          <m:t>=4</m:t>
        </m:r>
        <m:r>
          <w:rPr>
            <w:rFonts w:ascii="Cambria Math" w:eastAsiaTheme="minorEastAsia" w:hAnsi="Cambria Math" w:cs="Times New Roman"/>
            <w:sz w:val="24"/>
          </w:rPr>
          <m:t>)</m:t>
        </m:r>
      </m:oMath>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forward</w:t>
      </w:r>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Analogo</w:t>
      </w:r>
      <w:r w:rsidR="00105027">
        <w:rPr>
          <w:rFonts w:ascii="Times New Roman" w:eastAsiaTheme="minorEastAsia" w:hAnsi="Times New Roman" w:cs="Times New Roman"/>
          <w:sz w:val="24"/>
        </w:rPr>
        <w:t>usly, I re-estimated equation (4</w:t>
      </w:r>
      <w:r w:rsidRPr="00F26FE9">
        <w:rPr>
          <w:rFonts w:ascii="Times New Roman" w:eastAsiaTheme="minorEastAsia" w:hAnsi="Times New Roman" w:cs="Times New Roman"/>
          <w:sz w:val="24"/>
        </w:rPr>
        <w:t>) with data from 1993-II to 2007-I</w:t>
      </w:r>
      <w:r w:rsidR="00603DD3" w:rsidRPr="00F26FE9">
        <w:rPr>
          <w:rFonts w:ascii="Times New Roman"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2</m:t>
            </m:r>
          </m:sub>
          <m:sup>
            <m:r>
              <w:rPr>
                <w:rFonts w:ascii="Cambria Math" w:hAnsi="Cambria Math" w:cs="Times New Roman"/>
                <w:sz w:val="24"/>
                <w:szCs w:val="24"/>
              </w:rPr>
              <m:t>57</m:t>
            </m:r>
          </m:sup>
        </m:sSubSup>
        <m:r>
          <w:rPr>
            <w:rFonts w:ascii="Cambria Math" w:hAnsi="Cambria Math" w:cs="Times New Roman"/>
            <w:sz w:val="24"/>
            <w:szCs w:val="24"/>
          </w:rPr>
          <m:t>)</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and so on in the following way</w:t>
      </w:r>
      <w:r w:rsidR="00603DD3" w:rsidRPr="00F26FE9">
        <w:rPr>
          <w:rFonts w:ascii="Times New Roman" w:eastAsiaTheme="minorEastAsia" w:hAnsi="Times New Roman" w:cs="Times New Roman"/>
          <w:sz w:val="24"/>
          <w:szCs w:val="24"/>
        </w:rPr>
        <w:t>,</w:t>
      </w:r>
    </w:p>
    <w:p w14:paraId="5E3630F5" w14:textId="77777777" w:rsidR="00603DD3" w:rsidRPr="000409D6" w:rsidRDefault="00E8595C"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j,T+i+j</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j,T+j</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lang w:val="es-MX"/>
                    </w:rPr>
                    <m:t>j</m:t>
                  </m:r>
                </m:sub>
                <m:sup>
                  <m:r>
                    <w:rPr>
                      <w:rFonts w:ascii="Cambria Math" w:hAnsi="Cambria Math" w:cs="Times New Roman"/>
                      <w:sz w:val="24"/>
                      <w:szCs w:val="24"/>
                      <w:lang w:val="es-MX"/>
                    </w:rPr>
                    <m:t>T+j</m:t>
                  </m:r>
                </m:sup>
              </m:sSubSup>
            </m:e>
          </m:d>
          <m:r>
            <w:rPr>
              <w:rFonts w:ascii="Cambria Math" w:eastAsiaTheme="minorEastAsia" w:hAnsi="Cambria Math" w:cs="Times New Roman"/>
              <w:sz w:val="24"/>
              <w:szCs w:val="24"/>
              <w:lang w:val="es-MX"/>
            </w:rPr>
            <m:t xml:space="preserve">     ∀ i=</m:t>
          </m:r>
          <m:d>
            <m:dPr>
              <m:ctrlPr>
                <w:rPr>
                  <w:rFonts w:ascii="Cambria Math" w:eastAsiaTheme="minorEastAsia" w:hAnsi="Cambria Math" w:cs="Times New Roman"/>
                  <w:i/>
                  <w:iCs/>
                  <w:sz w:val="24"/>
                  <w:szCs w:val="24"/>
                  <w:lang w:val="es-MX"/>
                </w:rPr>
              </m:ctrlPr>
            </m:dPr>
            <m:e>
              <m:r>
                <w:rPr>
                  <w:rFonts w:ascii="Cambria Math" w:eastAsiaTheme="minorEastAsia" w:hAnsi="Cambria Math" w:cs="Times New Roman"/>
                  <w:sz w:val="24"/>
                  <w:szCs w:val="24"/>
                  <w:lang w:val="es-MX"/>
                </w:rPr>
                <m:t>1,4</m:t>
              </m:r>
            </m:e>
          </m:d>
          <m:r>
            <w:rPr>
              <w:rFonts w:ascii="Cambria Math" w:eastAsiaTheme="minorEastAsia" w:hAnsi="Cambria Math" w:cs="Times New Roman"/>
              <w:sz w:val="24"/>
              <w:szCs w:val="24"/>
              <w:lang w:val="es-MX"/>
            </w:rPr>
            <m:t>, j=(1,28)</m:t>
          </m:r>
        </m:oMath>
      </m:oMathPara>
    </w:p>
    <w:p w14:paraId="600116DF" w14:textId="112D2DFF" w:rsidR="00603DD3" w:rsidRPr="00F26FE9" w:rsidRDefault="00F26FE9" w:rsidP="00603DD3">
      <w:pPr>
        <w:spacing w:line="360" w:lineRule="auto"/>
        <w:jc w:val="both"/>
      </w:pPr>
      <w:r w:rsidRPr="00F26FE9">
        <w:rPr>
          <w:rFonts w:ascii="Times New Roman" w:eastAsiaTheme="minorEastAsia" w:hAnsi="Times New Roman" w:cs="Times New Roman"/>
          <w:iCs/>
          <w:sz w:val="24"/>
          <w:szCs w:val="24"/>
        </w:rPr>
        <w:t>where</w:t>
      </w:r>
      <w:r w:rsidR="00603DD3" w:rsidRPr="00F26FE9">
        <w:rPr>
          <w:rFonts w:ascii="Times New Roman" w:eastAsiaTheme="minorEastAsia" w:hAnsi="Times New Roman" w:cs="Times New Roman"/>
          <w:iCs/>
          <w:sz w:val="24"/>
          <w:szCs w:val="24"/>
        </w:rPr>
        <w:t xml:space="preserve"> </w:t>
      </w:r>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j</m:t>
            </m:r>
            <m:r>
              <w:rPr>
                <w:rFonts w:ascii="Cambria Math" w:hAnsi="Cambria Math" w:cs="Times New Roman"/>
                <w:sz w:val="24"/>
                <w:szCs w:val="24"/>
              </w:rPr>
              <m:t>,</m:t>
            </m:r>
            <m:r>
              <w:rPr>
                <w:rFonts w:ascii="Cambria Math" w:hAnsi="Cambria Math" w:cs="Times New Roman"/>
                <w:sz w:val="24"/>
                <w:szCs w:val="24"/>
                <w:lang w:val="es-MX"/>
              </w:rPr>
              <m:t>T</m:t>
            </m:r>
            <m:r>
              <w:rPr>
                <w:rFonts w:ascii="Cambria Math" w:hAnsi="Cambria Math" w:cs="Times New Roman"/>
                <w:sz w:val="24"/>
                <w:szCs w:val="24"/>
              </w:rPr>
              <m:t>+</m:t>
            </m:r>
            <m:r>
              <w:rPr>
                <w:rFonts w:ascii="Cambria Math" w:hAnsi="Cambria Math" w:cs="Times New Roman"/>
                <w:sz w:val="24"/>
                <w:szCs w:val="24"/>
                <w:lang w:val="es-MX"/>
              </w:rPr>
              <m:t>i</m:t>
            </m:r>
            <m:r>
              <w:rPr>
                <w:rFonts w:ascii="Cambria Math" w:hAnsi="Cambria Math" w:cs="Times New Roman"/>
                <w:sz w:val="24"/>
                <w:szCs w:val="24"/>
              </w:rPr>
              <m:t>+</m:t>
            </m:r>
            <m:r>
              <w:rPr>
                <w:rFonts w:ascii="Cambria Math" w:hAnsi="Cambria Math" w:cs="Times New Roman"/>
                <w:sz w:val="24"/>
                <w:szCs w:val="24"/>
                <w:lang w:val="es-MX"/>
              </w:rPr>
              <m:t>j</m:t>
            </m:r>
          </m:sub>
          <m:sup>
            <m:r>
              <w:rPr>
                <w:rFonts w:ascii="Cambria Math" w:hAnsi="Cambria Math" w:cs="Times New Roman"/>
                <w:sz w:val="24"/>
                <w:szCs w:val="24"/>
                <w:lang w:val="es-MX"/>
              </w:rPr>
              <m:t>Q</m:t>
            </m:r>
          </m:sup>
        </m:sSubSup>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refers to the forecast</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i</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 the estimat</w:t>
      </w:r>
      <w:r w:rsidR="00F72497">
        <w:rPr>
          <w:rFonts w:ascii="Times New Roman" w:eastAsiaTheme="minorEastAsia" w:hAnsi="Times New Roman" w:cs="Times New Roman"/>
          <w:iCs/>
          <w:sz w:val="24"/>
          <w:szCs w:val="24"/>
        </w:rPr>
        <w:t>ion</w:t>
      </w:r>
      <w:r w:rsidRPr="00F26FE9">
        <w:rPr>
          <w:rFonts w:ascii="Times New Roman" w:eastAsiaTheme="minorEastAsia" w:hAnsi="Times New Roman" w:cs="Times New Roman"/>
          <w:iCs/>
          <w:sz w:val="24"/>
          <w:szCs w:val="24"/>
        </w:rPr>
        <w:t xml:space="preserve"> made from</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to</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w:t>
      </w:r>
      <w:r w:rsidR="00603DD3" w:rsidRPr="00F26FE9">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lang w:val="es-MX"/>
              </w:rPr>
              <m:t>j</m:t>
            </m:r>
          </m:sub>
          <m:sup>
            <m:r>
              <w:rPr>
                <w:rFonts w:ascii="Cambria Math" w:hAnsi="Cambria Math" w:cs="Times New Roman"/>
                <w:sz w:val="24"/>
                <w:szCs w:val="24"/>
                <w:lang w:val="es-MX"/>
              </w:rPr>
              <m:t>T</m:t>
            </m:r>
            <m:r>
              <w:rPr>
                <w:rFonts w:ascii="Cambria Math" w:hAnsi="Cambria Math" w:cs="Times New Roman"/>
                <w:sz w:val="24"/>
                <w:szCs w:val="24"/>
              </w:rPr>
              <m:t>+</m:t>
            </m:r>
            <m:r>
              <w:rPr>
                <w:rFonts w:ascii="Cambria Math" w:hAnsi="Cambria Math" w:cs="Times New Roman"/>
                <w:sz w:val="24"/>
                <w:szCs w:val="24"/>
                <w:lang w:val="es-MX"/>
              </w:rPr>
              <m:t>j</m:t>
            </m:r>
          </m:sup>
        </m:sSubSup>
      </m:oMath>
      <w:r w:rsidR="00603DD3"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 xml:space="preserve">refers to the </w:t>
      </w:r>
      <w:r w:rsidRPr="00F26FE9">
        <w:rPr>
          <w:rFonts w:ascii="Times New Roman" w:eastAsiaTheme="minorEastAsia" w:hAnsi="Times New Roman" w:cs="Times New Roman"/>
          <w:sz w:val="24"/>
          <w:szCs w:val="24"/>
        </w:rPr>
        <w:t>information</w:t>
      </w:r>
      <w:r w:rsidR="00105027">
        <w:rPr>
          <w:rFonts w:ascii="Times New Roman" w:eastAsiaTheme="minorEastAsia" w:hAnsi="Times New Roman" w:cs="Times New Roman"/>
          <w:sz w:val="24"/>
          <w:szCs w:val="24"/>
        </w:rPr>
        <w:t xml:space="preserve"> set</w:t>
      </w:r>
      <w:r w:rsidRPr="00F26FE9">
        <w:rPr>
          <w:rFonts w:ascii="Times New Roman" w:eastAsiaTheme="minorEastAsia" w:hAnsi="Times New Roman" w:cs="Times New Roman"/>
          <w:sz w:val="24"/>
          <w:szCs w:val="24"/>
        </w:rPr>
        <w:t xml:space="preserve"> that begins</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 xml:space="preserve">quarters after the first </w:t>
      </w:r>
      <w:r w:rsidRPr="00F26FE9">
        <w:rPr>
          <w:rFonts w:ascii="Times New Roman" w:eastAsiaTheme="minorEastAsia" w:hAnsi="Times New Roman" w:cs="Times New Roman"/>
          <w:sz w:val="24"/>
          <w:szCs w:val="24"/>
        </w:rPr>
        <w:lastRenderedPageBreak/>
        <w:t>observation and ends</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j</m:t>
        </m:r>
        <m:r>
          <w:rPr>
            <w:rFonts w:ascii="Cambria Math" w:eastAsiaTheme="minorEastAsia" w:hAnsi="Cambria Math" w:cs="Times New Roman"/>
            <w:sz w:val="24"/>
            <w:szCs w:val="24"/>
          </w:rPr>
          <m:t>)</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after this</w:t>
      </w:r>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Th</w:t>
      </w:r>
      <w:r w:rsidR="00105027">
        <w:rPr>
          <w:rFonts w:ascii="Times New Roman" w:eastAsiaTheme="minorEastAsia" w:hAnsi="Times New Roman" w:cs="Times New Roman"/>
          <w:sz w:val="24"/>
          <w:szCs w:val="24"/>
        </w:rPr>
        <w:t>us,</w:t>
      </w:r>
      <w:r w:rsidRPr="00F26FE9">
        <w:rPr>
          <w:rFonts w:ascii="Times New Roman" w:eastAsiaTheme="minorEastAsia" w:hAnsi="Times New Roman" w:cs="Times New Roman"/>
          <w:sz w:val="24"/>
          <w:szCs w:val="24"/>
        </w:rPr>
        <w:t xml:space="preserve"> the estimation window always has the same length, i</w:t>
      </w:r>
      <w:r>
        <w:rPr>
          <w:rFonts w:ascii="Times New Roman" w:eastAsiaTheme="minorEastAsia" w:hAnsi="Times New Roman" w:cs="Times New Roman"/>
          <w:sz w:val="24"/>
          <w:szCs w:val="24"/>
        </w:rPr>
        <w:t>.</w:t>
      </w:r>
      <w:r w:rsidRPr="00F26FE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=56</m:t>
        </m:r>
      </m:oMath>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quarters</w:t>
      </w:r>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The estimation windows were rotated 28 times until 2013-IV</w:t>
      </w:r>
      <w:r w:rsidR="00105027">
        <w:rPr>
          <w:rFonts w:ascii="Times New Roman" w:eastAsiaTheme="minorEastAsia" w:hAnsi="Times New Roman" w:cs="Times New Roman"/>
          <w:sz w:val="24"/>
          <w:szCs w:val="24"/>
        </w:rPr>
        <w:t>,</w:t>
      </w:r>
      <w:r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so</w:t>
      </w:r>
      <w:r w:rsidR="00D815EF">
        <w:rPr>
          <w:rFonts w:ascii="Times New Roman" w:eastAsiaTheme="minorEastAsia" w:hAnsi="Times New Roman" w:cs="Times New Roman"/>
          <w:sz w:val="24"/>
          <w:szCs w:val="24"/>
        </w:rPr>
        <w:t xml:space="preserve"> the last rotation</w:t>
      </w:r>
      <w:r w:rsidRPr="00F26FE9">
        <w:rPr>
          <w:rFonts w:ascii="Times New Roman" w:eastAsiaTheme="minorEastAsia" w:hAnsi="Times New Roman" w:cs="Times New Roman"/>
          <w:sz w:val="24"/>
          <w:szCs w:val="24"/>
        </w:rPr>
        <w:t xml:space="preserve"> </w:t>
      </w:r>
      <w:r w:rsidR="00D815EF">
        <w:rPr>
          <w:rFonts w:ascii="Times New Roman" w:eastAsiaTheme="minorEastAsia" w:hAnsi="Times New Roman" w:cs="Times New Roman"/>
          <w:sz w:val="24"/>
          <w:szCs w:val="24"/>
        </w:rPr>
        <w:t xml:space="preserve">makes </w:t>
      </w:r>
      <w:r w:rsidRPr="00F26FE9">
        <w:rPr>
          <w:rFonts w:ascii="Times New Roman" w:eastAsiaTheme="minorEastAsia" w:hAnsi="Times New Roman" w:cs="Times New Roman"/>
          <w:sz w:val="24"/>
          <w:szCs w:val="24"/>
        </w:rPr>
        <w:t>forecast</w:t>
      </w:r>
      <w:r w:rsidR="00D815EF">
        <w:rPr>
          <w:rFonts w:ascii="Times New Roman" w:eastAsiaTheme="minorEastAsia" w:hAnsi="Times New Roman" w:cs="Times New Roman"/>
          <w:sz w:val="24"/>
          <w:szCs w:val="24"/>
        </w:rPr>
        <w:t xml:space="preserve">s </w:t>
      </w:r>
      <w:r w:rsidRPr="00F26FE9">
        <w:rPr>
          <w:rFonts w:ascii="Times New Roman" w:eastAsiaTheme="minorEastAsia" w:hAnsi="Times New Roman" w:cs="Times New Roman"/>
          <w:sz w:val="24"/>
          <w:szCs w:val="24"/>
        </w:rPr>
        <w:t>until 2014-IV</w:t>
      </w:r>
      <w:r w:rsidR="00603DD3" w:rsidRPr="00F26FE9">
        <w:rPr>
          <w:rFonts w:ascii="Times New Roman" w:eastAsiaTheme="minorEastAsia" w:hAnsi="Times New Roman" w:cs="Times New Roman"/>
          <w:sz w:val="24"/>
          <w:szCs w:val="24"/>
        </w:rPr>
        <w:t>.</w:t>
      </w:r>
      <w:r w:rsidR="00603DD3">
        <w:rPr>
          <w:rFonts w:ascii="Times New Roman" w:eastAsiaTheme="minorEastAsia" w:hAnsi="Times New Roman" w:cs="Times New Roman"/>
          <w:sz w:val="24"/>
          <w:szCs w:val="24"/>
          <w:lang w:val="es-MX"/>
        </w:rPr>
        <w:fldChar w:fldCharType="begin"/>
      </w:r>
      <w:r w:rsidR="00603DD3" w:rsidRPr="00F26FE9">
        <w:rPr>
          <w:rFonts w:ascii="Times New Roman" w:eastAsiaTheme="minorEastAsia" w:hAnsi="Times New Roman" w:cs="Times New Roman"/>
          <w:sz w:val="24"/>
          <w:szCs w:val="24"/>
        </w:rPr>
        <w:instrText xml:space="preserve"> LINK Excel.Sheet.12 "C:\\Gálvez\\Nowcasting\\Other files\\Comparación Pagos\\Cuadros Pagos.xlsx" "Tabla 2!F1C1:F14C10" \a \f 4 \h  \* MERGEFORMAT </w:instrText>
      </w:r>
      <w:r w:rsidR="00603DD3">
        <w:rPr>
          <w:rFonts w:ascii="Times New Roman" w:eastAsiaTheme="minorEastAsia" w:hAnsi="Times New Roman" w:cs="Times New Roman"/>
          <w:sz w:val="24"/>
          <w:szCs w:val="24"/>
          <w:lang w:val="es-MX"/>
        </w:rPr>
        <w:fldChar w:fldCharType="separate"/>
      </w:r>
    </w:p>
    <w:p w14:paraId="24D74A1F" w14:textId="79D00763" w:rsidR="00603DD3" w:rsidRPr="00D36FDE" w:rsidRDefault="00603DD3" w:rsidP="00603DD3">
      <w:pPr>
        <w:spacing w:line="360" w:lineRule="auto"/>
        <w:jc w:val="both"/>
        <w:rPr>
          <w:rFonts w:ascii="Times New Roman" w:hAnsi="Times New Roman" w:cs="Times New Roman"/>
          <w:sz w:val="24"/>
        </w:rPr>
      </w:pPr>
      <w:r>
        <w:rPr>
          <w:rFonts w:ascii="Times New Roman" w:eastAsiaTheme="minorEastAsia" w:hAnsi="Times New Roman" w:cs="Times New Roman"/>
          <w:sz w:val="24"/>
          <w:szCs w:val="24"/>
          <w:lang w:val="es-MX"/>
        </w:rPr>
        <w:fldChar w:fldCharType="end"/>
      </w:r>
      <w:r w:rsidR="00F26FE9" w:rsidRPr="00F26FE9">
        <w:rPr>
          <w:rFonts w:ascii="Times New Roman" w:eastAsiaTheme="minorEastAsia" w:hAnsi="Times New Roman" w:cs="Times New Roman"/>
          <w:sz w:val="24"/>
          <w:szCs w:val="24"/>
        </w:rPr>
        <w:t>In the second approach I estimate equation (4) with</w:t>
      </w:r>
      <w:r w:rsidRPr="00F26FE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56</m:t>
            </m:r>
          </m:sup>
        </m:sSubSup>
      </m:oMath>
      <w:r w:rsidRPr="00F26FE9">
        <w:rPr>
          <w:rFonts w:ascii="Times New Roman" w:eastAsiaTheme="minorEastAsia" w:hAnsi="Times New Roman" w:cs="Times New Roman"/>
          <w:sz w:val="24"/>
          <w:szCs w:val="24"/>
        </w:rPr>
        <w:t xml:space="preserve"> </w:t>
      </w:r>
      <w:r w:rsidR="00F26FE9" w:rsidRPr="00F26FE9">
        <w:rPr>
          <w:rFonts w:ascii="Times New Roman" w:hAnsi="Times New Roman" w:cs="Times New Roman"/>
          <w:sz w:val="24"/>
        </w:rPr>
        <w:t>and I forecast four quarters</w:t>
      </w:r>
      <w:r w:rsidRPr="00F26FE9">
        <w:rPr>
          <w:rFonts w:ascii="Times New Roman" w:hAnsi="Times New Roman" w:cs="Times New Roman"/>
          <w:sz w:val="24"/>
        </w:rPr>
        <w:t xml:space="preserve"> (</w:t>
      </w:r>
      <m:oMath>
        <m:r>
          <w:rPr>
            <w:rFonts w:ascii="Cambria Math" w:hAnsi="Cambria Math" w:cs="Times New Roman"/>
            <w:sz w:val="24"/>
            <w:lang w:val="es-MX"/>
          </w:rPr>
          <m:t>k</m:t>
        </m:r>
        <m:r>
          <w:rPr>
            <w:rFonts w:ascii="Cambria Math" w:hAnsi="Cambria Math" w:cs="Times New Roman"/>
            <w:sz w:val="24"/>
          </w:rPr>
          <m:t>=4</m:t>
        </m:r>
        <m:r>
          <w:rPr>
            <w:rFonts w:ascii="Cambria Math" w:eastAsiaTheme="minorEastAsia" w:hAnsi="Cambria Math" w:cs="Times New Roman"/>
            <w:sz w:val="24"/>
          </w:rPr>
          <m:t>)</m:t>
        </m:r>
      </m:oMath>
      <w:r w:rsidRPr="00F26FE9">
        <w:rPr>
          <w:rFonts w:ascii="Times New Roman" w:eastAsiaTheme="minorEastAsia" w:hAnsi="Times New Roman" w:cs="Times New Roman"/>
          <w:sz w:val="24"/>
        </w:rPr>
        <w:t xml:space="preserve"> </w:t>
      </w:r>
      <w:r w:rsidR="00F26FE9">
        <w:rPr>
          <w:rFonts w:ascii="Times New Roman" w:eastAsiaTheme="minorEastAsia" w:hAnsi="Times New Roman" w:cs="Times New Roman"/>
          <w:sz w:val="24"/>
        </w:rPr>
        <w:t>forward</w:t>
      </w:r>
      <w:r w:rsidRPr="00F26FE9">
        <w:rPr>
          <w:rFonts w:ascii="Times New Roman" w:eastAsiaTheme="minorEastAsia" w:hAnsi="Times New Roman" w:cs="Times New Roman"/>
          <w:sz w:val="24"/>
        </w:rPr>
        <w:t xml:space="preserve">. </w:t>
      </w:r>
      <w:r w:rsidR="00D36FDE" w:rsidRPr="00D36FDE">
        <w:rPr>
          <w:rFonts w:ascii="Times New Roman" w:eastAsiaTheme="minorEastAsia" w:hAnsi="Times New Roman" w:cs="Times New Roman"/>
          <w:sz w:val="24"/>
        </w:rPr>
        <w:t>Next, I re</w:t>
      </w:r>
      <w:r w:rsidR="00F72497">
        <w:rPr>
          <w:rFonts w:ascii="Times New Roman" w:eastAsiaTheme="minorEastAsia" w:hAnsi="Times New Roman" w:cs="Times New Roman"/>
          <w:sz w:val="24"/>
        </w:rPr>
        <w:t>-</w:t>
      </w:r>
      <w:r w:rsidR="00D36FDE" w:rsidRPr="00D36FDE">
        <w:rPr>
          <w:rFonts w:ascii="Times New Roman" w:eastAsiaTheme="minorEastAsia" w:hAnsi="Times New Roman" w:cs="Times New Roman"/>
          <w:sz w:val="24"/>
        </w:rPr>
        <w:t>estimate equation (4) with</w:t>
      </w:r>
      <w:r w:rsidRPr="00D36FDE">
        <w:rPr>
          <w:rFonts w:ascii="Times New Roman" w:eastAsiaTheme="minorEastAsia"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57</m:t>
            </m:r>
          </m:sup>
        </m:sSubSup>
      </m:oMath>
      <w:r w:rsidRPr="00D36FDE">
        <w:rPr>
          <w:rFonts w:ascii="Times New Roman" w:eastAsiaTheme="minorEastAsia" w:hAnsi="Times New Roman" w:cs="Times New Roman"/>
          <w:sz w:val="24"/>
          <w:szCs w:val="24"/>
        </w:rPr>
        <w:t xml:space="preserve">, </w:t>
      </w:r>
      <w:r w:rsidR="00D36FDE" w:rsidRPr="00D36FDE">
        <w:rPr>
          <w:rFonts w:ascii="Times New Roman" w:eastAsiaTheme="minorEastAsia" w:hAnsi="Times New Roman" w:cs="Times New Roman"/>
          <w:sz w:val="24"/>
          <w:szCs w:val="24"/>
        </w:rPr>
        <w:t>that is, with an additional quarter, and so on in the following way</w:t>
      </w:r>
      <w:r w:rsidRPr="00D36FDE">
        <w:rPr>
          <w:rFonts w:ascii="Times New Roman" w:eastAsiaTheme="minorEastAsia" w:hAnsi="Times New Roman" w:cs="Times New Roman"/>
          <w:sz w:val="24"/>
          <w:szCs w:val="24"/>
        </w:rPr>
        <w:t>,</w:t>
      </w:r>
    </w:p>
    <w:p w14:paraId="72434A52" w14:textId="78E9EAEE" w:rsidR="00603DD3" w:rsidRPr="000409D6" w:rsidRDefault="00E8595C"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T+i+j</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T+j</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T+j</m:t>
                  </m:r>
                </m:sup>
              </m:sSup>
            </m:e>
          </m:d>
          <m:r>
            <w:rPr>
              <w:rFonts w:ascii="Cambria Math" w:eastAsiaTheme="minorEastAsia" w:hAnsi="Cambria Math" w:cs="Times New Roman"/>
              <w:sz w:val="24"/>
              <w:szCs w:val="24"/>
              <w:lang w:val="es-MX"/>
            </w:rPr>
            <m:t xml:space="preserve">     ∀ i=1,…,4 and j=1,…,28</m:t>
          </m:r>
        </m:oMath>
      </m:oMathPara>
    </w:p>
    <w:p w14:paraId="6DCEF19C" w14:textId="77777777" w:rsidR="00AD678E" w:rsidRDefault="00D36FDE" w:rsidP="00603DD3">
      <w:pPr>
        <w:spacing w:before="240" w:line="360" w:lineRule="auto"/>
        <w:jc w:val="both"/>
        <w:rPr>
          <w:rFonts w:ascii="Times New Roman" w:eastAsiaTheme="minorEastAsia" w:hAnsi="Times New Roman" w:cs="Times New Roman"/>
          <w:sz w:val="24"/>
          <w:szCs w:val="24"/>
        </w:rPr>
      </w:pPr>
      <w:r w:rsidRPr="00D36FDE">
        <w:rPr>
          <w:rFonts w:ascii="Times New Roman" w:hAnsi="Times New Roman" w:cs="Times New Roman"/>
          <w:sz w:val="24"/>
          <w:szCs w:val="24"/>
        </w:rPr>
        <w:t xml:space="preserve">This implies that in the last window I </w:t>
      </w:r>
      <w:r w:rsidR="003855F5">
        <w:rPr>
          <w:rFonts w:ascii="Times New Roman" w:hAnsi="Times New Roman" w:cs="Times New Roman"/>
          <w:sz w:val="24"/>
          <w:szCs w:val="24"/>
        </w:rPr>
        <w:t>perform</w:t>
      </w:r>
      <w:r w:rsidRPr="00D36FDE">
        <w:rPr>
          <w:rFonts w:ascii="Times New Roman" w:hAnsi="Times New Roman" w:cs="Times New Roman"/>
          <w:sz w:val="24"/>
          <w:szCs w:val="24"/>
        </w:rPr>
        <w:t xml:space="preserve"> an estimat</w:t>
      </w:r>
      <w:r w:rsidR="00F72497">
        <w:rPr>
          <w:rFonts w:ascii="Times New Roman" w:hAnsi="Times New Roman" w:cs="Times New Roman"/>
          <w:sz w:val="24"/>
          <w:szCs w:val="24"/>
        </w:rPr>
        <w:t>ion</w:t>
      </w:r>
      <w:r w:rsidRPr="00D36FDE">
        <w:rPr>
          <w:rFonts w:ascii="Times New Roman" w:hAnsi="Times New Roman" w:cs="Times New Roman"/>
          <w:sz w:val="24"/>
          <w:szCs w:val="24"/>
        </w:rPr>
        <w:t xml:space="preserve"> from 1993-I to 2013-IV, with which I forecast four quarters (until 2014-IV)</w:t>
      </w:r>
      <w:r w:rsidR="00603DD3" w:rsidRPr="00D36FDE">
        <w:rPr>
          <w:rFonts w:ascii="Times New Roman" w:eastAsiaTheme="minorEastAsia" w:hAnsi="Times New Roman" w:cs="Times New Roman"/>
          <w:sz w:val="24"/>
          <w:szCs w:val="24"/>
        </w:rPr>
        <w:t>.</w:t>
      </w:r>
    </w:p>
    <w:p w14:paraId="1EE3C563" w14:textId="05BE12F8" w:rsidR="00AD678E" w:rsidRPr="0046580A" w:rsidRDefault="00AD678E" w:rsidP="00603DD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A82439">
        <w:rPr>
          <w:rFonts w:ascii="Times New Roman" w:eastAsiaTheme="minorEastAsia" w:hAnsi="Times New Roman" w:cs="Times New Roman"/>
          <w:sz w:val="24"/>
          <w:szCs w:val="24"/>
        </w:rPr>
        <w:t xml:space="preserve">esults of </w:t>
      </w:r>
      <w:r w:rsidRPr="00F72497">
        <w:rPr>
          <w:rFonts w:ascii="Times New Roman" w:eastAsiaTheme="minorEastAsia" w:hAnsi="Times New Roman" w:cs="Times New Roman"/>
          <w:i/>
          <w:sz w:val="24"/>
          <w:szCs w:val="24"/>
        </w:rPr>
        <w:t>rolling window</w:t>
      </w:r>
      <w:r>
        <w:rPr>
          <w:rFonts w:ascii="Times New Roman" w:eastAsiaTheme="minorEastAsia" w:hAnsi="Times New Roman" w:cs="Times New Roman"/>
          <w:sz w:val="24"/>
          <w:szCs w:val="24"/>
        </w:rPr>
        <w:t xml:space="preserve"> analysis</w:t>
      </w:r>
      <w:r w:rsidRPr="00A82439">
        <w:rPr>
          <w:rFonts w:ascii="Times New Roman" w:eastAsiaTheme="minorEastAsia" w:hAnsi="Times New Roman" w:cs="Times New Roman"/>
          <w:sz w:val="24"/>
          <w:szCs w:val="24"/>
        </w:rPr>
        <w:t xml:space="preserve"> show that the forecast errors generated with BE1 show an ascending behavior as </w:t>
      </w:r>
      <m:oMath>
        <m:r>
          <w:rPr>
            <w:rFonts w:ascii="Cambria Math" w:eastAsiaTheme="minorEastAsia" w:hAnsi="Cambria Math" w:cs="Times New Roman"/>
            <w:sz w:val="24"/>
            <w:szCs w:val="24"/>
          </w:rPr>
          <m:t>k</m:t>
        </m:r>
      </m:oMath>
      <w:r w:rsidRPr="00A82439">
        <w:rPr>
          <w:rFonts w:ascii="Times New Roman" w:eastAsiaTheme="minorEastAsia" w:hAnsi="Times New Roman" w:cs="Times New Roman"/>
          <w:sz w:val="24"/>
          <w:szCs w:val="24"/>
        </w:rPr>
        <w:t xml:space="preserve"> grows. That is, errors become larger when the forecast horizon is longer. However, this is not true for the BE2 model, where the smallest error was obtained by forecasting three forward periods. </w:t>
      </w:r>
      <w:r>
        <w:rPr>
          <w:rFonts w:ascii="Times New Roman" w:eastAsiaTheme="minorEastAsia" w:hAnsi="Times New Roman" w:cs="Times New Roman"/>
          <w:sz w:val="24"/>
          <w:szCs w:val="24"/>
        </w:rPr>
        <w:t>Similarly,</w:t>
      </w:r>
      <w:r w:rsidRPr="00A82439">
        <w:rPr>
          <w:rFonts w:ascii="Times New Roman" w:eastAsiaTheme="minorEastAsia" w:hAnsi="Times New Roman" w:cs="Times New Roman"/>
          <w:sz w:val="24"/>
          <w:szCs w:val="24"/>
        </w:rPr>
        <w:t xml:space="preserve"> the </w:t>
      </w:r>
      <w:r w:rsidRPr="00F72497">
        <w:rPr>
          <w:rFonts w:ascii="Times New Roman" w:eastAsiaTheme="minorEastAsia" w:hAnsi="Times New Roman" w:cs="Times New Roman"/>
          <w:i/>
          <w:sz w:val="24"/>
          <w:szCs w:val="24"/>
        </w:rPr>
        <w:t>expanded window</w:t>
      </w:r>
      <w:r w:rsidRPr="00A824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does not show an</w:t>
      </w:r>
      <w:r w:rsidRPr="00A82439">
        <w:rPr>
          <w:rFonts w:ascii="Times New Roman" w:eastAsiaTheme="minorEastAsia" w:hAnsi="Times New Roman" w:cs="Times New Roman"/>
          <w:sz w:val="24"/>
          <w:szCs w:val="24"/>
        </w:rPr>
        <w:t xml:space="preserve"> increase in the forecast err</w:t>
      </w:r>
      <w:r>
        <w:rPr>
          <w:rFonts w:ascii="Times New Roman" w:eastAsiaTheme="minorEastAsia" w:hAnsi="Times New Roman" w:cs="Times New Roman"/>
          <w:sz w:val="24"/>
          <w:szCs w:val="24"/>
        </w:rPr>
        <w:t>or in any of the models (Table 6</w:t>
      </w:r>
      <w:r w:rsidRPr="00A82439">
        <w:rPr>
          <w:rFonts w:ascii="Times New Roman" w:eastAsiaTheme="minorEastAsia" w:hAnsi="Times New Roman" w:cs="Times New Roman"/>
          <w:sz w:val="24"/>
          <w:szCs w:val="24"/>
        </w:rPr>
        <w:t>).</w:t>
      </w:r>
      <w:r w:rsidRPr="0046580A">
        <w:rPr>
          <w:rFonts w:ascii="Times New Roman" w:eastAsiaTheme="minorEastAsia" w:hAnsi="Times New Roman" w:cs="Times New Roman"/>
          <w:sz w:val="24"/>
          <w:szCs w:val="24"/>
        </w:rPr>
        <w:t xml:space="preserve"> </w:t>
      </w:r>
    </w:p>
    <w:tbl>
      <w:tblPr>
        <w:tblW w:w="8520" w:type="dxa"/>
        <w:jc w:val="center"/>
        <w:tblLook w:val="04A0" w:firstRow="1" w:lastRow="0" w:firstColumn="1" w:lastColumn="0" w:noHBand="0" w:noVBand="1"/>
      </w:tblPr>
      <w:tblGrid>
        <w:gridCol w:w="1714"/>
        <w:gridCol w:w="725"/>
        <w:gridCol w:w="832"/>
        <w:gridCol w:w="831"/>
        <w:gridCol w:w="831"/>
        <w:gridCol w:w="266"/>
        <w:gridCol w:w="789"/>
        <w:gridCol w:w="906"/>
        <w:gridCol w:w="906"/>
        <w:gridCol w:w="906"/>
      </w:tblGrid>
      <w:tr w:rsidR="00AD678E" w:rsidRPr="00AD678E" w14:paraId="6FA12860" w14:textId="77777777" w:rsidTr="00AD678E">
        <w:trPr>
          <w:trHeight w:val="300"/>
          <w:jc w:val="center"/>
        </w:trPr>
        <w:tc>
          <w:tcPr>
            <w:tcW w:w="8520" w:type="dxa"/>
            <w:gridSpan w:val="10"/>
            <w:tcBorders>
              <w:top w:val="nil"/>
              <w:left w:val="nil"/>
              <w:bottom w:val="single" w:sz="4" w:space="0" w:color="auto"/>
              <w:right w:val="nil"/>
            </w:tcBorders>
            <w:shd w:val="clear" w:color="000000" w:fill="FFFFFF"/>
            <w:vAlign w:val="center"/>
            <w:hideMark/>
          </w:tcPr>
          <w:p w14:paraId="23182070" w14:textId="77777777" w:rsidR="00AD678E" w:rsidRPr="00AD678E" w:rsidRDefault="00AD678E" w:rsidP="00AD678E">
            <w:pPr>
              <w:spacing w:after="0" w:line="240" w:lineRule="auto"/>
              <w:jc w:val="center"/>
              <w:rPr>
                <w:rFonts w:ascii="Times New Roman" w:eastAsia="Times New Roman" w:hAnsi="Times New Roman" w:cs="Times New Roman"/>
                <w:b/>
                <w:bCs/>
                <w:color w:val="000000"/>
              </w:rPr>
            </w:pPr>
            <w:r w:rsidRPr="00AD678E">
              <w:rPr>
                <w:rFonts w:ascii="Times New Roman" w:eastAsia="Times New Roman" w:hAnsi="Times New Roman" w:cs="Times New Roman"/>
                <w:b/>
                <w:bCs/>
                <w:color w:val="000000"/>
              </w:rPr>
              <w:t>Table 6</w:t>
            </w:r>
            <w:del w:id="905" w:author="Johanna Koolemans Beynen" w:date="2020-02-21T15:56:00Z">
              <w:r w:rsidRPr="00AD678E" w:rsidDel="007E64F1">
                <w:rPr>
                  <w:rFonts w:ascii="Times New Roman" w:eastAsia="Times New Roman" w:hAnsi="Times New Roman" w:cs="Times New Roman"/>
                  <w:b/>
                  <w:bCs/>
                  <w:color w:val="000000"/>
                </w:rPr>
                <w:delText>.</w:delText>
              </w:r>
            </w:del>
            <w:r w:rsidRPr="00AD678E">
              <w:rPr>
                <w:rFonts w:ascii="Times New Roman" w:eastAsia="Times New Roman" w:hAnsi="Times New Roman" w:cs="Times New Roman"/>
                <w:b/>
                <w:bCs/>
                <w:color w:val="000000"/>
              </w:rPr>
              <w:t xml:space="preserve"> Forecast errors analysis in pseudo real time</w:t>
            </w:r>
          </w:p>
        </w:tc>
      </w:tr>
      <w:tr w:rsidR="00AD678E" w:rsidRPr="00AD678E" w14:paraId="4620BE06" w14:textId="77777777" w:rsidTr="00AD678E">
        <w:trPr>
          <w:trHeight w:val="315"/>
          <w:jc w:val="center"/>
        </w:trPr>
        <w:tc>
          <w:tcPr>
            <w:tcW w:w="4933" w:type="dxa"/>
            <w:gridSpan w:val="5"/>
            <w:tcBorders>
              <w:top w:val="single" w:sz="4" w:space="0" w:color="auto"/>
              <w:left w:val="nil"/>
              <w:bottom w:val="double" w:sz="6" w:space="0" w:color="auto"/>
              <w:right w:val="nil"/>
            </w:tcBorders>
            <w:shd w:val="clear" w:color="000000" w:fill="FFFFFF"/>
            <w:vAlign w:val="center"/>
            <w:hideMark/>
          </w:tcPr>
          <w:p w14:paraId="1496D3D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Rolling window</w:t>
            </w:r>
          </w:p>
        </w:tc>
        <w:tc>
          <w:tcPr>
            <w:tcW w:w="80" w:type="dxa"/>
            <w:tcBorders>
              <w:top w:val="nil"/>
              <w:left w:val="nil"/>
              <w:bottom w:val="nil"/>
              <w:right w:val="nil"/>
            </w:tcBorders>
            <w:shd w:val="clear" w:color="000000" w:fill="FFFFFF"/>
            <w:noWrap/>
            <w:vAlign w:val="bottom"/>
            <w:hideMark/>
          </w:tcPr>
          <w:p w14:paraId="794A181A"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3507" w:type="dxa"/>
            <w:gridSpan w:val="4"/>
            <w:tcBorders>
              <w:top w:val="single" w:sz="4" w:space="0" w:color="auto"/>
              <w:left w:val="nil"/>
              <w:bottom w:val="double" w:sz="6" w:space="0" w:color="auto"/>
              <w:right w:val="nil"/>
            </w:tcBorders>
            <w:shd w:val="clear" w:color="000000" w:fill="FFFFFF"/>
            <w:vAlign w:val="center"/>
            <w:hideMark/>
          </w:tcPr>
          <w:p w14:paraId="2A8B895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Expanding window</w:t>
            </w:r>
          </w:p>
        </w:tc>
      </w:tr>
      <w:tr w:rsidR="00AD678E" w:rsidRPr="00AD678E" w14:paraId="1C39D04D" w14:textId="77777777" w:rsidTr="00AD678E">
        <w:trPr>
          <w:trHeight w:val="315"/>
          <w:jc w:val="center"/>
        </w:trPr>
        <w:tc>
          <w:tcPr>
            <w:tcW w:w="1714" w:type="dxa"/>
            <w:vMerge w:val="restart"/>
            <w:tcBorders>
              <w:top w:val="nil"/>
              <w:left w:val="nil"/>
              <w:bottom w:val="double" w:sz="6" w:space="0" w:color="000000"/>
              <w:right w:val="nil"/>
            </w:tcBorders>
            <w:shd w:val="clear" w:color="000000" w:fill="FFFFFF"/>
            <w:vAlign w:val="center"/>
            <w:hideMark/>
          </w:tcPr>
          <w:p w14:paraId="7126C9D6"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Error measure</w:t>
            </w:r>
          </w:p>
        </w:tc>
        <w:tc>
          <w:tcPr>
            <w:tcW w:w="6806" w:type="dxa"/>
            <w:gridSpan w:val="9"/>
            <w:tcBorders>
              <w:top w:val="nil"/>
              <w:left w:val="nil"/>
              <w:bottom w:val="single" w:sz="4" w:space="0" w:color="auto"/>
              <w:right w:val="nil"/>
            </w:tcBorders>
            <w:shd w:val="clear" w:color="000000" w:fill="FFFFFF"/>
            <w:noWrap/>
            <w:vAlign w:val="center"/>
            <w:hideMark/>
          </w:tcPr>
          <w:p w14:paraId="781A18E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Forecast horizon</w:t>
            </w:r>
          </w:p>
        </w:tc>
      </w:tr>
      <w:tr w:rsidR="00AD678E" w:rsidRPr="00AD678E" w14:paraId="45A2B727" w14:textId="77777777" w:rsidTr="00AD678E">
        <w:trPr>
          <w:trHeight w:val="315"/>
          <w:jc w:val="center"/>
        </w:trPr>
        <w:tc>
          <w:tcPr>
            <w:tcW w:w="1714" w:type="dxa"/>
            <w:vMerge/>
            <w:tcBorders>
              <w:top w:val="nil"/>
              <w:left w:val="nil"/>
              <w:bottom w:val="double" w:sz="6" w:space="0" w:color="000000"/>
              <w:right w:val="nil"/>
            </w:tcBorders>
            <w:vAlign w:val="center"/>
            <w:hideMark/>
          </w:tcPr>
          <w:p w14:paraId="70F8DBFB" w14:textId="77777777" w:rsidR="00AD678E" w:rsidRPr="00AD678E" w:rsidRDefault="00AD678E" w:rsidP="00AD678E">
            <w:pPr>
              <w:spacing w:after="0" w:line="240" w:lineRule="auto"/>
              <w:rPr>
                <w:rFonts w:ascii="Times New Roman" w:eastAsia="Times New Roman" w:hAnsi="Times New Roman" w:cs="Times New Roman"/>
                <w:i/>
                <w:iCs/>
                <w:color w:val="000000"/>
                <w:sz w:val="20"/>
                <w:szCs w:val="20"/>
              </w:rPr>
            </w:pPr>
          </w:p>
        </w:tc>
        <w:tc>
          <w:tcPr>
            <w:tcW w:w="725" w:type="dxa"/>
            <w:tcBorders>
              <w:top w:val="nil"/>
              <w:left w:val="nil"/>
              <w:bottom w:val="double" w:sz="6" w:space="0" w:color="auto"/>
              <w:right w:val="nil"/>
            </w:tcBorders>
            <w:shd w:val="clear" w:color="000000" w:fill="FFFFFF"/>
            <w:noWrap/>
            <w:vAlign w:val="center"/>
            <w:hideMark/>
          </w:tcPr>
          <w:p w14:paraId="161C2D5D"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832" w:type="dxa"/>
            <w:tcBorders>
              <w:top w:val="nil"/>
              <w:left w:val="nil"/>
              <w:bottom w:val="double" w:sz="6" w:space="0" w:color="auto"/>
              <w:right w:val="nil"/>
            </w:tcBorders>
            <w:shd w:val="clear" w:color="000000" w:fill="FFFFFF"/>
            <w:noWrap/>
            <w:vAlign w:val="center"/>
            <w:hideMark/>
          </w:tcPr>
          <w:p w14:paraId="520501F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831" w:type="dxa"/>
            <w:tcBorders>
              <w:top w:val="nil"/>
              <w:left w:val="nil"/>
              <w:bottom w:val="double" w:sz="6" w:space="0" w:color="auto"/>
              <w:right w:val="nil"/>
            </w:tcBorders>
            <w:shd w:val="clear" w:color="000000" w:fill="FFFFFF"/>
            <w:noWrap/>
            <w:vAlign w:val="center"/>
            <w:hideMark/>
          </w:tcPr>
          <w:p w14:paraId="2528DE2F"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831" w:type="dxa"/>
            <w:tcBorders>
              <w:top w:val="nil"/>
              <w:left w:val="nil"/>
              <w:bottom w:val="double" w:sz="6" w:space="0" w:color="auto"/>
              <w:right w:val="nil"/>
            </w:tcBorders>
            <w:shd w:val="clear" w:color="000000" w:fill="FFFFFF"/>
            <w:noWrap/>
            <w:vAlign w:val="center"/>
            <w:hideMark/>
          </w:tcPr>
          <w:p w14:paraId="2BE0842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c>
          <w:tcPr>
            <w:tcW w:w="80" w:type="dxa"/>
            <w:tcBorders>
              <w:top w:val="nil"/>
              <w:left w:val="nil"/>
              <w:bottom w:val="nil"/>
              <w:right w:val="nil"/>
            </w:tcBorders>
            <w:shd w:val="clear" w:color="000000" w:fill="FFFFFF"/>
            <w:noWrap/>
            <w:vAlign w:val="bottom"/>
            <w:hideMark/>
          </w:tcPr>
          <w:p w14:paraId="5F3B505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double" w:sz="6" w:space="0" w:color="auto"/>
              <w:right w:val="nil"/>
            </w:tcBorders>
            <w:shd w:val="clear" w:color="000000" w:fill="FFFFFF"/>
            <w:noWrap/>
            <w:vAlign w:val="center"/>
            <w:hideMark/>
          </w:tcPr>
          <w:p w14:paraId="01852672"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906" w:type="dxa"/>
            <w:tcBorders>
              <w:top w:val="nil"/>
              <w:left w:val="nil"/>
              <w:bottom w:val="double" w:sz="6" w:space="0" w:color="auto"/>
              <w:right w:val="nil"/>
            </w:tcBorders>
            <w:shd w:val="clear" w:color="000000" w:fill="FFFFFF"/>
            <w:noWrap/>
            <w:vAlign w:val="center"/>
            <w:hideMark/>
          </w:tcPr>
          <w:p w14:paraId="6C208FEB"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906" w:type="dxa"/>
            <w:tcBorders>
              <w:top w:val="nil"/>
              <w:left w:val="nil"/>
              <w:bottom w:val="double" w:sz="6" w:space="0" w:color="auto"/>
              <w:right w:val="nil"/>
            </w:tcBorders>
            <w:shd w:val="clear" w:color="000000" w:fill="FFFFFF"/>
            <w:noWrap/>
            <w:vAlign w:val="center"/>
            <w:hideMark/>
          </w:tcPr>
          <w:p w14:paraId="383E2687"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906" w:type="dxa"/>
            <w:tcBorders>
              <w:top w:val="nil"/>
              <w:left w:val="nil"/>
              <w:bottom w:val="double" w:sz="6" w:space="0" w:color="auto"/>
              <w:right w:val="nil"/>
            </w:tcBorders>
            <w:shd w:val="clear" w:color="000000" w:fill="FFFFFF"/>
            <w:noWrap/>
            <w:vAlign w:val="center"/>
            <w:hideMark/>
          </w:tcPr>
          <w:p w14:paraId="4358EDA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r>
      <w:tr w:rsidR="00AD678E" w:rsidRPr="00AD678E" w14:paraId="16E79C58" w14:textId="77777777" w:rsidTr="00AD678E">
        <w:trPr>
          <w:trHeight w:val="315"/>
          <w:jc w:val="center"/>
        </w:trPr>
        <w:tc>
          <w:tcPr>
            <w:tcW w:w="1714" w:type="dxa"/>
            <w:tcBorders>
              <w:top w:val="nil"/>
              <w:left w:val="nil"/>
              <w:bottom w:val="single" w:sz="4" w:space="0" w:color="auto"/>
              <w:right w:val="nil"/>
            </w:tcBorders>
            <w:shd w:val="clear" w:color="000000" w:fill="FFFFFF"/>
            <w:noWrap/>
            <w:vAlign w:val="center"/>
            <w:hideMark/>
          </w:tcPr>
          <w:p w14:paraId="0E591A94"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nil"/>
              <w:left w:val="nil"/>
              <w:bottom w:val="single" w:sz="4" w:space="0" w:color="auto"/>
              <w:right w:val="nil"/>
            </w:tcBorders>
            <w:shd w:val="clear" w:color="000000" w:fill="FFFFFF"/>
            <w:noWrap/>
            <w:vAlign w:val="center"/>
            <w:hideMark/>
          </w:tcPr>
          <w:p w14:paraId="0B5D5737"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BE1</w:t>
            </w:r>
          </w:p>
        </w:tc>
      </w:tr>
      <w:tr w:rsidR="00AD678E" w:rsidRPr="00AD678E" w14:paraId="346DD699"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4E659AC2"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2AEEE68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0.004</w:t>
            </w:r>
          </w:p>
        </w:tc>
        <w:tc>
          <w:tcPr>
            <w:tcW w:w="832" w:type="dxa"/>
            <w:tcBorders>
              <w:top w:val="nil"/>
              <w:left w:val="nil"/>
              <w:bottom w:val="nil"/>
              <w:right w:val="nil"/>
            </w:tcBorders>
            <w:shd w:val="clear" w:color="000000" w:fill="FFFFFF"/>
            <w:noWrap/>
            <w:vAlign w:val="center"/>
            <w:hideMark/>
          </w:tcPr>
          <w:p w14:paraId="2A0FCCE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-0.059</w:t>
            </w:r>
          </w:p>
        </w:tc>
        <w:tc>
          <w:tcPr>
            <w:tcW w:w="831" w:type="dxa"/>
            <w:tcBorders>
              <w:top w:val="nil"/>
              <w:left w:val="nil"/>
              <w:bottom w:val="nil"/>
              <w:right w:val="nil"/>
            </w:tcBorders>
            <w:shd w:val="clear" w:color="000000" w:fill="FFFFFF"/>
            <w:noWrap/>
            <w:vAlign w:val="center"/>
            <w:hideMark/>
          </w:tcPr>
          <w:p w14:paraId="3B33677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-0.053</w:t>
            </w:r>
          </w:p>
        </w:tc>
        <w:tc>
          <w:tcPr>
            <w:tcW w:w="831" w:type="dxa"/>
            <w:tcBorders>
              <w:top w:val="nil"/>
              <w:left w:val="nil"/>
              <w:bottom w:val="nil"/>
              <w:right w:val="nil"/>
            </w:tcBorders>
            <w:shd w:val="clear" w:color="000000" w:fill="FFFFFF"/>
            <w:noWrap/>
            <w:vAlign w:val="center"/>
            <w:hideMark/>
          </w:tcPr>
          <w:p w14:paraId="3E14517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-0.029</w:t>
            </w:r>
          </w:p>
        </w:tc>
        <w:tc>
          <w:tcPr>
            <w:tcW w:w="80" w:type="dxa"/>
            <w:tcBorders>
              <w:top w:val="nil"/>
              <w:left w:val="nil"/>
              <w:bottom w:val="nil"/>
              <w:right w:val="nil"/>
            </w:tcBorders>
            <w:shd w:val="clear" w:color="000000" w:fill="FFFFFF"/>
            <w:noWrap/>
            <w:vAlign w:val="bottom"/>
            <w:hideMark/>
          </w:tcPr>
          <w:p w14:paraId="2C86F06B"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FC201B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0.017</w:t>
            </w:r>
          </w:p>
        </w:tc>
        <w:tc>
          <w:tcPr>
            <w:tcW w:w="906" w:type="dxa"/>
            <w:tcBorders>
              <w:top w:val="nil"/>
              <w:left w:val="nil"/>
              <w:bottom w:val="nil"/>
              <w:right w:val="nil"/>
            </w:tcBorders>
            <w:shd w:val="clear" w:color="000000" w:fill="FFFFFF"/>
            <w:noWrap/>
            <w:vAlign w:val="center"/>
            <w:hideMark/>
          </w:tcPr>
          <w:p w14:paraId="60C81F2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-0.042</w:t>
            </w:r>
          </w:p>
        </w:tc>
        <w:tc>
          <w:tcPr>
            <w:tcW w:w="906" w:type="dxa"/>
            <w:tcBorders>
              <w:top w:val="nil"/>
              <w:left w:val="nil"/>
              <w:bottom w:val="nil"/>
              <w:right w:val="nil"/>
            </w:tcBorders>
            <w:shd w:val="clear" w:color="000000" w:fill="FFFFFF"/>
            <w:noWrap/>
            <w:vAlign w:val="center"/>
            <w:hideMark/>
          </w:tcPr>
          <w:p w14:paraId="785FB69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-0.040</w:t>
            </w:r>
          </w:p>
        </w:tc>
        <w:tc>
          <w:tcPr>
            <w:tcW w:w="906" w:type="dxa"/>
            <w:tcBorders>
              <w:top w:val="nil"/>
              <w:left w:val="nil"/>
              <w:bottom w:val="nil"/>
              <w:right w:val="nil"/>
            </w:tcBorders>
            <w:shd w:val="clear" w:color="000000" w:fill="FFFFFF"/>
            <w:noWrap/>
            <w:vAlign w:val="center"/>
            <w:hideMark/>
          </w:tcPr>
          <w:p w14:paraId="0AECAB2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-0.022</w:t>
            </w:r>
          </w:p>
        </w:tc>
      </w:tr>
      <w:tr w:rsidR="00AD678E" w:rsidRPr="00AD678E" w14:paraId="4333E220"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4CE7B9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3068C2D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0.118</w:t>
            </w:r>
          </w:p>
        </w:tc>
        <w:tc>
          <w:tcPr>
            <w:tcW w:w="832" w:type="dxa"/>
            <w:tcBorders>
              <w:top w:val="nil"/>
              <w:left w:val="nil"/>
              <w:bottom w:val="nil"/>
              <w:right w:val="nil"/>
            </w:tcBorders>
            <w:shd w:val="clear" w:color="000000" w:fill="FFFFFF"/>
            <w:noWrap/>
            <w:vAlign w:val="center"/>
            <w:hideMark/>
          </w:tcPr>
          <w:p w14:paraId="3E07DB1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0.133</w:t>
            </w:r>
          </w:p>
        </w:tc>
        <w:tc>
          <w:tcPr>
            <w:tcW w:w="831" w:type="dxa"/>
            <w:tcBorders>
              <w:top w:val="nil"/>
              <w:left w:val="nil"/>
              <w:bottom w:val="nil"/>
              <w:right w:val="nil"/>
            </w:tcBorders>
            <w:shd w:val="clear" w:color="000000" w:fill="FFFFFF"/>
            <w:noWrap/>
            <w:vAlign w:val="center"/>
            <w:hideMark/>
          </w:tcPr>
          <w:p w14:paraId="4E6C0C0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0.149</w:t>
            </w:r>
          </w:p>
        </w:tc>
        <w:tc>
          <w:tcPr>
            <w:tcW w:w="831" w:type="dxa"/>
            <w:tcBorders>
              <w:top w:val="nil"/>
              <w:left w:val="nil"/>
              <w:bottom w:val="nil"/>
              <w:right w:val="nil"/>
            </w:tcBorders>
            <w:shd w:val="clear" w:color="000000" w:fill="FFFFFF"/>
            <w:noWrap/>
            <w:vAlign w:val="center"/>
            <w:hideMark/>
          </w:tcPr>
          <w:p w14:paraId="2215E4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c>
          <w:tcPr>
            <w:tcW w:w="80" w:type="dxa"/>
            <w:tcBorders>
              <w:top w:val="nil"/>
              <w:left w:val="nil"/>
              <w:bottom w:val="nil"/>
              <w:right w:val="nil"/>
            </w:tcBorders>
            <w:shd w:val="clear" w:color="000000" w:fill="FFFFFF"/>
            <w:noWrap/>
            <w:vAlign w:val="bottom"/>
            <w:hideMark/>
          </w:tcPr>
          <w:p w14:paraId="3CE8DD73"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C8452E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0.117</w:t>
            </w:r>
          </w:p>
        </w:tc>
        <w:tc>
          <w:tcPr>
            <w:tcW w:w="906" w:type="dxa"/>
            <w:tcBorders>
              <w:top w:val="nil"/>
              <w:left w:val="nil"/>
              <w:bottom w:val="nil"/>
              <w:right w:val="nil"/>
            </w:tcBorders>
            <w:shd w:val="clear" w:color="000000" w:fill="FFFFFF"/>
            <w:noWrap/>
            <w:vAlign w:val="center"/>
            <w:hideMark/>
          </w:tcPr>
          <w:p w14:paraId="0B6E394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0.115</w:t>
            </w:r>
          </w:p>
        </w:tc>
        <w:tc>
          <w:tcPr>
            <w:tcW w:w="906" w:type="dxa"/>
            <w:tcBorders>
              <w:top w:val="nil"/>
              <w:left w:val="nil"/>
              <w:bottom w:val="nil"/>
              <w:right w:val="nil"/>
            </w:tcBorders>
            <w:shd w:val="clear" w:color="000000" w:fill="FFFFFF"/>
            <w:noWrap/>
            <w:vAlign w:val="center"/>
            <w:hideMark/>
          </w:tcPr>
          <w:p w14:paraId="1E96F5F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0.138</w:t>
            </w:r>
          </w:p>
        </w:tc>
        <w:tc>
          <w:tcPr>
            <w:tcW w:w="906" w:type="dxa"/>
            <w:tcBorders>
              <w:top w:val="nil"/>
              <w:left w:val="nil"/>
              <w:bottom w:val="nil"/>
              <w:right w:val="nil"/>
            </w:tcBorders>
            <w:shd w:val="clear" w:color="000000" w:fill="FFFFFF"/>
            <w:noWrap/>
            <w:vAlign w:val="center"/>
            <w:hideMark/>
          </w:tcPr>
          <w:p w14:paraId="2067A50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r>
      <w:tr w:rsidR="00AD678E" w:rsidRPr="00AD678E" w14:paraId="1D1B290C"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876CFE0"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single" w:sz="4" w:space="0" w:color="auto"/>
              <w:right w:val="nil"/>
            </w:tcBorders>
            <w:shd w:val="clear" w:color="000000" w:fill="FFFFFF"/>
            <w:noWrap/>
            <w:vAlign w:val="center"/>
            <w:hideMark/>
          </w:tcPr>
          <w:p w14:paraId="41118D9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0.344</w:t>
            </w:r>
          </w:p>
        </w:tc>
        <w:tc>
          <w:tcPr>
            <w:tcW w:w="832" w:type="dxa"/>
            <w:tcBorders>
              <w:top w:val="nil"/>
              <w:left w:val="nil"/>
              <w:bottom w:val="single" w:sz="4" w:space="0" w:color="auto"/>
              <w:right w:val="nil"/>
            </w:tcBorders>
            <w:shd w:val="clear" w:color="000000" w:fill="FFFFFF"/>
            <w:noWrap/>
            <w:vAlign w:val="center"/>
            <w:hideMark/>
          </w:tcPr>
          <w:p w14:paraId="5971525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0.365</w:t>
            </w:r>
          </w:p>
        </w:tc>
        <w:tc>
          <w:tcPr>
            <w:tcW w:w="831" w:type="dxa"/>
            <w:tcBorders>
              <w:top w:val="nil"/>
              <w:left w:val="nil"/>
              <w:bottom w:val="single" w:sz="4" w:space="0" w:color="auto"/>
              <w:right w:val="nil"/>
            </w:tcBorders>
            <w:shd w:val="clear" w:color="000000" w:fill="FFFFFF"/>
            <w:noWrap/>
            <w:vAlign w:val="center"/>
            <w:hideMark/>
          </w:tcPr>
          <w:p w14:paraId="6B718D5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0.386</w:t>
            </w:r>
          </w:p>
        </w:tc>
        <w:tc>
          <w:tcPr>
            <w:tcW w:w="831" w:type="dxa"/>
            <w:tcBorders>
              <w:top w:val="nil"/>
              <w:left w:val="nil"/>
              <w:bottom w:val="single" w:sz="4" w:space="0" w:color="auto"/>
              <w:right w:val="nil"/>
            </w:tcBorders>
            <w:shd w:val="clear" w:color="000000" w:fill="FFFFFF"/>
            <w:noWrap/>
            <w:vAlign w:val="center"/>
            <w:hideMark/>
          </w:tcPr>
          <w:p w14:paraId="7E47BDA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c>
          <w:tcPr>
            <w:tcW w:w="80" w:type="dxa"/>
            <w:tcBorders>
              <w:top w:val="nil"/>
              <w:left w:val="nil"/>
              <w:bottom w:val="single" w:sz="4" w:space="0" w:color="auto"/>
              <w:right w:val="nil"/>
            </w:tcBorders>
            <w:shd w:val="clear" w:color="000000" w:fill="FFFFFF"/>
            <w:noWrap/>
            <w:vAlign w:val="bottom"/>
            <w:hideMark/>
          </w:tcPr>
          <w:p w14:paraId="2143D6D6"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single" w:sz="4" w:space="0" w:color="auto"/>
              <w:right w:val="nil"/>
            </w:tcBorders>
            <w:shd w:val="clear" w:color="000000" w:fill="FFFFFF"/>
            <w:noWrap/>
            <w:vAlign w:val="center"/>
            <w:hideMark/>
          </w:tcPr>
          <w:p w14:paraId="42958C8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0.342</w:t>
            </w:r>
          </w:p>
        </w:tc>
        <w:tc>
          <w:tcPr>
            <w:tcW w:w="906" w:type="dxa"/>
            <w:tcBorders>
              <w:top w:val="nil"/>
              <w:left w:val="nil"/>
              <w:bottom w:val="single" w:sz="4" w:space="0" w:color="auto"/>
              <w:right w:val="nil"/>
            </w:tcBorders>
            <w:shd w:val="clear" w:color="000000" w:fill="FFFFFF"/>
            <w:noWrap/>
            <w:vAlign w:val="center"/>
            <w:hideMark/>
          </w:tcPr>
          <w:p w14:paraId="7E3C3CF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0.339</w:t>
            </w:r>
          </w:p>
        </w:tc>
        <w:tc>
          <w:tcPr>
            <w:tcW w:w="906" w:type="dxa"/>
            <w:tcBorders>
              <w:top w:val="nil"/>
              <w:left w:val="nil"/>
              <w:bottom w:val="single" w:sz="4" w:space="0" w:color="auto"/>
              <w:right w:val="nil"/>
            </w:tcBorders>
            <w:shd w:val="clear" w:color="000000" w:fill="FFFFFF"/>
            <w:noWrap/>
            <w:vAlign w:val="center"/>
            <w:hideMark/>
          </w:tcPr>
          <w:p w14:paraId="67FC364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0.372</w:t>
            </w:r>
          </w:p>
        </w:tc>
        <w:tc>
          <w:tcPr>
            <w:tcW w:w="906" w:type="dxa"/>
            <w:tcBorders>
              <w:top w:val="nil"/>
              <w:left w:val="nil"/>
              <w:bottom w:val="single" w:sz="4" w:space="0" w:color="auto"/>
              <w:right w:val="nil"/>
            </w:tcBorders>
            <w:shd w:val="clear" w:color="000000" w:fill="FFFFFF"/>
            <w:noWrap/>
            <w:vAlign w:val="center"/>
            <w:hideMark/>
          </w:tcPr>
          <w:p w14:paraId="51BB64E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r>
      <w:tr w:rsidR="00AD678E" w:rsidRPr="00AD678E" w14:paraId="69EAD2D5"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6026223"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single" w:sz="4" w:space="0" w:color="auto"/>
              <w:left w:val="nil"/>
              <w:bottom w:val="single" w:sz="4" w:space="0" w:color="auto"/>
              <w:right w:val="nil"/>
            </w:tcBorders>
            <w:shd w:val="clear" w:color="000000" w:fill="FFFFFF"/>
            <w:noWrap/>
            <w:vAlign w:val="center"/>
            <w:hideMark/>
          </w:tcPr>
          <w:p w14:paraId="147BBC13"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BE2</w:t>
            </w:r>
          </w:p>
        </w:tc>
      </w:tr>
      <w:tr w:rsidR="00AD678E" w:rsidRPr="00AD678E" w14:paraId="408485B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0A71C7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55FC722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0.021</w:t>
            </w:r>
          </w:p>
        </w:tc>
        <w:tc>
          <w:tcPr>
            <w:tcW w:w="832" w:type="dxa"/>
            <w:tcBorders>
              <w:top w:val="nil"/>
              <w:left w:val="nil"/>
              <w:bottom w:val="nil"/>
              <w:right w:val="nil"/>
            </w:tcBorders>
            <w:shd w:val="clear" w:color="000000" w:fill="FFFFFF"/>
            <w:noWrap/>
            <w:vAlign w:val="center"/>
            <w:hideMark/>
          </w:tcPr>
          <w:p w14:paraId="50B30E9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0.033</w:t>
            </w:r>
          </w:p>
        </w:tc>
        <w:tc>
          <w:tcPr>
            <w:tcW w:w="831" w:type="dxa"/>
            <w:tcBorders>
              <w:top w:val="nil"/>
              <w:left w:val="nil"/>
              <w:bottom w:val="nil"/>
              <w:right w:val="nil"/>
            </w:tcBorders>
            <w:shd w:val="clear" w:color="000000" w:fill="FFFFFF"/>
            <w:noWrap/>
            <w:vAlign w:val="center"/>
            <w:hideMark/>
          </w:tcPr>
          <w:p w14:paraId="00429B7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0.013</w:t>
            </w:r>
          </w:p>
        </w:tc>
        <w:tc>
          <w:tcPr>
            <w:tcW w:w="831" w:type="dxa"/>
            <w:tcBorders>
              <w:top w:val="nil"/>
              <w:left w:val="nil"/>
              <w:bottom w:val="nil"/>
              <w:right w:val="nil"/>
            </w:tcBorders>
            <w:shd w:val="clear" w:color="000000" w:fill="FFFFFF"/>
            <w:noWrap/>
            <w:vAlign w:val="center"/>
            <w:hideMark/>
          </w:tcPr>
          <w:p w14:paraId="1652959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0.048</w:t>
            </w:r>
          </w:p>
        </w:tc>
        <w:tc>
          <w:tcPr>
            <w:tcW w:w="80" w:type="dxa"/>
            <w:tcBorders>
              <w:top w:val="nil"/>
              <w:left w:val="nil"/>
              <w:bottom w:val="nil"/>
              <w:right w:val="nil"/>
            </w:tcBorders>
            <w:shd w:val="clear" w:color="000000" w:fill="FFFFFF"/>
            <w:noWrap/>
            <w:vAlign w:val="bottom"/>
            <w:hideMark/>
          </w:tcPr>
          <w:p w14:paraId="7942BE7D"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1092C5C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0.076</w:t>
            </w:r>
          </w:p>
        </w:tc>
        <w:tc>
          <w:tcPr>
            <w:tcW w:w="906" w:type="dxa"/>
            <w:tcBorders>
              <w:top w:val="nil"/>
              <w:left w:val="nil"/>
              <w:bottom w:val="nil"/>
              <w:right w:val="nil"/>
            </w:tcBorders>
            <w:shd w:val="clear" w:color="000000" w:fill="FFFFFF"/>
            <w:noWrap/>
            <w:vAlign w:val="center"/>
            <w:hideMark/>
          </w:tcPr>
          <w:p w14:paraId="69BAB68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0.074</w:t>
            </w:r>
          </w:p>
        </w:tc>
        <w:tc>
          <w:tcPr>
            <w:tcW w:w="906" w:type="dxa"/>
            <w:tcBorders>
              <w:top w:val="nil"/>
              <w:left w:val="nil"/>
              <w:bottom w:val="nil"/>
              <w:right w:val="nil"/>
            </w:tcBorders>
            <w:shd w:val="clear" w:color="000000" w:fill="FFFFFF"/>
            <w:noWrap/>
            <w:vAlign w:val="center"/>
            <w:hideMark/>
          </w:tcPr>
          <w:p w14:paraId="3AF8C18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0.026</w:t>
            </w:r>
          </w:p>
        </w:tc>
        <w:tc>
          <w:tcPr>
            <w:tcW w:w="906" w:type="dxa"/>
            <w:tcBorders>
              <w:top w:val="nil"/>
              <w:left w:val="nil"/>
              <w:bottom w:val="nil"/>
              <w:right w:val="nil"/>
            </w:tcBorders>
            <w:shd w:val="clear" w:color="000000" w:fill="FFFFFF"/>
            <w:noWrap/>
            <w:vAlign w:val="center"/>
            <w:hideMark/>
          </w:tcPr>
          <w:p w14:paraId="7424BD7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0.077</w:t>
            </w:r>
          </w:p>
        </w:tc>
      </w:tr>
      <w:tr w:rsidR="00AD678E" w:rsidRPr="00AD678E" w14:paraId="44EFAD9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370BC73B"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59E6E9E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0.275</w:t>
            </w:r>
          </w:p>
        </w:tc>
        <w:tc>
          <w:tcPr>
            <w:tcW w:w="832" w:type="dxa"/>
            <w:tcBorders>
              <w:top w:val="nil"/>
              <w:left w:val="nil"/>
              <w:bottom w:val="nil"/>
              <w:right w:val="nil"/>
            </w:tcBorders>
            <w:shd w:val="clear" w:color="000000" w:fill="FFFFFF"/>
            <w:noWrap/>
            <w:vAlign w:val="center"/>
            <w:hideMark/>
          </w:tcPr>
          <w:p w14:paraId="0AA89AC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c>
          <w:tcPr>
            <w:tcW w:w="831" w:type="dxa"/>
            <w:tcBorders>
              <w:top w:val="nil"/>
              <w:left w:val="nil"/>
              <w:bottom w:val="nil"/>
              <w:right w:val="nil"/>
            </w:tcBorders>
            <w:shd w:val="clear" w:color="000000" w:fill="FFFFFF"/>
            <w:noWrap/>
            <w:vAlign w:val="center"/>
            <w:hideMark/>
          </w:tcPr>
          <w:p w14:paraId="0146F6A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0.183</w:t>
            </w:r>
          </w:p>
        </w:tc>
        <w:tc>
          <w:tcPr>
            <w:tcW w:w="831" w:type="dxa"/>
            <w:tcBorders>
              <w:top w:val="nil"/>
              <w:left w:val="nil"/>
              <w:bottom w:val="nil"/>
              <w:right w:val="nil"/>
            </w:tcBorders>
            <w:shd w:val="clear" w:color="000000" w:fill="FFFFFF"/>
            <w:noWrap/>
            <w:vAlign w:val="center"/>
            <w:hideMark/>
          </w:tcPr>
          <w:p w14:paraId="1A70174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0.353</w:t>
            </w:r>
          </w:p>
        </w:tc>
        <w:tc>
          <w:tcPr>
            <w:tcW w:w="80" w:type="dxa"/>
            <w:tcBorders>
              <w:top w:val="nil"/>
              <w:left w:val="nil"/>
              <w:bottom w:val="nil"/>
              <w:right w:val="nil"/>
            </w:tcBorders>
            <w:shd w:val="clear" w:color="000000" w:fill="FFFFFF"/>
            <w:noWrap/>
            <w:vAlign w:val="bottom"/>
            <w:hideMark/>
          </w:tcPr>
          <w:p w14:paraId="593A507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2D2CED3C"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0.220</w:t>
            </w:r>
          </w:p>
        </w:tc>
        <w:tc>
          <w:tcPr>
            <w:tcW w:w="906" w:type="dxa"/>
            <w:tcBorders>
              <w:top w:val="nil"/>
              <w:left w:val="nil"/>
              <w:bottom w:val="nil"/>
              <w:right w:val="nil"/>
            </w:tcBorders>
            <w:shd w:val="clear" w:color="000000" w:fill="FFFFFF"/>
            <w:noWrap/>
            <w:vAlign w:val="center"/>
            <w:hideMark/>
          </w:tcPr>
          <w:p w14:paraId="2F95E1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0.185</w:t>
            </w:r>
          </w:p>
        </w:tc>
        <w:tc>
          <w:tcPr>
            <w:tcW w:w="906" w:type="dxa"/>
            <w:tcBorders>
              <w:top w:val="nil"/>
              <w:left w:val="nil"/>
              <w:bottom w:val="nil"/>
              <w:right w:val="nil"/>
            </w:tcBorders>
            <w:shd w:val="clear" w:color="000000" w:fill="FFFFFF"/>
            <w:noWrap/>
            <w:vAlign w:val="center"/>
            <w:hideMark/>
          </w:tcPr>
          <w:p w14:paraId="23F5E92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0.134</w:t>
            </w:r>
          </w:p>
        </w:tc>
        <w:tc>
          <w:tcPr>
            <w:tcW w:w="906" w:type="dxa"/>
            <w:tcBorders>
              <w:top w:val="nil"/>
              <w:left w:val="nil"/>
              <w:bottom w:val="nil"/>
              <w:right w:val="nil"/>
            </w:tcBorders>
            <w:shd w:val="clear" w:color="000000" w:fill="FFFFFF"/>
            <w:noWrap/>
            <w:vAlign w:val="center"/>
            <w:hideMark/>
          </w:tcPr>
          <w:p w14:paraId="2BFDDC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r>
      <w:tr w:rsidR="00AD678E" w:rsidRPr="00AD678E" w14:paraId="4D292A45" w14:textId="77777777" w:rsidTr="00AD678E">
        <w:trPr>
          <w:trHeight w:val="315"/>
          <w:jc w:val="center"/>
        </w:trPr>
        <w:tc>
          <w:tcPr>
            <w:tcW w:w="1714" w:type="dxa"/>
            <w:tcBorders>
              <w:top w:val="nil"/>
              <w:left w:val="nil"/>
              <w:bottom w:val="nil"/>
              <w:right w:val="nil"/>
            </w:tcBorders>
            <w:shd w:val="clear" w:color="000000" w:fill="FFFFFF"/>
            <w:noWrap/>
            <w:vAlign w:val="center"/>
            <w:hideMark/>
          </w:tcPr>
          <w:p w14:paraId="39E490DE"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nil"/>
              <w:right w:val="nil"/>
            </w:tcBorders>
            <w:shd w:val="clear" w:color="000000" w:fill="FFFFFF"/>
            <w:noWrap/>
            <w:vAlign w:val="center"/>
            <w:hideMark/>
          </w:tcPr>
          <w:p w14:paraId="109661E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0.524</w:t>
            </w:r>
          </w:p>
        </w:tc>
        <w:tc>
          <w:tcPr>
            <w:tcW w:w="832" w:type="dxa"/>
            <w:tcBorders>
              <w:top w:val="nil"/>
              <w:left w:val="nil"/>
              <w:bottom w:val="nil"/>
              <w:right w:val="nil"/>
            </w:tcBorders>
            <w:shd w:val="clear" w:color="000000" w:fill="FFFFFF"/>
            <w:noWrap/>
            <w:vAlign w:val="center"/>
            <w:hideMark/>
          </w:tcPr>
          <w:p w14:paraId="743698CE"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0.479</w:t>
            </w:r>
          </w:p>
        </w:tc>
        <w:tc>
          <w:tcPr>
            <w:tcW w:w="831" w:type="dxa"/>
            <w:tcBorders>
              <w:top w:val="nil"/>
              <w:left w:val="nil"/>
              <w:bottom w:val="nil"/>
              <w:right w:val="nil"/>
            </w:tcBorders>
            <w:shd w:val="clear" w:color="000000" w:fill="FFFFFF"/>
            <w:noWrap/>
            <w:vAlign w:val="center"/>
            <w:hideMark/>
          </w:tcPr>
          <w:p w14:paraId="6D91186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0.428</w:t>
            </w:r>
          </w:p>
        </w:tc>
        <w:tc>
          <w:tcPr>
            <w:tcW w:w="831" w:type="dxa"/>
            <w:tcBorders>
              <w:top w:val="nil"/>
              <w:left w:val="nil"/>
              <w:bottom w:val="nil"/>
              <w:right w:val="nil"/>
            </w:tcBorders>
            <w:shd w:val="clear" w:color="000000" w:fill="FFFFFF"/>
            <w:noWrap/>
            <w:vAlign w:val="center"/>
            <w:hideMark/>
          </w:tcPr>
          <w:p w14:paraId="72616A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0.594</w:t>
            </w:r>
          </w:p>
        </w:tc>
        <w:tc>
          <w:tcPr>
            <w:tcW w:w="80" w:type="dxa"/>
            <w:tcBorders>
              <w:top w:val="nil"/>
              <w:left w:val="nil"/>
              <w:bottom w:val="nil"/>
              <w:right w:val="nil"/>
            </w:tcBorders>
            <w:shd w:val="clear" w:color="000000" w:fill="FFFFFF"/>
            <w:noWrap/>
            <w:vAlign w:val="bottom"/>
            <w:hideMark/>
          </w:tcPr>
          <w:p w14:paraId="1E2E57B5"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72E76C4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0.469</w:t>
            </w:r>
          </w:p>
        </w:tc>
        <w:tc>
          <w:tcPr>
            <w:tcW w:w="906" w:type="dxa"/>
            <w:tcBorders>
              <w:top w:val="nil"/>
              <w:left w:val="nil"/>
              <w:bottom w:val="nil"/>
              <w:right w:val="nil"/>
            </w:tcBorders>
            <w:shd w:val="clear" w:color="000000" w:fill="FFFFFF"/>
            <w:noWrap/>
            <w:vAlign w:val="center"/>
            <w:hideMark/>
          </w:tcPr>
          <w:p w14:paraId="3331E27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0.430</w:t>
            </w:r>
          </w:p>
        </w:tc>
        <w:tc>
          <w:tcPr>
            <w:tcW w:w="906" w:type="dxa"/>
            <w:tcBorders>
              <w:top w:val="nil"/>
              <w:left w:val="nil"/>
              <w:bottom w:val="nil"/>
              <w:right w:val="nil"/>
            </w:tcBorders>
            <w:shd w:val="clear" w:color="000000" w:fill="FFFFFF"/>
            <w:noWrap/>
            <w:vAlign w:val="center"/>
            <w:hideMark/>
          </w:tcPr>
          <w:p w14:paraId="1BC9E70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0.366</w:t>
            </w:r>
          </w:p>
        </w:tc>
        <w:tc>
          <w:tcPr>
            <w:tcW w:w="906" w:type="dxa"/>
            <w:tcBorders>
              <w:top w:val="nil"/>
              <w:left w:val="nil"/>
              <w:bottom w:val="nil"/>
              <w:right w:val="nil"/>
            </w:tcBorders>
            <w:shd w:val="clear" w:color="000000" w:fill="FFFFFF"/>
            <w:noWrap/>
            <w:vAlign w:val="center"/>
            <w:hideMark/>
          </w:tcPr>
          <w:p w14:paraId="2BB1557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0.478</w:t>
            </w:r>
          </w:p>
        </w:tc>
      </w:tr>
      <w:tr w:rsidR="00AD678E" w:rsidRPr="00AD678E" w14:paraId="368837FE" w14:textId="77777777" w:rsidTr="00AD678E">
        <w:trPr>
          <w:trHeight w:val="450"/>
          <w:jc w:val="center"/>
        </w:trPr>
        <w:tc>
          <w:tcPr>
            <w:tcW w:w="8520" w:type="dxa"/>
            <w:gridSpan w:val="10"/>
            <w:vMerge w:val="restart"/>
            <w:tcBorders>
              <w:top w:val="double" w:sz="6" w:space="0" w:color="auto"/>
              <w:left w:val="nil"/>
              <w:bottom w:val="nil"/>
              <w:right w:val="nil"/>
            </w:tcBorders>
            <w:shd w:val="clear" w:color="000000" w:fill="FFFFFF"/>
            <w:vAlign w:val="center"/>
            <w:hideMark/>
          </w:tcPr>
          <w:p w14:paraId="3F478A0F" w14:textId="77777777" w:rsidR="00AD678E" w:rsidRPr="00AD678E" w:rsidRDefault="00AD678E" w:rsidP="00AD678E">
            <w:pPr>
              <w:spacing w:after="0" w:line="240" w:lineRule="auto"/>
              <w:jc w:val="both"/>
              <w:rPr>
                <w:rFonts w:ascii="Times New Roman" w:eastAsia="Times New Roman" w:hAnsi="Times New Roman" w:cs="Times New Roman"/>
                <w:color w:val="000000"/>
                <w:sz w:val="18"/>
                <w:szCs w:val="18"/>
              </w:rPr>
            </w:pPr>
            <w:r w:rsidRPr="00AD678E">
              <w:rPr>
                <w:rFonts w:ascii="Times New Roman" w:eastAsia="Times New Roman" w:hAnsi="Times New Roman" w:cs="Times New Roman"/>
                <w:color w:val="000000"/>
                <w:sz w:val="18"/>
                <w:szCs w:val="18"/>
              </w:rPr>
              <w:t>Note: Table shows the average statistics obtained from an estimate with a rolling window and an expanded one. The size of the first window is 56 quarters in BE1 and 28 quarters in BE2; from 1993-I to 2006-IV and from 2000-I to 2006-IV, respectively.</w:t>
            </w:r>
          </w:p>
        </w:tc>
      </w:tr>
      <w:tr w:rsidR="00AD678E" w:rsidRPr="00AD678E" w14:paraId="74AC88C9" w14:textId="77777777" w:rsidTr="00AD678E">
        <w:trPr>
          <w:trHeight w:val="450"/>
          <w:jc w:val="center"/>
        </w:trPr>
        <w:tc>
          <w:tcPr>
            <w:tcW w:w="8520" w:type="dxa"/>
            <w:gridSpan w:val="10"/>
            <w:vMerge/>
            <w:tcBorders>
              <w:top w:val="double" w:sz="6" w:space="0" w:color="auto"/>
              <w:left w:val="nil"/>
              <w:bottom w:val="nil"/>
              <w:right w:val="nil"/>
            </w:tcBorders>
            <w:vAlign w:val="center"/>
            <w:hideMark/>
          </w:tcPr>
          <w:p w14:paraId="22D8DD3F" w14:textId="77777777" w:rsidR="00AD678E" w:rsidRPr="00AD678E" w:rsidRDefault="00AD678E" w:rsidP="00AD678E">
            <w:pPr>
              <w:spacing w:after="0" w:line="240" w:lineRule="auto"/>
              <w:rPr>
                <w:rFonts w:ascii="Times New Roman" w:eastAsia="Times New Roman" w:hAnsi="Times New Roman" w:cs="Times New Roman"/>
                <w:color w:val="000000"/>
                <w:sz w:val="18"/>
                <w:szCs w:val="18"/>
              </w:rPr>
            </w:pPr>
          </w:p>
        </w:tc>
      </w:tr>
    </w:tbl>
    <w:p w14:paraId="3DCAA1C0" w14:textId="03C1BE79" w:rsidR="00603DD3" w:rsidRDefault="0046580A" w:rsidP="00603DD3">
      <w:pPr>
        <w:spacing w:before="240" w:line="360" w:lineRule="auto"/>
        <w:jc w:val="both"/>
        <w:rPr>
          <w:rFonts w:ascii="Times New Roman" w:eastAsiaTheme="minorEastAsia" w:hAnsi="Times New Roman" w:cs="Times New Roman"/>
          <w:sz w:val="24"/>
          <w:szCs w:val="24"/>
        </w:rPr>
      </w:pPr>
      <w:r w:rsidRPr="0046580A">
        <w:rPr>
          <w:rFonts w:ascii="Times New Roman" w:eastAsiaTheme="minorEastAsia" w:hAnsi="Times New Roman" w:cs="Times New Roman"/>
          <w:sz w:val="24"/>
          <w:szCs w:val="24"/>
        </w:rPr>
        <w:t xml:space="preserve">The bias of BE1 model shows an underestimation of GDP growth as the forecast horizon grows (except in </w:t>
      </w:r>
      <m:oMath>
        <m:r>
          <w:rPr>
            <w:rFonts w:ascii="Cambria Math" w:eastAsiaTheme="minorEastAsia" w:hAnsi="Cambria Math" w:cs="Times New Roman"/>
            <w:sz w:val="24"/>
            <w:szCs w:val="24"/>
          </w:rPr>
          <m:t>k=4</m:t>
        </m:r>
      </m:oMath>
      <w:r w:rsidRPr="0046580A">
        <w:rPr>
          <w:rFonts w:ascii="Times New Roman" w:eastAsiaTheme="minorEastAsia" w:hAnsi="Times New Roman" w:cs="Times New Roman"/>
          <w:sz w:val="24"/>
          <w:szCs w:val="24"/>
        </w:rPr>
        <w:t xml:space="preserve">, where the bias is reduced). On the other hand, in the BE2 model </w:t>
      </w:r>
      <w:r w:rsidRPr="0046580A">
        <w:rPr>
          <w:rFonts w:ascii="Times New Roman" w:eastAsiaTheme="minorEastAsia" w:hAnsi="Times New Roman" w:cs="Times New Roman"/>
          <w:sz w:val="24"/>
          <w:szCs w:val="24"/>
        </w:rPr>
        <w:lastRenderedPageBreak/>
        <w:t xml:space="preserve">with an </w:t>
      </w:r>
      <w:r w:rsidRPr="00F72497">
        <w:rPr>
          <w:rFonts w:ascii="Times New Roman" w:eastAsiaTheme="minorEastAsia" w:hAnsi="Times New Roman" w:cs="Times New Roman"/>
          <w:i/>
          <w:sz w:val="24"/>
          <w:szCs w:val="24"/>
        </w:rPr>
        <w:t>expanded window</w:t>
      </w:r>
      <w:r w:rsidRPr="0046580A">
        <w:rPr>
          <w:rFonts w:ascii="Times New Roman" w:eastAsiaTheme="minorEastAsia" w:hAnsi="Times New Roman" w:cs="Times New Roman"/>
          <w:sz w:val="24"/>
          <w:szCs w:val="24"/>
        </w:rPr>
        <w:t xml:space="preserve">, the bias remains relatively constant and even decreases in </w:t>
      </w:r>
      <m:oMath>
        <m:r>
          <w:rPr>
            <w:rFonts w:ascii="Cambria Math" w:eastAsiaTheme="minorEastAsia" w:hAnsi="Cambria Math" w:cs="Times New Roman"/>
            <w:sz w:val="24"/>
            <w:szCs w:val="24"/>
          </w:rPr>
          <m:t>k=3</m:t>
        </m:r>
      </m:oMath>
      <w:r w:rsidRPr="0046580A">
        <w:rPr>
          <w:rFonts w:ascii="Times New Roman" w:eastAsiaTheme="minorEastAsia" w:hAnsi="Times New Roman" w:cs="Times New Roman"/>
          <w:sz w:val="24"/>
          <w:szCs w:val="24"/>
        </w:rPr>
        <w:t xml:space="preserve">. These results are consistent with the findings of Giannone et al. (2008), who suggest </w:t>
      </w:r>
      <w:r>
        <w:rPr>
          <w:rFonts w:ascii="Times New Roman" w:eastAsiaTheme="minorEastAsia" w:hAnsi="Times New Roman" w:cs="Times New Roman"/>
          <w:sz w:val="24"/>
          <w:szCs w:val="24"/>
        </w:rPr>
        <w:t xml:space="preserve">the </w:t>
      </w:r>
      <w:r w:rsidRPr="0046580A">
        <w:rPr>
          <w:rFonts w:ascii="Times New Roman" w:eastAsiaTheme="minorEastAsia" w:hAnsi="Times New Roman" w:cs="Times New Roman"/>
          <w:sz w:val="24"/>
          <w:szCs w:val="24"/>
        </w:rPr>
        <w:t>us</w:t>
      </w:r>
      <w:r>
        <w:rPr>
          <w:rFonts w:ascii="Times New Roman" w:eastAsiaTheme="minorEastAsia" w:hAnsi="Times New Roman" w:cs="Times New Roman"/>
          <w:sz w:val="24"/>
          <w:szCs w:val="24"/>
        </w:rPr>
        <w:t>e of</w:t>
      </w:r>
      <w:r w:rsidRPr="0046580A">
        <w:rPr>
          <w:rFonts w:ascii="Times New Roman" w:eastAsiaTheme="minorEastAsia" w:hAnsi="Times New Roman" w:cs="Times New Roman"/>
          <w:sz w:val="24"/>
          <w:szCs w:val="24"/>
        </w:rPr>
        <w:t xml:space="preserve"> </w:t>
      </w:r>
      <w:ins w:id="906" w:author="Johanna Koolemans Beynen" w:date="2020-01-20T22:20:00Z">
        <w:r w:rsidR="005D3CC6">
          <w:rPr>
            <w:rFonts w:ascii="Times New Roman" w:eastAsiaTheme="minorEastAsia" w:hAnsi="Times New Roman" w:cs="Times New Roman"/>
            <w:sz w:val="24"/>
            <w:szCs w:val="24"/>
          </w:rPr>
          <w:t>n</w:t>
        </w:r>
      </w:ins>
      <w:del w:id="907" w:author="Johanna Koolemans Beynen" w:date="2020-01-20T22:20:00Z">
        <w:r w:rsidRPr="0046580A" w:rsidDel="005D3CC6">
          <w:rPr>
            <w:rFonts w:ascii="Times New Roman" w:eastAsiaTheme="minorEastAsia" w:hAnsi="Times New Roman" w:cs="Times New Roman"/>
            <w:sz w:val="24"/>
            <w:szCs w:val="24"/>
          </w:rPr>
          <w:delText>N</w:delText>
        </w:r>
      </w:del>
      <w:r w:rsidRPr="0046580A">
        <w:rPr>
          <w:rFonts w:ascii="Times New Roman" w:eastAsiaTheme="minorEastAsia" w:hAnsi="Times New Roman" w:cs="Times New Roman"/>
          <w:sz w:val="24"/>
          <w:szCs w:val="24"/>
        </w:rPr>
        <w:t xml:space="preserve">owcasting to forecast one step ahead and </w:t>
      </w:r>
      <w:del w:id="908" w:author="Johanna Koolemans Beynen" w:date="2020-02-12T21:23:00Z">
        <w:r w:rsidRPr="0046580A" w:rsidDel="00E41C19">
          <w:rPr>
            <w:rFonts w:ascii="Times New Roman" w:eastAsiaTheme="minorEastAsia" w:hAnsi="Times New Roman" w:cs="Times New Roman"/>
            <w:sz w:val="24"/>
            <w:szCs w:val="24"/>
          </w:rPr>
          <w:delText xml:space="preserve">not </w:delText>
        </w:r>
      </w:del>
      <w:ins w:id="909" w:author="Johanna Koolemans Beynen" w:date="2020-02-12T21:23:00Z">
        <w:r w:rsidR="00E41C19">
          <w:rPr>
            <w:rFonts w:ascii="Times New Roman" w:eastAsiaTheme="minorEastAsia" w:hAnsi="Times New Roman" w:cs="Times New Roman"/>
            <w:sz w:val="24"/>
            <w:szCs w:val="24"/>
          </w:rPr>
          <w:t>advise aga</w:t>
        </w:r>
      </w:ins>
      <w:ins w:id="910" w:author="Johanna Koolemans Beynen" w:date="2020-02-12T21:24:00Z">
        <w:r w:rsidR="00E41C19">
          <w:rPr>
            <w:rFonts w:ascii="Times New Roman" w:eastAsiaTheme="minorEastAsia" w:hAnsi="Times New Roman" w:cs="Times New Roman"/>
            <w:sz w:val="24"/>
            <w:szCs w:val="24"/>
          </w:rPr>
          <w:t xml:space="preserve">inst using it </w:t>
        </w:r>
      </w:ins>
      <w:r w:rsidRPr="0046580A">
        <w:rPr>
          <w:rFonts w:ascii="Times New Roman" w:eastAsiaTheme="minorEastAsia" w:hAnsi="Times New Roman" w:cs="Times New Roman"/>
          <w:sz w:val="24"/>
          <w:szCs w:val="24"/>
        </w:rPr>
        <w:t>for future quarters.</w:t>
      </w:r>
    </w:p>
    <w:p w14:paraId="21AC0DD5" w14:textId="5F081449" w:rsidR="00603DD3" w:rsidRPr="0046580A" w:rsidRDefault="00603DD3" w:rsidP="00603DD3">
      <w:pPr>
        <w:spacing w:before="240" w:line="360" w:lineRule="auto"/>
        <w:jc w:val="both"/>
        <w:rPr>
          <w:rFonts w:ascii="Times New Roman" w:hAnsi="Times New Roman" w:cs="Times New Roman"/>
          <w:b/>
          <w:sz w:val="28"/>
        </w:rPr>
      </w:pPr>
      <w:r w:rsidRPr="0046580A">
        <w:rPr>
          <w:rFonts w:ascii="Times New Roman" w:hAnsi="Times New Roman" w:cs="Times New Roman"/>
          <w:b/>
          <w:sz w:val="28"/>
        </w:rPr>
        <w:t>5.6</w:t>
      </w:r>
      <w:r w:rsidR="0046580A" w:rsidRPr="00B7763C">
        <w:rPr>
          <w:rFonts w:ascii="Times New Roman" w:hAnsi="Times New Roman" w:cs="Times New Roman"/>
          <w:b/>
          <w:sz w:val="28"/>
        </w:rPr>
        <w:t xml:space="preserve">    </w:t>
      </w:r>
      <w:r w:rsidR="0046580A" w:rsidRPr="0046580A">
        <w:rPr>
          <w:rFonts w:ascii="Times New Roman" w:hAnsi="Times New Roman" w:cs="Times New Roman"/>
          <w:b/>
          <w:sz w:val="28"/>
        </w:rPr>
        <w:t>Real-</w:t>
      </w:r>
      <w:r w:rsidR="003855F5">
        <w:rPr>
          <w:rFonts w:ascii="Times New Roman" w:hAnsi="Times New Roman" w:cs="Times New Roman"/>
          <w:b/>
          <w:sz w:val="28"/>
        </w:rPr>
        <w:t>t</w:t>
      </w:r>
      <w:r w:rsidR="0046580A" w:rsidRPr="0046580A">
        <w:rPr>
          <w:rFonts w:ascii="Times New Roman" w:hAnsi="Times New Roman" w:cs="Times New Roman"/>
          <w:b/>
          <w:sz w:val="28"/>
        </w:rPr>
        <w:t xml:space="preserve">ime </w:t>
      </w:r>
      <w:r w:rsidR="003855F5">
        <w:rPr>
          <w:rFonts w:ascii="Times New Roman" w:hAnsi="Times New Roman" w:cs="Times New Roman"/>
          <w:b/>
          <w:sz w:val="28"/>
        </w:rPr>
        <w:t>f</w:t>
      </w:r>
      <w:r w:rsidR="0046580A" w:rsidRPr="0046580A">
        <w:rPr>
          <w:rFonts w:ascii="Times New Roman" w:hAnsi="Times New Roman" w:cs="Times New Roman"/>
          <w:b/>
          <w:sz w:val="28"/>
        </w:rPr>
        <w:t>orecasts (</w:t>
      </w:r>
      <w:r w:rsidR="003855F5">
        <w:rPr>
          <w:rFonts w:ascii="Times New Roman" w:hAnsi="Times New Roman" w:cs="Times New Roman"/>
          <w:b/>
          <w:sz w:val="28"/>
        </w:rPr>
        <w:t>o</w:t>
      </w:r>
      <w:r w:rsidR="0046580A" w:rsidRPr="0046580A">
        <w:rPr>
          <w:rFonts w:ascii="Times New Roman" w:hAnsi="Times New Roman" w:cs="Times New Roman"/>
          <w:b/>
          <w:sz w:val="28"/>
        </w:rPr>
        <w:t xml:space="preserve">ut of </w:t>
      </w:r>
      <w:r w:rsidR="003855F5">
        <w:rPr>
          <w:rFonts w:ascii="Times New Roman" w:hAnsi="Times New Roman" w:cs="Times New Roman"/>
          <w:b/>
          <w:sz w:val="28"/>
        </w:rPr>
        <w:t>s</w:t>
      </w:r>
      <w:r w:rsidR="0046580A" w:rsidRPr="0046580A">
        <w:rPr>
          <w:rFonts w:ascii="Times New Roman" w:hAnsi="Times New Roman" w:cs="Times New Roman"/>
          <w:b/>
          <w:sz w:val="28"/>
        </w:rPr>
        <w:t>ample)</w:t>
      </w:r>
    </w:p>
    <w:p w14:paraId="484A045D" w14:textId="2EDF5F91" w:rsidR="0037148D"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Because the </w:t>
      </w:r>
      <w:r w:rsidR="00216EA4" w:rsidRPr="0046580A">
        <w:rPr>
          <w:rFonts w:ascii="Times New Roman" w:eastAsiaTheme="minorEastAsia" w:hAnsi="Times New Roman" w:cs="Times New Roman"/>
          <w:sz w:val="24"/>
        </w:rPr>
        <w:t xml:space="preserve">BE </w:t>
      </w:r>
      <w:r w:rsidRPr="0046580A">
        <w:rPr>
          <w:rFonts w:ascii="Times New Roman" w:eastAsiaTheme="minorEastAsia" w:hAnsi="Times New Roman" w:cs="Times New Roman"/>
          <w:sz w:val="24"/>
        </w:rPr>
        <w:t xml:space="preserve">average provides more accurate </w:t>
      </w:r>
      <w:r w:rsidR="00216EA4" w:rsidRPr="0046580A">
        <w:rPr>
          <w:rFonts w:ascii="Times New Roman" w:eastAsiaTheme="minorEastAsia" w:hAnsi="Times New Roman" w:cs="Times New Roman"/>
          <w:sz w:val="24"/>
        </w:rPr>
        <w:t xml:space="preserve">GDP </w:t>
      </w:r>
      <w:r w:rsidRPr="0046580A">
        <w:rPr>
          <w:rFonts w:ascii="Times New Roman" w:eastAsiaTheme="minorEastAsia" w:hAnsi="Times New Roman" w:cs="Times New Roman"/>
          <w:sz w:val="24"/>
        </w:rPr>
        <w:t xml:space="preserve">forecasts than the rest of the models considered, I </w:t>
      </w:r>
      <w:ins w:id="911" w:author="Johanna Koolemans Beynen" w:date="2020-02-12T21:25:00Z">
        <w:r w:rsidR="00E41C19">
          <w:rPr>
            <w:rFonts w:ascii="Times New Roman" w:eastAsiaTheme="minorEastAsia" w:hAnsi="Times New Roman" w:cs="Times New Roman"/>
            <w:sz w:val="24"/>
          </w:rPr>
          <w:t xml:space="preserve">used it to </w:t>
        </w:r>
      </w:ins>
      <w:r w:rsidRPr="0046580A">
        <w:rPr>
          <w:rFonts w:ascii="Times New Roman" w:eastAsiaTheme="minorEastAsia" w:hAnsi="Times New Roman" w:cs="Times New Roman"/>
          <w:sz w:val="24"/>
        </w:rPr>
        <w:t>perform</w:t>
      </w:r>
      <w:ins w:id="912" w:author="Johanna Koolemans Beynen" w:date="2020-02-12T21:25:00Z">
        <w:r w:rsidR="00E41C19">
          <w:rPr>
            <w:rFonts w:ascii="Times New Roman" w:eastAsiaTheme="minorEastAsia" w:hAnsi="Times New Roman" w:cs="Times New Roman"/>
            <w:sz w:val="24"/>
          </w:rPr>
          <w:t xml:space="preserve"> a number of</w:t>
        </w:r>
      </w:ins>
      <w:r w:rsidRPr="0046580A">
        <w:rPr>
          <w:rFonts w:ascii="Times New Roman" w:eastAsiaTheme="minorEastAsia" w:hAnsi="Times New Roman" w:cs="Times New Roman"/>
          <w:sz w:val="24"/>
        </w:rPr>
        <w:t xml:space="preserve"> real-time tests in order to analyze the evolution and sensitivity of </w:t>
      </w:r>
      <w:ins w:id="913" w:author="Johanna Koolemans Beynen" w:date="2020-02-12T21:25:00Z">
        <w:r w:rsidR="00E41C19">
          <w:rPr>
            <w:rFonts w:ascii="Times New Roman" w:eastAsiaTheme="minorEastAsia" w:hAnsi="Times New Roman" w:cs="Times New Roman"/>
            <w:sz w:val="24"/>
          </w:rPr>
          <w:t>its</w:t>
        </w:r>
      </w:ins>
      <w:del w:id="914" w:author="Johanna Koolemans Beynen" w:date="2020-02-12T21:25:00Z">
        <w:r w:rsidRPr="0046580A" w:rsidDel="00E41C19">
          <w:rPr>
            <w:rFonts w:ascii="Times New Roman" w:eastAsiaTheme="minorEastAsia" w:hAnsi="Times New Roman" w:cs="Times New Roman"/>
            <w:sz w:val="24"/>
          </w:rPr>
          <w:delText>the</w:delText>
        </w:r>
      </w:del>
      <w:r w:rsidRPr="0046580A">
        <w:rPr>
          <w:rFonts w:ascii="Times New Roman" w:eastAsiaTheme="minorEastAsia" w:hAnsi="Times New Roman" w:cs="Times New Roman"/>
          <w:sz w:val="24"/>
        </w:rPr>
        <w:t xml:space="preserve"> forecast before the publication of new information corresponding to each series that </w:t>
      </w:r>
      <w:r w:rsidR="00216EA4">
        <w:rPr>
          <w:rFonts w:ascii="Times New Roman" w:eastAsiaTheme="minorEastAsia" w:hAnsi="Times New Roman" w:cs="Times New Roman"/>
          <w:sz w:val="24"/>
        </w:rPr>
        <w:t xml:space="preserve">belongs to </w:t>
      </w:r>
      <w:r w:rsidRPr="0046580A">
        <w:rPr>
          <w:rFonts w:ascii="Times New Roman" w:eastAsiaTheme="minorEastAsia" w:hAnsi="Times New Roman" w:cs="Times New Roman"/>
          <w:sz w:val="24"/>
        </w:rPr>
        <w:t>the information set.</w:t>
      </w:r>
      <w:r w:rsidR="00603DD3" w:rsidRPr="0046580A">
        <w:rPr>
          <w:rFonts w:ascii="Times New Roman" w:eastAsiaTheme="minorEastAsia" w:hAnsi="Times New Roman" w:cs="Times New Roman"/>
          <w:sz w:val="24"/>
        </w:rPr>
        <w:t xml:space="preserve"> </w:t>
      </w:r>
    </w:p>
    <w:p w14:paraId="49F2AB48" w14:textId="4E937705" w:rsidR="00603DD3" w:rsidRPr="0046580A"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The period</w:t>
      </w:r>
      <w:r>
        <w:rPr>
          <w:rFonts w:ascii="Times New Roman" w:eastAsiaTheme="minorEastAsia" w:hAnsi="Times New Roman" w:cs="Times New Roman"/>
          <w:sz w:val="24"/>
        </w:rPr>
        <w:t xml:space="preserve"> of study</w:t>
      </w:r>
      <w:r w:rsidRPr="0046580A">
        <w:rPr>
          <w:rFonts w:ascii="Times New Roman" w:eastAsiaTheme="minorEastAsia" w:hAnsi="Times New Roman" w:cs="Times New Roman"/>
          <w:sz w:val="24"/>
        </w:rPr>
        <w:t xml:space="preserve"> includes</w:t>
      </w:r>
      <w:r w:rsidR="00216EA4">
        <w:rPr>
          <w:rFonts w:ascii="Times New Roman" w:eastAsiaTheme="minorEastAsia" w:hAnsi="Times New Roman" w:cs="Times New Roman"/>
          <w:sz w:val="24"/>
        </w:rPr>
        <w:t xml:space="preserve"> quarters from</w:t>
      </w:r>
      <w:r w:rsidRPr="0046580A">
        <w:rPr>
          <w:rFonts w:ascii="Times New Roman" w:eastAsiaTheme="minorEastAsia" w:hAnsi="Times New Roman" w:cs="Times New Roman"/>
          <w:sz w:val="24"/>
        </w:rPr>
        <w:t xml:space="preserve"> 2014-II to 2017-I, and the analysis consists of observing the evolution of the forecast, updating it based on the monthly </w:t>
      </w:r>
      <w:r w:rsidR="00284BFD">
        <w:rPr>
          <w:rFonts w:ascii="Times New Roman" w:eastAsiaTheme="minorEastAsia" w:hAnsi="Times New Roman" w:cs="Times New Roman"/>
          <w:sz w:val="24"/>
        </w:rPr>
        <w:t>release</w:t>
      </w:r>
      <w:r w:rsidRPr="0046580A">
        <w:rPr>
          <w:rFonts w:ascii="Times New Roman" w:eastAsiaTheme="minorEastAsia" w:hAnsi="Times New Roman" w:cs="Times New Roman"/>
          <w:sz w:val="24"/>
        </w:rPr>
        <w:t xml:space="preserve"> of variables that "complete" the </w:t>
      </w:r>
      <w:r w:rsidR="00216EA4" w:rsidRPr="0046580A">
        <w:rPr>
          <w:rFonts w:ascii="Times New Roman" w:eastAsiaTheme="minorEastAsia" w:hAnsi="Times New Roman" w:cs="Times New Roman"/>
          <w:sz w:val="24"/>
        </w:rPr>
        <w:t xml:space="preserve">information </w:t>
      </w:r>
      <w:r w:rsidRPr="0046580A">
        <w:rPr>
          <w:rFonts w:ascii="Times New Roman" w:eastAsiaTheme="minorEastAsia" w:hAnsi="Times New Roman" w:cs="Times New Roman"/>
          <w:sz w:val="24"/>
        </w:rPr>
        <w:t>set</w:t>
      </w:r>
      <w:r w:rsidR="00216EA4">
        <w:rPr>
          <w:rFonts w:ascii="Times New Roman" w:eastAsiaTheme="minorEastAsia" w:hAnsi="Times New Roman" w:cs="Times New Roman"/>
          <w:sz w:val="24"/>
        </w:rPr>
        <w:t xml:space="preserve">. </w:t>
      </w:r>
      <w:r w:rsidR="00727E77" w:rsidRPr="00727E77">
        <w:rPr>
          <w:rFonts w:ascii="Times New Roman" w:eastAsiaTheme="minorEastAsia" w:hAnsi="Times New Roman" w:cs="Times New Roman"/>
          <w:sz w:val="24"/>
        </w:rPr>
        <w:t>This allows us to evaluate variables to which the forecast is more sensitive and to identify the moment at which it improves its accuracy until a reliable estimate of GDP growth is obtained.</w:t>
      </w:r>
      <w:r w:rsidR="00AD678E">
        <w:rPr>
          <w:rFonts w:ascii="Times New Roman" w:eastAsiaTheme="minorEastAsia" w:hAnsi="Times New Roman" w:cs="Times New Roman"/>
          <w:sz w:val="24"/>
        </w:rPr>
        <w:t xml:space="preserve"> Figure 4</w:t>
      </w:r>
      <w:r w:rsidRPr="0046580A">
        <w:rPr>
          <w:rFonts w:ascii="Times New Roman" w:eastAsiaTheme="minorEastAsia" w:hAnsi="Times New Roman" w:cs="Times New Roman"/>
          <w:sz w:val="24"/>
        </w:rPr>
        <w:t xml:space="preserve"> shows an example of how the </w:t>
      </w:r>
      <w:ins w:id="915" w:author="Johanna Koolemans Beynen" w:date="2020-01-20T22:20:00Z">
        <w:r w:rsidR="005D3CC6">
          <w:rPr>
            <w:rFonts w:ascii="Times New Roman" w:eastAsiaTheme="minorEastAsia" w:hAnsi="Times New Roman" w:cs="Times New Roman"/>
            <w:sz w:val="24"/>
          </w:rPr>
          <w:t>n</w:t>
        </w:r>
      </w:ins>
      <w:del w:id="916" w:author="Johanna Koolemans Beynen" w:date="2020-01-20T22:20:00Z">
        <w:r w:rsidRPr="0046580A" w:rsidDel="005D3CC6">
          <w:rPr>
            <w:rFonts w:ascii="Times New Roman" w:eastAsiaTheme="minorEastAsia" w:hAnsi="Times New Roman" w:cs="Times New Roman"/>
            <w:sz w:val="24"/>
          </w:rPr>
          <w:delText>N</w:delText>
        </w:r>
      </w:del>
      <w:r w:rsidRPr="0046580A">
        <w:rPr>
          <w:rFonts w:ascii="Times New Roman" w:eastAsiaTheme="minorEastAsia" w:hAnsi="Times New Roman" w:cs="Times New Roman"/>
          <w:sz w:val="24"/>
        </w:rPr>
        <w:t>owcasting update behaves as each of the indicators that make up the information set are published. The forecast begins with the IGAE</w:t>
      </w:r>
      <w:r w:rsidR="00727E77">
        <w:rPr>
          <w:rFonts w:ascii="Times New Roman" w:eastAsiaTheme="minorEastAsia" w:hAnsi="Times New Roman" w:cs="Times New Roman"/>
          <w:sz w:val="24"/>
        </w:rPr>
        <w:t xml:space="preserve"> release</w:t>
      </w:r>
      <w:r w:rsidRPr="0046580A">
        <w:rPr>
          <w:rFonts w:ascii="Times New Roman" w:eastAsiaTheme="minorEastAsia" w:hAnsi="Times New Roman" w:cs="Times New Roman"/>
          <w:sz w:val="24"/>
        </w:rPr>
        <w:t xml:space="preserve"> </w:t>
      </w:r>
      <w:ins w:id="917" w:author="Johanna Koolemans Beynen" w:date="2020-02-12T21:27:00Z">
        <w:r w:rsidR="004E5BC3">
          <w:rPr>
            <w:rFonts w:ascii="Times New Roman" w:eastAsiaTheme="minorEastAsia" w:hAnsi="Times New Roman" w:cs="Times New Roman"/>
            <w:sz w:val="24"/>
          </w:rPr>
          <w:t xml:space="preserve">of data </w:t>
        </w:r>
      </w:ins>
      <w:r w:rsidRPr="0046580A">
        <w:rPr>
          <w:rFonts w:ascii="Times New Roman" w:eastAsiaTheme="minorEastAsia" w:hAnsi="Times New Roman" w:cs="Times New Roman"/>
          <w:sz w:val="24"/>
        </w:rPr>
        <w:t>for the third month of the quarter prior to the reference</w:t>
      </w:r>
      <w:r w:rsidR="00727E77">
        <w:rPr>
          <w:rFonts w:ascii="Times New Roman" w:eastAsiaTheme="minorEastAsia" w:hAnsi="Times New Roman" w:cs="Times New Roman"/>
          <w:sz w:val="24"/>
        </w:rPr>
        <w:t xml:space="preserve"> one</w:t>
      </w:r>
      <w:r w:rsidRPr="0046580A">
        <w:rPr>
          <w:rFonts w:ascii="Times New Roman" w:eastAsiaTheme="minorEastAsia" w:hAnsi="Times New Roman" w:cs="Times New Roman"/>
          <w:sz w:val="24"/>
        </w:rPr>
        <w:t>, that is, it begins during the current quarter.</w:t>
      </w:r>
    </w:p>
    <w:p w14:paraId="6771E0BC" w14:textId="77777777" w:rsidR="0037148D" w:rsidRDefault="0037148D" w:rsidP="0037148D">
      <w:pPr>
        <w:keepNext/>
        <w:jc w:val="center"/>
      </w:pPr>
      <w:r>
        <w:rPr>
          <w:noProof/>
        </w:rPr>
        <w:drawing>
          <wp:inline distT="0" distB="0" distL="0" distR="0" wp14:anchorId="7FFB80F4" wp14:editId="6531A2F7">
            <wp:extent cx="5040000" cy="25920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C789BB" w14:textId="77777777" w:rsidR="0037148D" w:rsidRPr="00FC007C" w:rsidRDefault="0037148D" w:rsidP="0037148D">
      <w:pPr>
        <w:pStyle w:val="Caption"/>
        <w:jc w:val="center"/>
        <w:rPr>
          <w:rFonts w:ascii="Times New Roman" w:eastAsiaTheme="minorEastAsia" w:hAnsi="Times New Roman" w:cs="Times New Roman"/>
          <w:b/>
          <w:i w:val="0"/>
          <w:color w:val="auto"/>
          <w:sz w:val="32"/>
        </w:rPr>
      </w:pPr>
      <w:r w:rsidRPr="00FC007C">
        <w:rPr>
          <w:rFonts w:ascii="Times New Roman" w:hAnsi="Times New Roman" w:cs="Times New Roman"/>
          <w:b/>
          <w:i w:val="0"/>
          <w:color w:val="auto"/>
          <w:sz w:val="22"/>
        </w:rPr>
        <w:t xml:space="preserve">Figure </w:t>
      </w:r>
      <w:r w:rsidRPr="00481182">
        <w:rPr>
          <w:rFonts w:ascii="Times New Roman" w:hAnsi="Times New Roman" w:cs="Times New Roman"/>
          <w:b/>
          <w:i w:val="0"/>
          <w:color w:val="auto"/>
          <w:sz w:val="22"/>
          <w:lang w:val="es-MX"/>
        </w:rPr>
        <w:fldChar w:fldCharType="begin"/>
      </w:r>
      <w:r w:rsidRPr="00FC007C">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4</w:t>
      </w:r>
      <w:r w:rsidRPr="00481182">
        <w:rPr>
          <w:rFonts w:ascii="Times New Roman" w:hAnsi="Times New Roman" w:cs="Times New Roman"/>
          <w:b/>
          <w:i w:val="0"/>
          <w:color w:val="auto"/>
          <w:sz w:val="22"/>
          <w:lang w:val="es-MX"/>
        </w:rPr>
        <w:fldChar w:fldCharType="end"/>
      </w:r>
      <w:r w:rsidRPr="00FC007C">
        <w:rPr>
          <w:rFonts w:ascii="Times New Roman" w:hAnsi="Times New Roman" w:cs="Times New Roman"/>
          <w:b/>
          <w:i w:val="0"/>
          <w:color w:val="auto"/>
          <w:sz w:val="22"/>
        </w:rPr>
        <w:t xml:space="preserve">. Nowcasting </w:t>
      </w:r>
      <w:r>
        <w:rPr>
          <w:rFonts w:ascii="Times New Roman" w:hAnsi="Times New Roman" w:cs="Times New Roman"/>
          <w:b/>
          <w:i w:val="0"/>
          <w:color w:val="auto"/>
          <w:sz w:val="22"/>
        </w:rPr>
        <w:t xml:space="preserve">evolution </w:t>
      </w:r>
      <w:r w:rsidRPr="00FC007C">
        <w:rPr>
          <w:rFonts w:ascii="Times New Roman" w:hAnsi="Times New Roman" w:cs="Times New Roman"/>
          <w:b/>
          <w:i w:val="0"/>
          <w:color w:val="auto"/>
          <w:sz w:val="22"/>
        </w:rPr>
        <w:t xml:space="preserve">in real time vs. </w:t>
      </w:r>
      <w:r>
        <w:rPr>
          <w:rFonts w:ascii="Times New Roman" w:hAnsi="Times New Roman" w:cs="Times New Roman"/>
          <w:b/>
          <w:i w:val="0"/>
          <w:color w:val="auto"/>
          <w:sz w:val="22"/>
        </w:rPr>
        <w:t>q</w:t>
      </w:r>
      <w:r w:rsidRPr="00FC007C">
        <w:rPr>
          <w:rFonts w:ascii="Times New Roman" w:hAnsi="Times New Roman" w:cs="Times New Roman"/>
          <w:b/>
          <w:i w:val="0"/>
          <w:color w:val="auto"/>
          <w:sz w:val="22"/>
        </w:rPr>
        <w:t>uarterly variation of GDP (2015-I)</w:t>
      </w:r>
    </w:p>
    <w:p w14:paraId="7DA1D43A" w14:textId="009133D4" w:rsidR="00603DD3" w:rsidRPr="0046580A" w:rsidRDefault="00727E77"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w:t>
      </w:r>
      <w:r w:rsidR="0046580A" w:rsidRPr="0046580A">
        <w:rPr>
          <w:rFonts w:ascii="Times New Roman" w:eastAsiaTheme="minorEastAsia" w:hAnsi="Times New Roman" w:cs="Times New Roman"/>
          <w:sz w:val="24"/>
        </w:rPr>
        <w:t xml:space="preserve"> record</w:t>
      </w:r>
      <w:r>
        <w:rPr>
          <w:rFonts w:ascii="Times New Roman" w:eastAsiaTheme="minorEastAsia" w:hAnsi="Times New Roman" w:cs="Times New Roman"/>
          <w:sz w:val="24"/>
        </w:rPr>
        <w:t>ed my GDP growth forecasts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during</w:t>
      </w:r>
      <w:r w:rsidR="0046580A" w:rsidRPr="0046580A">
        <w:rPr>
          <w:rFonts w:ascii="Times New Roman" w:eastAsiaTheme="minorEastAsia" w:hAnsi="Times New Roman" w:cs="Times New Roman"/>
          <w:sz w:val="24"/>
        </w:rPr>
        <w:t xml:space="preserve"> twelve quarters</w:t>
      </w:r>
      <w:r>
        <w:rPr>
          <w:rFonts w:ascii="Times New Roman" w:eastAsiaTheme="minorEastAsia" w:hAnsi="Times New Roman" w:cs="Times New Roman"/>
          <w:sz w:val="24"/>
        </w:rPr>
        <w:t>,</w:t>
      </w:r>
      <w:r w:rsidR="0046580A" w:rsidRPr="0046580A">
        <w:rPr>
          <w:rFonts w:ascii="Times New Roman" w:eastAsiaTheme="minorEastAsia" w:hAnsi="Times New Roman" w:cs="Times New Roman"/>
          <w:sz w:val="24"/>
        </w:rPr>
        <w:t xml:space="preserve"> </w:t>
      </w:r>
      <w:del w:id="918" w:author="Johanna Koolemans Beynen" w:date="2020-01-20T22:19:00Z">
        <w:r w:rsidDel="005D3CC6">
          <w:rPr>
            <w:rFonts w:ascii="Times New Roman" w:eastAsiaTheme="minorEastAsia" w:hAnsi="Times New Roman" w:cs="Times New Roman"/>
            <w:sz w:val="24"/>
          </w:rPr>
          <w:delText>from which</w:delText>
        </w:r>
      </w:del>
      <w:ins w:id="919" w:author="Johanna Koolemans Beynen" w:date="2020-01-20T22:19:00Z">
        <w:r w:rsidR="005D3CC6">
          <w:rPr>
            <w:rFonts w:ascii="Times New Roman" w:eastAsiaTheme="minorEastAsia" w:hAnsi="Times New Roman" w:cs="Times New Roman"/>
            <w:sz w:val="24"/>
          </w:rPr>
          <w:t>and from these forecasts</w:t>
        </w:r>
      </w:ins>
      <w:r>
        <w:rPr>
          <w:rFonts w:ascii="Times New Roman" w:eastAsiaTheme="minorEastAsia" w:hAnsi="Times New Roman" w:cs="Times New Roman"/>
          <w:sz w:val="24"/>
        </w:rPr>
        <w:t xml:space="preserve"> I obtained the</w:t>
      </w:r>
      <w:r w:rsidR="0046580A" w:rsidRPr="0046580A">
        <w:rPr>
          <w:rFonts w:ascii="Times New Roman" w:eastAsiaTheme="minorEastAsia" w:hAnsi="Times New Roman" w:cs="Times New Roman"/>
          <w:sz w:val="24"/>
        </w:rPr>
        <w:t xml:space="preserve"> forecast error</w:t>
      </w:r>
      <w:r>
        <w:rPr>
          <w:rFonts w:ascii="Times New Roman" w:eastAsiaTheme="minorEastAsia" w:hAnsi="Times New Roman" w:cs="Times New Roman"/>
          <w:sz w:val="24"/>
        </w:rPr>
        <w: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that</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were </w:t>
      </w:r>
      <w:r w:rsidR="0046580A" w:rsidRPr="0046580A">
        <w:rPr>
          <w:rFonts w:ascii="Times New Roman" w:eastAsiaTheme="minorEastAsia" w:hAnsi="Times New Roman" w:cs="Times New Roman"/>
          <w:sz w:val="24"/>
        </w:rPr>
        <w:t xml:space="preserve">grouped by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 identified 12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of </w:t>
      </w:r>
      <w:r w:rsidR="0046580A" w:rsidRPr="0046580A">
        <w:rPr>
          <w:rFonts w:ascii="Times New Roman" w:eastAsiaTheme="minorEastAsia" w:hAnsi="Times New Roman" w:cs="Times New Roman"/>
          <w:sz w:val="24"/>
        </w:rPr>
        <w:lastRenderedPageBreak/>
        <w:t xml:space="preserve">particular relevance that make up the real-time GDP forecast evolution for any </w:t>
      </w:r>
      <m:oMath>
        <m:r>
          <w:rPr>
            <w:rFonts w:ascii="Cambria Math" w:eastAsiaTheme="minorEastAsia" w:hAnsi="Cambria Math" w:cs="Times New Roman"/>
            <w:sz w:val="24"/>
          </w:rPr>
          <m:t>Q</m:t>
        </m:r>
      </m:oMath>
      <w:r w:rsidR="0046580A" w:rsidRPr="0046580A">
        <w:rPr>
          <w:rFonts w:ascii="Times New Roman" w:eastAsiaTheme="minorEastAsia" w:hAnsi="Times New Roman" w:cs="Times New Roman"/>
          <w:sz w:val="24"/>
        </w:rPr>
        <w:t xml:space="preserve"> quarter. These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include indicators of interest that have important effects on </w:t>
      </w:r>
      <w:del w:id="920" w:author="Johanna Koolemans Beynen" w:date="2020-01-20T22:18:00Z">
        <w:r w:rsidR="00AF536C" w:rsidDel="005D3CC6">
          <w:rPr>
            <w:rFonts w:ascii="Times New Roman" w:eastAsiaTheme="minorEastAsia" w:hAnsi="Times New Roman" w:cs="Times New Roman"/>
            <w:sz w:val="24"/>
          </w:rPr>
          <w:delText xml:space="preserve">the </w:delText>
        </w:r>
      </w:del>
      <w:ins w:id="921" w:author="Johanna Koolemans Beynen" w:date="2020-01-20T22:18:00Z">
        <w:r w:rsidR="005D3CC6">
          <w:rPr>
            <w:rFonts w:ascii="Times New Roman" w:eastAsiaTheme="minorEastAsia" w:hAnsi="Times New Roman" w:cs="Times New Roman"/>
            <w:sz w:val="24"/>
          </w:rPr>
          <w:t>n</w:t>
        </w:r>
      </w:ins>
      <w:del w:id="922" w:author="Johanna Koolemans Beynen" w:date="2020-01-20T22:18:00Z">
        <w:r w:rsidR="0046580A" w:rsidRPr="0046580A" w:rsidDel="005D3CC6">
          <w:rPr>
            <w:rFonts w:ascii="Times New Roman" w:eastAsiaTheme="minorEastAsia" w:hAnsi="Times New Roman" w:cs="Times New Roman"/>
            <w:sz w:val="24"/>
          </w:rPr>
          <w:delText>N</w:delText>
        </w:r>
      </w:del>
      <w:r w:rsidR="0046580A" w:rsidRPr="0046580A">
        <w:rPr>
          <w:rFonts w:ascii="Times New Roman" w:eastAsiaTheme="minorEastAsia" w:hAnsi="Times New Roman" w:cs="Times New Roman"/>
          <w:sz w:val="24"/>
        </w:rPr>
        <w:t>owcasting:</w:t>
      </w:r>
    </w:p>
    <w:p w14:paraId="4457A490" w14:textId="5EFFCA85"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INITIAL</w:t>
      </w:r>
      <w:r w:rsidRPr="0046580A">
        <w:rPr>
          <w:rFonts w:ascii="Times New Roman" w:eastAsiaTheme="minorEastAsia" w:hAnsi="Times New Roman" w:cs="Times New Roman"/>
          <w:sz w:val="24"/>
        </w:rPr>
        <w:t xml:space="preserve">. </w:t>
      </w:r>
      <w:ins w:id="923" w:author="Johanna Koolemans Beynen" w:date="2020-02-12T21:28:00Z">
        <w:r w:rsidR="004E5BC3">
          <w:rPr>
            <w:rFonts w:ascii="Times New Roman" w:eastAsiaTheme="minorEastAsia" w:hAnsi="Times New Roman" w:cs="Times New Roman"/>
            <w:sz w:val="24"/>
          </w:rPr>
          <w:t xml:space="preserve">Publication of </w:t>
        </w:r>
      </w:ins>
      <w:r w:rsidRPr="0046580A">
        <w:rPr>
          <w:rFonts w:ascii="Times New Roman" w:eastAsiaTheme="minorEastAsia" w:hAnsi="Times New Roman" w:cs="Times New Roman"/>
          <w:sz w:val="24"/>
        </w:rPr>
        <w:t>IGAE</w:t>
      </w:r>
      <w:r w:rsidR="00AF536C">
        <w:rPr>
          <w:rFonts w:ascii="Times New Roman" w:eastAsiaTheme="minorEastAsia" w:hAnsi="Times New Roman" w:cs="Times New Roman"/>
          <w:sz w:val="24"/>
        </w:rPr>
        <w:t xml:space="preserve"> </w:t>
      </w:r>
      <w:ins w:id="924" w:author="Johanna Koolemans Beynen" w:date="2020-02-12T21:28:00Z">
        <w:r w:rsidR="004E5BC3">
          <w:rPr>
            <w:rFonts w:ascii="Times New Roman" w:eastAsiaTheme="minorEastAsia" w:hAnsi="Times New Roman" w:cs="Times New Roman"/>
            <w:sz w:val="24"/>
          </w:rPr>
          <w:t>data</w:t>
        </w:r>
      </w:ins>
      <w:del w:id="925" w:author="Johanna Koolemans Beynen" w:date="2020-02-12T21:28:00Z">
        <w:r w:rsidR="00AF536C" w:rsidDel="004E5BC3">
          <w:rPr>
            <w:rFonts w:ascii="Times New Roman" w:eastAsiaTheme="minorEastAsia" w:hAnsi="Times New Roman" w:cs="Times New Roman"/>
            <w:sz w:val="24"/>
          </w:rPr>
          <w:delText>release</w:delText>
        </w:r>
      </w:del>
      <w:r w:rsidR="00AF536C">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last month of previous quarter.</w:t>
      </w:r>
    </w:p>
    <w:p w14:paraId="71510CF0" w14:textId="25E993A4" w:rsidR="00603DD3"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w:t>
      </w:r>
      <w:r w:rsidRPr="0046580A">
        <w:rPr>
          <w:rFonts w:ascii="Times New Roman" w:eastAsiaTheme="minorEastAsia" w:hAnsi="Times New Roman" w:cs="Times New Roman"/>
          <w:sz w:val="24"/>
        </w:rPr>
        <w:t xml:space="preserve">. </w:t>
      </w:r>
      <w:ins w:id="926" w:author="Johanna Koolemans Beynen" w:date="2020-02-12T21:28:00Z">
        <w:r w:rsidR="004E5BC3">
          <w:rPr>
            <w:rFonts w:ascii="Times New Roman" w:eastAsiaTheme="minorEastAsia" w:hAnsi="Times New Roman" w:cs="Times New Roman"/>
            <w:sz w:val="24"/>
          </w:rPr>
          <w:t>Publ</w:t>
        </w:r>
      </w:ins>
      <w:ins w:id="927" w:author="Johanna Koolemans Beynen" w:date="2020-02-12T21:29:00Z">
        <w:r w:rsidR="004E5BC3">
          <w:rPr>
            <w:rFonts w:ascii="Times New Roman" w:eastAsiaTheme="minorEastAsia" w:hAnsi="Times New Roman" w:cs="Times New Roman"/>
            <w:sz w:val="24"/>
          </w:rPr>
          <w:t>ication of b</w:t>
        </w:r>
      </w:ins>
      <w:del w:id="928" w:author="Johanna Koolemans Beynen" w:date="2020-02-12T21:29:00Z">
        <w:r w:rsidRPr="0046580A" w:rsidDel="004E5BC3">
          <w:rPr>
            <w:rFonts w:ascii="Times New Roman" w:eastAsiaTheme="minorEastAsia" w:hAnsi="Times New Roman" w:cs="Times New Roman"/>
            <w:sz w:val="24"/>
          </w:rPr>
          <w:delText>B</w:delText>
        </w:r>
      </w:del>
      <w:r w:rsidRPr="0046580A">
        <w:rPr>
          <w:rFonts w:ascii="Times New Roman" w:eastAsiaTheme="minorEastAsia" w:hAnsi="Times New Roman" w:cs="Times New Roman"/>
          <w:sz w:val="24"/>
        </w:rPr>
        <w:t>alance</w:t>
      </w:r>
      <w:r>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of </w:t>
      </w:r>
      <w:ins w:id="929" w:author="Johanna Koolemans Beynen" w:date="2020-01-20T22:18:00Z">
        <w:r w:rsidR="005D3CC6">
          <w:rPr>
            <w:rFonts w:ascii="Times New Roman" w:eastAsiaTheme="minorEastAsia" w:hAnsi="Times New Roman" w:cs="Times New Roman"/>
            <w:sz w:val="24"/>
          </w:rPr>
          <w:t>t</w:t>
        </w:r>
      </w:ins>
      <w:del w:id="930" w:author="Johanna Koolemans Beynen" w:date="2020-01-20T22:18:00Z">
        <w:r w:rsidDel="005D3CC6">
          <w:rPr>
            <w:rFonts w:ascii="Times New Roman" w:eastAsiaTheme="minorEastAsia" w:hAnsi="Times New Roman" w:cs="Times New Roman"/>
            <w:sz w:val="24"/>
          </w:rPr>
          <w:delText>T</w:delText>
        </w:r>
      </w:del>
      <w:r>
        <w:rPr>
          <w:rFonts w:ascii="Times New Roman" w:eastAsiaTheme="minorEastAsia" w:hAnsi="Times New Roman" w:cs="Times New Roman"/>
          <w:sz w:val="24"/>
        </w:rPr>
        <w:t>rade</w:t>
      </w:r>
      <w:r w:rsidR="00AF536C">
        <w:rPr>
          <w:rFonts w:ascii="Times New Roman" w:eastAsiaTheme="minorEastAsia" w:hAnsi="Times New Roman" w:cs="Times New Roman"/>
          <w:sz w:val="24"/>
        </w:rPr>
        <w:t xml:space="preserve"> </w:t>
      </w:r>
      <w:ins w:id="931" w:author="Johanna Koolemans Beynen" w:date="2020-02-12T21:29:00Z">
        <w:r w:rsidR="004E5BC3">
          <w:rPr>
            <w:rFonts w:ascii="Times New Roman" w:eastAsiaTheme="minorEastAsia" w:hAnsi="Times New Roman" w:cs="Times New Roman"/>
            <w:sz w:val="24"/>
          </w:rPr>
          <w:t>data</w:t>
        </w:r>
      </w:ins>
      <w:del w:id="932" w:author="Johanna Koolemans Beynen" w:date="2020-02-12T21:29:00Z">
        <w:r w:rsidR="00AF536C" w:rsidDel="004E5BC3">
          <w:rPr>
            <w:rFonts w:ascii="Times New Roman" w:eastAsiaTheme="minorEastAsia" w:hAnsi="Times New Roman" w:cs="Times New Roman"/>
            <w:sz w:val="24"/>
          </w:rPr>
          <w:delText>release</w:delText>
        </w:r>
      </w:del>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first month of reference quarter.</w:t>
      </w:r>
    </w:p>
    <w:p w14:paraId="650EC447" w14:textId="5572F65F" w:rsid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2</w:t>
      </w:r>
      <w:r w:rsidRPr="0046580A">
        <w:rPr>
          <w:rFonts w:ascii="Times New Roman" w:eastAsiaTheme="minorEastAsia" w:hAnsi="Times New Roman" w:cs="Times New Roman"/>
          <w:sz w:val="24"/>
        </w:rPr>
        <w:t xml:space="preserve">. </w:t>
      </w:r>
      <w:ins w:id="933" w:author="Johanna Koolemans Beynen" w:date="2020-02-12T21:29:00Z">
        <w:r w:rsidR="004E5BC3">
          <w:rPr>
            <w:rFonts w:ascii="Times New Roman" w:eastAsiaTheme="minorEastAsia" w:hAnsi="Times New Roman" w:cs="Times New Roman"/>
            <w:sz w:val="24"/>
          </w:rPr>
          <w:t>Publication of c</w:t>
        </w:r>
      </w:ins>
      <w:del w:id="934" w:author="Johanna Koolemans Beynen" w:date="2020-02-12T21:29:00Z">
        <w:r w:rsidR="00AF536C" w:rsidDel="004E5BC3">
          <w:rPr>
            <w:rFonts w:ascii="Times New Roman" w:eastAsiaTheme="minorEastAsia" w:hAnsi="Times New Roman" w:cs="Times New Roman"/>
            <w:sz w:val="24"/>
          </w:rPr>
          <w:delText>C</w:delText>
        </w:r>
      </w:del>
      <w:r w:rsidRPr="0046580A">
        <w:rPr>
          <w:rFonts w:ascii="Times New Roman" w:eastAsiaTheme="minorEastAsia" w:hAnsi="Times New Roman" w:cs="Times New Roman"/>
          <w:sz w:val="24"/>
        </w:rPr>
        <w:t>ar sales (AMIA)</w:t>
      </w:r>
      <w:r w:rsidR="00AF536C">
        <w:rPr>
          <w:rFonts w:ascii="Times New Roman" w:eastAsiaTheme="minorEastAsia" w:hAnsi="Times New Roman" w:cs="Times New Roman"/>
          <w:sz w:val="24"/>
        </w:rPr>
        <w:t xml:space="preserve"> </w:t>
      </w:r>
      <w:ins w:id="935" w:author="Johanna Koolemans Beynen" w:date="2020-02-12T21:29:00Z">
        <w:r w:rsidR="004E5BC3">
          <w:rPr>
            <w:rFonts w:ascii="Times New Roman" w:eastAsiaTheme="minorEastAsia" w:hAnsi="Times New Roman" w:cs="Times New Roman"/>
            <w:sz w:val="24"/>
          </w:rPr>
          <w:t>data</w:t>
        </w:r>
      </w:ins>
      <w:del w:id="936" w:author="Johanna Koolemans Beynen" w:date="2020-02-12T21:29:00Z">
        <w:r w:rsidR="00AF536C" w:rsidDel="004E5BC3">
          <w:rPr>
            <w:rFonts w:ascii="Times New Roman" w:eastAsiaTheme="minorEastAsia" w:hAnsi="Times New Roman" w:cs="Times New Roman"/>
            <w:sz w:val="24"/>
          </w:rPr>
          <w:delText>release</w:delText>
        </w:r>
      </w:del>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second </w:t>
      </w:r>
      <w:r>
        <w:rPr>
          <w:rFonts w:ascii="Times New Roman" w:eastAsiaTheme="minorEastAsia" w:hAnsi="Times New Roman" w:cs="Times New Roman"/>
          <w:sz w:val="24"/>
        </w:rPr>
        <w:t>month of reference quarter.</w:t>
      </w:r>
    </w:p>
    <w:p w14:paraId="559578C4" w14:textId="1C29836E"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3</w:t>
      </w:r>
      <w:r w:rsidRPr="0046580A">
        <w:rPr>
          <w:rFonts w:ascii="Times New Roman" w:eastAsiaTheme="minorEastAsia" w:hAnsi="Times New Roman" w:cs="Times New Roman"/>
          <w:sz w:val="24"/>
        </w:rPr>
        <w:t xml:space="preserve">. </w:t>
      </w:r>
      <w:ins w:id="937" w:author="Johanna Koolemans Beynen" w:date="2020-02-12T21:29:00Z">
        <w:r w:rsidR="004E5BC3">
          <w:rPr>
            <w:rFonts w:ascii="Times New Roman" w:eastAsiaTheme="minorEastAsia" w:hAnsi="Times New Roman" w:cs="Times New Roman"/>
            <w:sz w:val="24"/>
          </w:rPr>
          <w:t>Publication of i</w:t>
        </w:r>
      </w:ins>
      <w:del w:id="938" w:author="Johanna Koolemans Beynen" w:date="2020-02-12T21:29:00Z">
        <w:r w:rsidRPr="0046580A" w:rsidDel="004E5BC3">
          <w:rPr>
            <w:rFonts w:ascii="Times New Roman" w:eastAsiaTheme="minorEastAsia" w:hAnsi="Times New Roman" w:cs="Times New Roman"/>
            <w:sz w:val="24"/>
          </w:rPr>
          <w:delText>I</w:delText>
        </w:r>
      </w:del>
      <w:r w:rsidRPr="0046580A">
        <w:rPr>
          <w:rFonts w:ascii="Times New Roman" w:eastAsiaTheme="minorEastAsia" w:hAnsi="Times New Roman" w:cs="Times New Roman"/>
          <w:sz w:val="24"/>
        </w:rPr>
        <w:t xml:space="preserve">ndustrial </w:t>
      </w:r>
      <w:ins w:id="939" w:author="Johanna Koolemans Beynen" w:date="2020-01-20T22:18:00Z">
        <w:r w:rsidR="005D3CC6">
          <w:rPr>
            <w:rFonts w:ascii="Times New Roman" w:eastAsiaTheme="minorEastAsia" w:hAnsi="Times New Roman" w:cs="Times New Roman"/>
            <w:sz w:val="24"/>
          </w:rPr>
          <w:t>a</w:t>
        </w:r>
      </w:ins>
      <w:del w:id="940" w:author="Johanna Koolemans Beynen" w:date="2020-01-20T22:18:00Z">
        <w:r w:rsidRPr="0046580A" w:rsidDel="005D3CC6">
          <w:rPr>
            <w:rFonts w:ascii="Times New Roman" w:eastAsiaTheme="minorEastAsia" w:hAnsi="Times New Roman" w:cs="Times New Roman"/>
            <w:sz w:val="24"/>
          </w:rPr>
          <w:delText>A</w:delText>
        </w:r>
      </w:del>
      <w:r w:rsidRPr="0046580A">
        <w:rPr>
          <w:rFonts w:ascii="Times New Roman" w:eastAsiaTheme="minorEastAsia" w:hAnsi="Times New Roman" w:cs="Times New Roman"/>
          <w:sz w:val="24"/>
        </w:rPr>
        <w:t>ctivity (IMAI)</w:t>
      </w:r>
      <w:ins w:id="941" w:author="Johanna Koolemans Beynen" w:date="2020-02-12T21:29:00Z">
        <w:r w:rsidR="004E5BC3">
          <w:rPr>
            <w:rFonts w:ascii="Times New Roman" w:eastAsiaTheme="minorEastAsia" w:hAnsi="Times New Roman" w:cs="Times New Roman"/>
            <w:sz w:val="24"/>
          </w:rPr>
          <w:t xml:space="preserve"> data</w:t>
        </w:r>
      </w:ins>
      <w:del w:id="942" w:author="Johanna Koolemans Beynen" w:date="2020-02-12T21:29:00Z">
        <w:r w:rsidR="00AF536C" w:rsidDel="004E5BC3">
          <w:rPr>
            <w:rFonts w:ascii="Times New Roman" w:eastAsiaTheme="minorEastAsia" w:hAnsi="Times New Roman" w:cs="Times New Roman"/>
            <w:sz w:val="24"/>
          </w:rPr>
          <w:delText xml:space="preserve"> release</w:delText>
        </w:r>
      </w:del>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first month of </w:t>
      </w:r>
      <w:r w:rsidRPr="0046580A">
        <w:rPr>
          <w:rFonts w:ascii="Times New Roman" w:eastAsiaTheme="minorEastAsia" w:hAnsi="Times New Roman" w:cs="Times New Roman"/>
          <w:sz w:val="24"/>
        </w:rPr>
        <w:t>reference quarter.</w:t>
      </w:r>
    </w:p>
    <w:p w14:paraId="6246EDD0" w14:textId="551EF172"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4</w:t>
      </w:r>
      <w:r w:rsidRPr="0046580A">
        <w:rPr>
          <w:rFonts w:ascii="Times New Roman" w:eastAsiaTheme="minorEastAsia" w:hAnsi="Times New Roman" w:cs="Times New Roman"/>
          <w:sz w:val="24"/>
        </w:rPr>
        <w:t xml:space="preserve">. </w:t>
      </w:r>
      <w:ins w:id="943" w:author="Johanna Koolemans Beynen" w:date="2020-02-12T21:30:00Z">
        <w:r w:rsidR="004E5BC3">
          <w:rPr>
            <w:rFonts w:ascii="Times New Roman" w:eastAsiaTheme="minorEastAsia" w:hAnsi="Times New Roman" w:cs="Times New Roman"/>
            <w:sz w:val="24"/>
          </w:rPr>
          <w:t>Publication of b</w:t>
        </w:r>
      </w:ins>
      <w:del w:id="944" w:author="Johanna Koolemans Beynen" w:date="2020-02-12T21:30:00Z">
        <w:r w:rsidR="00416F50" w:rsidRPr="0046580A" w:rsidDel="004E5BC3">
          <w:rPr>
            <w:rFonts w:ascii="Times New Roman" w:eastAsiaTheme="minorEastAsia" w:hAnsi="Times New Roman" w:cs="Times New Roman"/>
            <w:sz w:val="24"/>
          </w:rPr>
          <w:delText>B</w:delText>
        </w:r>
      </w:del>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ins w:id="945" w:author="Johanna Koolemans Beynen" w:date="2020-01-20T22:18:00Z">
        <w:r w:rsidR="005D3CC6">
          <w:rPr>
            <w:rFonts w:ascii="Times New Roman" w:eastAsiaTheme="minorEastAsia" w:hAnsi="Times New Roman" w:cs="Times New Roman"/>
            <w:sz w:val="24"/>
          </w:rPr>
          <w:t>t</w:t>
        </w:r>
      </w:ins>
      <w:del w:id="946" w:author="Johanna Koolemans Beynen" w:date="2020-01-20T22:18:00Z">
        <w:r w:rsidR="00416F50" w:rsidDel="005D3CC6">
          <w:rPr>
            <w:rFonts w:ascii="Times New Roman" w:eastAsiaTheme="minorEastAsia" w:hAnsi="Times New Roman" w:cs="Times New Roman"/>
            <w:sz w:val="24"/>
          </w:rPr>
          <w:delText>T</w:delText>
        </w:r>
      </w:del>
      <w:r w:rsidR="00416F50">
        <w:rPr>
          <w:rFonts w:ascii="Times New Roman" w:eastAsiaTheme="minorEastAsia" w:hAnsi="Times New Roman" w:cs="Times New Roman"/>
          <w:sz w:val="24"/>
        </w:rPr>
        <w:t xml:space="preserve">rade </w:t>
      </w:r>
      <w:ins w:id="947" w:author="Johanna Koolemans Beynen" w:date="2020-02-12T21:30:00Z">
        <w:r w:rsidR="004E5BC3">
          <w:rPr>
            <w:rFonts w:ascii="Times New Roman" w:eastAsiaTheme="minorEastAsia" w:hAnsi="Times New Roman" w:cs="Times New Roman"/>
            <w:sz w:val="24"/>
          </w:rPr>
          <w:t>data</w:t>
        </w:r>
      </w:ins>
      <w:del w:id="948" w:author="Johanna Koolemans Beynen" w:date="2020-02-12T21:30:00Z">
        <w:r w:rsidR="00416F50" w:rsidDel="004E5BC3">
          <w:rPr>
            <w:rFonts w:ascii="Times New Roman" w:eastAsiaTheme="minorEastAsia" w:hAnsi="Times New Roman" w:cs="Times New Roman"/>
            <w:sz w:val="24"/>
          </w:rPr>
          <w:delText>release</w:delText>
        </w:r>
      </w:del>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561E3301" w14:textId="01694C7C"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5</w:t>
      </w:r>
      <w:r>
        <w:rPr>
          <w:rFonts w:ascii="Times New Roman" w:eastAsiaTheme="minorEastAsia" w:hAnsi="Times New Roman" w:cs="Times New Roman"/>
          <w:sz w:val="24"/>
        </w:rPr>
        <w:t xml:space="preserve">. </w:t>
      </w:r>
      <w:ins w:id="949" w:author="Johanna Koolemans Beynen" w:date="2020-02-12T21:30:00Z">
        <w:r w:rsidR="004E5BC3">
          <w:rPr>
            <w:rFonts w:ascii="Times New Roman" w:eastAsiaTheme="minorEastAsia" w:hAnsi="Times New Roman" w:cs="Times New Roman"/>
            <w:sz w:val="24"/>
          </w:rPr>
          <w:t xml:space="preserve">Publication of </w:t>
        </w:r>
      </w:ins>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ins w:id="950" w:author="Johanna Koolemans Beynen" w:date="2020-02-12T21:30:00Z">
        <w:r w:rsidR="004E5BC3">
          <w:rPr>
            <w:rFonts w:ascii="Times New Roman" w:eastAsiaTheme="minorEastAsia" w:hAnsi="Times New Roman" w:cs="Times New Roman"/>
            <w:sz w:val="24"/>
          </w:rPr>
          <w:t>data</w:t>
        </w:r>
      </w:ins>
      <w:del w:id="951" w:author="Johanna Koolemans Beynen" w:date="2020-02-12T21:30:00Z">
        <w:r w:rsidR="00416F50" w:rsidDel="004E5BC3">
          <w:rPr>
            <w:rFonts w:ascii="Times New Roman" w:eastAsiaTheme="minorEastAsia" w:hAnsi="Times New Roman" w:cs="Times New Roman"/>
            <w:sz w:val="24"/>
          </w:rPr>
          <w:delText>release</w:delText>
        </w:r>
      </w:del>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reference quarter.</w:t>
      </w:r>
    </w:p>
    <w:p w14:paraId="5F97A386" w14:textId="2024063C"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6</w:t>
      </w:r>
      <w:r w:rsidRPr="0046580A">
        <w:rPr>
          <w:rFonts w:ascii="Times New Roman" w:eastAsiaTheme="minorEastAsia" w:hAnsi="Times New Roman" w:cs="Times New Roman"/>
          <w:sz w:val="24"/>
        </w:rPr>
        <w:t xml:space="preserve">. </w:t>
      </w:r>
      <w:ins w:id="952" w:author="Johanna Koolemans Beynen" w:date="2020-02-12T21:30:00Z">
        <w:r w:rsidR="004E5BC3">
          <w:rPr>
            <w:rFonts w:ascii="Times New Roman" w:eastAsiaTheme="minorEastAsia" w:hAnsi="Times New Roman" w:cs="Times New Roman"/>
            <w:sz w:val="24"/>
          </w:rPr>
          <w:t>Publication of c</w:t>
        </w:r>
      </w:ins>
      <w:del w:id="953" w:author="Johanna Koolemans Beynen" w:date="2020-02-12T21:30:00Z">
        <w:r w:rsidR="00416F50" w:rsidDel="004E5BC3">
          <w:rPr>
            <w:rFonts w:ascii="Times New Roman" w:eastAsiaTheme="minorEastAsia" w:hAnsi="Times New Roman" w:cs="Times New Roman"/>
            <w:sz w:val="24"/>
          </w:rPr>
          <w:delText>C</w:delText>
        </w:r>
      </w:del>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ins w:id="954" w:author="Johanna Koolemans Beynen" w:date="2020-02-12T21:30:00Z">
        <w:r w:rsidR="004E5BC3">
          <w:rPr>
            <w:rFonts w:ascii="Times New Roman" w:eastAsiaTheme="minorEastAsia" w:hAnsi="Times New Roman" w:cs="Times New Roman"/>
            <w:sz w:val="24"/>
          </w:rPr>
          <w:t>data</w:t>
        </w:r>
      </w:ins>
      <w:del w:id="955" w:author="Johanna Koolemans Beynen" w:date="2020-02-12T21:30:00Z">
        <w:r w:rsidR="00416F50" w:rsidDel="004E5BC3">
          <w:rPr>
            <w:rFonts w:ascii="Times New Roman" w:eastAsiaTheme="minorEastAsia" w:hAnsi="Times New Roman" w:cs="Times New Roman"/>
            <w:sz w:val="24"/>
          </w:rPr>
          <w:delText>release</w:delText>
        </w:r>
      </w:del>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76936AD" w14:textId="77F0182F"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7</w:t>
      </w:r>
      <w:r w:rsidRPr="0046580A">
        <w:rPr>
          <w:rFonts w:ascii="Times New Roman" w:eastAsiaTheme="minorEastAsia" w:hAnsi="Times New Roman" w:cs="Times New Roman"/>
          <w:sz w:val="24"/>
        </w:rPr>
        <w:t xml:space="preserve">. </w:t>
      </w:r>
      <w:ins w:id="956" w:author="Johanna Koolemans Beynen" w:date="2020-02-12T21:31:00Z">
        <w:r w:rsidR="004E5BC3">
          <w:rPr>
            <w:rFonts w:ascii="Times New Roman" w:eastAsiaTheme="minorEastAsia" w:hAnsi="Times New Roman" w:cs="Times New Roman"/>
            <w:sz w:val="24"/>
          </w:rPr>
          <w:t>Publication of i</w:t>
        </w:r>
      </w:ins>
      <w:del w:id="957" w:author="Johanna Koolemans Beynen" w:date="2020-02-12T21:30:00Z">
        <w:r w:rsidR="00416F50" w:rsidRPr="0046580A" w:rsidDel="004E5BC3">
          <w:rPr>
            <w:rFonts w:ascii="Times New Roman" w:eastAsiaTheme="minorEastAsia" w:hAnsi="Times New Roman" w:cs="Times New Roman"/>
            <w:sz w:val="24"/>
          </w:rPr>
          <w:delText>I</w:delText>
        </w:r>
      </w:del>
      <w:r w:rsidR="00416F50" w:rsidRPr="0046580A">
        <w:rPr>
          <w:rFonts w:ascii="Times New Roman" w:eastAsiaTheme="minorEastAsia" w:hAnsi="Times New Roman" w:cs="Times New Roman"/>
          <w:sz w:val="24"/>
        </w:rPr>
        <w:t xml:space="preserve">ndustrial </w:t>
      </w:r>
      <w:ins w:id="958" w:author="Johanna Koolemans Beynen" w:date="2020-01-20T22:18:00Z">
        <w:r w:rsidR="005D3CC6">
          <w:rPr>
            <w:rFonts w:ascii="Times New Roman" w:eastAsiaTheme="minorEastAsia" w:hAnsi="Times New Roman" w:cs="Times New Roman"/>
            <w:sz w:val="24"/>
          </w:rPr>
          <w:t>a</w:t>
        </w:r>
      </w:ins>
      <w:del w:id="959" w:author="Johanna Koolemans Beynen" w:date="2020-01-20T22:18:00Z">
        <w:r w:rsidR="00416F50" w:rsidRPr="0046580A" w:rsidDel="005D3CC6">
          <w:rPr>
            <w:rFonts w:ascii="Times New Roman" w:eastAsiaTheme="minorEastAsia" w:hAnsi="Times New Roman" w:cs="Times New Roman"/>
            <w:sz w:val="24"/>
          </w:rPr>
          <w:delText>A</w:delText>
        </w:r>
      </w:del>
      <w:r w:rsidR="00416F50" w:rsidRPr="0046580A">
        <w:rPr>
          <w:rFonts w:ascii="Times New Roman" w:eastAsiaTheme="minorEastAsia" w:hAnsi="Times New Roman" w:cs="Times New Roman"/>
          <w:sz w:val="24"/>
        </w:rPr>
        <w:t>ctivity (IMAI)</w:t>
      </w:r>
      <w:r w:rsidR="00416F50">
        <w:rPr>
          <w:rFonts w:ascii="Times New Roman" w:eastAsiaTheme="minorEastAsia" w:hAnsi="Times New Roman" w:cs="Times New Roman"/>
          <w:sz w:val="24"/>
        </w:rPr>
        <w:t xml:space="preserve"> </w:t>
      </w:r>
      <w:ins w:id="960" w:author="Johanna Koolemans Beynen" w:date="2020-02-12T21:31:00Z">
        <w:r w:rsidR="004E5BC3">
          <w:rPr>
            <w:rFonts w:ascii="Times New Roman" w:eastAsiaTheme="minorEastAsia" w:hAnsi="Times New Roman" w:cs="Times New Roman"/>
            <w:sz w:val="24"/>
          </w:rPr>
          <w:t>data</w:t>
        </w:r>
      </w:ins>
      <w:del w:id="961" w:author="Johanna Koolemans Beynen" w:date="2020-02-12T21:31:00Z">
        <w:r w:rsidR="00416F50" w:rsidDel="004E5BC3">
          <w:rPr>
            <w:rFonts w:ascii="Times New Roman" w:eastAsiaTheme="minorEastAsia" w:hAnsi="Times New Roman" w:cs="Times New Roman"/>
            <w:sz w:val="24"/>
          </w:rPr>
          <w:delText>release</w:delText>
        </w:r>
      </w:del>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7A63735F" w14:textId="03AC2007"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8</w:t>
      </w:r>
      <w:r w:rsidRPr="0046580A">
        <w:rPr>
          <w:rFonts w:ascii="Times New Roman" w:eastAsiaTheme="minorEastAsia" w:hAnsi="Times New Roman" w:cs="Times New Roman"/>
          <w:sz w:val="24"/>
        </w:rPr>
        <w:t xml:space="preserve">. </w:t>
      </w:r>
      <w:ins w:id="962" w:author="Johanna Koolemans Beynen" w:date="2020-02-12T21:31:00Z">
        <w:r w:rsidR="004E5BC3">
          <w:rPr>
            <w:rFonts w:ascii="Times New Roman" w:eastAsiaTheme="minorEastAsia" w:hAnsi="Times New Roman" w:cs="Times New Roman"/>
            <w:sz w:val="24"/>
          </w:rPr>
          <w:t>Publication of b</w:t>
        </w:r>
      </w:ins>
      <w:del w:id="963" w:author="Johanna Koolemans Beynen" w:date="2020-02-12T21:31:00Z">
        <w:r w:rsidR="00416F50" w:rsidRPr="0046580A" w:rsidDel="004E5BC3">
          <w:rPr>
            <w:rFonts w:ascii="Times New Roman" w:eastAsiaTheme="minorEastAsia" w:hAnsi="Times New Roman" w:cs="Times New Roman"/>
            <w:sz w:val="24"/>
          </w:rPr>
          <w:delText>B</w:delText>
        </w:r>
      </w:del>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ins w:id="964" w:author="Johanna Koolemans Beynen" w:date="2020-01-20T22:18:00Z">
        <w:r w:rsidR="005D3CC6">
          <w:rPr>
            <w:rFonts w:ascii="Times New Roman" w:eastAsiaTheme="minorEastAsia" w:hAnsi="Times New Roman" w:cs="Times New Roman"/>
            <w:sz w:val="24"/>
          </w:rPr>
          <w:t>t</w:t>
        </w:r>
      </w:ins>
      <w:del w:id="965" w:author="Johanna Koolemans Beynen" w:date="2020-01-20T22:18:00Z">
        <w:r w:rsidR="00416F50" w:rsidDel="005D3CC6">
          <w:rPr>
            <w:rFonts w:ascii="Times New Roman" w:eastAsiaTheme="minorEastAsia" w:hAnsi="Times New Roman" w:cs="Times New Roman"/>
            <w:sz w:val="24"/>
          </w:rPr>
          <w:delText>T</w:delText>
        </w:r>
      </w:del>
      <w:r w:rsidR="00416F50">
        <w:rPr>
          <w:rFonts w:ascii="Times New Roman" w:eastAsiaTheme="minorEastAsia" w:hAnsi="Times New Roman" w:cs="Times New Roman"/>
          <w:sz w:val="24"/>
        </w:rPr>
        <w:t xml:space="preserve">rade </w:t>
      </w:r>
      <w:ins w:id="966" w:author="Johanna Koolemans Beynen" w:date="2020-02-12T21:31:00Z">
        <w:r w:rsidR="004E5BC3">
          <w:rPr>
            <w:rFonts w:ascii="Times New Roman" w:eastAsiaTheme="minorEastAsia" w:hAnsi="Times New Roman" w:cs="Times New Roman"/>
            <w:sz w:val="24"/>
          </w:rPr>
          <w:t>data</w:t>
        </w:r>
      </w:ins>
      <w:del w:id="967" w:author="Johanna Koolemans Beynen" w:date="2020-02-12T21:31:00Z">
        <w:r w:rsidR="00416F50" w:rsidDel="004E5BC3">
          <w:rPr>
            <w:rFonts w:ascii="Times New Roman" w:eastAsiaTheme="minorEastAsia" w:hAnsi="Times New Roman" w:cs="Times New Roman"/>
            <w:sz w:val="24"/>
          </w:rPr>
          <w:delText>release</w:delText>
        </w:r>
      </w:del>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44DEC43" w14:textId="5C2E1A90"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9</w:t>
      </w:r>
      <w:r>
        <w:rPr>
          <w:rFonts w:ascii="Times New Roman" w:eastAsiaTheme="minorEastAsia" w:hAnsi="Times New Roman" w:cs="Times New Roman"/>
          <w:sz w:val="24"/>
        </w:rPr>
        <w:t xml:space="preserve">. </w:t>
      </w:r>
      <w:ins w:id="968" w:author="Johanna Koolemans Beynen" w:date="2020-02-12T21:31:00Z">
        <w:r w:rsidR="004E5BC3">
          <w:rPr>
            <w:rFonts w:ascii="Times New Roman" w:eastAsiaTheme="minorEastAsia" w:hAnsi="Times New Roman" w:cs="Times New Roman"/>
            <w:sz w:val="24"/>
          </w:rPr>
          <w:t xml:space="preserve">Publication of </w:t>
        </w:r>
      </w:ins>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ins w:id="969" w:author="Johanna Koolemans Beynen" w:date="2020-02-12T21:31:00Z">
        <w:r w:rsidR="004E5BC3">
          <w:rPr>
            <w:rFonts w:ascii="Times New Roman" w:eastAsiaTheme="minorEastAsia" w:hAnsi="Times New Roman" w:cs="Times New Roman"/>
            <w:sz w:val="24"/>
          </w:rPr>
          <w:t>data</w:t>
        </w:r>
      </w:ins>
      <w:del w:id="970" w:author="Johanna Koolemans Beynen" w:date="2020-02-12T21:31:00Z">
        <w:r w:rsidR="00416F50" w:rsidDel="004E5BC3">
          <w:rPr>
            <w:rFonts w:ascii="Times New Roman" w:eastAsiaTheme="minorEastAsia" w:hAnsi="Times New Roman" w:cs="Times New Roman"/>
            <w:sz w:val="24"/>
          </w:rPr>
          <w:delText>release</w:delText>
        </w:r>
      </w:del>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4C6D9DC8" w14:textId="2A09A9C0"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10</w:t>
      </w:r>
      <w:r w:rsidRPr="0046580A">
        <w:rPr>
          <w:rFonts w:ascii="Times New Roman" w:eastAsiaTheme="minorEastAsia" w:hAnsi="Times New Roman" w:cs="Times New Roman"/>
          <w:sz w:val="24"/>
        </w:rPr>
        <w:t xml:space="preserve">. </w:t>
      </w:r>
      <w:ins w:id="971" w:author="Johanna Koolemans Beynen" w:date="2020-02-12T21:31:00Z">
        <w:r w:rsidR="004E5BC3">
          <w:rPr>
            <w:rFonts w:ascii="Times New Roman" w:eastAsiaTheme="minorEastAsia" w:hAnsi="Times New Roman" w:cs="Times New Roman"/>
            <w:sz w:val="24"/>
          </w:rPr>
          <w:t>Publication of c</w:t>
        </w:r>
      </w:ins>
      <w:del w:id="972" w:author="Johanna Koolemans Beynen" w:date="2020-02-12T21:31:00Z">
        <w:r w:rsidR="00416F50" w:rsidDel="004E5BC3">
          <w:rPr>
            <w:rFonts w:ascii="Times New Roman" w:eastAsiaTheme="minorEastAsia" w:hAnsi="Times New Roman" w:cs="Times New Roman"/>
            <w:sz w:val="24"/>
          </w:rPr>
          <w:delText>C</w:delText>
        </w:r>
      </w:del>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ins w:id="973" w:author="Johanna Koolemans Beynen" w:date="2020-02-12T21:31:00Z">
        <w:r w:rsidR="004E5BC3">
          <w:rPr>
            <w:rFonts w:ascii="Times New Roman" w:eastAsiaTheme="minorEastAsia" w:hAnsi="Times New Roman" w:cs="Times New Roman"/>
            <w:sz w:val="24"/>
          </w:rPr>
          <w:t>data</w:t>
        </w:r>
      </w:ins>
      <w:del w:id="974" w:author="Johanna Koolemans Beynen" w:date="2020-02-12T21:31:00Z">
        <w:r w:rsidR="00416F50" w:rsidDel="004E5BC3">
          <w:rPr>
            <w:rFonts w:ascii="Times New Roman" w:eastAsiaTheme="minorEastAsia" w:hAnsi="Times New Roman" w:cs="Times New Roman"/>
            <w:sz w:val="24"/>
          </w:rPr>
          <w:delText>release</w:delText>
        </w:r>
      </w:del>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following quarter.</w:t>
      </w:r>
    </w:p>
    <w:p w14:paraId="744E4A96" w14:textId="24EABE94"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FINAL</w:t>
      </w:r>
      <w:r w:rsidRPr="0046580A">
        <w:rPr>
          <w:rFonts w:ascii="Times New Roman" w:eastAsiaTheme="minorEastAsia" w:hAnsi="Times New Roman" w:cs="Times New Roman"/>
          <w:sz w:val="24"/>
        </w:rPr>
        <w:t xml:space="preserve">. </w:t>
      </w:r>
      <w:ins w:id="975" w:author="Johanna Koolemans Beynen" w:date="2020-02-12T21:32:00Z">
        <w:r w:rsidR="004E5BC3">
          <w:rPr>
            <w:rFonts w:ascii="Times New Roman" w:eastAsiaTheme="minorEastAsia" w:hAnsi="Times New Roman" w:cs="Times New Roman"/>
            <w:sz w:val="24"/>
          </w:rPr>
          <w:t>Publication of i</w:t>
        </w:r>
      </w:ins>
      <w:del w:id="976" w:author="Johanna Koolemans Beynen" w:date="2020-02-12T21:32:00Z">
        <w:r w:rsidR="00416F50" w:rsidRPr="0046580A" w:rsidDel="004E5BC3">
          <w:rPr>
            <w:rFonts w:ascii="Times New Roman" w:eastAsiaTheme="minorEastAsia" w:hAnsi="Times New Roman" w:cs="Times New Roman"/>
            <w:sz w:val="24"/>
          </w:rPr>
          <w:delText>I</w:delText>
        </w:r>
      </w:del>
      <w:r w:rsidR="00416F50" w:rsidRPr="0046580A">
        <w:rPr>
          <w:rFonts w:ascii="Times New Roman" w:eastAsiaTheme="minorEastAsia" w:hAnsi="Times New Roman" w:cs="Times New Roman"/>
          <w:sz w:val="24"/>
        </w:rPr>
        <w:t xml:space="preserve">ndustrial </w:t>
      </w:r>
      <w:ins w:id="977" w:author="Johanna Koolemans Beynen" w:date="2020-01-20T22:18:00Z">
        <w:r w:rsidR="005D3CC6">
          <w:rPr>
            <w:rFonts w:ascii="Times New Roman" w:eastAsiaTheme="minorEastAsia" w:hAnsi="Times New Roman" w:cs="Times New Roman"/>
            <w:sz w:val="24"/>
          </w:rPr>
          <w:t>a</w:t>
        </w:r>
      </w:ins>
      <w:del w:id="978" w:author="Johanna Koolemans Beynen" w:date="2020-01-20T22:18:00Z">
        <w:r w:rsidR="00416F50" w:rsidRPr="0046580A" w:rsidDel="005D3CC6">
          <w:rPr>
            <w:rFonts w:ascii="Times New Roman" w:eastAsiaTheme="minorEastAsia" w:hAnsi="Times New Roman" w:cs="Times New Roman"/>
            <w:sz w:val="24"/>
          </w:rPr>
          <w:delText>A</w:delText>
        </w:r>
      </w:del>
      <w:r w:rsidR="00416F50" w:rsidRPr="0046580A">
        <w:rPr>
          <w:rFonts w:ascii="Times New Roman" w:eastAsiaTheme="minorEastAsia" w:hAnsi="Times New Roman" w:cs="Times New Roman"/>
          <w:sz w:val="24"/>
        </w:rPr>
        <w:t>ctivity (IMAI)</w:t>
      </w:r>
      <w:ins w:id="979" w:author="Johanna Koolemans Beynen" w:date="2020-02-12T21:32:00Z">
        <w:r w:rsidR="004E5BC3">
          <w:rPr>
            <w:rFonts w:ascii="Times New Roman" w:eastAsiaTheme="minorEastAsia" w:hAnsi="Times New Roman" w:cs="Times New Roman"/>
            <w:sz w:val="24"/>
          </w:rPr>
          <w:t xml:space="preserve"> data</w:t>
        </w:r>
      </w:ins>
      <w:del w:id="980" w:author="Johanna Koolemans Beynen" w:date="2020-02-12T21:32:00Z">
        <w:r w:rsidR="00416F50" w:rsidDel="004E5BC3">
          <w:rPr>
            <w:rFonts w:ascii="Times New Roman" w:eastAsiaTheme="minorEastAsia" w:hAnsi="Times New Roman" w:cs="Times New Roman"/>
            <w:sz w:val="24"/>
          </w:rPr>
          <w:delText xml:space="preserve"> release</w:delText>
        </w:r>
      </w:del>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7A905E0A" w14:textId="4FFDC996" w:rsidR="00603DD3" w:rsidRPr="0046580A" w:rsidRDefault="0046580A" w:rsidP="0046580A">
      <w:pPr>
        <w:spacing w:before="240"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With this information I constructed a </w:t>
      </w:r>
      <w:r w:rsidR="003C23A4">
        <w:rPr>
          <w:rFonts w:ascii="Times New Roman" w:eastAsiaTheme="minorEastAsia" w:hAnsi="Times New Roman" w:cs="Times New Roman"/>
          <w:sz w:val="24"/>
        </w:rPr>
        <w:t>boxplot</w:t>
      </w:r>
      <w:r w:rsidRPr="0046580A">
        <w:rPr>
          <w:rFonts w:ascii="Times New Roman" w:eastAsiaTheme="minorEastAsia" w:hAnsi="Times New Roman" w:cs="Times New Roman"/>
          <w:sz w:val="24"/>
        </w:rPr>
        <w:t xml:space="preserve"> to evaluate the speed and efficiency of </w:t>
      </w:r>
      <w:ins w:id="981" w:author="Johanna Koolemans Beynen" w:date="2020-01-20T22:17:00Z">
        <w:r w:rsidR="005D3CC6">
          <w:rPr>
            <w:rFonts w:ascii="Times New Roman" w:eastAsiaTheme="minorEastAsia" w:hAnsi="Times New Roman" w:cs="Times New Roman"/>
            <w:sz w:val="24"/>
          </w:rPr>
          <w:t>n</w:t>
        </w:r>
      </w:ins>
      <w:del w:id="982" w:author="Johanna Koolemans Beynen" w:date="2020-01-20T22:17:00Z">
        <w:r w:rsidRPr="0046580A" w:rsidDel="005D3CC6">
          <w:rPr>
            <w:rFonts w:ascii="Times New Roman" w:eastAsiaTheme="minorEastAsia" w:hAnsi="Times New Roman" w:cs="Times New Roman"/>
            <w:sz w:val="24"/>
          </w:rPr>
          <w:delText>N</w:delText>
        </w:r>
      </w:del>
      <w:r w:rsidRPr="0046580A">
        <w:rPr>
          <w:rFonts w:ascii="Times New Roman" w:eastAsiaTheme="minorEastAsia" w:hAnsi="Times New Roman" w:cs="Times New Roman"/>
          <w:sz w:val="24"/>
        </w:rPr>
        <w:t xml:space="preserve">owcasting to improve its accuracy until </w:t>
      </w:r>
      <w:ins w:id="983" w:author="Johanna Koolemans Beynen" w:date="2020-02-13T20:40:00Z">
        <w:r w:rsidR="00BC6E04">
          <w:rPr>
            <w:rFonts w:ascii="Times New Roman" w:eastAsiaTheme="minorEastAsia" w:hAnsi="Times New Roman" w:cs="Times New Roman"/>
            <w:sz w:val="24"/>
          </w:rPr>
          <w:t xml:space="preserve">I </w:t>
        </w:r>
      </w:ins>
      <w:r w:rsidRPr="0046580A">
        <w:rPr>
          <w:rFonts w:ascii="Times New Roman" w:eastAsiaTheme="minorEastAsia" w:hAnsi="Times New Roman" w:cs="Times New Roman"/>
          <w:sz w:val="24"/>
        </w:rPr>
        <w:t>obtain</w:t>
      </w:r>
      <w:ins w:id="984" w:author="Johanna Koolemans Beynen" w:date="2020-02-13T20:41:00Z">
        <w:r w:rsidR="00BC6E04">
          <w:rPr>
            <w:rFonts w:ascii="Times New Roman" w:eastAsiaTheme="minorEastAsia" w:hAnsi="Times New Roman" w:cs="Times New Roman"/>
            <w:sz w:val="24"/>
          </w:rPr>
          <w:t>ed</w:t>
        </w:r>
      </w:ins>
      <w:del w:id="985" w:author="Johanna Koolemans Beynen" w:date="2020-02-13T20:41:00Z">
        <w:r w:rsidRPr="0046580A" w:rsidDel="00BC6E04">
          <w:rPr>
            <w:rFonts w:ascii="Times New Roman" w:eastAsiaTheme="minorEastAsia" w:hAnsi="Times New Roman" w:cs="Times New Roman"/>
            <w:sz w:val="24"/>
          </w:rPr>
          <w:delText>ing</w:delText>
        </w:r>
      </w:del>
      <w:r w:rsidRPr="0046580A">
        <w:rPr>
          <w:rFonts w:ascii="Times New Roman" w:eastAsiaTheme="minorEastAsia" w:hAnsi="Times New Roman" w:cs="Times New Roman"/>
          <w:sz w:val="24"/>
        </w:rPr>
        <w:t xml:space="preserve"> a reliable estimate of GDP</w:t>
      </w:r>
      <w:r w:rsidR="003C23A4">
        <w:rPr>
          <w:rFonts w:ascii="Times New Roman" w:eastAsiaTheme="minorEastAsia" w:hAnsi="Times New Roman" w:cs="Times New Roman"/>
          <w:sz w:val="24"/>
        </w:rPr>
        <w:t xml:space="preserve"> </w:t>
      </w:r>
      <w:r w:rsidR="003855F5">
        <w:rPr>
          <w:rFonts w:ascii="Times New Roman" w:eastAsiaTheme="minorEastAsia" w:hAnsi="Times New Roman" w:cs="Times New Roman"/>
          <w:sz w:val="24"/>
        </w:rPr>
        <w:t>growth</w:t>
      </w:r>
      <w:r w:rsidR="00AD678E">
        <w:rPr>
          <w:rFonts w:ascii="Times New Roman" w:eastAsiaTheme="minorEastAsia" w:hAnsi="Times New Roman" w:cs="Times New Roman"/>
          <w:sz w:val="24"/>
        </w:rPr>
        <w:t>. Figure 5</w:t>
      </w:r>
      <w:r w:rsidRPr="0046580A">
        <w:rPr>
          <w:rFonts w:ascii="Times New Roman" w:eastAsiaTheme="minorEastAsia" w:hAnsi="Times New Roman" w:cs="Times New Roman"/>
          <w:sz w:val="24"/>
        </w:rPr>
        <w:t xml:space="preserve"> shows the average of the forecast errors in period </w:t>
      </w:r>
      <m:oMath>
        <m:r>
          <w:rPr>
            <w:rFonts w:ascii="Cambria Math" w:eastAsiaTheme="minorEastAsia" w:hAnsi="Cambria Math" w:cs="Times New Roman"/>
            <w:sz w:val="24"/>
          </w:rPr>
          <m:t>t</m:t>
        </m:r>
      </m:oMath>
      <w:r w:rsidRPr="0046580A">
        <w:rPr>
          <w:rFonts w:ascii="Times New Roman" w:eastAsiaTheme="minorEastAsia" w:hAnsi="Times New Roman" w:cs="Times New Roman"/>
          <w:sz w:val="24"/>
        </w:rPr>
        <w:t xml:space="preserve"> (represented by a solid point) and the median of </w:t>
      </w:r>
      <w:ins w:id="986" w:author="Johanna Koolemans Beynen" w:date="2020-02-13T20:43:00Z">
        <w:r w:rsidR="00BC6E04">
          <w:rPr>
            <w:rFonts w:ascii="Times New Roman" w:eastAsiaTheme="minorEastAsia" w:hAnsi="Times New Roman" w:cs="Times New Roman"/>
            <w:sz w:val="24"/>
          </w:rPr>
          <w:t xml:space="preserve">the </w:t>
        </w:r>
      </w:ins>
      <w:r w:rsidRPr="0046580A">
        <w:rPr>
          <w:rFonts w:ascii="Times New Roman" w:eastAsiaTheme="minorEastAsia" w:hAnsi="Times New Roman" w:cs="Times New Roman"/>
          <w:sz w:val="24"/>
        </w:rPr>
        <w:t xml:space="preserve">errors (black horizontal line). The boxes in the diagram represent the dispersion limits of the forecast errors in the central quartiles and the </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arms</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show the forecast errors in the first and last quartiles (the empty circles represent extreme values). The figure shows that </w:t>
      </w:r>
      <w:del w:id="987" w:author="Johanna Koolemans Beynen" w:date="2020-02-13T20:45:00Z">
        <w:r w:rsidRPr="0046580A" w:rsidDel="00BC6E04">
          <w:rPr>
            <w:rFonts w:ascii="Times New Roman" w:eastAsiaTheme="minorEastAsia" w:hAnsi="Times New Roman" w:cs="Times New Roman"/>
            <w:sz w:val="24"/>
          </w:rPr>
          <w:delText xml:space="preserve">the information that </w:delText>
        </w:r>
      </w:del>
      <w:r w:rsidR="003855F5" w:rsidRPr="0046580A">
        <w:rPr>
          <w:rFonts w:ascii="Times New Roman" w:eastAsiaTheme="minorEastAsia" w:hAnsi="Times New Roman" w:cs="Times New Roman"/>
          <w:sz w:val="24"/>
        </w:rPr>
        <w:t>incorporat</w:t>
      </w:r>
      <w:ins w:id="988" w:author="Johanna Koolemans Beynen" w:date="2020-02-13T20:45:00Z">
        <w:r w:rsidR="00BC6E04">
          <w:rPr>
            <w:rFonts w:ascii="Times New Roman" w:eastAsiaTheme="minorEastAsia" w:hAnsi="Times New Roman" w:cs="Times New Roman"/>
            <w:sz w:val="24"/>
          </w:rPr>
          <w:t>ing</w:t>
        </w:r>
      </w:ins>
      <w:del w:id="989" w:author="Johanna Koolemans Beynen" w:date="2020-02-13T20:45:00Z">
        <w:r w:rsidR="003855F5" w:rsidRPr="0046580A" w:rsidDel="00BC6E04">
          <w:rPr>
            <w:rFonts w:ascii="Times New Roman" w:eastAsiaTheme="minorEastAsia" w:hAnsi="Times New Roman" w:cs="Times New Roman"/>
            <w:sz w:val="24"/>
          </w:rPr>
          <w:delText>es</w:delText>
        </w:r>
      </w:del>
      <w:r w:rsidR="003855F5"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 xml:space="preserve">the </w:t>
      </w:r>
      <w:ins w:id="990" w:author="Johanna Koolemans Beynen" w:date="2020-01-20T22:17:00Z">
        <w:r w:rsidR="005D3CC6">
          <w:rPr>
            <w:rFonts w:ascii="Times New Roman" w:eastAsiaTheme="minorEastAsia" w:hAnsi="Times New Roman" w:cs="Times New Roman"/>
            <w:sz w:val="24"/>
          </w:rPr>
          <w:t>b</w:t>
        </w:r>
      </w:ins>
      <w:del w:id="991" w:author="Johanna Koolemans Beynen" w:date="2020-01-20T22:17:00Z">
        <w:r w:rsidRPr="0046580A" w:rsidDel="005D3CC6">
          <w:rPr>
            <w:rFonts w:ascii="Times New Roman" w:eastAsiaTheme="minorEastAsia" w:hAnsi="Times New Roman" w:cs="Times New Roman"/>
            <w:sz w:val="24"/>
          </w:rPr>
          <w:delText>B</w:delText>
        </w:r>
      </w:del>
      <w:r w:rsidRPr="0046580A">
        <w:rPr>
          <w:rFonts w:ascii="Times New Roman" w:eastAsiaTheme="minorEastAsia" w:hAnsi="Times New Roman" w:cs="Times New Roman"/>
          <w:sz w:val="24"/>
        </w:rPr>
        <w:t>alance</w:t>
      </w:r>
      <w:r w:rsidR="003C23A4">
        <w:rPr>
          <w:rFonts w:ascii="Times New Roman" w:eastAsiaTheme="minorEastAsia" w:hAnsi="Times New Roman" w:cs="Times New Roman"/>
          <w:sz w:val="24"/>
        </w:rPr>
        <w:t xml:space="preserve"> of </w:t>
      </w:r>
      <w:ins w:id="992" w:author="Johanna Koolemans Beynen" w:date="2020-01-20T22:17:00Z">
        <w:r w:rsidR="005D3CC6">
          <w:rPr>
            <w:rFonts w:ascii="Times New Roman" w:eastAsiaTheme="minorEastAsia" w:hAnsi="Times New Roman" w:cs="Times New Roman"/>
            <w:sz w:val="24"/>
          </w:rPr>
          <w:t>t</w:t>
        </w:r>
      </w:ins>
      <w:del w:id="993" w:author="Johanna Koolemans Beynen" w:date="2020-01-20T22:17:00Z">
        <w:r w:rsidR="003C23A4" w:rsidDel="005D3CC6">
          <w:rPr>
            <w:rFonts w:ascii="Times New Roman" w:eastAsiaTheme="minorEastAsia" w:hAnsi="Times New Roman" w:cs="Times New Roman"/>
            <w:sz w:val="24"/>
          </w:rPr>
          <w:delText>T</w:delText>
        </w:r>
      </w:del>
      <w:r w:rsidR="003C23A4">
        <w:rPr>
          <w:rFonts w:ascii="Times New Roman" w:eastAsiaTheme="minorEastAsia" w:hAnsi="Times New Roman" w:cs="Times New Roman"/>
          <w:sz w:val="24"/>
        </w:rPr>
        <w:t>rade</w:t>
      </w:r>
      <w:r w:rsidRPr="0046580A">
        <w:rPr>
          <w:rFonts w:ascii="Times New Roman" w:eastAsiaTheme="minorEastAsia" w:hAnsi="Times New Roman" w:cs="Times New Roman"/>
          <w:sz w:val="24"/>
        </w:rPr>
        <w:t xml:space="preserve"> </w:t>
      </w:r>
      <w:ins w:id="994" w:author="Johanna Koolemans Beynen" w:date="2020-02-13T20:45:00Z">
        <w:r w:rsidR="00BC6E04">
          <w:rPr>
            <w:rFonts w:ascii="Times New Roman" w:eastAsiaTheme="minorEastAsia" w:hAnsi="Times New Roman" w:cs="Times New Roman"/>
            <w:sz w:val="24"/>
          </w:rPr>
          <w:t xml:space="preserve">data </w:t>
        </w:r>
      </w:ins>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w:t>
      </w:r>
      <w:r w:rsidR="00461429">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second month of reference quarter (</w:t>
      </w:r>
      <w:r w:rsidR="003C23A4">
        <w:rPr>
          <w:rFonts w:ascii="Times New Roman" w:eastAsiaTheme="minorEastAsia" w:hAnsi="Times New Roman" w:cs="Times New Roman"/>
          <w:sz w:val="24"/>
        </w:rPr>
        <w:t>moment</w:t>
      </w:r>
      <w:r w:rsidRPr="0046580A">
        <w:rPr>
          <w:rFonts w:ascii="Times New Roman" w:eastAsiaTheme="minorEastAsia" w:hAnsi="Times New Roman" w:cs="Times New Roman"/>
          <w:sz w:val="24"/>
        </w:rPr>
        <w:t xml:space="preserve"> 4) into the data set improves the accuracy of the forecast compared to that obtained with the accumulated information until the publication of the </w:t>
      </w:r>
      <w:ins w:id="995" w:author="Johanna Koolemans Beynen" w:date="2020-01-20T22:17:00Z">
        <w:r w:rsidR="005D3CC6">
          <w:rPr>
            <w:rFonts w:ascii="Times New Roman" w:eastAsiaTheme="minorEastAsia" w:hAnsi="Times New Roman" w:cs="Times New Roman"/>
            <w:sz w:val="24"/>
          </w:rPr>
          <w:t>m</w:t>
        </w:r>
      </w:ins>
      <w:del w:id="996" w:author="Johanna Koolemans Beynen" w:date="2020-01-20T22:17:00Z">
        <w:r w:rsidRPr="0046580A" w:rsidDel="005D3CC6">
          <w:rPr>
            <w:rFonts w:ascii="Times New Roman" w:eastAsiaTheme="minorEastAsia" w:hAnsi="Times New Roman" w:cs="Times New Roman"/>
            <w:sz w:val="24"/>
          </w:rPr>
          <w:delText>M</w:delText>
        </w:r>
      </w:del>
      <w:r w:rsidRPr="0046580A">
        <w:rPr>
          <w:rFonts w:ascii="Times New Roman" w:eastAsiaTheme="minorEastAsia" w:hAnsi="Times New Roman" w:cs="Times New Roman"/>
          <w:sz w:val="24"/>
        </w:rPr>
        <w:t xml:space="preserve">onthly </w:t>
      </w:r>
      <w:ins w:id="997" w:author="Johanna Koolemans Beynen" w:date="2020-01-20T22:17:00Z">
        <w:r w:rsidR="005D3CC6">
          <w:rPr>
            <w:rFonts w:ascii="Times New Roman" w:eastAsiaTheme="minorEastAsia" w:hAnsi="Times New Roman" w:cs="Times New Roman"/>
            <w:sz w:val="24"/>
          </w:rPr>
          <w:t>i</w:t>
        </w:r>
      </w:ins>
      <w:del w:id="998" w:author="Johanna Koolemans Beynen" w:date="2020-01-20T22:17:00Z">
        <w:r w:rsidRPr="0046580A" w:rsidDel="005D3CC6">
          <w:rPr>
            <w:rFonts w:ascii="Times New Roman" w:eastAsiaTheme="minorEastAsia" w:hAnsi="Times New Roman" w:cs="Times New Roman"/>
            <w:sz w:val="24"/>
          </w:rPr>
          <w:delText>I</w:delText>
        </w:r>
      </w:del>
      <w:r w:rsidRPr="0046580A">
        <w:rPr>
          <w:rFonts w:ascii="Times New Roman" w:eastAsiaTheme="minorEastAsia" w:hAnsi="Times New Roman" w:cs="Times New Roman"/>
          <w:sz w:val="24"/>
        </w:rPr>
        <w:t xml:space="preserve">ndicator of </w:t>
      </w:r>
      <w:ins w:id="999" w:author="Johanna Koolemans Beynen" w:date="2020-01-20T22:17:00Z">
        <w:r w:rsidR="005D3CC6">
          <w:rPr>
            <w:rFonts w:ascii="Times New Roman" w:eastAsiaTheme="minorEastAsia" w:hAnsi="Times New Roman" w:cs="Times New Roman"/>
            <w:sz w:val="24"/>
          </w:rPr>
          <w:t>i</w:t>
        </w:r>
      </w:ins>
      <w:del w:id="1000" w:author="Johanna Koolemans Beynen" w:date="2020-01-20T22:17:00Z">
        <w:r w:rsidRPr="0046580A" w:rsidDel="005D3CC6">
          <w:rPr>
            <w:rFonts w:ascii="Times New Roman" w:eastAsiaTheme="minorEastAsia" w:hAnsi="Times New Roman" w:cs="Times New Roman"/>
            <w:sz w:val="24"/>
          </w:rPr>
          <w:delText>I</w:delText>
        </w:r>
      </w:del>
      <w:r w:rsidRPr="0046580A">
        <w:rPr>
          <w:rFonts w:ascii="Times New Roman" w:eastAsiaTheme="minorEastAsia" w:hAnsi="Times New Roman" w:cs="Times New Roman"/>
          <w:sz w:val="24"/>
        </w:rPr>
        <w:t xml:space="preserve">ndustrial </w:t>
      </w:r>
      <w:ins w:id="1001" w:author="Johanna Koolemans Beynen" w:date="2020-01-20T22:17:00Z">
        <w:r w:rsidR="005D3CC6">
          <w:rPr>
            <w:rFonts w:ascii="Times New Roman" w:eastAsiaTheme="minorEastAsia" w:hAnsi="Times New Roman" w:cs="Times New Roman"/>
            <w:sz w:val="24"/>
          </w:rPr>
          <w:t>a</w:t>
        </w:r>
      </w:ins>
      <w:del w:id="1002" w:author="Johanna Koolemans Beynen" w:date="2020-01-20T22:17:00Z">
        <w:r w:rsidRPr="0046580A" w:rsidDel="005D3CC6">
          <w:rPr>
            <w:rFonts w:ascii="Times New Roman" w:eastAsiaTheme="minorEastAsia" w:hAnsi="Times New Roman" w:cs="Times New Roman"/>
            <w:sz w:val="24"/>
          </w:rPr>
          <w:delText>A</w:delText>
        </w:r>
      </w:del>
      <w:r w:rsidRPr="0046580A">
        <w:rPr>
          <w:rFonts w:ascii="Times New Roman" w:eastAsiaTheme="minorEastAsia" w:hAnsi="Times New Roman" w:cs="Times New Roman"/>
          <w:sz w:val="24"/>
        </w:rPr>
        <w:t xml:space="preserve">ctivity (IMAI)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the first month of the reference quarter.</w:t>
      </w:r>
    </w:p>
    <w:p w14:paraId="2CA15089" w14:textId="16862E6F" w:rsidR="00900E34" w:rsidRDefault="006A51AC" w:rsidP="006A51AC">
      <w:pPr>
        <w:keepNext/>
        <w:jc w:val="center"/>
        <w:rPr>
          <w:rFonts w:ascii="Times New Roman" w:hAnsi="Times New Roman" w:cs="Times New Roman"/>
          <w:b/>
          <w:i/>
        </w:rPr>
      </w:pPr>
      <w:r w:rsidRPr="00900E34">
        <w:rPr>
          <w:noProof/>
        </w:rPr>
        <w:lastRenderedPageBreak/>
        <mc:AlternateContent>
          <mc:Choice Requires="wpg">
            <w:drawing>
              <wp:inline distT="0" distB="0" distL="0" distR="0" wp14:anchorId="1EDA2B19" wp14:editId="11412711">
                <wp:extent cx="5020949" cy="2609850"/>
                <wp:effectExtent l="0" t="0" r="8255" b="0"/>
                <wp:docPr id="27" name="Group 6"/>
                <wp:cNvGraphicFramePr/>
                <a:graphic xmlns:a="http://schemas.openxmlformats.org/drawingml/2006/main">
                  <a:graphicData uri="http://schemas.microsoft.com/office/word/2010/wordprocessingGroup">
                    <wpg:wgp>
                      <wpg:cNvGrpSpPr/>
                      <wpg:grpSpPr>
                        <a:xfrm>
                          <a:off x="0" y="0"/>
                          <a:ext cx="5020949" cy="2609850"/>
                          <a:chOff x="35568" y="0"/>
                          <a:chExt cx="7167159" cy="4195094"/>
                        </a:xfrm>
                      </wpg:grpSpPr>
                      <pic:pic xmlns:pic="http://schemas.openxmlformats.org/drawingml/2006/picture">
                        <pic:nvPicPr>
                          <pic:cNvPr id="28" name="Picture 28"/>
                          <pic:cNvPicPr/>
                        </pic:nvPicPr>
                        <pic:blipFill>
                          <a:blip r:embed="rId15"/>
                          <a:stretch>
                            <a:fillRect/>
                          </a:stretch>
                        </pic:blipFill>
                        <pic:spPr>
                          <a:xfrm>
                            <a:off x="408652" y="0"/>
                            <a:ext cx="6794075" cy="4195094"/>
                          </a:xfrm>
                          <a:prstGeom prst="rect">
                            <a:avLst/>
                          </a:prstGeom>
                        </pic:spPr>
                      </pic:pic>
                      <wps:wsp>
                        <wps:cNvPr id="29" name="TextBox 5"/>
                        <wps:cNvSpPr txBox="1"/>
                        <wps:spPr>
                          <a:xfrm rot="16200000">
                            <a:off x="-1503740" y="1830208"/>
                            <a:ext cx="3471051" cy="392436"/>
                          </a:xfrm>
                          <a:prstGeom prst="rect">
                            <a:avLst/>
                          </a:prstGeom>
                          <a:noFill/>
                        </wps:spPr>
                        <wps:txbx>
                          <w:txbxContent>
                            <w:p w14:paraId="502AD6FB" w14:textId="4886D810" w:rsidR="00E72D2D" w:rsidRPr="006A51AC" w:rsidRDefault="00E72D2D" w:rsidP="006A51AC">
                              <w:pPr>
                                <w:pStyle w:val="NormalWeb"/>
                                <w:spacing w:before="0" w:beforeAutospacing="0" w:after="0" w:afterAutospacing="0"/>
                                <w:rPr>
                                  <w:sz w:val="22"/>
                                  <w:szCs w:val="22"/>
                                  <w:lang w:val="en-US"/>
                                </w:rPr>
                              </w:pPr>
                              <w:r w:rsidRPr="006A51AC">
                                <w:rPr>
                                  <w:b/>
                                  <w:bCs/>
                                  <w:color w:val="000000" w:themeColor="text1"/>
                                  <w:kern w:val="24"/>
                                  <w:sz w:val="22"/>
                                  <w:szCs w:val="22"/>
                                  <w:lang w:val="en-US"/>
                                </w:rPr>
                                <w:t xml:space="preserve">GDP growth </w:t>
                              </w:r>
                              <w:r>
                                <w:rPr>
                                  <w:b/>
                                  <w:bCs/>
                                  <w:color w:val="000000" w:themeColor="text1"/>
                                  <w:kern w:val="24"/>
                                  <w:sz w:val="22"/>
                                  <w:szCs w:val="22"/>
                                  <w:lang w:val="en-US"/>
                                </w:rPr>
                                <w:t xml:space="preserve">rate </w:t>
                              </w:r>
                              <w:r w:rsidRPr="006A51AC">
                                <w:rPr>
                                  <w:b/>
                                  <w:bCs/>
                                  <w:color w:val="000000" w:themeColor="text1"/>
                                  <w:kern w:val="24"/>
                                  <w:sz w:val="22"/>
                                  <w:szCs w:val="22"/>
                                  <w:lang w:val="en-US"/>
                                </w:rPr>
                                <w:t>forecast errors</w:t>
                              </w:r>
                            </w:p>
                          </w:txbxContent>
                        </wps:txbx>
                        <wps:bodyPr wrap="square" rtlCol="0">
                          <a:noAutofit/>
                        </wps:bodyPr>
                      </wps:wsp>
                    </wpg:wgp>
                  </a:graphicData>
                </a:graphic>
              </wp:inline>
            </w:drawing>
          </mc:Choice>
          <mc:Fallback>
            <w:pict>
              <v:group w14:anchorId="1EDA2B19" id="Group 6" o:spid="_x0000_s1026" style="width:395.35pt;height:205.5pt;mso-position-horizontal-relative:char;mso-position-vertical-relative:line" coordorigin="355" coordsize="71671,4195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4086;width:67941;height:419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">
                  <v:imagedata r:id="rId16" o:title=""/>
                </v:shape>
                <v:shapetype id="_x0000_t202" coordsize="21600,21600" o:spt="202" path="m,l,21600r21600,l21600,xe">
                  <v:stroke joinstyle="miter"/>
                  <v:path gradientshapeok="t" o:connecttype="rect"/>
                </v:shapetype>
                <v:shape id="TextBox 5" o:spid="_x0000_s1028" type="#_x0000_t202" style="position:absolute;left:-15037;top:18301;width:34710;height:3925;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" filled="f" stroked="f">
                  <v:textbox>
                    <w:txbxContent>
                      <w:p w14:paraId="502AD6FB" w14:textId="4886D810" w:rsidR="00E72D2D" w:rsidRPr="006A51AC" w:rsidRDefault="00E72D2D" w:rsidP="006A51AC">
                        <w:pPr>
                          <w:pStyle w:val="NormalWeb"/>
                          <w:spacing w:before="0" w:beforeAutospacing="0" w:after="0" w:afterAutospacing="0"/>
                          <w:rPr>
                            <w:sz w:val="22"/>
                            <w:szCs w:val="22"/>
                            <w:lang w:val="en-US"/>
                          </w:rPr>
                        </w:pPr>
                        <w:r w:rsidRPr="006A51AC">
                          <w:rPr>
                            <w:b/>
                            <w:bCs/>
                            <w:color w:val="000000" w:themeColor="text1"/>
                            <w:kern w:val="24"/>
                            <w:sz w:val="22"/>
                            <w:szCs w:val="22"/>
                            <w:lang w:val="en-US"/>
                          </w:rPr>
                          <w:t xml:space="preserve">GDP growth </w:t>
                        </w:r>
                        <w:r>
                          <w:rPr>
                            <w:b/>
                            <w:bCs/>
                            <w:color w:val="000000" w:themeColor="text1"/>
                            <w:kern w:val="24"/>
                            <w:sz w:val="22"/>
                            <w:szCs w:val="22"/>
                            <w:lang w:val="en-US"/>
                          </w:rPr>
                          <w:t xml:space="preserve">rate </w:t>
                        </w:r>
                        <w:r w:rsidRPr="006A51AC">
                          <w:rPr>
                            <w:b/>
                            <w:bCs/>
                            <w:color w:val="000000" w:themeColor="text1"/>
                            <w:kern w:val="24"/>
                            <w:sz w:val="22"/>
                            <w:szCs w:val="22"/>
                            <w:lang w:val="en-US"/>
                          </w:rPr>
                          <w:t>forecast errors</w:t>
                        </w:r>
                      </w:p>
                    </w:txbxContent>
                  </v:textbox>
                </v:shape>
                <w10:anchorlock/>
              </v:group>
            </w:pict>
          </mc:Fallback>
        </mc:AlternateContent>
      </w:r>
    </w:p>
    <w:p w14:paraId="0961109D" w14:textId="529A4E45" w:rsidR="00603DD3" w:rsidRPr="00C31E84" w:rsidRDefault="00603DD3"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Figur</w:t>
      </w:r>
      <w:r w:rsidR="005819DF" w:rsidRPr="00C31E84">
        <w:rPr>
          <w:rFonts w:ascii="Times New Roman" w:hAnsi="Times New Roman" w:cs="Times New Roman"/>
          <w:b/>
          <w:i w:val="0"/>
          <w:color w:val="auto"/>
          <w:sz w:val="22"/>
        </w:rPr>
        <w:t>e</w:t>
      </w:r>
      <w:r w:rsidRPr="00C31E84">
        <w:rPr>
          <w:rFonts w:ascii="Times New Roman" w:hAnsi="Times New Roman" w:cs="Times New Roman"/>
          <w:b/>
          <w:i w:val="0"/>
          <w:color w:val="auto"/>
          <w:sz w:val="22"/>
        </w:rPr>
        <w:t xml:space="preserve"> </w:t>
      </w:r>
      <w:r w:rsidRPr="0025236F">
        <w:rPr>
          <w:rFonts w:ascii="Times New Roman" w:hAnsi="Times New Roman" w:cs="Times New Roman"/>
          <w:b/>
          <w:i w:val="0"/>
          <w:color w:val="auto"/>
          <w:sz w:val="22"/>
          <w:lang w:val="es-MX"/>
        </w:rPr>
        <w:fldChar w:fldCharType="begin"/>
      </w:r>
      <w:r w:rsidRPr="00C31E84">
        <w:rPr>
          <w:rFonts w:ascii="Times New Roman" w:hAnsi="Times New Roman" w:cs="Times New Roman"/>
          <w:b/>
          <w:i w:val="0"/>
          <w:color w:val="auto"/>
          <w:sz w:val="22"/>
        </w:rPr>
        <w:instrText xml:space="preserve"> SEQ Figura \* ARABIC </w:instrText>
      </w:r>
      <w:r w:rsidRPr="0025236F">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5</w:t>
      </w:r>
      <w:r w:rsidRPr="0025236F">
        <w:rPr>
          <w:rFonts w:ascii="Times New Roman" w:hAnsi="Times New Roman" w:cs="Times New Roman"/>
          <w:b/>
          <w:i w:val="0"/>
          <w:color w:val="auto"/>
          <w:sz w:val="22"/>
          <w:lang w:val="es-MX"/>
        </w:rPr>
        <w:fldChar w:fldCharType="end"/>
      </w:r>
      <w:del w:id="1003" w:author="Johanna Koolemans Beynen" w:date="2020-02-21T15:56:00Z">
        <w:r w:rsidRPr="00C31E84" w:rsidDel="007E64F1">
          <w:rPr>
            <w:rFonts w:ascii="Times New Roman" w:hAnsi="Times New Roman" w:cs="Times New Roman"/>
            <w:b/>
            <w:i w:val="0"/>
            <w:color w:val="auto"/>
            <w:sz w:val="22"/>
          </w:rPr>
          <w:delText>.</w:delText>
        </w:r>
      </w:del>
      <w:r w:rsidRPr="00C31E84">
        <w:rPr>
          <w:rFonts w:ascii="Times New Roman" w:hAnsi="Times New Roman" w:cs="Times New Roman"/>
          <w:b/>
          <w:i w:val="0"/>
          <w:color w:val="auto"/>
          <w:sz w:val="22"/>
        </w:rPr>
        <w:t xml:space="preserve"> </w:t>
      </w:r>
      <w:r w:rsidR="00C31E84" w:rsidRPr="00C31E84">
        <w:rPr>
          <w:rFonts w:ascii="Times New Roman" w:hAnsi="Times New Roman" w:cs="Times New Roman"/>
          <w:b/>
          <w:i w:val="0"/>
          <w:color w:val="auto"/>
          <w:sz w:val="22"/>
        </w:rPr>
        <w:t>Nowcasting forecast errors in percentage points</w:t>
      </w:r>
    </w:p>
    <w:p w14:paraId="6BC7087C" w14:textId="0D59E92D" w:rsidR="00603DD3" w:rsidRPr="00C31E84" w:rsidRDefault="00C31E84"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 xml:space="preserve">on quarterly </w:t>
      </w:r>
      <w:r w:rsidR="003C23A4" w:rsidRPr="00C31E84">
        <w:rPr>
          <w:rFonts w:ascii="Times New Roman" w:hAnsi="Times New Roman" w:cs="Times New Roman"/>
          <w:b/>
          <w:i w:val="0"/>
          <w:color w:val="auto"/>
          <w:sz w:val="22"/>
        </w:rPr>
        <w:t xml:space="preserve">GDP </w:t>
      </w:r>
      <w:r w:rsidR="003C23A4">
        <w:rPr>
          <w:rFonts w:ascii="Times New Roman" w:hAnsi="Times New Roman" w:cs="Times New Roman"/>
          <w:b/>
          <w:i w:val="0"/>
          <w:color w:val="auto"/>
          <w:sz w:val="22"/>
        </w:rPr>
        <w:t>growth</w:t>
      </w:r>
      <w:r w:rsidRPr="00C31E84">
        <w:rPr>
          <w:rFonts w:ascii="Times New Roman" w:hAnsi="Times New Roman" w:cs="Times New Roman"/>
          <w:b/>
          <w:i w:val="0"/>
          <w:color w:val="auto"/>
          <w:sz w:val="22"/>
        </w:rPr>
        <w:t xml:space="preserve"> (2014-II to 2017-I)</w:t>
      </w:r>
      <w:del w:id="1004" w:author="Johanna Koolemans Beynen" w:date="2020-02-21T15:56:00Z">
        <w:r w:rsidR="00603DD3" w:rsidRPr="00C31E84" w:rsidDel="007E64F1">
          <w:rPr>
            <w:rFonts w:ascii="Times New Roman" w:hAnsi="Times New Roman" w:cs="Times New Roman"/>
            <w:b/>
            <w:i w:val="0"/>
            <w:color w:val="auto"/>
            <w:sz w:val="22"/>
          </w:rPr>
          <w:delText>.</w:delText>
        </w:r>
      </w:del>
    </w:p>
    <w:p w14:paraId="4D9D78C1" w14:textId="2BE7C5A8" w:rsidR="00603DD3" w:rsidRPr="0046580A" w:rsidRDefault="0046580A" w:rsidP="00603DD3">
      <w:pPr>
        <w:spacing w:before="240" w:line="360" w:lineRule="auto"/>
        <w:jc w:val="both"/>
        <w:rPr>
          <w:rFonts w:ascii="Times New Roman" w:hAnsi="Times New Roman" w:cs="Times New Roman"/>
          <w:sz w:val="24"/>
          <w:szCs w:val="24"/>
        </w:rPr>
      </w:pPr>
      <w:r w:rsidRPr="0046580A">
        <w:rPr>
          <w:rFonts w:ascii="Times New Roman" w:hAnsi="Times New Roman" w:cs="Times New Roman"/>
          <w:sz w:val="24"/>
          <w:szCs w:val="24"/>
        </w:rPr>
        <w:t xml:space="preserve">With the </w:t>
      </w:r>
      <w:r w:rsidR="003C23A4">
        <w:rPr>
          <w:rFonts w:ascii="Times New Roman" w:hAnsi="Times New Roman" w:cs="Times New Roman"/>
          <w:sz w:val="24"/>
          <w:szCs w:val="24"/>
        </w:rPr>
        <w:t>release</w:t>
      </w:r>
      <w:r w:rsidRPr="0046580A">
        <w:rPr>
          <w:rFonts w:ascii="Times New Roman" w:hAnsi="Times New Roman" w:cs="Times New Roman"/>
          <w:sz w:val="24"/>
          <w:szCs w:val="24"/>
        </w:rPr>
        <w:t xml:space="preserve"> of IGAE </w:t>
      </w:r>
      <w:ins w:id="1005" w:author="Johanna Koolemans Beynen" w:date="2020-02-13T21:20:00Z">
        <w:r w:rsidR="00140FAF">
          <w:rPr>
            <w:rFonts w:ascii="Times New Roman" w:hAnsi="Times New Roman" w:cs="Times New Roman"/>
            <w:sz w:val="24"/>
            <w:szCs w:val="24"/>
          </w:rPr>
          <w:t xml:space="preserve">data </w:t>
        </w:r>
      </w:ins>
      <w:r w:rsidRPr="0046580A">
        <w:rPr>
          <w:rFonts w:ascii="Times New Roman" w:hAnsi="Times New Roman" w:cs="Times New Roman"/>
          <w:sz w:val="24"/>
          <w:szCs w:val="24"/>
        </w:rPr>
        <w:t>for the second month of reference quarter (</w:t>
      </w:r>
      <w:r w:rsidR="003C23A4">
        <w:rPr>
          <w:rFonts w:ascii="Times New Roman" w:hAnsi="Times New Roman" w:cs="Times New Roman"/>
          <w:sz w:val="24"/>
          <w:szCs w:val="24"/>
        </w:rPr>
        <w:t>moment</w:t>
      </w:r>
      <w:r w:rsidRPr="0046580A">
        <w:rPr>
          <w:rFonts w:ascii="Times New Roman" w:hAnsi="Times New Roman" w:cs="Times New Roman"/>
          <w:sz w:val="24"/>
          <w:szCs w:val="24"/>
        </w:rPr>
        <w:t xml:space="preserve"> 9), the forecast not only approximates the true value of GDP</w:t>
      </w:r>
      <w:r w:rsidR="003C23A4">
        <w:rPr>
          <w:rFonts w:ascii="Times New Roman" w:hAnsi="Times New Roman" w:cs="Times New Roman"/>
          <w:sz w:val="24"/>
          <w:szCs w:val="24"/>
        </w:rPr>
        <w:t xml:space="preserve"> growth</w:t>
      </w:r>
      <w:r w:rsidRPr="0046580A">
        <w:rPr>
          <w:rFonts w:ascii="Times New Roman" w:hAnsi="Times New Roman" w:cs="Times New Roman"/>
          <w:sz w:val="24"/>
          <w:szCs w:val="24"/>
        </w:rPr>
        <w:t xml:space="preserve">, but also reduces the variance of the </w:t>
      </w:r>
      <w:r w:rsidR="003C23A4">
        <w:rPr>
          <w:rFonts w:ascii="Times New Roman" w:hAnsi="Times New Roman" w:cs="Times New Roman"/>
          <w:sz w:val="24"/>
          <w:szCs w:val="24"/>
        </w:rPr>
        <w:t xml:space="preserve">forecast </w:t>
      </w:r>
      <w:r w:rsidRPr="0046580A">
        <w:rPr>
          <w:rFonts w:ascii="Times New Roman" w:hAnsi="Times New Roman" w:cs="Times New Roman"/>
          <w:sz w:val="24"/>
          <w:szCs w:val="24"/>
        </w:rPr>
        <w:t xml:space="preserve">error </w:t>
      </w:r>
      <w:r w:rsidR="00284BFD">
        <w:rPr>
          <w:rFonts w:ascii="Times New Roman" w:hAnsi="Times New Roman" w:cs="Times New Roman"/>
          <w:sz w:val="24"/>
          <w:szCs w:val="24"/>
        </w:rPr>
        <w:t>considerably</w:t>
      </w:r>
      <w:r w:rsidRPr="0046580A">
        <w:rPr>
          <w:rFonts w:ascii="Times New Roman" w:hAnsi="Times New Roman" w:cs="Times New Roman"/>
          <w:sz w:val="24"/>
          <w:szCs w:val="24"/>
        </w:rPr>
        <w:t xml:space="preserve">. This </w:t>
      </w:r>
      <w:del w:id="1006" w:author="Johanna Koolemans Beynen" w:date="2020-01-20T22:16:00Z">
        <w:r w:rsidRPr="0046580A" w:rsidDel="005D3CC6">
          <w:rPr>
            <w:rFonts w:ascii="Times New Roman" w:hAnsi="Times New Roman" w:cs="Times New Roman"/>
            <w:sz w:val="24"/>
            <w:szCs w:val="24"/>
          </w:rPr>
          <w:delText xml:space="preserve">implies </w:delText>
        </w:r>
      </w:del>
      <w:ins w:id="1007" w:author="Johanna Koolemans Beynen" w:date="2020-01-20T22:16:00Z">
        <w:r w:rsidR="005D3CC6">
          <w:rPr>
            <w:rFonts w:ascii="Times New Roman" w:hAnsi="Times New Roman" w:cs="Times New Roman"/>
            <w:sz w:val="24"/>
            <w:szCs w:val="24"/>
          </w:rPr>
          <w:t>means</w:t>
        </w:r>
        <w:r w:rsidR="005D3CC6" w:rsidRPr="0046580A">
          <w:rPr>
            <w:rFonts w:ascii="Times New Roman" w:hAnsi="Times New Roman" w:cs="Times New Roman"/>
            <w:sz w:val="24"/>
            <w:szCs w:val="24"/>
          </w:rPr>
          <w:t xml:space="preserve"> </w:t>
        </w:r>
      </w:ins>
      <w:r w:rsidRPr="0046580A">
        <w:rPr>
          <w:rFonts w:ascii="Times New Roman" w:hAnsi="Times New Roman" w:cs="Times New Roman"/>
          <w:sz w:val="24"/>
          <w:szCs w:val="24"/>
        </w:rPr>
        <w:t>that the model I propose can offer an accurate forecast of Mexico's GDP</w:t>
      </w:r>
      <w:r w:rsidR="003C23A4">
        <w:rPr>
          <w:rFonts w:ascii="Times New Roman" w:hAnsi="Times New Roman" w:cs="Times New Roman"/>
          <w:sz w:val="24"/>
          <w:szCs w:val="24"/>
        </w:rPr>
        <w:t xml:space="preserve"> growth </w:t>
      </w:r>
      <w:del w:id="1008" w:author="Johanna Koolemans Beynen" w:date="2020-01-20T22:16:00Z">
        <w:r w:rsidR="003C23A4" w:rsidDel="005D3CC6">
          <w:rPr>
            <w:rFonts w:ascii="Times New Roman" w:hAnsi="Times New Roman" w:cs="Times New Roman"/>
            <w:sz w:val="24"/>
            <w:szCs w:val="24"/>
          </w:rPr>
          <w:delText>since</w:delText>
        </w:r>
        <w:r w:rsidRPr="0046580A" w:rsidDel="005D3CC6">
          <w:rPr>
            <w:rFonts w:ascii="Times New Roman" w:hAnsi="Times New Roman" w:cs="Times New Roman"/>
            <w:sz w:val="24"/>
            <w:szCs w:val="24"/>
          </w:rPr>
          <w:delText xml:space="preserve"> </w:delText>
        </w:r>
      </w:del>
      <w:r w:rsidRPr="0046580A">
        <w:rPr>
          <w:rFonts w:ascii="Times New Roman" w:hAnsi="Times New Roman" w:cs="Times New Roman"/>
          <w:sz w:val="24"/>
          <w:szCs w:val="24"/>
        </w:rPr>
        <w:t xml:space="preserve">one month before INEGI publishes the official GDP data. </w:t>
      </w:r>
      <w:r w:rsidR="00284BFD">
        <w:rPr>
          <w:rFonts w:ascii="Times New Roman" w:hAnsi="Times New Roman" w:cs="Times New Roman"/>
          <w:sz w:val="24"/>
          <w:szCs w:val="24"/>
        </w:rPr>
        <w:t>Hence, o</w:t>
      </w:r>
      <w:r w:rsidRPr="0046580A">
        <w:rPr>
          <w:rFonts w:ascii="Times New Roman" w:hAnsi="Times New Roman" w:cs="Times New Roman"/>
          <w:sz w:val="24"/>
          <w:szCs w:val="24"/>
        </w:rPr>
        <w:t xml:space="preserve">nce the IGAE data for the second month of reference quarter are included in the information set, the forecast is, on average, equal to the observed quarterly </w:t>
      </w:r>
      <w:r w:rsidR="003C23A4" w:rsidRPr="0046580A">
        <w:rPr>
          <w:rFonts w:ascii="Times New Roman" w:hAnsi="Times New Roman" w:cs="Times New Roman"/>
          <w:sz w:val="24"/>
          <w:szCs w:val="24"/>
        </w:rPr>
        <w:t xml:space="preserve">GDP </w:t>
      </w:r>
      <w:r w:rsidR="003C23A4">
        <w:rPr>
          <w:rFonts w:ascii="Times New Roman" w:hAnsi="Times New Roman" w:cs="Times New Roman"/>
          <w:sz w:val="24"/>
          <w:szCs w:val="24"/>
        </w:rPr>
        <w:t>growth</w:t>
      </w:r>
      <w:r w:rsidR="00284BFD">
        <w:rPr>
          <w:rFonts w:ascii="Times New Roman" w:hAnsi="Times New Roman" w:cs="Times New Roman"/>
          <w:sz w:val="24"/>
          <w:szCs w:val="24"/>
        </w:rPr>
        <w:t>, and 75 percent of t</w:t>
      </w:r>
      <w:r w:rsidRPr="0046580A">
        <w:rPr>
          <w:rFonts w:ascii="Times New Roman" w:hAnsi="Times New Roman" w:cs="Times New Roman"/>
          <w:sz w:val="24"/>
          <w:szCs w:val="24"/>
        </w:rPr>
        <w:t xml:space="preserve">ime the margin of error is, in absolute terms, less than 0.1 percentage points of </w:t>
      </w:r>
      <w:r w:rsidR="00461429">
        <w:rPr>
          <w:rFonts w:ascii="Times New Roman" w:hAnsi="Times New Roman" w:cs="Times New Roman"/>
          <w:sz w:val="24"/>
          <w:szCs w:val="24"/>
        </w:rPr>
        <w:t>the aforementioned</w:t>
      </w:r>
      <w:r w:rsidRPr="0046580A">
        <w:rPr>
          <w:rFonts w:ascii="Times New Roman" w:hAnsi="Times New Roman" w:cs="Times New Roman"/>
          <w:sz w:val="24"/>
          <w:szCs w:val="24"/>
        </w:rPr>
        <w:t xml:space="preserve"> quarterly variation.</w:t>
      </w:r>
    </w:p>
    <w:p w14:paraId="2D2E59C2" w14:textId="0B931DC2" w:rsidR="00603DD3" w:rsidRPr="005A3616" w:rsidRDefault="00603DD3" w:rsidP="00603DD3">
      <w:pPr>
        <w:spacing w:line="360" w:lineRule="auto"/>
        <w:jc w:val="both"/>
        <w:rPr>
          <w:rFonts w:ascii="Times New Roman" w:hAnsi="Times New Roman" w:cs="Times New Roman"/>
          <w:b/>
          <w:sz w:val="28"/>
        </w:rPr>
      </w:pPr>
      <w:r w:rsidRPr="005A3616">
        <w:rPr>
          <w:rFonts w:ascii="Times New Roman" w:hAnsi="Times New Roman" w:cs="Times New Roman"/>
          <w:b/>
          <w:sz w:val="28"/>
        </w:rPr>
        <w:t xml:space="preserve">5.7    </w:t>
      </w:r>
      <w:r w:rsidR="0046580A" w:rsidRPr="005A3616">
        <w:rPr>
          <w:rFonts w:ascii="Times New Roman" w:hAnsi="Times New Roman" w:cs="Times New Roman"/>
          <w:b/>
          <w:sz w:val="28"/>
        </w:rPr>
        <w:t xml:space="preserve">Bridge </w:t>
      </w:r>
      <w:r w:rsidR="00A1724A">
        <w:rPr>
          <w:rFonts w:ascii="Times New Roman" w:hAnsi="Times New Roman" w:cs="Times New Roman"/>
          <w:b/>
          <w:sz w:val="28"/>
        </w:rPr>
        <w:t>e</w:t>
      </w:r>
      <w:r w:rsidR="0046580A" w:rsidRPr="005A3616">
        <w:rPr>
          <w:rFonts w:ascii="Times New Roman" w:hAnsi="Times New Roman" w:cs="Times New Roman"/>
          <w:b/>
          <w:sz w:val="28"/>
        </w:rPr>
        <w:t xml:space="preserve">quations vs. </w:t>
      </w:r>
      <w:r w:rsidR="00A1724A">
        <w:rPr>
          <w:rFonts w:ascii="Times New Roman" w:hAnsi="Times New Roman" w:cs="Times New Roman"/>
          <w:b/>
          <w:sz w:val="28"/>
        </w:rPr>
        <w:t>s</w:t>
      </w:r>
      <w:r w:rsidR="0046580A" w:rsidRPr="005A3616">
        <w:rPr>
          <w:rFonts w:ascii="Times New Roman" w:hAnsi="Times New Roman" w:cs="Times New Roman"/>
          <w:b/>
          <w:sz w:val="28"/>
        </w:rPr>
        <w:t>pecialists</w:t>
      </w:r>
    </w:p>
    <w:p w14:paraId="43A1C00F" w14:textId="0ECE3D2B" w:rsidR="003F5503" w:rsidRPr="005A3616" w:rsidRDefault="003F5503" w:rsidP="003F5503">
      <w:pPr>
        <w:spacing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 xml:space="preserve">As in the case of Caruso (2018), in this research I </w:t>
      </w:r>
      <w:r w:rsidR="003C23A4">
        <w:rPr>
          <w:rFonts w:ascii="Times New Roman" w:eastAsiaTheme="minorEastAsia" w:hAnsi="Times New Roman" w:cs="Times New Roman"/>
          <w:sz w:val="24"/>
        </w:rPr>
        <w:t>co</w:t>
      </w:r>
      <w:ins w:id="1009" w:author="Johanna Koolemans Beynen" w:date="2020-02-13T21:21:00Z">
        <w:r w:rsidR="00140FAF">
          <w:rPr>
            <w:rFonts w:ascii="Times New Roman" w:eastAsiaTheme="minorEastAsia" w:hAnsi="Times New Roman" w:cs="Times New Roman"/>
            <w:sz w:val="24"/>
          </w:rPr>
          <w:t>mpare</w:t>
        </w:r>
      </w:ins>
      <w:del w:id="1010" w:author="Johanna Koolemans Beynen" w:date="2020-02-13T21:21:00Z">
        <w:r w:rsidR="003C23A4" w:rsidDel="00140FAF">
          <w:rPr>
            <w:rFonts w:ascii="Times New Roman" w:eastAsiaTheme="minorEastAsia" w:hAnsi="Times New Roman" w:cs="Times New Roman"/>
            <w:sz w:val="24"/>
          </w:rPr>
          <w:delText>nfront</w:delText>
        </w:r>
      </w:del>
      <w:r w:rsidRPr="003F5503">
        <w:rPr>
          <w:rFonts w:ascii="Times New Roman" w:eastAsiaTheme="minorEastAsia" w:hAnsi="Times New Roman" w:cs="Times New Roman"/>
          <w:sz w:val="24"/>
        </w:rPr>
        <w:t xml:space="preserve"> the forecasts of the "preferred" BE model against </w:t>
      </w:r>
      <w:r w:rsidR="00CF0A36">
        <w:rPr>
          <w:rFonts w:ascii="Times New Roman" w:eastAsiaTheme="minorEastAsia" w:hAnsi="Times New Roman" w:cs="Times New Roman"/>
          <w:sz w:val="24"/>
        </w:rPr>
        <w:t>the INEGI rapid GDP estimations</w:t>
      </w:r>
      <w:ins w:id="1011" w:author="Johanna Koolemans Beynen" w:date="2020-02-13T21:21:00Z">
        <w:r w:rsidR="00140FAF">
          <w:rPr>
            <w:rFonts w:ascii="Times New Roman" w:eastAsiaTheme="minorEastAsia" w:hAnsi="Times New Roman" w:cs="Times New Roman"/>
            <w:sz w:val="24"/>
          </w:rPr>
          <w:t xml:space="preserve"> and</w:t>
        </w:r>
      </w:ins>
      <w:del w:id="1012" w:author="Johanna Koolemans Beynen" w:date="2020-02-13T21:21:00Z">
        <w:r w:rsidR="00CF0A36" w:rsidDel="00140FAF">
          <w:rPr>
            <w:rFonts w:ascii="Times New Roman" w:eastAsiaTheme="minorEastAsia" w:hAnsi="Times New Roman" w:cs="Times New Roman"/>
            <w:sz w:val="24"/>
          </w:rPr>
          <w:delText>,</w:delText>
        </w:r>
      </w:del>
      <w:r w:rsidR="00CF0A36">
        <w:rPr>
          <w:rFonts w:ascii="Times New Roman" w:eastAsiaTheme="minorEastAsia" w:hAnsi="Times New Roman" w:cs="Times New Roman"/>
          <w:sz w:val="24"/>
        </w:rPr>
        <w:t xml:space="preserve"> </w:t>
      </w:r>
      <w:r w:rsidRPr="003F5503">
        <w:rPr>
          <w:rFonts w:ascii="Times New Roman" w:eastAsiaTheme="minorEastAsia" w:hAnsi="Times New Roman" w:cs="Times New Roman"/>
          <w:sz w:val="24"/>
        </w:rPr>
        <w:t xml:space="preserve">the forecasts of the analysts surveyed by Bloomberg, as well as those of the </w:t>
      </w:r>
      <w:r w:rsidR="0071503A">
        <w:rPr>
          <w:rFonts w:ascii="Times New Roman" w:eastAsiaTheme="minorEastAsia" w:hAnsi="Times New Roman" w:cs="Times New Roman"/>
          <w:sz w:val="24"/>
        </w:rPr>
        <w:t>SPF</w:t>
      </w:r>
      <w:r w:rsidRPr="003F5503">
        <w:rPr>
          <w:rFonts w:ascii="Times New Roman" w:eastAsiaTheme="minorEastAsia" w:hAnsi="Times New Roman" w:cs="Times New Roman"/>
          <w:sz w:val="24"/>
        </w:rPr>
        <w:t>.</w:t>
      </w:r>
      <w:commentRangeStart w:id="1013"/>
      <w:r w:rsidR="00105CE3">
        <w:rPr>
          <w:rStyle w:val="FootnoteReference"/>
          <w:rFonts w:ascii="Times New Roman" w:eastAsiaTheme="minorEastAsia" w:hAnsi="Times New Roman" w:cs="Times New Roman"/>
          <w:sz w:val="24"/>
          <w:lang w:val="es-MX"/>
        </w:rPr>
        <w:footnoteReference w:id="13"/>
      </w:r>
      <w:r w:rsidRPr="003F5503">
        <w:rPr>
          <w:rFonts w:ascii="Times New Roman" w:eastAsiaTheme="minorEastAsia" w:hAnsi="Times New Roman" w:cs="Times New Roman"/>
          <w:sz w:val="24"/>
        </w:rPr>
        <w:t xml:space="preserve"> </w:t>
      </w:r>
      <w:commentRangeEnd w:id="1013"/>
      <w:r w:rsidR="007E64F1">
        <w:rPr>
          <w:rStyle w:val="CommentReference"/>
        </w:rPr>
        <w:commentReference w:id="1013"/>
      </w:r>
      <w:r w:rsidRPr="003F5503">
        <w:rPr>
          <w:rFonts w:ascii="Times New Roman" w:eastAsiaTheme="minorEastAsia" w:hAnsi="Times New Roman" w:cs="Times New Roman"/>
          <w:sz w:val="24"/>
        </w:rPr>
        <w:t>However, the forecasts introduced in Caruso</w:t>
      </w:r>
      <w:ins w:id="1015" w:author="Johanna Koolemans Beynen" w:date="2020-02-13T21:21:00Z">
        <w:r w:rsidR="00140FAF">
          <w:rPr>
            <w:rFonts w:ascii="Times New Roman" w:eastAsiaTheme="minorEastAsia" w:hAnsi="Times New Roman" w:cs="Times New Roman"/>
            <w:sz w:val="24"/>
          </w:rPr>
          <w:t>’s</w:t>
        </w:r>
      </w:ins>
      <w:r w:rsidRPr="003F5503">
        <w:rPr>
          <w:rFonts w:ascii="Times New Roman" w:eastAsiaTheme="minorEastAsia" w:hAnsi="Times New Roman" w:cs="Times New Roman"/>
          <w:sz w:val="24"/>
        </w:rPr>
        <w:t xml:space="preserve"> (2018) </w:t>
      </w:r>
      <w:r w:rsidR="0082667A" w:rsidRPr="003F5503">
        <w:rPr>
          <w:rFonts w:ascii="Times New Roman" w:eastAsiaTheme="minorEastAsia" w:hAnsi="Times New Roman" w:cs="Times New Roman"/>
          <w:sz w:val="24"/>
        </w:rPr>
        <w:t xml:space="preserve">analysis </w:t>
      </w:r>
      <w:r w:rsidRPr="003F5503">
        <w:rPr>
          <w:rFonts w:ascii="Times New Roman" w:eastAsiaTheme="minorEastAsia" w:hAnsi="Times New Roman" w:cs="Times New Roman"/>
          <w:sz w:val="24"/>
        </w:rPr>
        <w:t xml:space="preserve">are not comparable because the estimates </w:t>
      </w:r>
      <w:ins w:id="1016" w:author="Johanna Koolemans Beynen" w:date="2020-02-13T21:22:00Z">
        <w:r w:rsidR="00140FAF">
          <w:rPr>
            <w:rFonts w:ascii="Times New Roman" w:eastAsiaTheme="minorEastAsia" w:hAnsi="Times New Roman" w:cs="Times New Roman"/>
            <w:sz w:val="24"/>
          </w:rPr>
          <w:t>in</w:t>
        </w:r>
      </w:ins>
      <w:del w:id="1017" w:author="Johanna Koolemans Beynen" w:date="2020-02-13T21:22:00Z">
        <w:r w:rsidRPr="003F5503" w:rsidDel="00140FAF">
          <w:rPr>
            <w:rFonts w:ascii="Times New Roman" w:eastAsiaTheme="minorEastAsia" w:hAnsi="Times New Roman" w:cs="Times New Roman"/>
            <w:sz w:val="24"/>
          </w:rPr>
          <w:delText>with</w:delText>
        </w:r>
      </w:del>
      <w:r w:rsidRPr="003F5503">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his</w:t>
      </w:r>
      <w:r w:rsidRPr="003F5503">
        <w:rPr>
          <w:rFonts w:ascii="Times New Roman" w:eastAsiaTheme="minorEastAsia" w:hAnsi="Times New Roman" w:cs="Times New Roman"/>
          <w:sz w:val="24"/>
        </w:rPr>
        <w:t xml:space="preserve"> </w:t>
      </w:r>
      <w:r w:rsidR="00AD76E8">
        <w:rPr>
          <w:rFonts w:ascii="Times New Roman" w:eastAsiaTheme="minorEastAsia" w:hAnsi="Times New Roman" w:cs="Times New Roman"/>
          <w:sz w:val="24"/>
        </w:rPr>
        <w:t>DFM</w:t>
      </w:r>
      <w:r w:rsidR="0082667A">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are</w:t>
      </w:r>
      <w:r w:rsidR="0082667A">
        <w:rPr>
          <w:rFonts w:ascii="Times New Roman" w:eastAsiaTheme="minorEastAsia" w:hAnsi="Times New Roman" w:cs="Times New Roman"/>
          <w:sz w:val="24"/>
        </w:rPr>
        <w:t xml:space="preserve"> not made in </w:t>
      </w:r>
      <w:r w:rsidRPr="003F5503">
        <w:rPr>
          <w:rFonts w:ascii="Times New Roman" w:eastAsiaTheme="minorEastAsia" w:hAnsi="Times New Roman" w:cs="Times New Roman"/>
          <w:sz w:val="24"/>
        </w:rPr>
        <w:t xml:space="preserve">real time, while those of the specialists </w:t>
      </w:r>
      <w:r w:rsidR="00461429">
        <w:rPr>
          <w:rFonts w:ascii="Times New Roman" w:eastAsiaTheme="minorEastAsia" w:hAnsi="Times New Roman" w:cs="Times New Roman"/>
          <w:sz w:val="24"/>
        </w:rPr>
        <w:t>are</w:t>
      </w:r>
      <w:r w:rsidR="00CF0A36">
        <w:rPr>
          <w:rFonts w:ascii="Times New Roman" w:eastAsiaTheme="minorEastAsia" w:hAnsi="Times New Roman" w:cs="Times New Roman"/>
          <w:sz w:val="24"/>
        </w:rPr>
        <w:t xml:space="preserve"> and, moreover, he does not include the rapid GDP estimat</w:t>
      </w:r>
      <w:r w:rsidR="00B63095">
        <w:rPr>
          <w:rFonts w:ascii="Times New Roman" w:eastAsiaTheme="minorEastAsia" w:hAnsi="Times New Roman" w:cs="Times New Roman"/>
          <w:sz w:val="24"/>
        </w:rPr>
        <w:t>e</w:t>
      </w:r>
      <w:r w:rsidR="00CF0A36">
        <w:rPr>
          <w:rFonts w:ascii="Times New Roman" w:eastAsiaTheme="minorEastAsia" w:hAnsi="Times New Roman" w:cs="Times New Roman"/>
          <w:sz w:val="24"/>
        </w:rPr>
        <w:t xml:space="preserve"> publish</w:t>
      </w:r>
      <w:r w:rsidR="00B63095">
        <w:rPr>
          <w:rFonts w:ascii="Times New Roman" w:eastAsiaTheme="minorEastAsia" w:hAnsi="Times New Roman" w:cs="Times New Roman"/>
          <w:sz w:val="24"/>
        </w:rPr>
        <w:t>ed</w:t>
      </w:r>
      <w:r w:rsidR="00CF0A36">
        <w:rPr>
          <w:rFonts w:ascii="Times New Roman" w:eastAsiaTheme="minorEastAsia" w:hAnsi="Times New Roman" w:cs="Times New Roman"/>
          <w:sz w:val="24"/>
        </w:rPr>
        <w:t xml:space="preserve"> by INEGI</w:t>
      </w:r>
      <w:r w:rsidRPr="003F5503">
        <w:rPr>
          <w:rFonts w:ascii="Times New Roman" w:eastAsiaTheme="minorEastAsia" w:hAnsi="Times New Roman" w:cs="Times New Roman"/>
          <w:sz w:val="24"/>
        </w:rPr>
        <w:t xml:space="preserve">. </w:t>
      </w:r>
    </w:p>
    <w:tbl>
      <w:tblPr>
        <w:tblW w:w="5837" w:type="dxa"/>
        <w:jc w:val="center"/>
        <w:tblLook w:val="04A0" w:firstRow="1" w:lastRow="0" w:firstColumn="1" w:lastColumn="0" w:noHBand="0" w:noVBand="1"/>
      </w:tblPr>
      <w:tblGrid>
        <w:gridCol w:w="1621"/>
        <w:gridCol w:w="1240"/>
        <w:gridCol w:w="973"/>
        <w:gridCol w:w="1030"/>
        <w:gridCol w:w="973"/>
      </w:tblGrid>
      <w:tr w:rsidR="00E222DD" w:rsidRPr="00E222DD" w14:paraId="7EBC0044" w14:textId="77777777" w:rsidTr="00E222DD">
        <w:trPr>
          <w:trHeight w:val="330"/>
          <w:jc w:val="center"/>
        </w:trPr>
        <w:tc>
          <w:tcPr>
            <w:tcW w:w="5837" w:type="dxa"/>
            <w:gridSpan w:val="5"/>
            <w:tcBorders>
              <w:top w:val="nil"/>
              <w:left w:val="nil"/>
              <w:bottom w:val="double" w:sz="6" w:space="0" w:color="auto"/>
              <w:right w:val="nil"/>
            </w:tcBorders>
            <w:shd w:val="clear" w:color="000000" w:fill="FFFFFF"/>
            <w:noWrap/>
            <w:vAlign w:val="bottom"/>
            <w:hideMark/>
          </w:tcPr>
          <w:p w14:paraId="42136FFC" w14:textId="7E7BAA86"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lastRenderedPageBreak/>
              <w:t>Table 7</w:t>
            </w:r>
            <w:del w:id="1018" w:author="Johanna Koolemans Beynen" w:date="2020-02-21T15:57:00Z">
              <w:r w:rsidRPr="00E222DD" w:rsidDel="007E64F1">
                <w:rPr>
                  <w:rFonts w:ascii="Times New Roman" w:eastAsia="Times New Roman" w:hAnsi="Times New Roman" w:cs="Times New Roman"/>
                  <w:b/>
                  <w:bCs/>
                  <w:color w:val="000000"/>
                </w:rPr>
                <w:delText>.</w:delText>
              </w:r>
            </w:del>
            <w:r w:rsidRPr="00E222DD">
              <w:rPr>
                <w:rFonts w:ascii="Times New Roman" w:eastAsia="Times New Roman" w:hAnsi="Times New Roman" w:cs="Times New Roman"/>
                <w:b/>
                <w:bCs/>
                <w:color w:val="000000"/>
              </w:rPr>
              <w:t xml:space="preserve"> </w:t>
            </w:r>
            <w:ins w:id="1019" w:author="Johanna Koolemans Beynen" w:date="2020-02-13T21:35:00Z">
              <w:r w:rsidR="00F16F4B">
                <w:rPr>
                  <w:rFonts w:ascii="Times New Roman" w:hAnsi="Times New Roman" w:cs="Times New Roman"/>
                  <w:b/>
                  <w:bCs/>
                  <w:sz w:val="24"/>
                </w:rPr>
                <w:t>HLN-</w:t>
              </w:r>
            </w:ins>
            <w:ins w:id="1020" w:author="Johanna Koolemans Beynen" w:date="2020-02-13T21:23:00Z">
              <w:r w:rsidR="00140FAF">
                <w:rPr>
                  <w:rFonts w:ascii="Times New Roman" w:eastAsia="Times New Roman" w:hAnsi="Times New Roman" w:cs="Times New Roman"/>
                  <w:b/>
                  <w:bCs/>
                  <w:color w:val="000000"/>
                </w:rPr>
                <w:t>m</w:t>
              </w:r>
              <w:r w:rsidR="00140FAF" w:rsidRPr="006B46B6">
                <w:rPr>
                  <w:rFonts w:ascii="Times New Roman" w:eastAsia="Times New Roman" w:hAnsi="Times New Roman" w:cs="Times New Roman"/>
                  <w:b/>
                  <w:bCs/>
                  <w:color w:val="000000"/>
                </w:rPr>
                <w:t xml:space="preserve">odified DM </w:t>
              </w:r>
            </w:ins>
            <w:del w:id="1021" w:author="Johanna Koolemans Beynen" w:date="2020-02-13T21:23:00Z">
              <w:r w:rsidRPr="00E222DD" w:rsidDel="00140FAF">
                <w:rPr>
                  <w:rFonts w:ascii="Times New Roman" w:eastAsia="Times New Roman" w:hAnsi="Times New Roman" w:cs="Times New Roman"/>
                  <w:b/>
                  <w:bCs/>
                  <w:color w:val="000000"/>
                </w:rPr>
                <w:delText xml:space="preserve">HLN </w:delText>
              </w:r>
            </w:del>
            <w:del w:id="1022" w:author="Johanna Koolemans Beynen" w:date="2020-01-20T22:15:00Z">
              <w:r w:rsidRPr="00E222DD" w:rsidDel="005D3CC6">
                <w:rPr>
                  <w:rFonts w:ascii="Times New Roman" w:eastAsia="Times New Roman" w:hAnsi="Times New Roman" w:cs="Times New Roman"/>
                  <w:b/>
                  <w:bCs/>
                  <w:color w:val="000000"/>
                </w:rPr>
                <w:delText>M</w:delText>
              </w:r>
            </w:del>
            <w:del w:id="1023" w:author="Johanna Koolemans Beynen" w:date="2020-02-13T21:23:00Z">
              <w:r w:rsidRPr="00E222DD" w:rsidDel="00140FAF">
                <w:rPr>
                  <w:rFonts w:ascii="Times New Roman" w:eastAsia="Times New Roman" w:hAnsi="Times New Roman" w:cs="Times New Roman"/>
                  <w:b/>
                  <w:bCs/>
                  <w:color w:val="000000"/>
                </w:rPr>
                <w:delText xml:space="preserve">odified Diebold-Mariano </w:delText>
              </w:r>
            </w:del>
            <w:r w:rsidRPr="00E222DD">
              <w:rPr>
                <w:rFonts w:ascii="Times New Roman" w:eastAsia="Times New Roman" w:hAnsi="Times New Roman" w:cs="Times New Roman"/>
                <w:b/>
                <w:bCs/>
                <w:color w:val="000000"/>
              </w:rPr>
              <w:t>test</w:t>
            </w:r>
          </w:p>
        </w:tc>
      </w:tr>
      <w:tr w:rsidR="00E222DD" w:rsidRPr="00E222DD" w14:paraId="015DC167" w14:textId="77777777" w:rsidTr="00E222DD">
        <w:trPr>
          <w:trHeight w:val="330"/>
          <w:jc w:val="center"/>
        </w:trPr>
        <w:tc>
          <w:tcPr>
            <w:tcW w:w="1621" w:type="dxa"/>
            <w:tcBorders>
              <w:top w:val="nil"/>
              <w:left w:val="nil"/>
              <w:bottom w:val="single" w:sz="4" w:space="0" w:color="auto"/>
              <w:right w:val="nil"/>
            </w:tcBorders>
            <w:shd w:val="clear" w:color="000000" w:fill="FFFFFF"/>
            <w:vAlign w:val="center"/>
            <w:hideMark/>
          </w:tcPr>
          <w:p w14:paraId="0D633C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Models</w:t>
            </w:r>
          </w:p>
        </w:tc>
        <w:tc>
          <w:tcPr>
            <w:tcW w:w="1240" w:type="dxa"/>
            <w:tcBorders>
              <w:top w:val="nil"/>
              <w:left w:val="nil"/>
              <w:bottom w:val="single" w:sz="4" w:space="0" w:color="auto"/>
              <w:right w:val="nil"/>
            </w:tcBorders>
            <w:shd w:val="clear" w:color="000000" w:fill="FFFFFF"/>
            <w:vAlign w:val="center"/>
            <w:hideMark/>
          </w:tcPr>
          <w:p w14:paraId="330A129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p>
        </w:tc>
        <w:tc>
          <w:tcPr>
            <w:tcW w:w="973" w:type="dxa"/>
            <w:tcBorders>
              <w:top w:val="nil"/>
              <w:left w:val="nil"/>
              <w:bottom w:val="single" w:sz="4" w:space="0" w:color="auto"/>
              <w:right w:val="nil"/>
            </w:tcBorders>
            <w:shd w:val="clear" w:color="000000" w:fill="FFFFFF"/>
            <w:vAlign w:val="center"/>
            <w:hideMark/>
          </w:tcPr>
          <w:p w14:paraId="2477704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single" w:sz="4" w:space="0" w:color="auto"/>
              <w:right w:val="nil"/>
            </w:tcBorders>
            <w:shd w:val="clear" w:color="000000" w:fill="FFFFFF"/>
            <w:vAlign w:val="center"/>
            <w:hideMark/>
          </w:tcPr>
          <w:p w14:paraId="151A9289"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SPF</w:t>
            </w:r>
          </w:p>
        </w:tc>
        <w:tc>
          <w:tcPr>
            <w:tcW w:w="973" w:type="dxa"/>
            <w:tcBorders>
              <w:top w:val="nil"/>
              <w:left w:val="nil"/>
              <w:bottom w:val="single" w:sz="4" w:space="0" w:color="auto"/>
              <w:right w:val="nil"/>
            </w:tcBorders>
            <w:shd w:val="clear" w:color="000000" w:fill="FFFFFF"/>
            <w:vAlign w:val="center"/>
            <w:hideMark/>
          </w:tcPr>
          <w:p w14:paraId="37743D3B"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r>
      <w:tr w:rsidR="00E222DD" w:rsidRPr="00E222DD" w14:paraId="134E5902" w14:textId="77777777" w:rsidTr="00E222DD">
        <w:trPr>
          <w:trHeight w:val="600"/>
          <w:jc w:val="center"/>
        </w:trPr>
        <w:tc>
          <w:tcPr>
            <w:tcW w:w="1621" w:type="dxa"/>
            <w:tcBorders>
              <w:top w:val="nil"/>
              <w:left w:val="nil"/>
              <w:bottom w:val="nil"/>
              <w:right w:val="nil"/>
            </w:tcBorders>
            <w:shd w:val="clear" w:color="000000" w:fill="FFFFFF"/>
            <w:vAlign w:val="center"/>
            <w:hideMark/>
          </w:tcPr>
          <w:p w14:paraId="04D12C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 BE</w:t>
            </w:r>
          </w:p>
        </w:tc>
        <w:tc>
          <w:tcPr>
            <w:tcW w:w="1240" w:type="dxa"/>
            <w:tcBorders>
              <w:top w:val="nil"/>
              <w:left w:val="nil"/>
              <w:bottom w:val="nil"/>
              <w:right w:val="nil"/>
            </w:tcBorders>
            <w:shd w:val="clear" w:color="000000" w:fill="FFFFFF"/>
            <w:noWrap/>
            <w:vAlign w:val="center"/>
            <w:hideMark/>
          </w:tcPr>
          <w:p w14:paraId="67934822"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0.004</w:t>
            </w:r>
          </w:p>
        </w:tc>
        <w:tc>
          <w:tcPr>
            <w:tcW w:w="973" w:type="dxa"/>
            <w:tcBorders>
              <w:top w:val="nil"/>
              <w:left w:val="nil"/>
              <w:bottom w:val="nil"/>
              <w:right w:val="nil"/>
            </w:tcBorders>
            <w:shd w:val="clear" w:color="000000" w:fill="FFFFFF"/>
            <w:noWrap/>
            <w:vAlign w:val="center"/>
            <w:hideMark/>
          </w:tcPr>
          <w:p w14:paraId="1843372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1030" w:type="dxa"/>
            <w:tcBorders>
              <w:top w:val="nil"/>
              <w:left w:val="nil"/>
              <w:bottom w:val="nil"/>
              <w:right w:val="nil"/>
            </w:tcBorders>
            <w:shd w:val="clear" w:color="000000" w:fill="FFFFFF"/>
            <w:noWrap/>
            <w:vAlign w:val="center"/>
            <w:hideMark/>
          </w:tcPr>
          <w:p w14:paraId="65A76B85"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62D4A86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0D01B762" w14:textId="77777777" w:rsidTr="00E222DD">
        <w:trPr>
          <w:trHeight w:val="600"/>
          <w:jc w:val="center"/>
        </w:trPr>
        <w:tc>
          <w:tcPr>
            <w:tcW w:w="1621" w:type="dxa"/>
            <w:tcBorders>
              <w:top w:val="nil"/>
              <w:left w:val="nil"/>
              <w:bottom w:val="nil"/>
              <w:right w:val="nil"/>
            </w:tcBorders>
            <w:shd w:val="clear" w:color="000000" w:fill="FFFFFF"/>
            <w:vAlign w:val="center"/>
            <w:hideMark/>
          </w:tcPr>
          <w:p w14:paraId="3FB95B6C"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Bloomberg</w:t>
            </w:r>
          </w:p>
        </w:tc>
        <w:tc>
          <w:tcPr>
            <w:tcW w:w="1240" w:type="dxa"/>
            <w:tcBorders>
              <w:top w:val="nil"/>
              <w:left w:val="nil"/>
              <w:bottom w:val="nil"/>
              <w:right w:val="nil"/>
            </w:tcBorders>
            <w:shd w:val="clear" w:color="000000" w:fill="FFFFFF"/>
            <w:noWrap/>
            <w:vAlign w:val="center"/>
            <w:hideMark/>
          </w:tcPr>
          <w:p w14:paraId="44F512D4"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nil"/>
              <w:right w:val="nil"/>
            </w:tcBorders>
            <w:shd w:val="clear" w:color="000000" w:fill="FFFFFF"/>
            <w:noWrap/>
            <w:vAlign w:val="center"/>
            <w:hideMark/>
          </w:tcPr>
          <w:p w14:paraId="08E02BA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0.019</w:t>
            </w:r>
          </w:p>
        </w:tc>
        <w:tc>
          <w:tcPr>
            <w:tcW w:w="1030" w:type="dxa"/>
            <w:tcBorders>
              <w:top w:val="nil"/>
              <w:left w:val="nil"/>
              <w:bottom w:val="nil"/>
              <w:right w:val="nil"/>
            </w:tcBorders>
            <w:shd w:val="clear" w:color="000000" w:fill="FFFFFF"/>
            <w:noWrap/>
            <w:vAlign w:val="center"/>
            <w:hideMark/>
          </w:tcPr>
          <w:p w14:paraId="1AF6867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7E909DC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3BA8201B" w14:textId="77777777" w:rsidTr="00E222DD">
        <w:trPr>
          <w:trHeight w:val="600"/>
          <w:jc w:val="center"/>
        </w:trPr>
        <w:tc>
          <w:tcPr>
            <w:tcW w:w="1621" w:type="dxa"/>
            <w:tcBorders>
              <w:top w:val="nil"/>
              <w:left w:val="nil"/>
              <w:bottom w:val="nil"/>
              <w:right w:val="nil"/>
            </w:tcBorders>
            <w:shd w:val="clear" w:color="000000" w:fill="FFFFFF"/>
            <w:vAlign w:val="center"/>
            <w:hideMark/>
          </w:tcPr>
          <w:p w14:paraId="15E4E7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Survey of Professional Forecasters</w:t>
            </w:r>
          </w:p>
        </w:tc>
        <w:tc>
          <w:tcPr>
            <w:tcW w:w="1240" w:type="dxa"/>
            <w:tcBorders>
              <w:top w:val="nil"/>
              <w:left w:val="nil"/>
              <w:bottom w:val="nil"/>
              <w:right w:val="nil"/>
            </w:tcBorders>
            <w:shd w:val="clear" w:color="000000" w:fill="FFFFFF"/>
            <w:noWrap/>
            <w:vAlign w:val="center"/>
            <w:hideMark/>
          </w:tcPr>
          <w:p w14:paraId="0987272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nil"/>
              <w:right w:val="nil"/>
            </w:tcBorders>
            <w:shd w:val="clear" w:color="000000" w:fill="FFFFFF"/>
            <w:noWrap/>
            <w:vAlign w:val="center"/>
            <w:hideMark/>
          </w:tcPr>
          <w:p w14:paraId="20F6253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nil"/>
              <w:right w:val="nil"/>
            </w:tcBorders>
            <w:shd w:val="clear" w:color="000000" w:fill="FFFFFF"/>
            <w:noWrap/>
            <w:vAlign w:val="center"/>
            <w:hideMark/>
          </w:tcPr>
          <w:p w14:paraId="1DFF6AB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0.051</w:t>
            </w:r>
          </w:p>
        </w:tc>
        <w:tc>
          <w:tcPr>
            <w:tcW w:w="973" w:type="dxa"/>
            <w:tcBorders>
              <w:top w:val="nil"/>
              <w:left w:val="nil"/>
              <w:bottom w:val="nil"/>
              <w:right w:val="nil"/>
            </w:tcBorders>
            <w:shd w:val="clear" w:color="000000" w:fill="FFFFFF"/>
            <w:noWrap/>
            <w:vAlign w:val="center"/>
            <w:hideMark/>
          </w:tcPr>
          <w:p w14:paraId="6AAE4C0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 </w:t>
            </w:r>
          </w:p>
        </w:tc>
      </w:tr>
      <w:tr w:rsidR="00E222DD" w:rsidRPr="00E222DD" w14:paraId="7BA868F2" w14:textId="77777777" w:rsidTr="00E222DD">
        <w:trPr>
          <w:trHeight w:val="600"/>
          <w:jc w:val="center"/>
        </w:trPr>
        <w:tc>
          <w:tcPr>
            <w:tcW w:w="1621" w:type="dxa"/>
            <w:tcBorders>
              <w:top w:val="nil"/>
              <w:left w:val="nil"/>
              <w:bottom w:val="double" w:sz="6" w:space="0" w:color="auto"/>
              <w:right w:val="nil"/>
            </w:tcBorders>
            <w:shd w:val="clear" w:color="000000" w:fill="FFFFFF"/>
            <w:vAlign w:val="center"/>
            <w:hideMark/>
          </w:tcPr>
          <w:p w14:paraId="3BE48B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 Rapid Estimation</w:t>
            </w:r>
          </w:p>
        </w:tc>
        <w:tc>
          <w:tcPr>
            <w:tcW w:w="1240" w:type="dxa"/>
            <w:tcBorders>
              <w:top w:val="nil"/>
              <w:left w:val="nil"/>
              <w:bottom w:val="double" w:sz="6" w:space="0" w:color="auto"/>
              <w:right w:val="nil"/>
            </w:tcBorders>
            <w:shd w:val="clear" w:color="000000" w:fill="FFFFFF"/>
            <w:noWrap/>
            <w:vAlign w:val="center"/>
            <w:hideMark/>
          </w:tcPr>
          <w:p w14:paraId="49B6F9A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double" w:sz="6" w:space="0" w:color="auto"/>
              <w:right w:val="nil"/>
            </w:tcBorders>
            <w:shd w:val="clear" w:color="000000" w:fill="FFFFFF"/>
            <w:noWrap/>
            <w:vAlign w:val="center"/>
            <w:hideMark/>
          </w:tcPr>
          <w:p w14:paraId="0B94D257"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1030" w:type="dxa"/>
            <w:tcBorders>
              <w:top w:val="nil"/>
              <w:left w:val="nil"/>
              <w:bottom w:val="double" w:sz="6" w:space="0" w:color="auto"/>
              <w:right w:val="nil"/>
            </w:tcBorders>
            <w:shd w:val="clear" w:color="000000" w:fill="FFFFFF"/>
            <w:noWrap/>
            <w:vAlign w:val="center"/>
            <w:hideMark/>
          </w:tcPr>
          <w:p w14:paraId="67561670"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973" w:type="dxa"/>
            <w:tcBorders>
              <w:top w:val="nil"/>
              <w:left w:val="nil"/>
              <w:bottom w:val="double" w:sz="6" w:space="0" w:color="auto"/>
              <w:right w:val="nil"/>
            </w:tcBorders>
            <w:shd w:val="clear" w:color="000000" w:fill="FFFFFF"/>
            <w:noWrap/>
            <w:vAlign w:val="center"/>
            <w:hideMark/>
          </w:tcPr>
          <w:p w14:paraId="6CA7C7C9"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0.015</w:t>
            </w:r>
          </w:p>
        </w:tc>
      </w:tr>
      <w:tr w:rsidR="00E222DD" w:rsidRPr="00E222DD" w14:paraId="4E5BC04D" w14:textId="77777777" w:rsidTr="00E222DD">
        <w:trPr>
          <w:trHeight w:val="510"/>
          <w:jc w:val="center"/>
        </w:trPr>
        <w:tc>
          <w:tcPr>
            <w:tcW w:w="5837" w:type="dxa"/>
            <w:gridSpan w:val="5"/>
            <w:tcBorders>
              <w:top w:val="nil"/>
              <w:left w:val="nil"/>
              <w:bottom w:val="nil"/>
              <w:right w:val="nil"/>
            </w:tcBorders>
            <w:shd w:val="clear" w:color="000000" w:fill="FFFFFF"/>
            <w:vAlign w:val="center"/>
            <w:hideMark/>
          </w:tcPr>
          <w:p w14:paraId="06CF00BB"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p-value for the significance of differences in MSE between compared models ***p&lt;0.01, **p&lt;0.05, *p&lt;0.1</w:t>
            </w:r>
          </w:p>
        </w:tc>
      </w:tr>
      <w:tr w:rsidR="00E222DD" w:rsidRPr="00E222DD" w14:paraId="1760B342" w14:textId="77777777" w:rsidTr="00E222DD">
        <w:trPr>
          <w:trHeight w:val="705"/>
          <w:jc w:val="center"/>
        </w:trPr>
        <w:tc>
          <w:tcPr>
            <w:tcW w:w="5837" w:type="dxa"/>
            <w:gridSpan w:val="5"/>
            <w:tcBorders>
              <w:top w:val="nil"/>
              <w:left w:val="nil"/>
              <w:bottom w:val="nil"/>
              <w:right w:val="nil"/>
            </w:tcBorders>
            <w:shd w:val="clear" w:color="000000" w:fill="FFFFFF"/>
            <w:hideMark/>
          </w:tcPr>
          <w:p w14:paraId="30ED36EB" w14:textId="015E4096"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 xml:space="preserve">The sample includes forecasts from 2014-II to 2017-I. The Mean Squared Error (MSE) is used as loss criterion and the </w:t>
            </w:r>
            <w:ins w:id="1024" w:author="Johanna Koolemans Beynen" w:date="2020-01-20T22:13:00Z">
              <w:r w:rsidR="005D3CC6">
                <w:rPr>
                  <w:rFonts w:ascii="Times New Roman" w:eastAsia="Times New Roman" w:hAnsi="Times New Roman" w:cs="Times New Roman"/>
                  <w:color w:val="000000"/>
                  <w:sz w:val="16"/>
                  <w:szCs w:val="16"/>
                </w:rPr>
                <w:t>uniform k</w:t>
              </w:r>
            </w:ins>
            <w:del w:id="1025" w:author="Johanna Koolemans Beynen" w:date="2020-01-20T22:13:00Z">
              <w:r w:rsidRPr="00E222DD" w:rsidDel="005D3CC6">
                <w:rPr>
                  <w:rFonts w:ascii="Times New Roman" w:eastAsia="Times New Roman" w:hAnsi="Times New Roman" w:cs="Times New Roman"/>
                  <w:color w:val="000000"/>
                  <w:sz w:val="16"/>
                  <w:szCs w:val="16"/>
                </w:rPr>
                <w:delText>K</w:delText>
              </w:r>
            </w:del>
            <w:r w:rsidRPr="00E222DD">
              <w:rPr>
                <w:rFonts w:ascii="Times New Roman" w:eastAsia="Times New Roman" w:hAnsi="Times New Roman" w:cs="Times New Roman"/>
                <w:color w:val="000000"/>
                <w:sz w:val="16"/>
                <w:szCs w:val="16"/>
              </w:rPr>
              <w:t>ernel</w:t>
            </w:r>
            <w:del w:id="1026" w:author="Johanna Koolemans Beynen" w:date="2020-01-20T22:13:00Z">
              <w:r w:rsidRPr="00E222DD" w:rsidDel="005D3CC6">
                <w:rPr>
                  <w:rFonts w:ascii="Times New Roman" w:eastAsia="Times New Roman" w:hAnsi="Times New Roman" w:cs="Times New Roman"/>
                  <w:color w:val="000000"/>
                  <w:sz w:val="16"/>
                  <w:szCs w:val="16"/>
                </w:rPr>
                <w:delText xml:space="preserve"> of a Uniform</w:delText>
              </w:r>
            </w:del>
            <w:r w:rsidRPr="00E222DD">
              <w:rPr>
                <w:rFonts w:ascii="Times New Roman" w:eastAsia="Times New Roman" w:hAnsi="Times New Roman" w:cs="Times New Roman"/>
                <w:color w:val="000000"/>
                <w:sz w:val="16"/>
                <w:szCs w:val="16"/>
              </w:rPr>
              <w:t xml:space="preserve"> distribution is used to calculate the long-term variance. </w:t>
            </w:r>
            <w:ins w:id="1027" w:author="Johanna Koolemans Beynen" w:date="2020-01-20T22:14:00Z">
              <w:r w:rsidR="005D3CC6">
                <w:rPr>
                  <w:rFonts w:ascii="Times New Roman" w:eastAsia="Times New Roman" w:hAnsi="Times New Roman" w:cs="Times New Roman"/>
                  <w:color w:val="000000"/>
                  <w:sz w:val="16"/>
                  <w:szCs w:val="16"/>
                </w:rPr>
                <w:t xml:space="preserve">The </w:t>
              </w:r>
              <w:r w:rsidR="005D3CC6" w:rsidRPr="00E222DD">
                <w:rPr>
                  <w:rFonts w:ascii="Times New Roman" w:eastAsia="Times New Roman" w:hAnsi="Times New Roman" w:cs="Times New Roman"/>
                  <w:color w:val="000000"/>
                  <w:sz w:val="16"/>
                  <w:szCs w:val="16"/>
                </w:rPr>
                <w:t xml:space="preserve">MSE of each model </w:t>
              </w:r>
              <w:r w:rsidR="005D3CC6">
                <w:rPr>
                  <w:rFonts w:ascii="Times New Roman" w:eastAsia="Times New Roman" w:hAnsi="Times New Roman" w:cs="Times New Roman"/>
                  <w:color w:val="000000"/>
                  <w:sz w:val="16"/>
                  <w:szCs w:val="16"/>
                </w:rPr>
                <w:t>is i</w:t>
              </w:r>
            </w:ins>
            <w:del w:id="1028" w:author="Johanna Koolemans Beynen" w:date="2020-01-20T22:14:00Z">
              <w:r w:rsidRPr="00E222DD" w:rsidDel="005D3CC6">
                <w:rPr>
                  <w:rFonts w:ascii="Times New Roman" w:eastAsia="Times New Roman" w:hAnsi="Times New Roman" w:cs="Times New Roman"/>
                  <w:color w:val="000000"/>
                  <w:sz w:val="16"/>
                  <w:szCs w:val="16"/>
                </w:rPr>
                <w:delText>I</w:delText>
              </w:r>
            </w:del>
            <w:r w:rsidRPr="00E222DD">
              <w:rPr>
                <w:rFonts w:ascii="Times New Roman" w:eastAsia="Times New Roman" w:hAnsi="Times New Roman" w:cs="Times New Roman"/>
                <w:color w:val="000000"/>
                <w:sz w:val="16"/>
                <w:szCs w:val="16"/>
              </w:rPr>
              <w:t xml:space="preserve">n the main diagonal </w:t>
            </w:r>
            <w:ins w:id="1029" w:author="Johanna Koolemans Beynen" w:date="2020-01-20T22:14:00Z">
              <w:r w:rsidR="005D3CC6">
                <w:rPr>
                  <w:rFonts w:ascii="Times New Roman" w:eastAsia="Times New Roman" w:hAnsi="Times New Roman" w:cs="Times New Roman"/>
                  <w:color w:val="000000"/>
                  <w:sz w:val="16"/>
                  <w:szCs w:val="16"/>
                </w:rPr>
                <w:t>in bold</w:t>
              </w:r>
            </w:ins>
            <w:del w:id="1030" w:author="Johanna Koolemans Beynen" w:date="2020-01-20T22:14:00Z">
              <w:r w:rsidRPr="00E222DD" w:rsidDel="005D3CC6">
                <w:rPr>
                  <w:rFonts w:ascii="Times New Roman" w:eastAsia="Times New Roman" w:hAnsi="Times New Roman" w:cs="Times New Roman"/>
                  <w:color w:val="000000"/>
                  <w:sz w:val="16"/>
                  <w:szCs w:val="16"/>
                </w:rPr>
                <w:delText>are the MSE of each model</w:delText>
              </w:r>
            </w:del>
            <w:r w:rsidRPr="00E222DD">
              <w:rPr>
                <w:rFonts w:ascii="Times New Roman" w:eastAsia="Times New Roman" w:hAnsi="Times New Roman" w:cs="Times New Roman"/>
                <w:color w:val="000000"/>
                <w:sz w:val="16"/>
                <w:szCs w:val="16"/>
              </w:rPr>
              <w:t>.</w:t>
            </w:r>
          </w:p>
        </w:tc>
      </w:tr>
    </w:tbl>
    <w:p w14:paraId="728AD90E" w14:textId="5A2F3920" w:rsidR="004D4501" w:rsidRPr="0071503A" w:rsidRDefault="00CF0A36" w:rsidP="004D4501">
      <w:pPr>
        <w:spacing w:after="0"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To</w:t>
      </w:r>
      <w:r>
        <w:rPr>
          <w:rFonts w:ascii="Times New Roman" w:eastAsiaTheme="minorEastAsia" w:hAnsi="Times New Roman" w:cs="Times New Roman"/>
          <w:sz w:val="24"/>
        </w:rPr>
        <w:t xml:space="preserve"> address the problem of data revisions, </w:t>
      </w:r>
      <w:proofErr w:type="spellStart"/>
      <w:r>
        <w:rPr>
          <w:rFonts w:ascii="Times New Roman" w:eastAsiaTheme="minorEastAsia" w:hAnsi="Times New Roman" w:cs="Times New Roman"/>
          <w:sz w:val="24"/>
        </w:rPr>
        <w:t>Delajara</w:t>
      </w:r>
      <w:proofErr w:type="spellEnd"/>
      <w:r w:rsidRPr="003F5503">
        <w:rPr>
          <w:rFonts w:ascii="Times New Roman" w:eastAsiaTheme="minorEastAsia" w:hAnsi="Times New Roman" w:cs="Times New Roman"/>
          <w:sz w:val="24"/>
        </w:rPr>
        <w:t xml:space="preserve"> et al. (2016) recover the historical series of GDP and </w:t>
      </w:r>
      <w:r>
        <w:rPr>
          <w:rFonts w:ascii="Times New Roman" w:eastAsiaTheme="minorEastAsia" w:hAnsi="Times New Roman" w:cs="Times New Roman"/>
          <w:sz w:val="24"/>
        </w:rPr>
        <w:t xml:space="preserve">those of </w:t>
      </w:r>
      <w:r w:rsidRPr="003F5503">
        <w:rPr>
          <w:rFonts w:ascii="Times New Roman" w:eastAsiaTheme="minorEastAsia" w:hAnsi="Times New Roman" w:cs="Times New Roman"/>
          <w:sz w:val="24"/>
        </w:rPr>
        <w:t>the</w:t>
      </w:r>
      <w:del w:id="1031" w:author="Johanna Koolemans Beynen" w:date="2020-02-13T21:25:00Z">
        <w:r w:rsidDel="00140FAF">
          <w:rPr>
            <w:rFonts w:ascii="Times New Roman" w:eastAsiaTheme="minorEastAsia" w:hAnsi="Times New Roman" w:cs="Times New Roman"/>
            <w:sz w:val="24"/>
          </w:rPr>
          <w:delText>ir</w:delText>
        </w:r>
      </w:del>
      <w:r w:rsidRPr="003F5503">
        <w:rPr>
          <w:rFonts w:ascii="Times New Roman" w:eastAsiaTheme="minorEastAsia" w:hAnsi="Times New Roman" w:cs="Times New Roman"/>
          <w:sz w:val="24"/>
        </w:rPr>
        <w:t xml:space="preserve"> five indicators </w:t>
      </w:r>
      <w:ins w:id="1032" w:author="Johanna Koolemans Beynen" w:date="2020-02-13T21:25:00Z">
        <w:r w:rsidR="00140FAF">
          <w:rPr>
            <w:rFonts w:ascii="Times New Roman" w:eastAsiaTheme="minorEastAsia" w:hAnsi="Times New Roman" w:cs="Times New Roman"/>
            <w:sz w:val="24"/>
          </w:rPr>
          <w:t xml:space="preserve">they </w:t>
        </w:r>
      </w:ins>
      <w:r>
        <w:rPr>
          <w:rFonts w:ascii="Times New Roman" w:eastAsiaTheme="minorEastAsia" w:hAnsi="Times New Roman" w:cs="Times New Roman"/>
          <w:sz w:val="24"/>
        </w:rPr>
        <w:t>included in their</w:t>
      </w:r>
      <w:r w:rsidRPr="003F5503">
        <w:rPr>
          <w:rFonts w:ascii="Times New Roman" w:eastAsiaTheme="minorEastAsia" w:hAnsi="Times New Roman" w:cs="Times New Roman"/>
          <w:sz w:val="24"/>
        </w:rPr>
        <w:t xml:space="preserve"> </w:t>
      </w:r>
      <w:r>
        <w:rPr>
          <w:rFonts w:ascii="Times New Roman" w:eastAsiaTheme="minorEastAsia" w:hAnsi="Times New Roman" w:cs="Times New Roman"/>
          <w:sz w:val="24"/>
        </w:rPr>
        <w:t>DFM</w:t>
      </w:r>
      <w:r w:rsidRPr="003F5503">
        <w:rPr>
          <w:rFonts w:ascii="Times New Roman" w:eastAsiaTheme="minorEastAsia" w:hAnsi="Times New Roman" w:cs="Times New Roman"/>
          <w:sz w:val="24"/>
        </w:rPr>
        <w:t xml:space="preserve"> to simulate the generation of forecasts in real time and</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thus</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improve the comparability </w:t>
      </w:r>
      <w:r>
        <w:rPr>
          <w:rFonts w:ascii="Times New Roman" w:eastAsiaTheme="minorEastAsia" w:hAnsi="Times New Roman" w:cs="Times New Roman"/>
          <w:sz w:val="24"/>
        </w:rPr>
        <w:t>with</w:t>
      </w:r>
      <w:r w:rsidRPr="003F5503">
        <w:rPr>
          <w:rFonts w:ascii="Times New Roman" w:eastAsiaTheme="minorEastAsia" w:hAnsi="Times New Roman" w:cs="Times New Roman"/>
          <w:sz w:val="24"/>
        </w:rPr>
        <w:t xml:space="preserve"> those offered by specialists.</w:t>
      </w:r>
      <w:r>
        <w:rPr>
          <w:rFonts w:ascii="Times New Roman" w:eastAsiaTheme="minorEastAsia" w:hAnsi="Times New Roman" w:cs="Times New Roman"/>
          <w:sz w:val="24"/>
        </w:rPr>
        <w:t xml:space="preserve"> </w:t>
      </w:r>
    </w:p>
    <w:tbl>
      <w:tblPr>
        <w:tblW w:w="5500" w:type="dxa"/>
        <w:jc w:val="center"/>
        <w:tblLook w:val="04A0" w:firstRow="1" w:lastRow="0" w:firstColumn="1" w:lastColumn="0" w:noHBand="0" w:noVBand="1"/>
      </w:tblPr>
      <w:tblGrid>
        <w:gridCol w:w="1016"/>
        <w:gridCol w:w="1167"/>
        <w:gridCol w:w="1167"/>
        <w:gridCol w:w="1167"/>
        <w:gridCol w:w="1167"/>
      </w:tblGrid>
      <w:tr w:rsidR="00E222DD" w:rsidRPr="00E222DD" w14:paraId="01767426" w14:textId="77777777" w:rsidTr="00E222DD">
        <w:trPr>
          <w:trHeight w:val="600"/>
          <w:jc w:val="center"/>
        </w:trPr>
        <w:tc>
          <w:tcPr>
            <w:tcW w:w="5500" w:type="dxa"/>
            <w:gridSpan w:val="5"/>
            <w:tcBorders>
              <w:top w:val="nil"/>
              <w:left w:val="nil"/>
              <w:bottom w:val="double" w:sz="6" w:space="0" w:color="auto"/>
              <w:right w:val="nil"/>
            </w:tcBorders>
            <w:shd w:val="clear" w:color="auto" w:fill="auto"/>
            <w:vAlign w:val="bottom"/>
            <w:hideMark/>
          </w:tcPr>
          <w:p w14:paraId="333488F2" w14:textId="7A2E47A3"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Table 8</w:t>
            </w:r>
            <w:del w:id="1033" w:author="Johanna Koolemans Beynen" w:date="2020-02-21T15:57:00Z">
              <w:r w:rsidRPr="00E222DD" w:rsidDel="007E64F1">
                <w:rPr>
                  <w:rFonts w:ascii="Times New Roman" w:eastAsia="Times New Roman" w:hAnsi="Times New Roman" w:cs="Times New Roman"/>
                  <w:b/>
                  <w:bCs/>
                  <w:color w:val="000000"/>
                </w:rPr>
                <w:delText>.</w:delText>
              </w:r>
            </w:del>
            <w:r w:rsidRPr="00E222DD">
              <w:rPr>
                <w:rFonts w:ascii="Times New Roman" w:eastAsia="Times New Roman" w:hAnsi="Times New Roman" w:cs="Times New Roman"/>
                <w:b/>
                <w:bCs/>
                <w:color w:val="000000"/>
              </w:rPr>
              <w:t xml:space="preserve"> Real-time </w:t>
            </w:r>
            <w:ins w:id="1034" w:author="Johanna Koolemans Beynen" w:date="2020-01-20T22:13:00Z">
              <w:r w:rsidR="005D3CC6">
                <w:rPr>
                  <w:rFonts w:ascii="Times New Roman" w:eastAsia="Times New Roman" w:hAnsi="Times New Roman" w:cs="Times New Roman"/>
                  <w:b/>
                  <w:bCs/>
                  <w:color w:val="000000"/>
                </w:rPr>
                <w:t>f</w:t>
              </w:r>
            </w:ins>
            <w:del w:id="1035" w:author="Johanna Koolemans Beynen" w:date="2020-01-20T22:13:00Z">
              <w:r w:rsidRPr="00E222DD" w:rsidDel="005D3CC6">
                <w:rPr>
                  <w:rFonts w:ascii="Times New Roman" w:eastAsia="Times New Roman" w:hAnsi="Times New Roman" w:cs="Times New Roman"/>
                  <w:b/>
                  <w:bCs/>
                  <w:color w:val="000000"/>
                </w:rPr>
                <w:delText>F</w:delText>
              </w:r>
            </w:del>
            <w:r w:rsidRPr="00E222DD">
              <w:rPr>
                <w:rFonts w:ascii="Times New Roman" w:eastAsia="Times New Roman" w:hAnsi="Times New Roman" w:cs="Times New Roman"/>
                <w:b/>
                <w:bCs/>
                <w:color w:val="000000"/>
              </w:rPr>
              <w:t xml:space="preserve">orecast </w:t>
            </w:r>
            <w:ins w:id="1036" w:author="Johanna Koolemans Beynen" w:date="2020-01-20T22:13:00Z">
              <w:r w:rsidR="005D3CC6">
                <w:rPr>
                  <w:rFonts w:ascii="Times New Roman" w:eastAsia="Times New Roman" w:hAnsi="Times New Roman" w:cs="Times New Roman"/>
                  <w:b/>
                  <w:bCs/>
                  <w:color w:val="000000"/>
                </w:rPr>
                <w:t>e</w:t>
              </w:r>
            </w:ins>
            <w:del w:id="1037" w:author="Johanna Koolemans Beynen" w:date="2020-01-20T22:13:00Z">
              <w:r w:rsidRPr="00E222DD" w:rsidDel="005D3CC6">
                <w:rPr>
                  <w:rFonts w:ascii="Times New Roman" w:eastAsia="Times New Roman" w:hAnsi="Times New Roman" w:cs="Times New Roman"/>
                  <w:b/>
                  <w:bCs/>
                  <w:color w:val="000000"/>
                </w:rPr>
                <w:delText>E</w:delText>
              </w:r>
            </w:del>
            <w:r w:rsidRPr="00E222DD">
              <w:rPr>
                <w:rFonts w:ascii="Times New Roman" w:eastAsia="Times New Roman" w:hAnsi="Times New Roman" w:cs="Times New Roman"/>
                <w:b/>
                <w:bCs/>
                <w:color w:val="000000"/>
              </w:rPr>
              <w:t xml:space="preserve">rrors                                                         </w:t>
            </w:r>
            <w:proofErr w:type="gramStart"/>
            <w:r w:rsidRPr="00E222DD">
              <w:rPr>
                <w:rFonts w:ascii="Times New Roman" w:eastAsia="Times New Roman" w:hAnsi="Times New Roman" w:cs="Times New Roman"/>
                <w:b/>
                <w:bCs/>
                <w:color w:val="000000"/>
              </w:rPr>
              <w:t xml:space="preserve">   (</w:t>
            </w:r>
            <w:proofErr w:type="gramEnd"/>
            <w:r w:rsidRPr="00E222DD">
              <w:rPr>
                <w:rFonts w:ascii="Times New Roman" w:eastAsia="Times New Roman" w:hAnsi="Times New Roman" w:cs="Times New Roman"/>
                <w:b/>
                <w:bCs/>
                <w:color w:val="000000"/>
              </w:rPr>
              <w:t>from 2014-II to 2017-I)</w:t>
            </w:r>
          </w:p>
        </w:tc>
      </w:tr>
      <w:tr w:rsidR="00E222DD" w:rsidRPr="00E222DD" w14:paraId="62E772D1" w14:textId="77777777" w:rsidTr="00E222DD">
        <w:trPr>
          <w:trHeight w:val="330"/>
          <w:jc w:val="center"/>
        </w:trPr>
        <w:tc>
          <w:tcPr>
            <w:tcW w:w="832" w:type="dxa"/>
            <w:tcBorders>
              <w:top w:val="nil"/>
              <w:left w:val="nil"/>
              <w:bottom w:val="single" w:sz="4" w:space="0" w:color="auto"/>
              <w:right w:val="nil"/>
            </w:tcBorders>
            <w:shd w:val="clear" w:color="auto" w:fill="auto"/>
            <w:noWrap/>
            <w:vAlign w:val="center"/>
            <w:hideMark/>
          </w:tcPr>
          <w:p w14:paraId="38528D2D"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Criterion</w:t>
            </w:r>
          </w:p>
        </w:tc>
        <w:tc>
          <w:tcPr>
            <w:tcW w:w="1167" w:type="dxa"/>
            <w:tcBorders>
              <w:top w:val="nil"/>
              <w:left w:val="nil"/>
              <w:bottom w:val="single" w:sz="4" w:space="0" w:color="auto"/>
              <w:right w:val="nil"/>
            </w:tcBorders>
            <w:shd w:val="clear" w:color="auto" w:fill="auto"/>
            <w:vAlign w:val="center"/>
            <w:hideMark/>
          </w:tcPr>
          <w:p w14:paraId="51FEDA1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Mean BE</w:t>
            </w:r>
          </w:p>
        </w:tc>
        <w:tc>
          <w:tcPr>
            <w:tcW w:w="1167" w:type="dxa"/>
            <w:tcBorders>
              <w:top w:val="nil"/>
              <w:left w:val="nil"/>
              <w:bottom w:val="single" w:sz="4" w:space="0" w:color="auto"/>
              <w:right w:val="nil"/>
            </w:tcBorders>
            <w:shd w:val="clear" w:color="auto" w:fill="auto"/>
            <w:vAlign w:val="center"/>
            <w:hideMark/>
          </w:tcPr>
          <w:p w14:paraId="39020C2F"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Bloomberg</w:t>
            </w:r>
          </w:p>
        </w:tc>
        <w:tc>
          <w:tcPr>
            <w:tcW w:w="1167" w:type="dxa"/>
            <w:tcBorders>
              <w:top w:val="nil"/>
              <w:left w:val="nil"/>
              <w:bottom w:val="single" w:sz="4" w:space="0" w:color="auto"/>
              <w:right w:val="nil"/>
            </w:tcBorders>
            <w:shd w:val="clear" w:color="auto" w:fill="auto"/>
            <w:vAlign w:val="center"/>
            <w:hideMark/>
          </w:tcPr>
          <w:p w14:paraId="1E9A40C4"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SPF</w:t>
            </w:r>
          </w:p>
        </w:tc>
        <w:tc>
          <w:tcPr>
            <w:tcW w:w="1167" w:type="dxa"/>
            <w:tcBorders>
              <w:top w:val="nil"/>
              <w:left w:val="nil"/>
              <w:bottom w:val="single" w:sz="4" w:space="0" w:color="auto"/>
              <w:right w:val="nil"/>
            </w:tcBorders>
            <w:shd w:val="clear" w:color="auto" w:fill="auto"/>
            <w:vAlign w:val="center"/>
            <w:hideMark/>
          </w:tcPr>
          <w:p w14:paraId="1EB362F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INEGI</w:t>
            </w:r>
          </w:p>
        </w:tc>
      </w:tr>
      <w:tr w:rsidR="00E222DD" w:rsidRPr="00E222DD" w14:paraId="0A761BDE"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642CAFC3"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BIAS</w:t>
            </w:r>
          </w:p>
        </w:tc>
        <w:tc>
          <w:tcPr>
            <w:tcW w:w="1167" w:type="dxa"/>
            <w:tcBorders>
              <w:top w:val="nil"/>
              <w:left w:val="nil"/>
              <w:bottom w:val="nil"/>
              <w:right w:val="nil"/>
            </w:tcBorders>
            <w:shd w:val="clear" w:color="auto" w:fill="auto"/>
            <w:noWrap/>
            <w:vAlign w:val="center"/>
            <w:hideMark/>
          </w:tcPr>
          <w:p w14:paraId="215FC50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0.022</w:t>
            </w:r>
          </w:p>
        </w:tc>
        <w:tc>
          <w:tcPr>
            <w:tcW w:w="1167" w:type="dxa"/>
            <w:tcBorders>
              <w:top w:val="nil"/>
              <w:left w:val="nil"/>
              <w:bottom w:val="nil"/>
              <w:right w:val="nil"/>
            </w:tcBorders>
            <w:shd w:val="clear" w:color="auto" w:fill="auto"/>
            <w:noWrap/>
            <w:vAlign w:val="center"/>
            <w:hideMark/>
          </w:tcPr>
          <w:p w14:paraId="72155FD2"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0.023</w:t>
            </w:r>
          </w:p>
        </w:tc>
        <w:tc>
          <w:tcPr>
            <w:tcW w:w="1167" w:type="dxa"/>
            <w:tcBorders>
              <w:top w:val="nil"/>
              <w:left w:val="nil"/>
              <w:bottom w:val="nil"/>
              <w:right w:val="nil"/>
            </w:tcBorders>
            <w:shd w:val="clear" w:color="auto" w:fill="auto"/>
            <w:noWrap/>
            <w:vAlign w:val="center"/>
            <w:hideMark/>
          </w:tcPr>
          <w:p w14:paraId="3909FECA"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0.052</w:t>
            </w:r>
          </w:p>
        </w:tc>
        <w:tc>
          <w:tcPr>
            <w:tcW w:w="1167" w:type="dxa"/>
            <w:tcBorders>
              <w:top w:val="nil"/>
              <w:left w:val="nil"/>
              <w:bottom w:val="nil"/>
              <w:right w:val="nil"/>
            </w:tcBorders>
            <w:shd w:val="clear" w:color="auto" w:fill="auto"/>
            <w:noWrap/>
            <w:vAlign w:val="center"/>
            <w:hideMark/>
          </w:tcPr>
          <w:p w14:paraId="4F805CD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0.077</w:t>
            </w:r>
          </w:p>
        </w:tc>
      </w:tr>
      <w:tr w:rsidR="00E222DD" w:rsidRPr="00E222DD" w14:paraId="65596AB1"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7017C7DF"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MAE</w:t>
            </w:r>
          </w:p>
        </w:tc>
        <w:tc>
          <w:tcPr>
            <w:tcW w:w="1167" w:type="dxa"/>
            <w:tcBorders>
              <w:top w:val="nil"/>
              <w:left w:val="nil"/>
              <w:bottom w:val="nil"/>
              <w:right w:val="nil"/>
            </w:tcBorders>
            <w:shd w:val="clear" w:color="auto" w:fill="auto"/>
            <w:noWrap/>
            <w:vAlign w:val="center"/>
            <w:hideMark/>
          </w:tcPr>
          <w:p w14:paraId="5B5BA701"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6622A7E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0.117</w:t>
            </w:r>
          </w:p>
        </w:tc>
        <w:tc>
          <w:tcPr>
            <w:tcW w:w="1167" w:type="dxa"/>
            <w:tcBorders>
              <w:top w:val="nil"/>
              <w:left w:val="nil"/>
              <w:bottom w:val="nil"/>
              <w:right w:val="nil"/>
            </w:tcBorders>
            <w:shd w:val="clear" w:color="auto" w:fill="auto"/>
            <w:noWrap/>
            <w:vAlign w:val="center"/>
            <w:hideMark/>
          </w:tcPr>
          <w:p w14:paraId="5A90414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0.197</w:t>
            </w:r>
          </w:p>
        </w:tc>
        <w:tc>
          <w:tcPr>
            <w:tcW w:w="1167" w:type="dxa"/>
            <w:tcBorders>
              <w:top w:val="nil"/>
              <w:left w:val="nil"/>
              <w:bottom w:val="nil"/>
              <w:right w:val="nil"/>
            </w:tcBorders>
            <w:shd w:val="clear" w:color="auto" w:fill="auto"/>
            <w:noWrap/>
            <w:vAlign w:val="center"/>
            <w:hideMark/>
          </w:tcPr>
          <w:p w14:paraId="6B242983"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0.098</w:t>
            </w:r>
          </w:p>
        </w:tc>
      </w:tr>
      <w:tr w:rsidR="00E222DD" w:rsidRPr="00E222DD" w14:paraId="50E0E469"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325EFBEB"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MSE</w:t>
            </w:r>
          </w:p>
        </w:tc>
        <w:tc>
          <w:tcPr>
            <w:tcW w:w="1167" w:type="dxa"/>
            <w:tcBorders>
              <w:top w:val="nil"/>
              <w:left w:val="nil"/>
              <w:bottom w:val="nil"/>
              <w:right w:val="nil"/>
            </w:tcBorders>
            <w:shd w:val="clear" w:color="auto" w:fill="auto"/>
            <w:noWrap/>
            <w:vAlign w:val="center"/>
            <w:hideMark/>
          </w:tcPr>
          <w:p w14:paraId="00F3244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0.004</w:t>
            </w:r>
          </w:p>
        </w:tc>
        <w:tc>
          <w:tcPr>
            <w:tcW w:w="1167" w:type="dxa"/>
            <w:tcBorders>
              <w:top w:val="nil"/>
              <w:left w:val="nil"/>
              <w:bottom w:val="nil"/>
              <w:right w:val="nil"/>
            </w:tcBorders>
            <w:shd w:val="clear" w:color="auto" w:fill="auto"/>
            <w:noWrap/>
            <w:vAlign w:val="center"/>
            <w:hideMark/>
          </w:tcPr>
          <w:p w14:paraId="0AC2F98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0.019</w:t>
            </w:r>
          </w:p>
        </w:tc>
        <w:tc>
          <w:tcPr>
            <w:tcW w:w="1167" w:type="dxa"/>
            <w:tcBorders>
              <w:top w:val="nil"/>
              <w:left w:val="nil"/>
              <w:bottom w:val="nil"/>
              <w:right w:val="nil"/>
            </w:tcBorders>
            <w:shd w:val="clear" w:color="auto" w:fill="auto"/>
            <w:noWrap/>
            <w:vAlign w:val="center"/>
            <w:hideMark/>
          </w:tcPr>
          <w:p w14:paraId="74EB8C0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0B68DC8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0.015</w:t>
            </w:r>
          </w:p>
        </w:tc>
      </w:tr>
      <w:tr w:rsidR="00E222DD" w:rsidRPr="00E222DD" w14:paraId="3D20839F" w14:textId="77777777" w:rsidTr="00E222DD">
        <w:trPr>
          <w:trHeight w:val="330"/>
          <w:jc w:val="center"/>
        </w:trPr>
        <w:tc>
          <w:tcPr>
            <w:tcW w:w="832" w:type="dxa"/>
            <w:tcBorders>
              <w:top w:val="nil"/>
              <w:left w:val="nil"/>
              <w:bottom w:val="double" w:sz="6" w:space="0" w:color="auto"/>
              <w:right w:val="nil"/>
            </w:tcBorders>
            <w:shd w:val="clear" w:color="auto" w:fill="auto"/>
            <w:noWrap/>
            <w:vAlign w:val="bottom"/>
            <w:hideMark/>
          </w:tcPr>
          <w:p w14:paraId="5EA760EA"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RMSE</w:t>
            </w:r>
          </w:p>
        </w:tc>
        <w:tc>
          <w:tcPr>
            <w:tcW w:w="1167" w:type="dxa"/>
            <w:tcBorders>
              <w:top w:val="nil"/>
              <w:left w:val="nil"/>
              <w:bottom w:val="double" w:sz="6" w:space="0" w:color="auto"/>
              <w:right w:val="nil"/>
            </w:tcBorders>
            <w:shd w:val="clear" w:color="auto" w:fill="auto"/>
            <w:noWrap/>
            <w:vAlign w:val="center"/>
            <w:hideMark/>
          </w:tcPr>
          <w:p w14:paraId="563DE9D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0.065</w:t>
            </w:r>
          </w:p>
        </w:tc>
        <w:tc>
          <w:tcPr>
            <w:tcW w:w="1167" w:type="dxa"/>
            <w:tcBorders>
              <w:top w:val="nil"/>
              <w:left w:val="nil"/>
              <w:bottom w:val="double" w:sz="6" w:space="0" w:color="auto"/>
              <w:right w:val="nil"/>
            </w:tcBorders>
            <w:shd w:val="clear" w:color="auto" w:fill="auto"/>
            <w:noWrap/>
            <w:vAlign w:val="center"/>
            <w:hideMark/>
          </w:tcPr>
          <w:p w14:paraId="2041C2F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0.138</w:t>
            </w:r>
          </w:p>
        </w:tc>
        <w:tc>
          <w:tcPr>
            <w:tcW w:w="1167" w:type="dxa"/>
            <w:tcBorders>
              <w:top w:val="nil"/>
              <w:left w:val="nil"/>
              <w:bottom w:val="double" w:sz="6" w:space="0" w:color="auto"/>
              <w:right w:val="nil"/>
            </w:tcBorders>
            <w:shd w:val="clear" w:color="auto" w:fill="auto"/>
            <w:noWrap/>
            <w:vAlign w:val="center"/>
            <w:hideMark/>
          </w:tcPr>
          <w:p w14:paraId="15E144FD"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0.227</w:t>
            </w:r>
          </w:p>
        </w:tc>
        <w:tc>
          <w:tcPr>
            <w:tcW w:w="1167" w:type="dxa"/>
            <w:tcBorders>
              <w:top w:val="nil"/>
              <w:left w:val="nil"/>
              <w:bottom w:val="double" w:sz="6" w:space="0" w:color="auto"/>
              <w:right w:val="nil"/>
            </w:tcBorders>
            <w:shd w:val="clear" w:color="auto" w:fill="auto"/>
            <w:noWrap/>
            <w:vAlign w:val="center"/>
            <w:hideMark/>
          </w:tcPr>
          <w:p w14:paraId="7E206DC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0.123</w:t>
            </w:r>
          </w:p>
        </w:tc>
      </w:tr>
      <w:tr w:rsidR="00E222DD" w:rsidRPr="00E222DD" w14:paraId="26FAC741" w14:textId="77777777" w:rsidTr="00E222DD">
        <w:trPr>
          <w:trHeight w:val="480"/>
          <w:jc w:val="center"/>
        </w:trPr>
        <w:tc>
          <w:tcPr>
            <w:tcW w:w="5500" w:type="dxa"/>
            <w:gridSpan w:val="5"/>
            <w:tcBorders>
              <w:top w:val="double" w:sz="6" w:space="0" w:color="auto"/>
              <w:left w:val="nil"/>
              <w:bottom w:val="nil"/>
              <w:right w:val="nil"/>
            </w:tcBorders>
            <w:shd w:val="clear" w:color="auto" w:fill="auto"/>
            <w:vAlign w:val="center"/>
            <w:hideMark/>
          </w:tcPr>
          <w:p w14:paraId="23664F3E"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Note: Forecast errors are obtained as the difference between the observed and the predicted value.</w:t>
            </w:r>
          </w:p>
        </w:tc>
      </w:tr>
    </w:tbl>
    <w:p w14:paraId="5E229BA8" w14:textId="3BFD66EF" w:rsidR="00CF0A36" w:rsidRPr="00CF0A36" w:rsidRDefault="00CF0A36"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 xml:space="preserve">In my case, I have a record from 2014-II </w:t>
      </w:r>
      <w:r>
        <w:rPr>
          <w:rFonts w:ascii="Times New Roman" w:eastAsiaTheme="minorEastAsia" w:hAnsi="Times New Roman" w:cs="Times New Roman"/>
          <w:sz w:val="24"/>
        </w:rPr>
        <w:t>to</w:t>
      </w:r>
      <w:r w:rsidRPr="0071503A">
        <w:rPr>
          <w:rFonts w:ascii="Times New Roman" w:eastAsiaTheme="minorEastAsia" w:hAnsi="Times New Roman" w:cs="Times New Roman"/>
          <w:sz w:val="24"/>
        </w:rPr>
        <w:t xml:space="preserve"> 2017-I of forecasts generated in real time with the five models that I propose in this </w:t>
      </w:r>
      <w:r>
        <w:rPr>
          <w:rFonts w:ascii="Times New Roman" w:eastAsiaTheme="minorEastAsia" w:hAnsi="Times New Roman" w:cs="Times New Roman"/>
          <w:sz w:val="24"/>
        </w:rPr>
        <w:t>research</w:t>
      </w:r>
      <w:r w:rsidRPr="0071503A">
        <w:rPr>
          <w:rFonts w:ascii="Times New Roman" w:eastAsiaTheme="minorEastAsia" w:hAnsi="Times New Roman" w:cs="Times New Roman"/>
          <w:sz w:val="24"/>
        </w:rPr>
        <w:t xml:space="preserve">. </w:t>
      </w:r>
      <w:ins w:id="1038" w:author="Johanna Koolemans Beynen" w:date="2020-01-20T22:12:00Z">
        <w:r w:rsidR="005D3CC6">
          <w:rPr>
            <w:rFonts w:ascii="Times New Roman" w:eastAsiaTheme="minorEastAsia" w:hAnsi="Times New Roman" w:cs="Times New Roman"/>
            <w:sz w:val="24"/>
          </w:rPr>
          <w:t xml:space="preserve">As a result, </w:t>
        </w:r>
      </w:ins>
      <w:del w:id="1039" w:author="Johanna Koolemans Beynen" w:date="2020-01-20T22:12:00Z">
        <w:r w:rsidRPr="0071503A" w:rsidDel="005D3CC6">
          <w:rPr>
            <w:rFonts w:ascii="Times New Roman" w:eastAsiaTheme="minorEastAsia" w:hAnsi="Times New Roman" w:cs="Times New Roman"/>
            <w:sz w:val="24"/>
          </w:rPr>
          <w:delText>So</w:delText>
        </w:r>
      </w:del>
      <w:r w:rsidRPr="0071503A">
        <w:rPr>
          <w:rFonts w:ascii="Times New Roman" w:eastAsiaTheme="minorEastAsia" w:hAnsi="Times New Roman" w:cs="Times New Roman"/>
          <w:sz w:val="24"/>
        </w:rPr>
        <w:t xml:space="preserve"> I </w:t>
      </w:r>
      <w:ins w:id="1040" w:author="Johanna Koolemans Beynen" w:date="2020-01-20T22:12:00Z">
        <w:r w:rsidR="005D3CC6">
          <w:rPr>
            <w:rFonts w:ascii="Times New Roman" w:eastAsiaTheme="minorEastAsia" w:hAnsi="Times New Roman" w:cs="Times New Roman"/>
            <w:sz w:val="24"/>
          </w:rPr>
          <w:t>was able to compare</w:t>
        </w:r>
      </w:ins>
      <w:del w:id="1041" w:author="Johanna Koolemans Beynen" w:date="2020-01-20T22:12:00Z">
        <w:r w:rsidRPr="0071503A" w:rsidDel="005D3CC6">
          <w:rPr>
            <w:rFonts w:ascii="Times New Roman" w:eastAsiaTheme="minorEastAsia" w:hAnsi="Times New Roman" w:cs="Times New Roman"/>
            <w:sz w:val="24"/>
          </w:rPr>
          <w:delText>use</w:delText>
        </w:r>
      </w:del>
      <w:r w:rsidRPr="0071503A">
        <w:rPr>
          <w:rFonts w:ascii="Times New Roman" w:eastAsiaTheme="minorEastAsia" w:hAnsi="Times New Roman" w:cs="Times New Roman"/>
          <w:sz w:val="24"/>
        </w:rPr>
        <w:t xml:space="preserve"> the BE average records </w:t>
      </w:r>
      <w:del w:id="1042" w:author="Johanna Koolemans Beynen" w:date="2020-01-20T22:13:00Z">
        <w:r w:rsidRPr="0071503A" w:rsidDel="005D3CC6">
          <w:rPr>
            <w:rFonts w:ascii="Times New Roman" w:eastAsiaTheme="minorEastAsia" w:hAnsi="Times New Roman" w:cs="Times New Roman"/>
            <w:sz w:val="24"/>
          </w:rPr>
          <w:delText xml:space="preserve">to compare </w:delText>
        </w:r>
      </w:del>
      <w:r w:rsidRPr="0071503A">
        <w:rPr>
          <w:rFonts w:ascii="Times New Roman" w:eastAsiaTheme="minorEastAsia" w:hAnsi="Times New Roman" w:cs="Times New Roman"/>
          <w:sz w:val="24"/>
        </w:rPr>
        <w:t>with</w:t>
      </w:r>
      <w:r>
        <w:rPr>
          <w:rFonts w:ascii="Times New Roman" w:eastAsiaTheme="minorEastAsia" w:hAnsi="Times New Roman" w:cs="Times New Roman"/>
          <w:sz w:val="24"/>
        </w:rPr>
        <w:t xml:space="preserve"> the rapid GDP estimations,</w:t>
      </w:r>
      <w:r w:rsidRPr="0071503A">
        <w:rPr>
          <w:rFonts w:ascii="Times New Roman" w:eastAsiaTheme="minorEastAsia" w:hAnsi="Times New Roman" w:cs="Times New Roman"/>
          <w:sz w:val="24"/>
        </w:rPr>
        <w:t xml:space="preserve"> the median of the analysts surveyed by Bloomberg and </w:t>
      </w:r>
      <w:r>
        <w:rPr>
          <w:rFonts w:ascii="Times New Roman" w:eastAsiaTheme="minorEastAsia" w:hAnsi="Times New Roman" w:cs="Times New Roman"/>
          <w:sz w:val="24"/>
        </w:rPr>
        <w:t>t</w:t>
      </w:r>
      <w:r w:rsidRPr="0071503A">
        <w:rPr>
          <w:rFonts w:ascii="Times New Roman" w:eastAsiaTheme="minorEastAsia" w:hAnsi="Times New Roman" w:cs="Times New Roman"/>
          <w:sz w:val="24"/>
        </w:rPr>
        <w:t xml:space="preserve">he median of those registered in the </w:t>
      </w:r>
      <w:r>
        <w:rPr>
          <w:rFonts w:ascii="Times New Roman" w:eastAsiaTheme="minorEastAsia" w:hAnsi="Times New Roman" w:cs="Times New Roman"/>
          <w:sz w:val="24"/>
        </w:rPr>
        <w:t>SPF</w:t>
      </w:r>
      <w:r w:rsidRPr="0071503A">
        <w:rPr>
          <w:rFonts w:ascii="Times New Roman" w:eastAsiaTheme="minorEastAsia" w:hAnsi="Times New Roman" w:cs="Times New Roman"/>
          <w:sz w:val="24"/>
        </w:rPr>
        <w:t>.</w:t>
      </w:r>
      <w:r>
        <w:rPr>
          <w:rStyle w:val="FootnoteReference"/>
          <w:rFonts w:ascii="Times New Roman" w:eastAsiaTheme="minorEastAsia" w:hAnsi="Times New Roman" w:cs="Times New Roman"/>
          <w:sz w:val="24"/>
          <w:lang w:val="es-MX"/>
        </w:rPr>
        <w:footnoteReference w:id="14"/>
      </w:r>
    </w:p>
    <w:p w14:paraId="78225E0D" w14:textId="7DD85310" w:rsidR="00603DD3" w:rsidRPr="0071503A" w:rsidRDefault="0071503A"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To carry out the comparison I used the</w:t>
      </w:r>
      <w:r w:rsidR="00E222DD">
        <w:rPr>
          <w:rFonts w:ascii="Times New Roman" w:eastAsiaTheme="minorEastAsia" w:hAnsi="Times New Roman" w:cs="Times New Roman"/>
          <w:sz w:val="24"/>
        </w:rPr>
        <w:t xml:space="preserve"> modified</w:t>
      </w:r>
      <w:r w:rsidRPr="0071503A">
        <w:rPr>
          <w:rFonts w:ascii="Times New Roman" w:eastAsiaTheme="minorEastAsia" w:hAnsi="Times New Roman" w:cs="Times New Roman"/>
          <w:sz w:val="24"/>
        </w:rPr>
        <w:t xml:space="preserve"> DM test</w:t>
      </w:r>
      <w:r w:rsidR="00E222DD">
        <w:rPr>
          <w:rFonts w:ascii="Times New Roman" w:eastAsiaTheme="minorEastAsia" w:hAnsi="Times New Roman" w:cs="Times New Roman"/>
          <w:sz w:val="24"/>
        </w:rPr>
        <w:t xml:space="preserve"> for small samples</w:t>
      </w:r>
      <w:r w:rsidRPr="0071503A">
        <w:rPr>
          <w:rFonts w:ascii="Times New Roman" w:eastAsiaTheme="minorEastAsia" w:hAnsi="Times New Roman" w:cs="Times New Roman"/>
          <w:sz w:val="24"/>
        </w:rPr>
        <w:t>. The results of th</w:t>
      </w:r>
      <w:r w:rsidR="0050339F">
        <w:rPr>
          <w:rFonts w:ascii="Times New Roman" w:eastAsiaTheme="minorEastAsia" w:hAnsi="Times New Roman" w:cs="Times New Roman"/>
          <w:sz w:val="24"/>
        </w:rPr>
        <w:t>is</w:t>
      </w:r>
      <w:r w:rsidRPr="0071503A">
        <w:rPr>
          <w:rFonts w:ascii="Times New Roman" w:eastAsiaTheme="minorEastAsia" w:hAnsi="Times New Roman" w:cs="Times New Roman"/>
          <w:sz w:val="24"/>
        </w:rPr>
        <w:t xml:space="preserve"> test show that the </w:t>
      </w:r>
      <w:r w:rsidR="0050339F" w:rsidRPr="0071503A">
        <w:rPr>
          <w:rFonts w:ascii="Times New Roman" w:eastAsiaTheme="minorEastAsia" w:hAnsi="Times New Roman" w:cs="Times New Roman"/>
          <w:sz w:val="24"/>
        </w:rPr>
        <w:t>BE</w:t>
      </w:r>
      <w:ins w:id="1047" w:author="Johanna Koolemans Beynen" w:date="2020-02-13T21:28:00Z">
        <w:r w:rsidR="00140FAF">
          <w:rPr>
            <w:rFonts w:ascii="Times New Roman" w:eastAsiaTheme="minorEastAsia" w:hAnsi="Times New Roman" w:cs="Times New Roman"/>
            <w:sz w:val="24"/>
          </w:rPr>
          <w:t xml:space="preserve"> model</w:t>
        </w:r>
      </w:ins>
      <w:r w:rsidR="0050339F">
        <w:rPr>
          <w:rFonts w:ascii="Times New Roman" w:eastAsiaTheme="minorEastAsia" w:hAnsi="Times New Roman" w:cs="Times New Roman"/>
          <w:sz w:val="24"/>
        </w:rPr>
        <w:t>’</w:t>
      </w:r>
      <w:r w:rsidR="00326F80">
        <w:rPr>
          <w:rFonts w:ascii="Times New Roman" w:eastAsiaTheme="minorEastAsia" w:hAnsi="Times New Roman" w:cs="Times New Roman"/>
          <w:sz w:val="24"/>
        </w:rPr>
        <w:t>s</w:t>
      </w:r>
      <w:r w:rsidR="0050339F">
        <w:rPr>
          <w:rFonts w:ascii="Times New Roman" w:eastAsiaTheme="minorEastAsia" w:hAnsi="Times New Roman" w:cs="Times New Roman"/>
          <w:sz w:val="24"/>
        </w:rPr>
        <w:t xml:space="preserve">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is lower than</w:t>
      </w:r>
      <w:r w:rsidR="0050339F">
        <w:rPr>
          <w:rFonts w:ascii="Times New Roman" w:eastAsiaTheme="minorEastAsia" w:hAnsi="Times New Roman" w:cs="Times New Roman"/>
          <w:sz w:val="24"/>
        </w:rPr>
        <w:t xml:space="preserve"> </w:t>
      </w:r>
      <w:del w:id="1048" w:author="Johanna Koolemans Beynen" w:date="2020-02-13T21:28:00Z">
        <w:r w:rsidR="008C1BCF" w:rsidDel="00140FAF">
          <w:rPr>
            <w:rFonts w:ascii="Times New Roman" w:eastAsiaTheme="minorEastAsia" w:hAnsi="Times New Roman" w:cs="Times New Roman"/>
            <w:sz w:val="24"/>
          </w:rPr>
          <w:delText>the corresponding</w:delText>
        </w:r>
      </w:del>
      <w:ins w:id="1049" w:author="Johanna Koolemans Beynen" w:date="2020-02-13T21:28:00Z">
        <w:r w:rsidR="00140FAF">
          <w:rPr>
            <w:rFonts w:ascii="Times New Roman" w:eastAsiaTheme="minorEastAsia" w:hAnsi="Times New Roman" w:cs="Times New Roman"/>
            <w:sz w:val="24"/>
          </w:rPr>
          <w:t>that</w:t>
        </w:r>
      </w:ins>
      <w:r w:rsidR="008C1BCF">
        <w:rPr>
          <w:rFonts w:ascii="Times New Roman" w:eastAsiaTheme="minorEastAsia" w:hAnsi="Times New Roman" w:cs="Times New Roman"/>
          <w:sz w:val="24"/>
        </w:rPr>
        <w:t xml:space="preserve"> of </w:t>
      </w:r>
      <w:r w:rsidRPr="0071503A">
        <w:rPr>
          <w:rFonts w:ascii="Times New Roman" w:eastAsiaTheme="minorEastAsia" w:hAnsi="Times New Roman" w:cs="Times New Roman"/>
          <w:sz w:val="24"/>
        </w:rPr>
        <w:t>Bloomberg</w:t>
      </w:r>
      <w:r w:rsidR="0050339F">
        <w:rPr>
          <w:rFonts w:ascii="Times New Roman" w:eastAsiaTheme="minorEastAsia" w:hAnsi="Times New Roman" w:cs="Times New Roman"/>
          <w:sz w:val="24"/>
        </w:rPr>
        <w:t>’s</w:t>
      </w:r>
      <w:r w:rsidRPr="0071503A">
        <w:rPr>
          <w:rFonts w:ascii="Times New Roman" w:eastAsiaTheme="minorEastAsia" w:hAnsi="Times New Roman" w:cs="Times New Roman"/>
          <w:sz w:val="24"/>
        </w:rPr>
        <w:t xml:space="preserve"> forecasts, </w:t>
      </w:r>
      <w:ins w:id="1050" w:author="Johanna Koolemans Beynen" w:date="2020-02-13T21:31:00Z">
        <w:r w:rsidR="00F16F4B">
          <w:rPr>
            <w:rFonts w:ascii="Times New Roman" w:eastAsiaTheme="minorEastAsia" w:hAnsi="Times New Roman" w:cs="Times New Roman"/>
            <w:sz w:val="24"/>
          </w:rPr>
          <w:t xml:space="preserve">as well </w:t>
        </w:r>
        <w:r w:rsidR="00F16F4B">
          <w:rPr>
            <w:rFonts w:ascii="Times New Roman" w:eastAsiaTheme="minorEastAsia" w:hAnsi="Times New Roman" w:cs="Times New Roman"/>
            <w:sz w:val="24"/>
          </w:rPr>
          <w:lastRenderedPageBreak/>
          <w:t xml:space="preserve">as </w:t>
        </w:r>
        <w:r w:rsidR="00F16F4B" w:rsidRPr="0071503A">
          <w:rPr>
            <w:rFonts w:ascii="Times New Roman" w:eastAsiaTheme="minorEastAsia" w:hAnsi="Times New Roman" w:cs="Times New Roman"/>
            <w:sz w:val="24"/>
          </w:rPr>
          <w:t>the S</w:t>
        </w:r>
        <w:r w:rsidR="00F16F4B">
          <w:rPr>
            <w:rFonts w:ascii="Times New Roman" w:eastAsiaTheme="minorEastAsia" w:hAnsi="Times New Roman" w:cs="Times New Roman"/>
            <w:sz w:val="24"/>
          </w:rPr>
          <w:t xml:space="preserve">PF’s and the </w:t>
        </w:r>
        <w:r w:rsidR="00F16F4B">
          <w:rPr>
            <w:rFonts w:ascii="Times New Roman" w:hAnsi="Times New Roman" w:cs="Times New Roman"/>
            <w:sz w:val="24"/>
            <w:szCs w:val="24"/>
          </w:rPr>
          <w:t>rapid GDP estimations released by INEGI,</w:t>
        </w:r>
        <w:r w:rsidR="00F16F4B" w:rsidRPr="0071503A">
          <w:rPr>
            <w:rFonts w:ascii="Times New Roman" w:eastAsiaTheme="minorEastAsia" w:hAnsi="Times New Roman" w:cs="Times New Roman"/>
            <w:sz w:val="24"/>
          </w:rPr>
          <w:t xml:space="preserve"> </w:t>
        </w:r>
      </w:ins>
      <w:r w:rsidRPr="0071503A">
        <w:rPr>
          <w:rFonts w:ascii="Times New Roman" w:eastAsiaTheme="minorEastAsia" w:hAnsi="Times New Roman" w:cs="Times New Roman"/>
          <w:sz w:val="24"/>
        </w:rPr>
        <w:t>with statistically significant differences</w:t>
      </w:r>
      <w:del w:id="1051" w:author="Johanna Koolemans Beynen" w:date="2020-02-13T21:32:00Z">
        <w:r w:rsidRPr="0071503A" w:rsidDel="00F16F4B">
          <w:rPr>
            <w:rFonts w:ascii="Times New Roman" w:eastAsiaTheme="minorEastAsia" w:hAnsi="Times New Roman" w:cs="Times New Roman"/>
            <w:sz w:val="24"/>
          </w:rPr>
          <w:delText xml:space="preserve">. Similarly, the </w:delText>
        </w:r>
        <w:r w:rsidR="0050339F" w:rsidDel="00F16F4B">
          <w:rPr>
            <w:rFonts w:ascii="Times New Roman" w:eastAsiaTheme="minorEastAsia" w:hAnsi="Times New Roman" w:cs="Times New Roman"/>
            <w:sz w:val="24"/>
          </w:rPr>
          <w:delText xml:space="preserve">BE’s </w:delText>
        </w:r>
        <w:r w:rsidR="00E91BB7" w:rsidDel="00F16F4B">
          <w:rPr>
            <w:rFonts w:ascii="Times New Roman" w:eastAsiaTheme="minorEastAsia" w:hAnsi="Times New Roman" w:cs="Times New Roman"/>
            <w:sz w:val="24"/>
          </w:rPr>
          <w:delText>MSE</w:delText>
        </w:r>
        <w:r w:rsidRPr="0071503A" w:rsidDel="00F16F4B">
          <w:rPr>
            <w:rFonts w:ascii="Times New Roman" w:eastAsiaTheme="minorEastAsia" w:hAnsi="Times New Roman" w:cs="Times New Roman"/>
            <w:sz w:val="24"/>
          </w:rPr>
          <w:delText xml:space="preserve"> is statistically lower than</w:delText>
        </w:r>
      </w:del>
      <w:del w:id="1052" w:author="Johanna Koolemans Beynen" w:date="2020-02-13T21:31:00Z">
        <w:r w:rsidRPr="0071503A" w:rsidDel="00F16F4B">
          <w:rPr>
            <w:rFonts w:ascii="Times New Roman" w:eastAsiaTheme="minorEastAsia" w:hAnsi="Times New Roman" w:cs="Times New Roman"/>
            <w:sz w:val="24"/>
          </w:rPr>
          <w:delText xml:space="preserve"> the S</w:delText>
        </w:r>
        <w:r w:rsidR="0050339F" w:rsidDel="00F16F4B">
          <w:rPr>
            <w:rFonts w:ascii="Times New Roman" w:eastAsiaTheme="minorEastAsia" w:hAnsi="Times New Roman" w:cs="Times New Roman"/>
            <w:sz w:val="24"/>
          </w:rPr>
          <w:delText>PF</w:delText>
        </w:r>
        <w:r w:rsidR="008C1BCF" w:rsidDel="00F16F4B">
          <w:rPr>
            <w:rFonts w:ascii="Times New Roman" w:eastAsiaTheme="minorEastAsia" w:hAnsi="Times New Roman" w:cs="Times New Roman"/>
            <w:sz w:val="24"/>
          </w:rPr>
          <w:delText>’s</w:delText>
        </w:r>
        <w:r w:rsidR="00E222DD" w:rsidDel="00F16F4B">
          <w:rPr>
            <w:rFonts w:ascii="Times New Roman" w:eastAsiaTheme="minorEastAsia" w:hAnsi="Times New Roman" w:cs="Times New Roman"/>
            <w:sz w:val="24"/>
          </w:rPr>
          <w:delText xml:space="preserve"> and </w:delText>
        </w:r>
        <w:r w:rsidR="00EB27EB" w:rsidDel="00F16F4B">
          <w:rPr>
            <w:rFonts w:ascii="Times New Roman" w:eastAsiaTheme="minorEastAsia" w:hAnsi="Times New Roman" w:cs="Times New Roman"/>
            <w:sz w:val="24"/>
          </w:rPr>
          <w:delText xml:space="preserve">the </w:delText>
        </w:r>
        <w:r w:rsidR="00EB27EB" w:rsidDel="00F16F4B">
          <w:rPr>
            <w:rFonts w:ascii="Times New Roman" w:hAnsi="Times New Roman" w:cs="Times New Roman"/>
            <w:sz w:val="24"/>
            <w:szCs w:val="24"/>
          </w:rPr>
          <w:delText>rapid GDP estimations released by INEGI</w:delText>
        </w:r>
      </w:del>
      <w:r w:rsidRPr="0071503A">
        <w:rPr>
          <w:rFonts w:ascii="Times New Roman" w:eastAsiaTheme="minorEastAsia" w:hAnsi="Times New Roman" w:cs="Times New Roman"/>
          <w:sz w:val="24"/>
        </w:rPr>
        <w:t>. T</w:t>
      </w:r>
      <w:r w:rsidR="00326F80">
        <w:rPr>
          <w:rFonts w:ascii="Times New Roman" w:eastAsiaTheme="minorEastAsia" w:hAnsi="Times New Roman" w:cs="Times New Roman"/>
          <w:sz w:val="24"/>
        </w:rPr>
        <w:t>h</w:t>
      </w:r>
      <w:ins w:id="1053" w:author="Johanna Koolemans Beynen" w:date="2020-02-13T21:29:00Z">
        <w:r w:rsidR="00140FAF">
          <w:rPr>
            <w:rFonts w:ascii="Times New Roman" w:eastAsiaTheme="minorEastAsia" w:hAnsi="Times New Roman" w:cs="Times New Roman"/>
            <w:sz w:val="24"/>
          </w:rPr>
          <w:t xml:space="preserve">e </w:t>
        </w:r>
      </w:ins>
      <w:del w:id="1054" w:author="Johanna Koolemans Beynen" w:date="2020-02-13T21:29:00Z">
        <w:r w:rsidR="00326F80" w:rsidDel="00140FAF">
          <w:rPr>
            <w:rFonts w:ascii="Times New Roman" w:eastAsiaTheme="minorEastAsia" w:hAnsi="Times New Roman" w:cs="Times New Roman"/>
            <w:sz w:val="24"/>
          </w:rPr>
          <w:delText xml:space="preserve">us, </w:delText>
        </w:r>
      </w:del>
      <w:r w:rsidR="0050339F">
        <w:rPr>
          <w:rFonts w:ascii="Times New Roman" w:eastAsiaTheme="minorEastAsia" w:hAnsi="Times New Roman" w:cs="Times New Roman"/>
          <w:sz w:val="24"/>
        </w:rPr>
        <w:t>BE</w:t>
      </w:r>
      <w:ins w:id="1055" w:author="Johanna Koolemans Beynen" w:date="2020-02-13T21:29:00Z">
        <w:r w:rsidR="00140FAF">
          <w:rPr>
            <w:rFonts w:ascii="Times New Roman" w:eastAsiaTheme="minorEastAsia" w:hAnsi="Times New Roman" w:cs="Times New Roman"/>
            <w:sz w:val="24"/>
          </w:rPr>
          <w:t xml:space="preserve"> model</w:t>
        </w:r>
      </w:ins>
      <w:r w:rsidR="0050339F">
        <w:rPr>
          <w:rFonts w:ascii="Times New Roman" w:eastAsiaTheme="minorEastAsia" w:hAnsi="Times New Roman" w:cs="Times New Roman"/>
          <w:sz w:val="24"/>
        </w:rPr>
        <w:t xml:space="preserve">’s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0.004, </w:t>
      </w:r>
      <w:del w:id="1056" w:author="Johanna Koolemans Beynen" w:date="2020-02-13T21:29:00Z">
        <w:r w:rsidRPr="0071503A" w:rsidDel="00140FAF">
          <w:rPr>
            <w:rFonts w:ascii="Times New Roman" w:eastAsiaTheme="minorEastAsia" w:hAnsi="Times New Roman" w:cs="Times New Roman"/>
            <w:sz w:val="24"/>
          </w:rPr>
          <w:delText xml:space="preserve">implies </w:delText>
        </w:r>
      </w:del>
      <w:ins w:id="1057" w:author="Johanna Koolemans Beynen" w:date="2020-02-13T21:29:00Z">
        <w:r w:rsidR="00140FAF" w:rsidRPr="0071503A">
          <w:rPr>
            <w:rFonts w:ascii="Times New Roman" w:eastAsiaTheme="minorEastAsia" w:hAnsi="Times New Roman" w:cs="Times New Roman"/>
            <w:sz w:val="24"/>
          </w:rPr>
          <w:t>i</w:t>
        </w:r>
        <w:r w:rsidR="00140FAF">
          <w:rPr>
            <w:rFonts w:ascii="Times New Roman" w:eastAsiaTheme="minorEastAsia" w:hAnsi="Times New Roman" w:cs="Times New Roman"/>
            <w:sz w:val="24"/>
          </w:rPr>
          <w:t>ndicates</w:t>
        </w:r>
        <w:r w:rsidR="00140FAF" w:rsidRPr="0071503A">
          <w:rPr>
            <w:rFonts w:ascii="Times New Roman" w:eastAsiaTheme="minorEastAsia" w:hAnsi="Times New Roman" w:cs="Times New Roman"/>
            <w:sz w:val="24"/>
          </w:rPr>
          <w:t xml:space="preserve"> </w:t>
        </w:r>
      </w:ins>
      <w:r w:rsidRPr="0071503A">
        <w:rPr>
          <w:rFonts w:ascii="Times New Roman" w:eastAsiaTheme="minorEastAsia" w:hAnsi="Times New Roman" w:cs="Times New Roman"/>
          <w:sz w:val="24"/>
        </w:rPr>
        <w:t>that during the analysis in real time, GDP</w:t>
      </w:r>
      <w:r w:rsidR="0050339F">
        <w:rPr>
          <w:rFonts w:ascii="Times New Roman" w:eastAsiaTheme="minorEastAsia" w:hAnsi="Times New Roman" w:cs="Times New Roman"/>
          <w:sz w:val="24"/>
        </w:rPr>
        <w:t xml:space="preserve"> growth</w:t>
      </w:r>
      <w:r w:rsidRPr="0071503A">
        <w:rPr>
          <w:rFonts w:ascii="Times New Roman" w:eastAsiaTheme="minorEastAsia" w:hAnsi="Times New Roman" w:cs="Times New Roman"/>
          <w:sz w:val="24"/>
        </w:rPr>
        <w:t xml:space="preserve"> forecast has d</w:t>
      </w:r>
      <w:ins w:id="1058" w:author="Johanna Koolemans Beynen" w:date="2020-02-13T21:28:00Z">
        <w:r w:rsidR="00140FAF">
          <w:rPr>
            <w:rFonts w:ascii="Times New Roman" w:eastAsiaTheme="minorEastAsia" w:hAnsi="Times New Roman" w:cs="Times New Roman"/>
            <w:sz w:val="24"/>
          </w:rPr>
          <w:t>i</w:t>
        </w:r>
      </w:ins>
      <w:del w:id="1059" w:author="Johanna Koolemans Beynen" w:date="2020-02-13T21:28:00Z">
        <w:r w:rsidRPr="0071503A" w:rsidDel="00140FAF">
          <w:rPr>
            <w:rFonts w:ascii="Times New Roman" w:eastAsiaTheme="minorEastAsia" w:hAnsi="Times New Roman" w:cs="Times New Roman"/>
            <w:sz w:val="24"/>
          </w:rPr>
          <w:delText>e</w:delText>
        </w:r>
      </w:del>
      <w:r w:rsidRPr="0071503A">
        <w:rPr>
          <w:rFonts w:ascii="Times New Roman" w:eastAsiaTheme="minorEastAsia" w:hAnsi="Times New Roman" w:cs="Times New Roman"/>
          <w:sz w:val="24"/>
        </w:rPr>
        <w:t>f</w:t>
      </w:r>
      <w:ins w:id="1060" w:author="Johanna Koolemans Beynen" w:date="2020-02-13T21:28:00Z">
        <w:r w:rsidR="00140FAF">
          <w:rPr>
            <w:rFonts w:ascii="Times New Roman" w:eastAsiaTheme="minorEastAsia" w:hAnsi="Times New Roman" w:cs="Times New Roman"/>
            <w:sz w:val="24"/>
          </w:rPr>
          <w:t>f</w:t>
        </w:r>
      </w:ins>
      <w:r w:rsidRPr="0071503A">
        <w:rPr>
          <w:rFonts w:ascii="Times New Roman" w:eastAsiaTheme="minorEastAsia" w:hAnsi="Times New Roman" w:cs="Times New Roman"/>
          <w:sz w:val="24"/>
        </w:rPr>
        <w:t>e</w:t>
      </w:r>
      <w:del w:id="1061" w:author="Johanna Koolemans Beynen" w:date="2020-02-13T21:28:00Z">
        <w:r w:rsidRPr="0071503A" w:rsidDel="00140FAF">
          <w:rPr>
            <w:rFonts w:ascii="Times New Roman" w:eastAsiaTheme="minorEastAsia" w:hAnsi="Times New Roman" w:cs="Times New Roman"/>
            <w:sz w:val="24"/>
          </w:rPr>
          <w:delText>r</w:delText>
        </w:r>
      </w:del>
      <w:r w:rsidRPr="0071503A">
        <w:rPr>
          <w:rFonts w:ascii="Times New Roman" w:eastAsiaTheme="minorEastAsia" w:hAnsi="Times New Roman" w:cs="Times New Roman"/>
          <w:sz w:val="24"/>
        </w:rPr>
        <w:t>red, on average, 5 hundredths of the</w:t>
      </w:r>
      <w:r w:rsidR="0050339F">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 xml:space="preserve">seasonally adjusted quarterly </w:t>
      </w:r>
      <w:r w:rsidR="006E7ACF">
        <w:rPr>
          <w:rFonts w:ascii="Times New Roman" w:eastAsiaTheme="minorEastAsia" w:hAnsi="Times New Roman" w:cs="Times New Roman"/>
          <w:sz w:val="24"/>
        </w:rPr>
        <w:t>GDP</w:t>
      </w:r>
      <w:r w:rsidR="006E7ACF" w:rsidRPr="0071503A">
        <w:rPr>
          <w:rFonts w:ascii="Times New Roman" w:eastAsiaTheme="minorEastAsia" w:hAnsi="Times New Roman" w:cs="Times New Roman"/>
          <w:sz w:val="24"/>
        </w:rPr>
        <w:t xml:space="preserve"> </w:t>
      </w:r>
      <w:r w:rsidR="004D4501">
        <w:rPr>
          <w:rFonts w:ascii="Times New Roman" w:eastAsiaTheme="minorEastAsia" w:hAnsi="Times New Roman" w:cs="Times New Roman"/>
          <w:sz w:val="24"/>
        </w:rPr>
        <w:t>variation observed (Table 8</w:t>
      </w:r>
      <w:r w:rsidRPr="0071503A">
        <w:rPr>
          <w:rFonts w:ascii="Times New Roman" w:eastAsiaTheme="minorEastAsia" w:hAnsi="Times New Roman" w:cs="Times New Roman"/>
          <w:sz w:val="24"/>
        </w:rPr>
        <w:t>)</w:t>
      </w:r>
      <w:r w:rsidR="008C1BCF">
        <w:rPr>
          <w:rFonts w:ascii="Times New Roman" w:eastAsiaTheme="minorEastAsia" w:hAnsi="Times New Roman" w:cs="Times New Roman"/>
          <w:sz w:val="24"/>
        </w:rPr>
        <w:t xml:space="preserve">, which means </w:t>
      </w:r>
      <w:ins w:id="1062" w:author="Johanna Koolemans Beynen" w:date="2020-02-13T21:32:00Z">
        <w:r w:rsidR="00F16F4B">
          <w:rPr>
            <w:rFonts w:ascii="Times New Roman" w:eastAsiaTheme="minorEastAsia" w:hAnsi="Times New Roman" w:cs="Times New Roman"/>
            <w:sz w:val="24"/>
          </w:rPr>
          <w:t xml:space="preserve">it offers </w:t>
        </w:r>
      </w:ins>
      <w:r w:rsidR="008C1BCF">
        <w:rPr>
          <w:rFonts w:ascii="Times New Roman" w:eastAsiaTheme="minorEastAsia" w:hAnsi="Times New Roman" w:cs="Times New Roman"/>
          <w:sz w:val="24"/>
        </w:rPr>
        <w:t>a timely and relatively precise forecast of Mexican GDP growth rate</w:t>
      </w:r>
      <w:r w:rsidRPr="0071503A">
        <w:rPr>
          <w:rFonts w:ascii="Times New Roman" w:eastAsiaTheme="minorEastAsia" w:hAnsi="Times New Roman" w:cs="Times New Roman"/>
          <w:sz w:val="24"/>
        </w:rPr>
        <w:t>.</w:t>
      </w:r>
    </w:p>
    <w:p w14:paraId="597F067E" w14:textId="5D72CA7A" w:rsidR="00603DD3" w:rsidRPr="0071503A" w:rsidRDefault="00603DD3" w:rsidP="00603DD3">
      <w:pPr>
        <w:spacing w:line="360" w:lineRule="auto"/>
        <w:rPr>
          <w:rFonts w:ascii="Times New Roman" w:hAnsi="Times New Roman" w:cs="Times New Roman"/>
          <w:b/>
          <w:sz w:val="32"/>
          <w:szCs w:val="24"/>
        </w:rPr>
      </w:pPr>
      <w:r w:rsidRPr="0071503A">
        <w:rPr>
          <w:rFonts w:ascii="Times New Roman" w:hAnsi="Times New Roman" w:cs="Times New Roman"/>
          <w:b/>
          <w:sz w:val="32"/>
          <w:szCs w:val="24"/>
        </w:rPr>
        <w:t xml:space="preserve">6    </w:t>
      </w:r>
      <w:r w:rsidR="006C301B">
        <w:rPr>
          <w:rFonts w:ascii="Times New Roman" w:hAnsi="Times New Roman" w:cs="Times New Roman"/>
          <w:b/>
          <w:sz w:val="32"/>
          <w:szCs w:val="24"/>
        </w:rPr>
        <w:t xml:space="preserve">Discussion and </w:t>
      </w:r>
      <w:r w:rsidRPr="0071503A">
        <w:rPr>
          <w:rFonts w:ascii="Times New Roman" w:hAnsi="Times New Roman" w:cs="Times New Roman"/>
          <w:b/>
          <w:sz w:val="32"/>
          <w:szCs w:val="24"/>
        </w:rPr>
        <w:t>Conclusions</w:t>
      </w:r>
    </w:p>
    <w:p w14:paraId="7928EDA8" w14:textId="19E56D3E" w:rsidR="00603DD3" w:rsidRPr="0071503A" w:rsidRDefault="001328E2" w:rsidP="00603DD3">
      <w:pPr>
        <w:spacing w:line="360" w:lineRule="auto"/>
        <w:jc w:val="both"/>
        <w:rPr>
          <w:rFonts w:ascii="Times New Roman" w:hAnsi="Times New Roman" w:cs="Times New Roman"/>
          <w:sz w:val="24"/>
          <w:szCs w:val="24"/>
        </w:rPr>
      </w:pPr>
      <w:r w:rsidRPr="001328E2">
        <w:rPr>
          <w:rFonts w:ascii="Times New Roman" w:hAnsi="Times New Roman" w:cs="Times New Roman"/>
          <w:sz w:val="24"/>
          <w:szCs w:val="24"/>
        </w:rPr>
        <w:t xml:space="preserve">In this </w:t>
      </w:r>
      <w:r w:rsidR="008E4990">
        <w:rPr>
          <w:rFonts w:ascii="Times New Roman" w:hAnsi="Times New Roman" w:cs="Times New Roman"/>
          <w:sz w:val="24"/>
          <w:szCs w:val="24"/>
        </w:rPr>
        <w:t>paper</w:t>
      </w:r>
      <w:r w:rsidRPr="001328E2">
        <w:rPr>
          <w:rFonts w:ascii="Times New Roman" w:hAnsi="Times New Roman" w:cs="Times New Roman"/>
          <w:sz w:val="24"/>
          <w:szCs w:val="24"/>
        </w:rPr>
        <w:t xml:space="preserve">, I propose a set of models to </w:t>
      </w:r>
      <w:del w:id="1063" w:author="Johanna Koolemans Beynen" w:date="2020-02-13T21:32:00Z">
        <w:r w:rsidR="00434402" w:rsidDel="00F16F4B">
          <w:rPr>
            <w:rFonts w:ascii="Times New Roman" w:hAnsi="Times New Roman" w:cs="Times New Roman"/>
            <w:sz w:val="24"/>
            <w:szCs w:val="24"/>
          </w:rPr>
          <w:delText>make</w:delText>
        </w:r>
        <w:r w:rsidRPr="001328E2" w:rsidDel="00F16F4B">
          <w:rPr>
            <w:rFonts w:ascii="Times New Roman" w:hAnsi="Times New Roman" w:cs="Times New Roman"/>
            <w:sz w:val="24"/>
            <w:szCs w:val="24"/>
          </w:rPr>
          <w:delText xml:space="preserve"> </w:delText>
        </w:r>
      </w:del>
      <w:ins w:id="1064" w:author="Johanna Koolemans Beynen" w:date="2020-01-20T22:12:00Z">
        <w:r w:rsidR="005D3CC6">
          <w:rPr>
            <w:rFonts w:ascii="Times New Roman" w:hAnsi="Times New Roman" w:cs="Times New Roman"/>
            <w:sz w:val="24"/>
            <w:szCs w:val="24"/>
          </w:rPr>
          <w:t>n</w:t>
        </w:r>
      </w:ins>
      <w:del w:id="1065" w:author="Johanna Koolemans Beynen" w:date="2020-01-20T22:12:00Z">
        <w:r w:rsidRPr="001328E2" w:rsidDel="005D3CC6">
          <w:rPr>
            <w:rFonts w:ascii="Times New Roman" w:hAnsi="Times New Roman" w:cs="Times New Roman"/>
            <w:sz w:val="24"/>
            <w:szCs w:val="24"/>
          </w:rPr>
          <w:delText>N</w:delText>
        </w:r>
      </w:del>
      <w:r w:rsidRPr="001328E2">
        <w:rPr>
          <w:rFonts w:ascii="Times New Roman" w:hAnsi="Times New Roman" w:cs="Times New Roman"/>
          <w:sz w:val="24"/>
          <w:szCs w:val="24"/>
        </w:rPr>
        <w:t>owcast</w:t>
      </w:r>
      <w:del w:id="1066" w:author="Johanna Koolemans Beynen" w:date="2020-02-13T21:32:00Z">
        <w:r w:rsidRPr="001328E2" w:rsidDel="00F16F4B">
          <w:rPr>
            <w:rFonts w:ascii="Times New Roman" w:hAnsi="Times New Roman" w:cs="Times New Roman"/>
            <w:sz w:val="24"/>
            <w:szCs w:val="24"/>
          </w:rPr>
          <w:delText>ing of</w:delText>
        </w:r>
      </w:del>
      <w:r w:rsidRPr="001328E2">
        <w:rPr>
          <w:rFonts w:ascii="Times New Roman" w:hAnsi="Times New Roman" w:cs="Times New Roman"/>
          <w:sz w:val="24"/>
          <w:szCs w:val="24"/>
        </w:rPr>
        <w:t xml:space="preserve"> the seasonally adjusted quarterly growth of Mexico's GDP, updating the forecasts when new information </w:t>
      </w:r>
      <w:ins w:id="1067" w:author="Johanna Koolemans Beynen" w:date="2020-02-13T21:33:00Z">
        <w:r w:rsidR="00F16F4B">
          <w:rPr>
            <w:rFonts w:ascii="Times New Roman" w:hAnsi="Times New Roman" w:cs="Times New Roman"/>
            <w:sz w:val="24"/>
            <w:szCs w:val="24"/>
          </w:rPr>
          <w:t xml:space="preserve">is </w:t>
        </w:r>
      </w:ins>
      <w:r w:rsidRPr="001328E2">
        <w:rPr>
          <w:rFonts w:ascii="Times New Roman" w:hAnsi="Times New Roman" w:cs="Times New Roman"/>
          <w:sz w:val="24"/>
          <w:szCs w:val="24"/>
        </w:rPr>
        <w:t>release</w:t>
      </w:r>
      <w:ins w:id="1068" w:author="Johanna Koolemans Beynen" w:date="2020-02-13T21:33:00Z">
        <w:r w:rsidR="00F16F4B">
          <w:rPr>
            <w:rFonts w:ascii="Times New Roman" w:hAnsi="Times New Roman" w:cs="Times New Roman"/>
            <w:sz w:val="24"/>
            <w:szCs w:val="24"/>
          </w:rPr>
          <w:t>d</w:t>
        </w:r>
      </w:ins>
      <w:r w:rsidRPr="001328E2">
        <w:rPr>
          <w:rFonts w:ascii="Times New Roman" w:hAnsi="Times New Roman" w:cs="Times New Roman"/>
          <w:sz w:val="24"/>
          <w:szCs w:val="24"/>
        </w:rPr>
        <w:t xml:space="preserve"> in the reference quarter. The forecast models that I consider are one DFM, two BE and two PCA models. I use </w:t>
      </w:r>
      <w:r w:rsidR="00187439">
        <w:rPr>
          <w:rFonts w:ascii="Times New Roman" w:hAnsi="Times New Roman" w:cs="Times New Roman"/>
          <w:sz w:val="24"/>
          <w:szCs w:val="24"/>
        </w:rPr>
        <w:t>the HLN</w:t>
      </w:r>
      <w:ins w:id="1069" w:author="Johanna Koolemans Beynen" w:date="2020-02-13T21:36:00Z">
        <w:r w:rsidR="00F16F4B">
          <w:rPr>
            <w:rFonts w:ascii="Times New Roman" w:hAnsi="Times New Roman" w:cs="Times New Roman"/>
            <w:sz w:val="24"/>
            <w:szCs w:val="24"/>
          </w:rPr>
          <w:t>-</w:t>
        </w:r>
      </w:ins>
      <w:del w:id="1070" w:author="Johanna Koolemans Beynen" w:date="2020-02-13T21:36:00Z">
        <w:r w:rsidR="00187439" w:rsidDel="00F16F4B">
          <w:rPr>
            <w:rFonts w:ascii="Times New Roman" w:hAnsi="Times New Roman" w:cs="Times New Roman"/>
            <w:sz w:val="24"/>
            <w:szCs w:val="24"/>
          </w:rPr>
          <w:delText xml:space="preserve"> </w:delText>
        </w:r>
      </w:del>
      <w:r w:rsidR="00187439">
        <w:rPr>
          <w:rFonts w:ascii="Times New Roman" w:hAnsi="Times New Roman" w:cs="Times New Roman"/>
          <w:sz w:val="24"/>
          <w:szCs w:val="24"/>
        </w:rPr>
        <w:t xml:space="preserve">modified </w:t>
      </w:r>
      <w:r w:rsidRPr="001328E2">
        <w:rPr>
          <w:rFonts w:ascii="Times New Roman" w:hAnsi="Times New Roman" w:cs="Times New Roman"/>
          <w:sz w:val="24"/>
          <w:szCs w:val="24"/>
        </w:rPr>
        <w:t>D</w:t>
      </w:r>
      <w:del w:id="1071" w:author="Johanna Koolemans Beynen" w:date="2020-02-13T21:33:00Z">
        <w:r w:rsidRPr="001328E2" w:rsidDel="00F16F4B">
          <w:rPr>
            <w:rFonts w:ascii="Times New Roman" w:hAnsi="Times New Roman" w:cs="Times New Roman"/>
            <w:sz w:val="24"/>
            <w:szCs w:val="24"/>
          </w:rPr>
          <w:delText>iebold-</w:delText>
        </w:r>
      </w:del>
      <w:r w:rsidRPr="001328E2">
        <w:rPr>
          <w:rFonts w:ascii="Times New Roman" w:hAnsi="Times New Roman" w:cs="Times New Roman"/>
          <w:sz w:val="24"/>
          <w:szCs w:val="24"/>
        </w:rPr>
        <w:t>M</w:t>
      </w:r>
      <w:del w:id="1072" w:author="Johanna Koolemans Beynen" w:date="2020-02-13T21:33:00Z">
        <w:r w:rsidRPr="001328E2" w:rsidDel="00F16F4B">
          <w:rPr>
            <w:rFonts w:ascii="Times New Roman" w:hAnsi="Times New Roman" w:cs="Times New Roman"/>
            <w:sz w:val="24"/>
            <w:szCs w:val="24"/>
          </w:rPr>
          <w:delText>ariano</w:delText>
        </w:r>
      </w:del>
      <w:r w:rsidRPr="001328E2">
        <w:rPr>
          <w:rFonts w:ascii="Times New Roman" w:hAnsi="Times New Roman" w:cs="Times New Roman"/>
          <w:sz w:val="24"/>
          <w:szCs w:val="24"/>
        </w:rPr>
        <w:t xml:space="preserve"> tests in order to evaluate the forecast errors of each model. First, the evaluation is done within sample, during the period 2009-I to 2016-II. As a reference, I include in the analysis the predictions of a univariate model (AR).</w:t>
      </w:r>
    </w:p>
    <w:p w14:paraId="323236B9" w14:textId="5B405D4B" w:rsidR="00603DD3" w:rsidRPr="006B4E06" w:rsidRDefault="006B4E06" w:rsidP="00603DD3">
      <w:pPr>
        <w:spacing w:line="360" w:lineRule="auto"/>
        <w:jc w:val="both"/>
        <w:rPr>
          <w:rFonts w:ascii="Times New Roman" w:hAnsi="Times New Roman" w:cs="Times New Roman"/>
          <w:sz w:val="24"/>
          <w:szCs w:val="24"/>
        </w:rPr>
      </w:pPr>
      <w:r w:rsidRPr="006B4E06">
        <w:rPr>
          <w:rFonts w:ascii="Times New Roman" w:hAnsi="Times New Roman" w:cs="Times New Roman"/>
          <w:sz w:val="24"/>
          <w:szCs w:val="24"/>
        </w:rPr>
        <w:t xml:space="preserve">The results of the DM tests suggest that the </w:t>
      </w:r>
      <w:ins w:id="1073" w:author="Johanna Koolemans Beynen" w:date="2020-02-16T16:00:00Z">
        <w:r w:rsidR="00E72D2D" w:rsidRPr="006B4E06">
          <w:rPr>
            <w:rFonts w:ascii="Times New Roman" w:hAnsi="Times New Roman" w:cs="Times New Roman"/>
            <w:sz w:val="24"/>
            <w:szCs w:val="24"/>
          </w:rPr>
          <w:t xml:space="preserve">average </w:t>
        </w:r>
        <w:r w:rsidR="00E72D2D">
          <w:rPr>
            <w:rFonts w:ascii="Times New Roman" w:hAnsi="Times New Roman" w:cs="Times New Roman"/>
            <w:sz w:val="24"/>
            <w:szCs w:val="24"/>
          </w:rPr>
          <w:t xml:space="preserve">of the two </w:t>
        </w:r>
      </w:ins>
      <w:r w:rsidR="001328E2" w:rsidRPr="006B4E06">
        <w:rPr>
          <w:rFonts w:ascii="Times New Roman" w:hAnsi="Times New Roman" w:cs="Times New Roman"/>
          <w:sz w:val="24"/>
          <w:szCs w:val="24"/>
        </w:rPr>
        <w:t xml:space="preserve">BE </w:t>
      </w:r>
      <w:ins w:id="1074" w:author="Johanna Koolemans Beynen" w:date="2020-02-16T16:00:00Z">
        <w:r w:rsidR="00E72D2D">
          <w:rPr>
            <w:rFonts w:ascii="Times New Roman" w:hAnsi="Times New Roman" w:cs="Times New Roman"/>
            <w:sz w:val="24"/>
            <w:szCs w:val="24"/>
          </w:rPr>
          <w:t xml:space="preserve">models </w:t>
        </w:r>
      </w:ins>
      <w:del w:id="1075" w:author="Johanna Koolemans Beynen" w:date="2020-02-16T16:00:00Z">
        <w:r w:rsidRPr="006B4E06" w:rsidDel="00E72D2D">
          <w:rPr>
            <w:rFonts w:ascii="Times New Roman" w:hAnsi="Times New Roman" w:cs="Times New Roman"/>
            <w:sz w:val="24"/>
            <w:szCs w:val="24"/>
          </w:rPr>
          <w:delText xml:space="preserve">average </w:delText>
        </w:r>
      </w:del>
      <w:r w:rsidR="001328E2">
        <w:rPr>
          <w:rFonts w:ascii="Times New Roman" w:hAnsi="Times New Roman" w:cs="Times New Roman"/>
          <w:sz w:val="24"/>
          <w:szCs w:val="24"/>
        </w:rPr>
        <w:t>is a</w:t>
      </w:r>
      <w:r w:rsidRPr="006B4E06">
        <w:rPr>
          <w:rFonts w:ascii="Times New Roman" w:hAnsi="Times New Roman" w:cs="Times New Roman"/>
          <w:sz w:val="24"/>
          <w:szCs w:val="24"/>
        </w:rPr>
        <w:t xml:space="preserve"> better predictor of quarterly </w:t>
      </w:r>
      <w:r w:rsidR="001328E2" w:rsidRPr="006B4E06">
        <w:rPr>
          <w:rFonts w:ascii="Times New Roman" w:hAnsi="Times New Roman" w:cs="Times New Roman"/>
          <w:sz w:val="24"/>
          <w:szCs w:val="24"/>
        </w:rPr>
        <w:t>Mexic</w:t>
      </w:r>
      <w:r w:rsidR="001328E2">
        <w:rPr>
          <w:rFonts w:ascii="Times New Roman" w:hAnsi="Times New Roman" w:cs="Times New Roman"/>
          <w:sz w:val="24"/>
          <w:szCs w:val="24"/>
        </w:rPr>
        <w:t>an</w:t>
      </w:r>
      <w:r w:rsidR="001328E2"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GDP </w:t>
      </w:r>
      <w:r w:rsidR="001328E2">
        <w:rPr>
          <w:rFonts w:ascii="Times New Roman" w:hAnsi="Times New Roman" w:cs="Times New Roman"/>
          <w:sz w:val="24"/>
          <w:szCs w:val="24"/>
        </w:rPr>
        <w:t xml:space="preserve">growth </w:t>
      </w:r>
      <w:del w:id="1076" w:author="Johanna Koolemans Beynen" w:date="2020-02-16T16:00:00Z">
        <w:r w:rsidRPr="006B4E06" w:rsidDel="00E72D2D">
          <w:rPr>
            <w:rFonts w:ascii="Times New Roman" w:hAnsi="Times New Roman" w:cs="Times New Roman"/>
            <w:sz w:val="24"/>
            <w:szCs w:val="24"/>
          </w:rPr>
          <w:delText>compared to</w:delText>
        </w:r>
      </w:del>
      <w:ins w:id="1077" w:author="Johanna Koolemans Beynen" w:date="2020-02-16T16:00:00Z">
        <w:r w:rsidR="00E72D2D">
          <w:rPr>
            <w:rFonts w:ascii="Times New Roman" w:hAnsi="Times New Roman" w:cs="Times New Roman"/>
            <w:sz w:val="24"/>
            <w:szCs w:val="24"/>
          </w:rPr>
          <w:t>than</w:t>
        </w:r>
      </w:ins>
      <w:r w:rsidRPr="006B4E06">
        <w:rPr>
          <w:rFonts w:ascii="Times New Roman" w:hAnsi="Times New Roman" w:cs="Times New Roman"/>
          <w:sz w:val="24"/>
          <w:szCs w:val="24"/>
        </w:rPr>
        <w:t xml:space="preserve"> the AR model, the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w:t>
      </w:r>
      <w:del w:id="1078" w:author="Johanna Koolemans Beynen" w:date="2020-02-16T16:00:00Z">
        <w:r w:rsidRPr="006B4E06" w:rsidDel="00E72D2D">
          <w:rPr>
            <w:rFonts w:ascii="Times New Roman" w:hAnsi="Times New Roman" w:cs="Times New Roman"/>
            <w:sz w:val="24"/>
            <w:szCs w:val="24"/>
          </w:rPr>
          <w:delText xml:space="preserve">and </w:delText>
        </w:r>
      </w:del>
      <w:ins w:id="1079" w:author="Johanna Koolemans Beynen" w:date="2020-02-16T16:00:00Z">
        <w:r w:rsidR="00E72D2D">
          <w:rPr>
            <w:rFonts w:ascii="Times New Roman" w:hAnsi="Times New Roman" w:cs="Times New Roman"/>
            <w:sz w:val="24"/>
            <w:szCs w:val="24"/>
          </w:rPr>
          <w:t>or</w:t>
        </w:r>
        <w:r w:rsidR="00E72D2D" w:rsidRPr="006B4E06">
          <w:rPr>
            <w:rFonts w:ascii="Times New Roman" w:hAnsi="Times New Roman" w:cs="Times New Roman"/>
            <w:sz w:val="24"/>
            <w:szCs w:val="24"/>
          </w:rPr>
          <w:t xml:space="preserve"> </w:t>
        </w:r>
      </w:ins>
      <w:r w:rsidRPr="006B4E06">
        <w:rPr>
          <w:rFonts w:ascii="Times New Roman" w:hAnsi="Times New Roman" w:cs="Times New Roman"/>
          <w:sz w:val="24"/>
          <w:szCs w:val="24"/>
        </w:rPr>
        <w:t>the PCA models. Even compar</w:t>
      </w:r>
      <w:ins w:id="1080" w:author="Johanna Koolemans Beynen" w:date="2020-02-16T16:01:00Z">
        <w:r w:rsidR="00E72D2D">
          <w:rPr>
            <w:rFonts w:ascii="Times New Roman" w:hAnsi="Times New Roman" w:cs="Times New Roman"/>
            <w:sz w:val="24"/>
            <w:szCs w:val="24"/>
          </w:rPr>
          <w:t>ed</w:t>
        </w:r>
      </w:ins>
      <w:del w:id="1081" w:author="Johanna Koolemans Beynen" w:date="2020-02-16T16:01:00Z">
        <w:r w:rsidRPr="006B4E06" w:rsidDel="00E72D2D">
          <w:rPr>
            <w:rFonts w:ascii="Times New Roman" w:hAnsi="Times New Roman" w:cs="Times New Roman"/>
            <w:sz w:val="24"/>
            <w:szCs w:val="24"/>
          </w:rPr>
          <w:delText>ing</w:delText>
        </w:r>
      </w:del>
      <w:r w:rsidRPr="006B4E06">
        <w:rPr>
          <w:rFonts w:ascii="Times New Roman" w:hAnsi="Times New Roman" w:cs="Times New Roman"/>
          <w:sz w:val="24"/>
          <w:szCs w:val="24"/>
        </w:rPr>
        <w:t xml:space="preserve"> </w:t>
      </w:r>
      <w:ins w:id="1082" w:author="Johanna Koolemans Beynen" w:date="2020-02-16T16:01:00Z">
        <w:r w:rsidR="00E72D2D">
          <w:rPr>
            <w:rFonts w:ascii="Times New Roman" w:hAnsi="Times New Roman" w:cs="Times New Roman"/>
            <w:sz w:val="24"/>
            <w:szCs w:val="24"/>
          </w:rPr>
          <w:t>to</w:t>
        </w:r>
      </w:ins>
      <w:del w:id="1083" w:author="Johanna Koolemans Beynen" w:date="2020-02-16T16:01:00Z">
        <w:r w:rsidR="001328E2" w:rsidDel="00E72D2D">
          <w:rPr>
            <w:rFonts w:ascii="Times New Roman" w:hAnsi="Times New Roman" w:cs="Times New Roman"/>
            <w:sz w:val="24"/>
            <w:szCs w:val="24"/>
          </w:rPr>
          <w:delText>with</w:delText>
        </w:r>
      </w:del>
      <w:r w:rsidR="001328E2">
        <w:rPr>
          <w:rFonts w:ascii="Times New Roman" w:hAnsi="Times New Roman" w:cs="Times New Roman"/>
          <w:sz w:val="24"/>
          <w:szCs w:val="24"/>
        </w:rPr>
        <w:t xml:space="preserve"> the</w:t>
      </w:r>
      <w:r w:rsidRPr="006B4E06">
        <w:rPr>
          <w:rFonts w:ascii="Times New Roman" w:hAnsi="Times New Roman" w:cs="Times New Roman"/>
          <w:sz w:val="24"/>
          <w:szCs w:val="24"/>
        </w:rPr>
        <w:t xml:space="preserve"> mean and the median forecasts of all models (without considering the AR), the </w:t>
      </w:r>
      <w:r w:rsidR="001328E2" w:rsidRPr="006B4E06">
        <w:rPr>
          <w:rFonts w:ascii="Times New Roman" w:hAnsi="Times New Roman" w:cs="Times New Roman"/>
          <w:sz w:val="24"/>
          <w:szCs w:val="24"/>
        </w:rPr>
        <w:t xml:space="preserve">BE </w:t>
      </w:r>
      <w:r w:rsidRPr="006B4E06">
        <w:rPr>
          <w:rFonts w:ascii="Times New Roman" w:hAnsi="Times New Roman" w:cs="Times New Roman"/>
          <w:sz w:val="24"/>
          <w:szCs w:val="24"/>
        </w:rPr>
        <w:t>average is</w:t>
      </w:r>
      <w:ins w:id="1084" w:author="Johanna Koolemans Beynen" w:date="2020-02-16T16:03:00Z">
        <w:r w:rsidR="00E72D2D">
          <w:rPr>
            <w:rFonts w:ascii="Times New Roman" w:hAnsi="Times New Roman" w:cs="Times New Roman"/>
            <w:sz w:val="24"/>
            <w:szCs w:val="24"/>
          </w:rPr>
          <w:t xml:space="preserve"> more accurate</w:t>
        </w:r>
      </w:ins>
      <w:del w:id="1085" w:author="Johanna Koolemans Beynen" w:date="2020-02-16T16:03:00Z">
        <w:r w:rsidRPr="006B4E06" w:rsidDel="00E72D2D">
          <w:rPr>
            <w:rFonts w:ascii="Times New Roman" w:hAnsi="Times New Roman" w:cs="Times New Roman"/>
            <w:sz w:val="24"/>
            <w:szCs w:val="24"/>
          </w:rPr>
          <w:delText xml:space="preserve"> preferred</w:delText>
        </w:r>
      </w:del>
      <w:r w:rsidRPr="006B4E06">
        <w:rPr>
          <w:rFonts w:ascii="Times New Roman" w:hAnsi="Times New Roman" w:cs="Times New Roman"/>
          <w:sz w:val="24"/>
          <w:szCs w:val="24"/>
        </w:rPr>
        <w:t xml:space="preserve">. These results were consistent under robustness </w:t>
      </w:r>
      <w:r w:rsidR="00CE0738">
        <w:rPr>
          <w:rFonts w:ascii="Times New Roman" w:hAnsi="Times New Roman" w:cs="Times New Roman"/>
          <w:sz w:val="24"/>
          <w:szCs w:val="24"/>
        </w:rPr>
        <w:t>checks</w:t>
      </w:r>
      <w:r w:rsidRPr="006B4E06">
        <w:rPr>
          <w:rFonts w:ascii="Times New Roman" w:hAnsi="Times New Roman" w:cs="Times New Roman"/>
          <w:sz w:val="24"/>
          <w:szCs w:val="24"/>
        </w:rPr>
        <w:t xml:space="preserve"> in which I changed the loss criterion and the period of analysis. My findings contrast with those of Liu et al. (2012), who suggest the use of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to forecast GDP</w:t>
      </w:r>
      <w:r w:rsidR="00CE0738">
        <w:rPr>
          <w:rFonts w:ascii="Times New Roman" w:hAnsi="Times New Roman" w:cs="Times New Roman"/>
          <w:sz w:val="24"/>
          <w:szCs w:val="24"/>
        </w:rPr>
        <w:t xml:space="preserve"> growth</w:t>
      </w:r>
      <w:r w:rsidRPr="006B4E06">
        <w:rPr>
          <w:rFonts w:ascii="Times New Roman" w:hAnsi="Times New Roman" w:cs="Times New Roman"/>
          <w:sz w:val="24"/>
          <w:szCs w:val="24"/>
        </w:rPr>
        <w:t xml:space="preserve"> of emerging economies</w:t>
      </w:r>
      <w:ins w:id="1086" w:author="Johanna Koolemans Beynen" w:date="2020-02-16T16:04:00Z">
        <w:r w:rsidR="00E72D2D">
          <w:rPr>
            <w:rFonts w:ascii="Times New Roman" w:hAnsi="Times New Roman" w:cs="Times New Roman"/>
            <w:sz w:val="24"/>
            <w:szCs w:val="24"/>
          </w:rPr>
          <w:t>, with the exception of</w:t>
        </w:r>
      </w:ins>
      <w:del w:id="1087" w:author="Johanna Koolemans Beynen" w:date="2020-02-16T16:04:00Z">
        <w:r w:rsidRPr="006B4E06" w:rsidDel="00E72D2D">
          <w:rPr>
            <w:rFonts w:ascii="Times New Roman" w:hAnsi="Times New Roman" w:cs="Times New Roman"/>
            <w:sz w:val="24"/>
            <w:szCs w:val="24"/>
          </w:rPr>
          <w:delText xml:space="preserve">. However, Liu et al. (2012) do not favor the use of </w:delText>
        </w:r>
        <w:r w:rsidR="00AD76E8" w:rsidDel="00E72D2D">
          <w:rPr>
            <w:rFonts w:ascii="Times New Roman" w:hAnsi="Times New Roman" w:cs="Times New Roman"/>
            <w:sz w:val="24"/>
            <w:szCs w:val="24"/>
          </w:rPr>
          <w:delText>DFM</w:delText>
        </w:r>
        <w:r w:rsidRPr="006B4E06" w:rsidDel="00E72D2D">
          <w:rPr>
            <w:rFonts w:ascii="Times New Roman" w:hAnsi="Times New Roman" w:cs="Times New Roman"/>
            <w:sz w:val="24"/>
            <w:szCs w:val="24"/>
          </w:rPr>
          <w:delText xml:space="preserve"> </w:delText>
        </w:r>
      </w:del>
      <w:ins w:id="1088" w:author="Johanna Koolemans Beynen" w:date="2020-02-16T16:04:00Z">
        <w:r w:rsidR="00E72D2D">
          <w:rPr>
            <w:rFonts w:ascii="Times New Roman" w:hAnsi="Times New Roman" w:cs="Times New Roman"/>
            <w:sz w:val="24"/>
            <w:szCs w:val="24"/>
          </w:rPr>
          <w:t xml:space="preserve"> </w:t>
        </w:r>
      </w:ins>
      <w:del w:id="1089" w:author="Johanna Koolemans Beynen" w:date="2020-02-16T16:04:00Z">
        <w:r w:rsidRPr="006B4E06" w:rsidDel="00E72D2D">
          <w:rPr>
            <w:rFonts w:ascii="Times New Roman" w:hAnsi="Times New Roman" w:cs="Times New Roman"/>
            <w:sz w:val="24"/>
            <w:szCs w:val="24"/>
          </w:rPr>
          <w:delText xml:space="preserve">for </w:delText>
        </w:r>
      </w:del>
      <w:r w:rsidR="00A1724A" w:rsidRPr="006B4E06">
        <w:rPr>
          <w:rFonts w:ascii="Times New Roman" w:hAnsi="Times New Roman" w:cs="Times New Roman"/>
          <w:sz w:val="24"/>
          <w:szCs w:val="24"/>
        </w:rPr>
        <w:t>Mexico</w:t>
      </w:r>
      <w:del w:id="1090" w:author="Johanna Koolemans Beynen" w:date="2020-02-16T16:04:00Z">
        <w:r w:rsidR="00A1724A" w:rsidRPr="006B4E06" w:rsidDel="00E72D2D">
          <w:rPr>
            <w:rFonts w:ascii="Times New Roman" w:hAnsi="Times New Roman" w:cs="Times New Roman"/>
            <w:sz w:val="24"/>
            <w:szCs w:val="24"/>
          </w:rPr>
          <w:delText xml:space="preserve"> </w:delText>
        </w:r>
        <w:r w:rsidRPr="006B4E06" w:rsidDel="00E72D2D">
          <w:rPr>
            <w:rFonts w:ascii="Times New Roman" w:hAnsi="Times New Roman" w:cs="Times New Roman"/>
            <w:sz w:val="24"/>
            <w:szCs w:val="24"/>
          </w:rPr>
          <w:delText>data</w:delText>
        </w:r>
      </w:del>
      <w:r w:rsidRPr="006B4E06">
        <w:rPr>
          <w:rFonts w:ascii="Times New Roman" w:hAnsi="Times New Roman" w:cs="Times New Roman"/>
          <w:sz w:val="24"/>
          <w:szCs w:val="24"/>
        </w:rPr>
        <w:t xml:space="preserve">, </w:t>
      </w:r>
      <w:del w:id="1091" w:author="Johanna Koolemans Beynen" w:date="2020-02-16T16:04:00Z">
        <w:r w:rsidRPr="006B4E06" w:rsidDel="00E72D2D">
          <w:rPr>
            <w:rFonts w:ascii="Times New Roman" w:hAnsi="Times New Roman" w:cs="Times New Roman"/>
            <w:sz w:val="24"/>
            <w:szCs w:val="24"/>
          </w:rPr>
          <w:delText xml:space="preserve">but </w:delText>
        </w:r>
      </w:del>
      <w:ins w:id="1092" w:author="Johanna Koolemans Beynen" w:date="2020-02-16T16:04:00Z">
        <w:r w:rsidR="00E72D2D">
          <w:rPr>
            <w:rFonts w:ascii="Times New Roman" w:hAnsi="Times New Roman" w:cs="Times New Roman"/>
            <w:sz w:val="24"/>
            <w:szCs w:val="24"/>
          </w:rPr>
          <w:t>where they</w:t>
        </w:r>
        <w:r w:rsidR="00E72D2D" w:rsidRPr="006B4E06">
          <w:rPr>
            <w:rFonts w:ascii="Times New Roman" w:hAnsi="Times New Roman" w:cs="Times New Roman"/>
            <w:sz w:val="24"/>
            <w:szCs w:val="24"/>
          </w:rPr>
          <w:t xml:space="preserve"> </w:t>
        </w:r>
      </w:ins>
      <w:r w:rsidRPr="006B4E06">
        <w:rPr>
          <w:rFonts w:ascii="Times New Roman" w:hAnsi="Times New Roman" w:cs="Times New Roman"/>
          <w:sz w:val="24"/>
          <w:szCs w:val="24"/>
        </w:rPr>
        <w:t>opt for a Bayesian VAR model</w:t>
      </w:r>
      <w:ins w:id="1093" w:author="Johanna Koolemans Beynen" w:date="2020-02-16T16:05:00Z">
        <w:r w:rsidR="00E72D2D">
          <w:rPr>
            <w:rFonts w:ascii="Times New Roman" w:hAnsi="Times New Roman" w:cs="Times New Roman"/>
            <w:sz w:val="24"/>
            <w:szCs w:val="24"/>
          </w:rPr>
          <w:t>.</w:t>
        </w:r>
      </w:ins>
      <w:del w:id="1094" w:author="Johanna Koolemans Beynen" w:date="2020-02-16T16:05:00Z">
        <w:r w:rsidRPr="006B4E06" w:rsidDel="00E72D2D">
          <w:rPr>
            <w:rFonts w:ascii="Times New Roman" w:hAnsi="Times New Roman" w:cs="Times New Roman"/>
            <w:sz w:val="24"/>
            <w:szCs w:val="24"/>
          </w:rPr>
          <w:delText>;</w:delText>
        </w:r>
      </w:del>
      <w:r w:rsidRPr="006B4E06">
        <w:rPr>
          <w:rFonts w:ascii="Times New Roman" w:hAnsi="Times New Roman" w:cs="Times New Roman"/>
          <w:sz w:val="24"/>
          <w:szCs w:val="24"/>
        </w:rPr>
        <w:t xml:space="preserve"> </w:t>
      </w:r>
      <w:ins w:id="1095" w:author="Johanna Koolemans Beynen" w:date="2020-02-16T16:05:00Z">
        <w:r w:rsidR="00E72D2D">
          <w:rPr>
            <w:rFonts w:ascii="Times New Roman" w:hAnsi="Times New Roman" w:cs="Times New Roman"/>
            <w:sz w:val="24"/>
            <w:szCs w:val="24"/>
          </w:rPr>
          <w:t>How</w:t>
        </w:r>
      </w:ins>
      <w:del w:id="1096" w:author="Johanna Koolemans Beynen" w:date="2020-02-16T16:05:00Z">
        <w:r w:rsidR="00A1724A" w:rsidDel="00E72D2D">
          <w:rPr>
            <w:rFonts w:ascii="Times New Roman" w:hAnsi="Times New Roman" w:cs="Times New Roman"/>
            <w:sz w:val="24"/>
            <w:szCs w:val="24"/>
          </w:rPr>
          <w:delText>more</w:delText>
        </w:r>
      </w:del>
      <w:ins w:id="1097" w:author="Johanna Koolemans Beynen" w:date="2020-02-16T16:05:00Z">
        <w:r w:rsidR="00E72D2D">
          <w:rPr>
            <w:rFonts w:ascii="Times New Roman" w:hAnsi="Times New Roman" w:cs="Times New Roman"/>
            <w:sz w:val="24"/>
            <w:szCs w:val="24"/>
          </w:rPr>
          <w:t>e</w:t>
        </w:r>
      </w:ins>
      <w:del w:id="1098" w:author="Johanna Koolemans Beynen" w:date="2020-02-16T16:05:00Z">
        <w:r w:rsidR="00A1724A" w:rsidDel="00E72D2D">
          <w:rPr>
            <w:rFonts w:ascii="Times New Roman" w:hAnsi="Times New Roman" w:cs="Times New Roman"/>
            <w:sz w:val="24"/>
            <w:szCs w:val="24"/>
          </w:rPr>
          <w:delText>o</w:delText>
        </w:r>
      </w:del>
      <w:r w:rsidR="00A1724A">
        <w:rPr>
          <w:rFonts w:ascii="Times New Roman" w:hAnsi="Times New Roman" w:cs="Times New Roman"/>
          <w:sz w:val="24"/>
          <w:szCs w:val="24"/>
        </w:rPr>
        <w:t>ver</w:t>
      </w:r>
      <w:r w:rsidRPr="006B4E06">
        <w:rPr>
          <w:rFonts w:ascii="Times New Roman" w:hAnsi="Times New Roman" w:cs="Times New Roman"/>
          <w:sz w:val="24"/>
          <w:szCs w:val="24"/>
        </w:rPr>
        <w:t xml:space="preserve">, the </w:t>
      </w:r>
      <w:r w:rsidR="00CE0738" w:rsidRPr="006B4E06">
        <w:rPr>
          <w:rFonts w:ascii="Times New Roman" w:hAnsi="Times New Roman" w:cs="Times New Roman"/>
          <w:sz w:val="24"/>
          <w:szCs w:val="24"/>
        </w:rPr>
        <w:t xml:space="preserve">information </w:t>
      </w:r>
      <w:r w:rsidRPr="006B4E06">
        <w:rPr>
          <w:rFonts w:ascii="Times New Roman" w:hAnsi="Times New Roman" w:cs="Times New Roman"/>
          <w:sz w:val="24"/>
          <w:szCs w:val="24"/>
        </w:rPr>
        <w:t xml:space="preserve">set they use is substantially different from the one I propose in this </w:t>
      </w:r>
      <w:r w:rsidR="00CE0738">
        <w:rPr>
          <w:rFonts w:ascii="Times New Roman" w:hAnsi="Times New Roman" w:cs="Times New Roman"/>
          <w:sz w:val="24"/>
          <w:szCs w:val="24"/>
        </w:rPr>
        <w:t>document</w:t>
      </w:r>
      <w:r w:rsidRPr="006B4E06">
        <w:rPr>
          <w:rFonts w:ascii="Times New Roman" w:hAnsi="Times New Roman" w:cs="Times New Roman"/>
          <w:sz w:val="24"/>
          <w:szCs w:val="24"/>
        </w:rPr>
        <w:t>.</w:t>
      </w:r>
      <w:r w:rsid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As a preliminary explanation I suggest that the information set has such a wide variance among and within the economic variables that it is quite difficult to condense the whole information in</w:t>
      </w:r>
      <w:ins w:id="1099" w:author="Johanna Koolemans Beynen" w:date="2020-02-16T16:05:00Z">
        <w:r w:rsidR="00E72D2D">
          <w:rPr>
            <w:rFonts w:ascii="Times New Roman" w:hAnsi="Times New Roman" w:cs="Times New Roman"/>
            <w:sz w:val="24"/>
            <w:szCs w:val="24"/>
          </w:rPr>
          <w:t>to</w:t>
        </w:r>
      </w:ins>
      <w:r w:rsidR="007A0EF9" w:rsidRPr="007A0EF9">
        <w:rPr>
          <w:rFonts w:ascii="Times New Roman" w:hAnsi="Times New Roman" w:cs="Times New Roman"/>
          <w:sz w:val="24"/>
          <w:szCs w:val="24"/>
        </w:rPr>
        <w:t xml:space="preserve"> one or a few factors. This </w:t>
      </w:r>
      <w:del w:id="1100" w:author="Johanna Koolemans Beynen" w:date="2020-02-16T16:06:00Z">
        <w:r w:rsidR="007A0EF9" w:rsidRPr="007A0EF9" w:rsidDel="00E72D2D">
          <w:rPr>
            <w:rFonts w:ascii="Times New Roman" w:hAnsi="Times New Roman" w:cs="Times New Roman"/>
            <w:sz w:val="24"/>
            <w:szCs w:val="24"/>
          </w:rPr>
          <w:delText xml:space="preserve">had </w:delText>
        </w:r>
      </w:del>
      <w:ins w:id="1101" w:author="Johanna Koolemans Beynen" w:date="2020-02-16T16:06:00Z">
        <w:r w:rsidR="00E72D2D">
          <w:rPr>
            <w:rFonts w:ascii="Times New Roman" w:hAnsi="Times New Roman" w:cs="Times New Roman"/>
            <w:sz w:val="24"/>
            <w:szCs w:val="24"/>
          </w:rPr>
          <w:t>was</w:t>
        </w:r>
        <w:r w:rsidR="00E72D2D" w:rsidRPr="007A0EF9">
          <w:rPr>
            <w:rFonts w:ascii="Times New Roman" w:hAnsi="Times New Roman" w:cs="Times New Roman"/>
            <w:sz w:val="24"/>
            <w:szCs w:val="24"/>
          </w:rPr>
          <w:t xml:space="preserve"> </w:t>
        </w:r>
      </w:ins>
      <w:r w:rsidR="007A0EF9" w:rsidRPr="007A0EF9">
        <w:rPr>
          <w:rFonts w:ascii="Times New Roman" w:hAnsi="Times New Roman" w:cs="Times New Roman"/>
          <w:sz w:val="24"/>
          <w:szCs w:val="24"/>
        </w:rPr>
        <w:t xml:space="preserve">already noted by Galvez-Soriano (2018) when forecasting </w:t>
      </w:r>
      <w:del w:id="1102" w:author="Johanna Koolemans Beynen" w:date="2020-02-16T16:06:00Z">
        <w:r w:rsidR="007A0EF9" w:rsidRPr="007A0EF9" w:rsidDel="00E72D2D">
          <w:rPr>
            <w:rFonts w:ascii="Times New Roman" w:hAnsi="Times New Roman" w:cs="Times New Roman"/>
            <w:sz w:val="24"/>
            <w:szCs w:val="24"/>
          </w:rPr>
          <w:delText xml:space="preserve">the </w:delText>
        </w:r>
      </w:del>
      <w:r w:rsidR="007A0EF9" w:rsidRPr="007A0EF9">
        <w:rPr>
          <w:rFonts w:ascii="Times New Roman" w:hAnsi="Times New Roman" w:cs="Times New Roman"/>
          <w:sz w:val="24"/>
          <w:szCs w:val="24"/>
        </w:rPr>
        <w:t xml:space="preserve">agricultural sector </w:t>
      </w:r>
      <w:del w:id="1103" w:author="Johanna Koolemans Beynen" w:date="2020-02-16T16:06:00Z">
        <w:r w:rsidR="007A0EF9" w:rsidRPr="007A0EF9" w:rsidDel="00E72D2D">
          <w:rPr>
            <w:rFonts w:ascii="Times New Roman" w:hAnsi="Times New Roman" w:cs="Times New Roman"/>
            <w:sz w:val="24"/>
            <w:szCs w:val="24"/>
          </w:rPr>
          <w:delText xml:space="preserve">of </w:delText>
        </w:r>
      </w:del>
      <w:ins w:id="1104" w:author="Johanna Koolemans Beynen" w:date="2020-02-16T16:06:00Z">
        <w:r w:rsidR="00E72D2D">
          <w:rPr>
            <w:rFonts w:ascii="Times New Roman" w:hAnsi="Times New Roman" w:cs="Times New Roman"/>
            <w:sz w:val="24"/>
            <w:szCs w:val="24"/>
          </w:rPr>
          <w:t>growth in</w:t>
        </w:r>
        <w:r w:rsidR="00E72D2D" w:rsidRPr="007A0EF9">
          <w:rPr>
            <w:rFonts w:ascii="Times New Roman" w:hAnsi="Times New Roman" w:cs="Times New Roman"/>
            <w:sz w:val="24"/>
            <w:szCs w:val="24"/>
          </w:rPr>
          <w:t xml:space="preserve"> </w:t>
        </w:r>
      </w:ins>
      <w:r w:rsidR="007A0EF9" w:rsidRPr="007A0EF9">
        <w:rPr>
          <w:rFonts w:ascii="Times New Roman" w:hAnsi="Times New Roman" w:cs="Times New Roman"/>
          <w:sz w:val="24"/>
          <w:szCs w:val="24"/>
        </w:rPr>
        <w:t xml:space="preserve">Mexico. </w:t>
      </w:r>
      <w:del w:id="1105" w:author="Johanna Koolemans Beynen" w:date="2020-02-16T16:06:00Z">
        <w:r w:rsidR="007A0EF9" w:rsidRPr="007A0EF9" w:rsidDel="00E72D2D">
          <w:rPr>
            <w:rFonts w:ascii="Times New Roman" w:hAnsi="Times New Roman" w:cs="Times New Roman"/>
            <w:sz w:val="24"/>
            <w:szCs w:val="24"/>
          </w:rPr>
          <w:delText>All t</w:delText>
        </w:r>
      </w:del>
      <w:ins w:id="1106" w:author="Johanna Koolemans Beynen" w:date="2020-02-16T16:06:00Z">
        <w:r w:rsidR="00E72D2D">
          <w:rPr>
            <w:rFonts w:ascii="Times New Roman" w:hAnsi="Times New Roman" w:cs="Times New Roman"/>
            <w:sz w:val="24"/>
            <w:szCs w:val="24"/>
          </w:rPr>
          <w:t>T</w:t>
        </w:r>
      </w:ins>
      <w:r w:rsidR="007A0EF9" w:rsidRPr="007A0EF9">
        <w:rPr>
          <w:rFonts w:ascii="Times New Roman" w:hAnsi="Times New Roman" w:cs="Times New Roman"/>
          <w:sz w:val="24"/>
          <w:szCs w:val="24"/>
        </w:rPr>
        <w:t>h</w:t>
      </w:r>
      <w:r w:rsidR="00187439">
        <w:rPr>
          <w:rFonts w:ascii="Times New Roman" w:hAnsi="Times New Roman" w:cs="Times New Roman"/>
          <w:sz w:val="24"/>
          <w:szCs w:val="24"/>
        </w:rPr>
        <w:t>is</w:t>
      </w:r>
      <w:r w:rsidR="007A0EF9" w:rsidRPr="007A0EF9">
        <w:rPr>
          <w:rFonts w:ascii="Times New Roman" w:hAnsi="Times New Roman" w:cs="Times New Roman"/>
          <w:sz w:val="24"/>
          <w:szCs w:val="24"/>
        </w:rPr>
        <w:t xml:space="preserve"> lead</w:t>
      </w:r>
      <w:ins w:id="1107" w:author="Johanna Koolemans Beynen" w:date="2020-01-20T22:11:00Z">
        <w:r w:rsidR="005D3CC6">
          <w:rPr>
            <w:rFonts w:ascii="Times New Roman" w:hAnsi="Times New Roman" w:cs="Times New Roman"/>
            <w:sz w:val="24"/>
            <w:szCs w:val="24"/>
          </w:rPr>
          <w:t>s</w:t>
        </w:r>
      </w:ins>
      <w:r w:rsidR="007A0EF9" w:rsidRPr="007A0EF9">
        <w:rPr>
          <w:rFonts w:ascii="Times New Roman" w:hAnsi="Times New Roman" w:cs="Times New Roman"/>
          <w:sz w:val="24"/>
          <w:szCs w:val="24"/>
        </w:rPr>
        <w:t xml:space="preserve"> me to conclude that BE models are more appropriate than factor models when the dependent variable and/or the explanatory variables have relatively high variances.</w:t>
      </w:r>
      <w:r w:rsidR="007A0EF9">
        <w:rPr>
          <w:rFonts w:ascii="Times New Roman" w:hAnsi="Times New Roman" w:cs="Times New Roman"/>
          <w:sz w:val="24"/>
          <w:szCs w:val="24"/>
        </w:rPr>
        <w:t xml:space="preserve"> </w:t>
      </w:r>
    </w:p>
    <w:p w14:paraId="4B6A383D" w14:textId="3398C50C" w:rsidR="00603DD3" w:rsidRPr="006B4E06" w:rsidRDefault="00E72D2D" w:rsidP="00603DD3">
      <w:pPr>
        <w:spacing w:line="360" w:lineRule="auto"/>
        <w:jc w:val="both"/>
        <w:rPr>
          <w:rFonts w:ascii="Times New Roman" w:hAnsi="Times New Roman" w:cs="Times New Roman"/>
          <w:sz w:val="24"/>
          <w:szCs w:val="24"/>
        </w:rPr>
      </w:pPr>
      <w:ins w:id="1108" w:author="Johanna Koolemans Beynen" w:date="2020-02-16T16:07:00Z">
        <w:r>
          <w:rPr>
            <w:rFonts w:ascii="Times New Roman" w:hAnsi="Times New Roman" w:cs="Times New Roman"/>
            <w:sz w:val="24"/>
            <w:szCs w:val="24"/>
          </w:rPr>
          <w:t>In a</w:t>
        </w:r>
      </w:ins>
      <w:del w:id="1109" w:author="Johanna Koolemans Beynen" w:date="2020-02-16T16:07:00Z">
        <w:r w:rsidR="006B4E06" w:rsidRPr="006B4E06" w:rsidDel="00E72D2D">
          <w:rPr>
            <w:rFonts w:ascii="Times New Roman" w:hAnsi="Times New Roman" w:cs="Times New Roman"/>
            <w:sz w:val="24"/>
            <w:szCs w:val="24"/>
          </w:rPr>
          <w:delText>A</w:delText>
        </w:r>
      </w:del>
      <w:r w:rsidR="006B4E06" w:rsidRPr="006B4E06">
        <w:rPr>
          <w:rFonts w:ascii="Times New Roman" w:hAnsi="Times New Roman" w:cs="Times New Roman"/>
          <w:sz w:val="24"/>
          <w:szCs w:val="24"/>
        </w:rPr>
        <w:t>ddition</w:t>
      </w:r>
      <w:del w:id="1110" w:author="Johanna Koolemans Beynen" w:date="2020-02-16T16:07:00Z">
        <w:r w:rsidR="006B4E06" w:rsidRPr="006B4E06" w:rsidDel="00E72D2D">
          <w:rPr>
            <w:rFonts w:ascii="Times New Roman" w:hAnsi="Times New Roman" w:cs="Times New Roman"/>
            <w:sz w:val="24"/>
            <w:szCs w:val="24"/>
          </w:rPr>
          <w:delText>ally</w:delText>
        </w:r>
      </w:del>
      <w:r w:rsidR="006B4E06" w:rsidRPr="006B4E06">
        <w:rPr>
          <w:rFonts w:ascii="Times New Roman" w:hAnsi="Times New Roman" w:cs="Times New Roman"/>
          <w:sz w:val="24"/>
          <w:szCs w:val="24"/>
        </w:rPr>
        <w:t xml:space="preserve">, I provide an analysis </w:t>
      </w:r>
      <w:r w:rsidR="00A43784">
        <w:rPr>
          <w:rFonts w:ascii="Times New Roman" w:hAnsi="Times New Roman" w:cs="Times New Roman"/>
          <w:sz w:val="24"/>
          <w:szCs w:val="24"/>
        </w:rPr>
        <w:t>for</w:t>
      </w:r>
      <w:r w:rsidR="006B4E06" w:rsidRPr="006B4E06">
        <w:rPr>
          <w:rFonts w:ascii="Times New Roman" w:hAnsi="Times New Roman" w:cs="Times New Roman"/>
          <w:sz w:val="24"/>
          <w:szCs w:val="24"/>
        </w:rPr>
        <w:t xml:space="preserve"> </w:t>
      </w:r>
      <w:r w:rsidR="00A43784" w:rsidRPr="006B4E06">
        <w:rPr>
          <w:rFonts w:ascii="Times New Roman" w:hAnsi="Times New Roman" w:cs="Times New Roman"/>
          <w:sz w:val="24"/>
          <w:szCs w:val="24"/>
        </w:rPr>
        <w:t>predictions</w:t>
      </w:r>
      <w:r w:rsidR="006B4E06" w:rsidRPr="006B4E06">
        <w:rPr>
          <w:rFonts w:ascii="Times New Roman" w:hAnsi="Times New Roman" w:cs="Times New Roman"/>
          <w:sz w:val="24"/>
          <w:szCs w:val="24"/>
        </w:rPr>
        <w:t xml:space="preserve"> in real time. This was possible because I recorded </w:t>
      </w:r>
      <w:del w:id="1111" w:author="Johanna Koolemans Beynen" w:date="2020-02-16T16:08:00Z">
        <w:r w:rsidR="006B4E06" w:rsidRPr="006B4E06" w:rsidDel="00E72D2D">
          <w:rPr>
            <w:rFonts w:ascii="Times New Roman" w:hAnsi="Times New Roman" w:cs="Times New Roman"/>
            <w:sz w:val="24"/>
            <w:szCs w:val="24"/>
          </w:rPr>
          <w:delText xml:space="preserve">the behavior of </w:delText>
        </w:r>
      </w:del>
      <w:r w:rsidR="00BF3594">
        <w:rPr>
          <w:rFonts w:ascii="Times New Roman" w:hAnsi="Times New Roman" w:cs="Times New Roman"/>
          <w:sz w:val="24"/>
          <w:szCs w:val="24"/>
        </w:rPr>
        <w:t xml:space="preserve">the </w:t>
      </w:r>
      <w:ins w:id="1112" w:author="Johanna Koolemans Beynen" w:date="2020-01-20T22:11:00Z">
        <w:r w:rsidR="005D3CC6">
          <w:rPr>
            <w:rFonts w:ascii="Times New Roman" w:hAnsi="Times New Roman" w:cs="Times New Roman"/>
            <w:sz w:val="24"/>
            <w:szCs w:val="24"/>
          </w:rPr>
          <w:t>n</w:t>
        </w:r>
      </w:ins>
      <w:del w:id="1113" w:author="Johanna Koolemans Beynen" w:date="2020-01-20T22:11:00Z">
        <w:r w:rsidR="006B4E06" w:rsidRPr="006B4E06" w:rsidDel="005D3CC6">
          <w:rPr>
            <w:rFonts w:ascii="Times New Roman" w:hAnsi="Times New Roman" w:cs="Times New Roman"/>
            <w:sz w:val="24"/>
            <w:szCs w:val="24"/>
          </w:rPr>
          <w:delText>N</w:delText>
        </w:r>
      </w:del>
      <w:r w:rsidR="006B4E06" w:rsidRPr="006B4E06">
        <w:rPr>
          <w:rFonts w:ascii="Times New Roman" w:hAnsi="Times New Roman" w:cs="Times New Roman"/>
          <w:sz w:val="24"/>
          <w:szCs w:val="24"/>
        </w:rPr>
        <w:t>owcast</w:t>
      </w:r>
      <w:ins w:id="1114" w:author="Johanna Koolemans Beynen" w:date="2020-02-16T16:08:00Z">
        <w:r>
          <w:rPr>
            <w:rFonts w:ascii="Times New Roman" w:hAnsi="Times New Roman" w:cs="Times New Roman"/>
            <w:sz w:val="24"/>
            <w:szCs w:val="24"/>
          </w:rPr>
          <w:t>s</w:t>
        </w:r>
      </w:ins>
      <w:del w:id="1115" w:author="Johanna Koolemans Beynen" w:date="2020-02-16T16:08:00Z">
        <w:r w:rsidR="006B4E06" w:rsidRPr="006B4E06" w:rsidDel="00E72D2D">
          <w:rPr>
            <w:rFonts w:ascii="Times New Roman" w:hAnsi="Times New Roman" w:cs="Times New Roman"/>
            <w:sz w:val="24"/>
            <w:szCs w:val="24"/>
          </w:rPr>
          <w:delText>ing</w:delText>
        </w:r>
      </w:del>
      <w:r w:rsidR="006B4E06" w:rsidRPr="006B4E06">
        <w:rPr>
          <w:rFonts w:ascii="Times New Roman" w:hAnsi="Times New Roman" w:cs="Times New Roman"/>
          <w:sz w:val="24"/>
          <w:szCs w:val="24"/>
        </w:rPr>
        <w:t xml:space="preserve"> for twelve consecutive quarters (from 2014-II to 2017-I) as new information was incorporated in each model. From this </w:t>
      </w:r>
      <w:r w:rsidR="00BF3594">
        <w:rPr>
          <w:rFonts w:ascii="Times New Roman" w:hAnsi="Times New Roman" w:cs="Times New Roman"/>
          <w:sz w:val="24"/>
          <w:szCs w:val="24"/>
        </w:rPr>
        <w:t>track</w:t>
      </w:r>
      <w:r w:rsidR="008001C2">
        <w:rPr>
          <w:rFonts w:ascii="Times New Roman" w:hAnsi="Times New Roman" w:cs="Times New Roman"/>
          <w:sz w:val="24"/>
          <w:szCs w:val="24"/>
        </w:rPr>
        <w:t>ing</w:t>
      </w:r>
      <w:r w:rsidR="006B4E06" w:rsidRPr="006B4E06">
        <w:rPr>
          <w:rFonts w:ascii="Times New Roman" w:hAnsi="Times New Roman" w:cs="Times New Roman"/>
          <w:sz w:val="24"/>
          <w:szCs w:val="24"/>
        </w:rPr>
        <w:t xml:space="preserve"> I obtained the forecast errors </w:t>
      </w:r>
      <w:r w:rsidR="00BF3594">
        <w:rPr>
          <w:rFonts w:ascii="Times New Roman" w:hAnsi="Times New Roman" w:cs="Times New Roman"/>
          <w:sz w:val="24"/>
          <w:szCs w:val="24"/>
        </w:rPr>
        <w:lastRenderedPageBreak/>
        <w:t>from</w:t>
      </w:r>
      <w:r w:rsidR="006B4E06" w:rsidRPr="006B4E06">
        <w:rPr>
          <w:rFonts w:ascii="Times New Roman" w:hAnsi="Times New Roman" w:cs="Times New Roman"/>
          <w:sz w:val="24"/>
          <w:szCs w:val="24"/>
        </w:rPr>
        <w:t xml:space="preserve"> BE</w:t>
      </w:r>
      <w:ins w:id="1116" w:author="Johanna Koolemans Beynen" w:date="2020-02-16T16:08:00Z">
        <w:r>
          <w:rPr>
            <w:rFonts w:ascii="Times New Roman" w:hAnsi="Times New Roman" w:cs="Times New Roman"/>
            <w:sz w:val="24"/>
            <w:szCs w:val="24"/>
          </w:rPr>
          <w:t xml:space="preserve"> model </w:t>
        </w:r>
      </w:ins>
      <w:del w:id="1117" w:author="Johanna Koolemans Beynen" w:date="2020-02-16T16:08:00Z">
        <w:r w:rsidR="006B4E06" w:rsidRPr="006B4E06" w:rsidDel="00E72D2D">
          <w:rPr>
            <w:rFonts w:ascii="Times New Roman" w:hAnsi="Times New Roman" w:cs="Times New Roman"/>
            <w:sz w:val="24"/>
            <w:szCs w:val="24"/>
          </w:rPr>
          <w:delText xml:space="preserve"> </w:delText>
        </w:r>
      </w:del>
      <w:r w:rsidR="006B4E06" w:rsidRPr="006B4E06">
        <w:rPr>
          <w:rFonts w:ascii="Times New Roman" w:hAnsi="Times New Roman" w:cs="Times New Roman"/>
          <w:sz w:val="24"/>
          <w:szCs w:val="24"/>
        </w:rPr>
        <w:t xml:space="preserve">average. My results show that the </w:t>
      </w:r>
      <w:r w:rsidR="00BF3594" w:rsidRPr="006B4E06">
        <w:rPr>
          <w:rFonts w:ascii="Times New Roman" w:hAnsi="Times New Roman" w:cs="Times New Roman"/>
          <w:sz w:val="24"/>
          <w:szCs w:val="24"/>
        </w:rPr>
        <w:t xml:space="preserve">error </w:t>
      </w:r>
      <w:r w:rsidR="006B4E06" w:rsidRPr="006B4E06">
        <w:rPr>
          <w:rFonts w:ascii="Times New Roman" w:hAnsi="Times New Roman" w:cs="Times New Roman"/>
          <w:sz w:val="24"/>
          <w:szCs w:val="24"/>
        </w:rPr>
        <w:t xml:space="preserve">variance </w:t>
      </w:r>
      <w:del w:id="1118" w:author="Johanna Koolemans Beynen" w:date="2020-02-16T16:09:00Z">
        <w:r w:rsidR="006B4E06" w:rsidRPr="006B4E06" w:rsidDel="00E72D2D">
          <w:rPr>
            <w:rFonts w:ascii="Times New Roman" w:hAnsi="Times New Roman" w:cs="Times New Roman"/>
            <w:sz w:val="24"/>
            <w:szCs w:val="24"/>
          </w:rPr>
          <w:delText>is reduced</w:delText>
        </w:r>
      </w:del>
      <w:ins w:id="1119" w:author="Johanna Koolemans Beynen" w:date="2020-02-16T16:09:00Z">
        <w:r>
          <w:rPr>
            <w:rFonts w:ascii="Times New Roman" w:hAnsi="Times New Roman" w:cs="Times New Roman"/>
            <w:sz w:val="24"/>
            <w:szCs w:val="24"/>
          </w:rPr>
          <w:t>declines</w:t>
        </w:r>
      </w:ins>
      <w:r w:rsidR="006B4E06" w:rsidRPr="006B4E06">
        <w:rPr>
          <w:rFonts w:ascii="Times New Roman" w:hAnsi="Times New Roman" w:cs="Times New Roman"/>
          <w:sz w:val="24"/>
          <w:szCs w:val="24"/>
        </w:rPr>
        <w:t xml:space="preserve"> as more information is </w:t>
      </w:r>
      <w:r w:rsidR="00BF3594">
        <w:rPr>
          <w:rFonts w:ascii="Times New Roman" w:hAnsi="Times New Roman" w:cs="Times New Roman"/>
          <w:sz w:val="24"/>
          <w:szCs w:val="24"/>
        </w:rPr>
        <w:t>released</w:t>
      </w:r>
      <w:r w:rsidR="006B4E06" w:rsidRPr="006B4E06">
        <w:rPr>
          <w:rFonts w:ascii="Times New Roman" w:hAnsi="Times New Roman" w:cs="Times New Roman"/>
          <w:sz w:val="24"/>
          <w:szCs w:val="24"/>
        </w:rPr>
        <w:t xml:space="preserve"> from the reference quarter. I also find that the model I propose in this research can offer a</w:t>
      </w:r>
      <w:ins w:id="1120" w:author="Johanna Koolemans Beynen" w:date="2020-02-16T16:09:00Z">
        <w:r>
          <w:rPr>
            <w:rFonts w:ascii="Times New Roman" w:hAnsi="Times New Roman" w:cs="Times New Roman"/>
            <w:sz w:val="24"/>
            <w:szCs w:val="24"/>
          </w:rPr>
          <w:t>n</w:t>
        </w:r>
      </w:ins>
      <w:r w:rsidR="006B4E06" w:rsidRPr="006B4E06">
        <w:rPr>
          <w:rFonts w:ascii="Times New Roman" w:hAnsi="Times New Roman" w:cs="Times New Roman"/>
          <w:sz w:val="24"/>
          <w:szCs w:val="24"/>
        </w:rPr>
        <w:t xml:space="preserve"> </w:t>
      </w:r>
      <w:del w:id="1121" w:author="Johanna Koolemans Beynen" w:date="2020-02-16T16:09:00Z">
        <w:r w:rsidR="006B4E06" w:rsidRPr="006B4E06" w:rsidDel="00E72D2D">
          <w:rPr>
            <w:rFonts w:ascii="Times New Roman" w:hAnsi="Times New Roman" w:cs="Times New Roman"/>
            <w:sz w:val="24"/>
            <w:szCs w:val="24"/>
          </w:rPr>
          <w:delText xml:space="preserve">good </w:delText>
        </w:r>
      </w:del>
      <w:ins w:id="1122" w:author="Johanna Koolemans Beynen" w:date="2020-02-16T16:09:00Z">
        <w:r>
          <w:rPr>
            <w:rFonts w:ascii="Times New Roman" w:hAnsi="Times New Roman" w:cs="Times New Roman"/>
            <w:sz w:val="24"/>
            <w:szCs w:val="24"/>
          </w:rPr>
          <w:t>accurate</w:t>
        </w:r>
        <w:r w:rsidRPr="006B4E06">
          <w:rPr>
            <w:rFonts w:ascii="Times New Roman" w:hAnsi="Times New Roman" w:cs="Times New Roman"/>
            <w:sz w:val="24"/>
            <w:szCs w:val="24"/>
          </w:rPr>
          <w:t xml:space="preserve"> </w:t>
        </w:r>
      </w:ins>
      <w:r w:rsidR="006B4E06" w:rsidRPr="006B4E06">
        <w:rPr>
          <w:rFonts w:ascii="Times New Roman" w:hAnsi="Times New Roman" w:cs="Times New Roman"/>
          <w:sz w:val="24"/>
          <w:szCs w:val="24"/>
        </w:rPr>
        <w:t xml:space="preserve">GDP forecast </w:t>
      </w:r>
      <w:del w:id="1123" w:author="Johanna Koolemans Beynen" w:date="2020-02-16T16:09:00Z">
        <w:r w:rsidR="0043104B" w:rsidDel="00E72D2D">
          <w:rPr>
            <w:rFonts w:ascii="Times New Roman" w:hAnsi="Times New Roman" w:cs="Times New Roman"/>
            <w:sz w:val="24"/>
            <w:szCs w:val="24"/>
          </w:rPr>
          <w:delText xml:space="preserve">since </w:delText>
        </w:r>
      </w:del>
      <w:r w:rsidR="006B4E06" w:rsidRPr="006B4E06">
        <w:rPr>
          <w:rFonts w:ascii="Times New Roman" w:hAnsi="Times New Roman" w:cs="Times New Roman"/>
          <w:sz w:val="24"/>
          <w:szCs w:val="24"/>
        </w:rPr>
        <w:t xml:space="preserve">a month before INEGI publishes the official </w:t>
      </w:r>
      <w:r w:rsidR="00BF3594">
        <w:rPr>
          <w:rFonts w:ascii="Times New Roman" w:hAnsi="Times New Roman" w:cs="Times New Roman"/>
          <w:sz w:val="24"/>
          <w:szCs w:val="24"/>
        </w:rPr>
        <w:t xml:space="preserve">National Account </w:t>
      </w:r>
      <w:r w:rsidR="00274D56">
        <w:rPr>
          <w:rFonts w:ascii="Times New Roman" w:hAnsi="Times New Roman" w:cs="Times New Roman"/>
          <w:sz w:val="24"/>
          <w:szCs w:val="24"/>
        </w:rPr>
        <w:t>GDP</w:t>
      </w:r>
      <w:r w:rsidR="006B4E06" w:rsidRPr="006B4E06">
        <w:rPr>
          <w:rFonts w:ascii="Times New Roman" w:hAnsi="Times New Roman" w:cs="Times New Roman"/>
          <w:sz w:val="24"/>
          <w:szCs w:val="24"/>
        </w:rPr>
        <w:t xml:space="preserve"> and a week before it publishes its timely </w:t>
      </w:r>
      <w:r w:rsidR="00BF3594" w:rsidRPr="006B4E06">
        <w:rPr>
          <w:rFonts w:ascii="Times New Roman" w:hAnsi="Times New Roman" w:cs="Times New Roman"/>
          <w:sz w:val="24"/>
          <w:szCs w:val="24"/>
        </w:rPr>
        <w:t xml:space="preserve">GDP </w:t>
      </w:r>
      <w:r w:rsidR="006B4E06" w:rsidRPr="006B4E06">
        <w:rPr>
          <w:rFonts w:ascii="Times New Roman" w:hAnsi="Times New Roman" w:cs="Times New Roman"/>
          <w:sz w:val="24"/>
          <w:szCs w:val="24"/>
        </w:rPr>
        <w:t xml:space="preserve">estimate. </w:t>
      </w:r>
      <w:r w:rsidR="00BF3594">
        <w:rPr>
          <w:rFonts w:ascii="Times New Roman" w:hAnsi="Times New Roman" w:cs="Times New Roman"/>
          <w:sz w:val="24"/>
          <w:szCs w:val="24"/>
        </w:rPr>
        <w:t>Indeed</w:t>
      </w:r>
      <w:r w:rsidR="006B4E06" w:rsidRPr="006B4E06">
        <w:rPr>
          <w:rFonts w:ascii="Times New Roman" w:hAnsi="Times New Roman" w:cs="Times New Roman"/>
          <w:sz w:val="24"/>
          <w:szCs w:val="24"/>
        </w:rPr>
        <w:t xml:space="preserve">, once the IGAE data for the second month of </w:t>
      </w:r>
      <w:ins w:id="1124" w:author="Johanna Koolemans Beynen" w:date="2020-02-16T16:09:00Z">
        <w:r w:rsidR="006602B3">
          <w:rPr>
            <w:rFonts w:ascii="Times New Roman" w:hAnsi="Times New Roman" w:cs="Times New Roman"/>
            <w:sz w:val="24"/>
            <w:szCs w:val="24"/>
          </w:rPr>
          <w:t xml:space="preserve">the </w:t>
        </w:r>
      </w:ins>
      <w:r w:rsidR="006B4E06" w:rsidRPr="006B4E06">
        <w:rPr>
          <w:rFonts w:ascii="Times New Roman" w:hAnsi="Times New Roman" w:cs="Times New Roman"/>
          <w:sz w:val="24"/>
          <w:szCs w:val="24"/>
        </w:rPr>
        <w:t xml:space="preserve">reference quarter are included in the information set, the forecast is, on average, equal to the observed quarterly </w:t>
      </w:r>
      <w:r w:rsidR="00BF3594" w:rsidRPr="006B4E06">
        <w:rPr>
          <w:rFonts w:ascii="Times New Roman" w:hAnsi="Times New Roman" w:cs="Times New Roman"/>
          <w:sz w:val="24"/>
          <w:szCs w:val="24"/>
        </w:rPr>
        <w:t xml:space="preserve">GDP </w:t>
      </w:r>
      <w:r w:rsidR="00BF3594">
        <w:rPr>
          <w:rFonts w:ascii="Times New Roman" w:hAnsi="Times New Roman" w:cs="Times New Roman"/>
          <w:sz w:val="24"/>
          <w:szCs w:val="24"/>
        </w:rPr>
        <w:t>variation</w:t>
      </w:r>
      <w:r w:rsidR="006B4E06" w:rsidRPr="006B4E06">
        <w:rPr>
          <w:rFonts w:ascii="Times New Roman" w:hAnsi="Times New Roman" w:cs="Times New Roman"/>
          <w:sz w:val="24"/>
          <w:szCs w:val="24"/>
        </w:rPr>
        <w:t xml:space="preserve">, and 75 percent of the time the margin of error is, in absolute terms, less than 0.1 percentage points of </w:t>
      </w:r>
      <w:r w:rsidR="00274D56">
        <w:rPr>
          <w:rFonts w:ascii="Times New Roman" w:hAnsi="Times New Roman" w:cs="Times New Roman"/>
          <w:sz w:val="24"/>
          <w:szCs w:val="24"/>
        </w:rPr>
        <w:t>the aforementioned</w:t>
      </w:r>
      <w:r w:rsidR="006B4E06" w:rsidRPr="006B4E06">
        <w:rPr>
          <w:rFonts w:ascii="Times New Roman" w:hAnsi="Times New Roman" w:cs="Times New Roman"/>
          <w:sz w:val="24"/>
          <w:szCs w:val="24"/>
        </w:rPr>
        <w:t xml:space="preserve"> quarterly variation.</w:t>
      </w:r>
    </w:p>
    <w:p w14:paraId="44FC5E9E" w14:textId="30FE0B6E" w:rsidR="00603DD3" w:rsidRDefault="006B4E06" w:rsidP="00603DD3">
      <w:pPr>
        <w:spacing w:line="360" w:lineRule="auto"/>
        <w:jc w:val="both"/>
        <w:rPr>
          <w:rFonts w:ascii="Times New Roman" w:hAnsi="Times New Roman" w:cs="Times New Roman"/>
          <w:b/>
          <w:sz w:val="24"/>
          <w:szCs w:val="24"/>
        </w:rPr>
      </w:pPr>
      <w:r w:rsidRPr="006B4E06">
        <w:rPr>
          <w:rFonts w:ascii="Times New Roman" w:hAnsi="Times New Roman" w:cs="Times New Roman"/>
          <w:sz w:val="24"/>
          <w:szCs w:val="24"/>
        </w:rPr>
        <w:t xml:space="preserve">Finally, I </w:t>
      </w:r>
      <w:del w:id="1125" w:author="Johanna Koolemans Beynen" w:date="2020-02-16T16:10:00Z">
        <w:r w:rsidRPr="006B4E06" w:rsidDel="006602B3">
          <w:rPr>
            <w:rFonts w:ascii="Times New Roman" w:hAnsi="Times New Roman" w:cs="Times New Roman"/>
            <w:sz w:val="24"/>
            <w:szCs w:val="24"/>
          </w:rPr>
          <w:delText xml:space="preserve">used </w:delText>
        </w:r>
        <w:r w:rsidR="008001C2" w:rsidDel="006602B3">
          <w:rPr>
            <w:rFonts w:ascii="Times New Roman" w:hAnsi="Times New Roman" w:cs="Times New Roman"/>
            <w:sz w:val="24"/>
            <w:szCs w:val="24"/>
          </w:rPr>
          <w:delText>the</w:delText>
        </w:r>
      </w:del>
      <w:ins w:id="1126" w:author="Johanna Koolemans Beynen" w:date="2020-02-16T16:10:00Z">
        <w:r w:rsidR="006602B3">
          <w:rPr>
            <w:rFonts w:ascii="Times New Roman" w:hAnsi="Times New Roman" w:cs="Times New Roman"/>
            <w:sz w:val="24"/>
            <w:szCs w:val="24"/>
          </w:rPr>
          <w:t>compared the</w:t>
        </w:r>
      </w:ins>
      <w:r w:rsidR="008001C2">
        <w:rPr>
          <w:rFonts w:ascii="Times New Roman" w:hAnsi="Times New Roman" w:cs="Times New Roman"/>
          <w:sz w:val="24"/>
          <w:szCs w:val="24"/>
        </w:rPr>
        <w:t xml:space="preserve"> </w:t>
      </w:r>
      <w:ins w:id="1127" w:author="Johanna Koolemans Beynen" w:date="2020-01-20T22:10:00Z">
        <w:r w:rsidR="005D3CC6">
          <w:rPr>
            <w:rFonts w:ascii="Times New Roman" w:hAnsi="Times New Roman" w:cs="Times New Roman"/>
            <w:sz w:val="24"/>
            <w:szCs w:val="24"/>
          </w:rPr>
          <w:t>n</w:t>
        </w:r>
      </w:ins>
      <w:del w:id="1128" w:author="Johanna Koolemans Beynen" w:date="2020-01-20T22:10:00Z">
        <w:r w:rsidRPr="006B4E06" w:rsidDel="005D3CC6">
          <w:rPr>
            <w:rFonts w:ascii="Times New Roman" w:hAnsi="Times New Roman" w:cs="Times New Roman"/>
            <w:sz w:val="24"/>
            <w:szCs w:val="24"/>
          </w:rPr>
          <w:delText>N</w:delText>
        </w:r>
      </w:del>
      <w:r w:rsidRPr="006B4E06">
        <w:rPr>
          <w:rFonts w:ascii="Times New Roman" w:hAnsi="Times New Roman" w:cs="Times New Roman"/>
          <w:sz w:val="24"/>
          <w:szCs w:val="24"/>
        </w:rPr>
        <w:t>owcast</w:t>
      </w:r>
      <w:del w:id="1129" w:author="Johanna Koolemans Beynen" w:date="2020-02-16T16:10:00Z">
        <w:r w:rsidRPr="006B4E06" w:rsidDel="006602B3">
          <w:rPr>
            <w:rFonts w:ascii="Times New Roman" w:hAnsi="Times New Roman" w:cs="Times New Roman"/>
            <w:sz w:val="24"/>
            <w:szCs w:val="24"/>
          </w:rPr>
          <w:delText>ing</w:delText>
        </w:r>
      </w:del>
      <w:r w:rsidRPr="006B4E06">
        <w:rPr>
          <w:rFonts w:ascii="Times New Roman" w:hAnsi="Times New Roman" w:cs="Times New Roman"/>
          <w:sz w:val="24"/>
          <w:szCs w:val="24"/>
        </w:rPr>
        <w:t xml:space="preserve"> </w:t>
      </w:r>
      <w:del w:id="1130" w:author="Johanna Koolemans Beynen" w:date="2020-02-16T16:11:00Z">
        <w:r w:rsidR="00274D56" w:rsidDel="006602B3">
          <w:rPr>
            <w:rFonts w:ascii="Times New Roman" w:hAnsi="Times New Roman" w:cs="Times New Roman"/>
            <w:sz w:val="24"/>
            <w:szCs w:val="24"/>
          </w:rPr>
          <w:delText>forecasts</w:delText>
        </w:r>
        <w:r w:rsidRPr="006B4E06" w:rsidDel="006602B3">
          <w:rPr>
            <w:rFonts w:ascii="Times New Roman" w:hAnsi="Times New Roman" w:cs="Times New Roman"/>
            <w:sz w:val="24"/>
            <w:szCs w:val="24"/>
          </w:rPr>
          <w:delText xml:space="preserve"> in real time to compare them </w:delText>
        </w:r>
      </w:del>
      <w:r w:rsidRPr="006B4E06">
        <w:rPr>
          <w:rFonts w:ascii="Times New Roman" w:hAnsi="Times New Roman" w:cs="Times New Roman"/>
          <w:sz w:val="24"/>
          <w:szCs w:val="24"/>
        </w:rPr>
        <w:t>w</w:t>
      </w:r>
      <w:r w:rsidR="00274D56">
        <w:rPr>
          <w:rFonts w:ascii="Times New Roman" w:hAnsi="Times New Roman" w:cs="Times New Roman"/>
          <w:sz w:val="24"/>
          <w:szCs w:val="24"/>
        </w:rPr>
        <w:t>ith</w:t>
      </w:r>
      <w:r w:rsidR="00187439">
        <w:rPr>
          <w:rFonts w:ascii="Times New Roman" w:hAnsi="Times New Roman" w:cs="Times New Roman"/>
          <w:sz w:val="24"/>
          <w:szCs w:val="24"/>
        </w:rPr>
        <w:t xml:space="preserve">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(INEGI),</w:t>
      </w:r>
      <w:r w:rsidR="00274D56">
        <w:rPr>
          <w:rFonts w:ascii="Times New Roman" w:hAnsi="Times New Roman" w:cs="Times New Roman"/>
          <w:sz w:val="24"/>
          <w:szCs w:val="24"/>
        </w:rPr>
        <w:t xml:space="preserve"> the median forecasts of </w:t>
      </w:r>
      <w:r w:rsidRPr="006B4E06">
        <w:rPr>
          <w:rFonts w:ascii="Times New Roman" w:hAnsi="Times New Roman" w:cs="Times New Roman"/>
          <w:sz w:val="24"/>
          <w:szCs w:val="24"/>
        </w:rPr>
        <w:t>Bloomberg</w:t>
      </w:r>
      <w:r w:rsidR="008001C2">
        <w:rPr>
          <w:rFonts w:ascii="Times New Roman" w:hAnsi="Times New Roman" w:cs="Times New Roman"/>
          <w:sz w:val="24"/>
          <w:szCs w:val="24"/>
        </w:rPr>
        <w:t>’s</w:t>
      </w:r>
      <w:r w:rsidRPr="006B4E06">
        <w:rPr>
          <w:rFonts w:ascii="Times New Roman" w:hAnsi="Times New Roman" w:cs="Times New Roman"/>
          <w:sz w:val="24"/>
          <w:szCs w:val="24"/>
        </w:rPr>
        <w:t xml:space="preserve"> analysts and with the median of the </w:t>
      </w:r>
      <w:r>
        <w:rPr>
          <w:rFonts w:ascii="Times New Roman" w:hAnsi="Times New Roman" w:cs="Times New Roman"/>
          <w:sz w:val="24"/>
          <w:szCs w:val="24"/>
        </w:rPr>
        <w:t>SPF</w:t>
      </w:r>
      <w:r w:rsidRPr="006B4E06">
        <w:rPr>
          <w:rFonts w:ascii="Times New Roman" w:hAnsi="Times New Roman" w:cs="Times New Roman"/>
          <w:sz w:val="24"/>
          <w:szCs w:val="24"/>
        </w:rPr>
        <w:t xml:space="preserve">, using the </w:t>
      </w:r>
      <w:r w:rsidR="00187439">
        <w:rPr>
          <w:rFonts w:ascii="Times New Roman" w:hAnsi="Times New Roman" w:cs="Times New Roman"/>
          <w:sz w:val="24"/>
          <w:szCs w:val="24"/>
        </w:rPr>
        <w:t xml:space="preserve">modified </w:t>
      </w:r>
      <w:r w:rsidRPr="006B4E06">
        <w:rPr>
          <w:rFonts w:ascii="Times New Roman" w:hAnsi="Times New Roman" w:cs="Times New Roman"/>
          <w:sz w:val="24"/>
          <w:szCs w:val="24"/>
        </w:rPr>
        <w:t xml:space="preserve">DM test. The results of the test show that the </w:t>
      </w:r>
      <w:r w:rsidR="008001C2">
        <w:rPr>
          <w:rFonts w:ascii="Times New Roman" w:hAnsi="Times New Roman" w:cs="Times New Roman"/>
          <w:sz w:val="24"/>
          <w:szCs w:val="24"/>
        </w:rPr>
        <w:t>BE’s MSE</w:t>
      </w:r>
      <w:r w:rsidRPr="006B4E06">
        <w:rPr>
          <w:rFonts w:ascii="Times New Roman" w:hAnsi="Times New Roman" w:cs="Times New Roman"/>
          <w:sz w:val="24"/>
          <w:szCs w:val="24"/>
        </w:rPr>
        <w:t xml:space="preserve"> is </w:t>
      </w:r>
      <w:del w:id="1131" w:author="Johanna Koolemans Beynen" w:date="2020-02-16T16:11:00Z">
        <w:r w:rsidRPr="006B4E06" w:rsidDel="006602B3">
          <w:rPr>
            <w:rFonts w:ascii="Times New Roman" w:hAnsi="Times New Roman" w:cs="Times New Roman"/>
            <w:sz w:val="24"/>
            <w:szCs w:val="24"/>
          </w:rPr>
          <w:delText xml:space="preserve">lower </w:delText>
        </w:r>
      </w:del>
      <w:ins w:id="1132" w:author="Johanna Koolemans Beynen" w:date="2020-02-16T16:11:00Z">
        <w:r w:rsidR="006602B3">
          <w:rPr>
            <w:rFonts w:ascii="Times New Roman" w:hAnsi="Times New Roman" w:cs="Times New Roman"/>
            <w:sz w:val="24"/>
            <w:szCs w:val="24"/>
          </w:rPr>
          <w:t>smaller</w:t>
        </w:r>
        <w:r w:rsidR="006602B3" w:rsidRPr="006B4E06">
          <w:rPr>
            <w:rFonts w:ascii="Times New Roman" w:hAnsi="Times New Roman" w:cs="Times New Roman"/>
            <w:sz w:val="24"/>
            <w:szCs w:val="24"/>
          </w:rPr>
          <w:t xml:space="preserve"> </w:t>
        </w:r>
      </w:ins>
      <w:r w:rsidRPr="006B4E06">
        <w:rPr>
          <w:rFonts w:ascii="Times New Roman" w:hAnsi="Times New Roman" w:cs="Times New Roman"/>
          <w:sz w:val="24"/>
          <w:szCs w:val="24"/>
        </w:rPr>
        <w:t xml:space="preserve">than the </w:t>
      </w:r>
      <w:r w:rsidR="00A43784">
        <w:rPr>
          <w:rFonts w:ascii="Times New Roman" w:hAnsi="Times New Roman" w:cs="Times New Roman"/>
          <w:sz w:val="24"/>
          <w:szCs w:val="24"/>
        </w:rPr>
        <w:t xml:space="preserve">MSE obtained from the </w:t>
      </w:r>
      <w:r w:rsidR="008001C2">
        <w:rPr>
          <w:rFonts w:ascii="Times New Roman" w:hAnsi="Times New Roman" w:cs="Times New Roman"/>
          <w:sz w:val="24"/>
          <w:szCs w:val="24"/>
        </w:rPr>
        <w:t>median</w:t>
      </w:r>
      <w:r w:rsidRPr="006B4E06">
        <w:rPr>
          <w:rFonts w:ascii="Times New Roman" w:hAnsi="Times New Roman" w:cs="Times New Roman"/>
          <w:sz w:val="24"/>
          <w:szCs w:val="24"/>
        </w:rPr>
        <w:t xml:space="preserve"> of the forecasts provided by the analysts surveyed by Bloomberg, </w:t>
      </w:r>
      <w:del w:id="1133" w:author="Johanna Koolemans Beynen" w:date="2020-02-16T16:12:00Z">
        <w:r w:rsidRPr="006B4E06" w:rsidDel="006602B3">
          <w:rPr>
            <w:rFonts w:ascii="Times New Roman" w:hAnsi="Times New Roman" w:cs="Times New Roman"/>
            <w:sz w:val="24"/>
            <w:szCs w:val="24"/>
          </w:rPr>
          <w:delText xml:space="preserve">with statistically significant differences. Similarly, the </w:delText>
        </w:r>
        <w:r w:rsidR="00CA6419" w:rsidDel="006602B3">
          <w:rPr>
            <w:rFonts w:ascii="Times New Roman" w:hAnsi="Times New Roman" w:cs="Times New Roman"/>
            <w:sz w:val="24"/>
            <w:szCs w:val="24"/>
          </w:rPr>
          <w:delText xml:space="preserve">BE’s </w:delText>
        </w:r>
        <w:r w:rsidR="00E91BB7" w:rsidDel="006602B3">
          <w:rPr>
            <w:rFonts w:ascii="Times New Roman" w:hAnsi="Times New Roman" w:cs="Times New Roman"/>
            <w:sz w:val="24"/>
            <w:szCs w:val="24"/>
          </w:rPr>
          <w:delText>MSE</w:delText>
        </w:r>
        <w:r w:rsidRPr="006B4E06" w:rsidDel="006602B3">
          <w:rPr>
            <w:rFonts w:ascii="Times New Roman" w:hAnsi="Times New Roman" w:cs="Times New Roman"/>
            <w:sz w:val="24"/>
            <w:szCs w:val="24"/>
          </w:rPr>
          <w:delText xml:space="preserve"> is statistically lower</w:delText>
        </w:r>
      </w:del>
      <w:proofErr w:type="spellStart"/>
      <w:ins w:id="1134" w:author="Johanna Koolemans Beynen" w:date="2020-02-16T16:12:00Z">
        <w:r w:rsidR="006602B3">
          <w:rPr>
            <w:rFonts w:ascii="Times New Roman" w:hAnsi="Times New Roman" w:cs="Times New Roman"/>
            <w:sz w:val="24"/>
            <w:szCs w:val="24"/>
          </w:rPr>
          <w:t>and</w:t>
        </w:r>
      </w:ins>
      <w:r w:rsidRPr="006B4E06">
        <w:rPr>
          <w:rFonts w:ascii="Times New Roman" w:hAnsi="Times New Roman" w:cs="Times New Roman"/>
          <w:sz w:val="24"/>
          <w:szCs w:val="24"/>
        </w:rPr>
        <w:t xml:space="preserve"> than</w:t>
      </w:r>
      <w:proofErr w:type="spellEnd"/>
      <w:r w:rsidRPr="006B4E06">
        <w:rPr>
          <w:rFonts w:ascii="Times New Roman" w:hAnsi="Times New Roman" w:cs="Times New Roman"/>
          <w:sz w:val="24"/>
          <w:szCs w:val="24"/>
        </w:rPr>
        <w:t xml:space="preserve"> </w:t>
      </w:r>
      <w:r w:rsidR="00CA6419">
        <w:rPr>
          <w:rFonts w:ascii="Times New Roman" w:hAnsi="Times New Roman" w:cs="Times New Roman"/>
          <w:sz w:val="24"/>
          <w:szCs w:val="24"/>
        </w:rPr>
        <w:t>the</w:t>
      </w:r>
      <w:r w:rsidR="00A43784">
        <w:rPr>
          <w:rFonts w:ascii="Times New Roman" w:hAnsi="Times New Roman" w:cs="Times New Roman"/>
          <w:sz w:val="24"/>
          <w:szCs w:val="24"/>
        </w:rPr>
        <w:t xml:space="preserve"> MSE obtained from the</w:t>
      </w:r>
      <w:r w:rsidR="00CA6419">
        <w:rPr>
          <w:rFonts w:ascii="Times New Roman" w:hAnsi="Times New Roman" w:cs="Times New Roman"/>
          <w:sz w:val="24"/>
          <w:szCs w:val="24"/>
        </w:rPr>
        <w:t xml:space="preserve"> median of the forecasts provided by the specialists who answer</w:t>
      </w:r>
      <w:r w:rsidRPr="006B4E06">
        <w:rPr>
          <w:rFonts w:ascii="Times New Roman" w:hAnsi="Times New Roman" w:cs="Times New Roman"/>
          <w:sz w:val="24"/>
          <w:szCs w:val="24"/>
        </w:rPr>
        <w:t xml:space="preserve"> the </w:t>
      </w:r>
      <w:r>
        <w:rPr>
          <w:rFonts w:ascii="Times New Roman" w:hAnsi="Times New Roman" w:cs="Times New Roman"/>
          <w:sz w:val="24"/>
          <w:szCs w:val="24"/>
        </w:rPr>
        <w:t>SPF</w:t>
      </w:r>
      <w:r w:rsidR="00187439">
        <w:rPr>
          <w:rFonts w:ascii="Times New Roman" w:hAnsi="Times New Roman" w:cs="Times New Roman"/>
          <w:sz w:val="24"/>
          <w:szCs w:val="24"/>
        </w:rPr>
        <w:t xml:space="preserve"> and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released by INEGI</w:t>
      </w:r>
      <w:r w:rsidRPr="006B4E06">
        <w:rPr>
          <w:rFonts w:ascii="Times New Roman" w:hAnsi="Times New Roman" w:cs="Times New Roman"/>
          <w:sz w:val="24"/>
          <w:szCs w:val="24"/>
        </w:rPr>
        <w:t>.</w:t>
      </w:r>
      <w:ins w:id="1135" w:author="Johanna Koolemans Beynen" w:date="2020-02-16T16:12:00Z">
        <w:r w:rsidR="006602B3">
          <w:rPr>
            <w:rFonts w:ascii="Times New Roman" w:hAnsi="Times New Roman" w:cs="Times New Roman"/>
            <w:sz w:val="24"/>
            <w:szCs w:val="24"/>
          </w:rPr>
          <w:t xml:space="preserve"> In both cases the difference in MSE was statistically significant.</w:t>
        </w:r>
      </w:ins>
      <w:r w:rsidR="00603DD3" w:rsidRPr="006B4E06">
        <w:rPr>
          <w:rFonts w:ascii="Times New Roman" w:hAnsi="Times New Roman" w:cs="Times New Roman"/>
          <w:b/>
          <w:sz w:val="24"/>
          <w:szCs w:val="24"/>
        </w:rPr>
        <w:br w:type="page"/>
      </w:r>
    </w:p>
    <w:p w14:paraId="47D001D5" w14:textId="6180166C" w:rsidR="00D77857" w:rsidRPr="00D77857" w:rsidRDefault="00D77857" w:rsidP="00603DD3">
      <w:pPr>
        <w:spacing w:line="360" w:lineRule="auto"/>
        <w:jc w:val="both"/>
        <w:rPr>
          <w:rFonts w:ascii="Times New Roman" w:hAnsi="Times New Roman" w:cs="Times New Roman"/>
          <w:b/>
          <w:sz w:val="32"/>
          <w:szCs w:val="24"/>
        </w:rPr>
      </w:pPr>
      <w:r w:rsidRPr="00D77857">
        <w:rPr>
          <w:rFonts w:ascii="Times New Roman" w:hAnsi="Times New Roman" w:cs="Times New Roman"/>
          <w:b/>
          <w:sz w:val="32"/>
          <w:szCs w:val="24"/>
        </w:rPr>
        <w:lastRenderedPageBreak/>
        <w:t>Acknowledgements</w:t>
      </w:r>
    </w:p>
    <w:p w14:paraId="4242B057" w14:textId="5A33B6FA" w:rsidR="00D77857" w:rsidRDefault="00D77857" w:rsidP="00603DD3">
      <w:pPr>
        <w:spacing w:line="360" w:lineRule="auto"/>
        <w:jc w:val="both"/>
        <w:rPr>
          <w:rFonts w:ascii="Times New Roman" w:hAnsi="Times New Roman" w:cs="Times New Roman"/>
          <w:sz w:val="24"/>
          <w:szCs w:val="24"/>
        </w:rPr>
      </w:pPr>
      <w:r w:rsidRPr="00D77857">
        <w:rPr>
          <w:rFonts w:ascii="Times New Roman" w:hAnsi="Times New Roman" w:cs="Times New Roman"/>
          <w:sz w:val="24"/>
          <w:szCs w:val="24"/>
        </w:rPr>
        <w:t>I am grateful for the valuable comments of Alejandrina Salc</w:t>
      </w:r>
      <w:r w:rsidR="00224E73">
        <w:rPr>
          <w:rFonts w:ascii="Times New Roman" w:hAnsi="Times New Roman" w:cs="Times New Roman"/>
          <w:sz w:val="24"/>
          <w:szCs w:val="24"/>
        </w:rPr>
        <w:t xml:space="preserve">edo, Aldo Heffner, David </w:t>
      </w:r>
      <w:proofErr w:type="spellStart"/>
      <w:r w:rsidR="00224E73">
        <w:rPr>
          <w:rFonts w:ascii="Times New Roman" w:hAnsi="Times New Roman" w:cs="Times New Roman"/>
          <w:sz w:val="24"/>
          <w:szCs w:val="24"/>
        </w:rPr>
        <w:t>Papell</w:t>
      </w:r>
      <w:proofErr w:type="spellEnd"/>
      <w:r w:rsidR="00224E73">
        <w:rPr>
          <w:rFonts w:ascii="Times New Roman" w:hAnsi="Times New Roman" w:cs="Times New Roman"/>
          <w:sz w:val="24"/>
          <w:szCs w:val="24"/>
        </w:rPr>
        <w:t xml:space="preserve">, </w:t>
      </w:r>
      <w:r w:rsidRPr="00D77857">
        <w:rPr>
          <w:rFonts w:ascii="Times New Roman" w:hAnsi="Times New Roman" w:cs="Times New Roman"/>
          <w:sz w:val="24"/>
          <w:szCs w:val="24"/>
        </w:rPr>
        <w:t xml:space="preserve">Rodolfo </w:t>
      </w:r>
      <w:proofErr w:type="spellStart"/>
      <w:r w:rsidRPr="00D77857">
        <w:rPr>
          <w:rFonts w:ascii="Times New Roman" w:hAnsi="Times New Roman" w:cs="Times New Roman"/>
          <w:sz w:val="24"/>
          <w:szCs w:val="24"/>
        </w:rPr>
        <w:t>Ostolaza</w:t>
      </w:r>
      <w:proofErr w:type="spellEnd"/>
      <w:r w:rsidR="00224E73">
        <w:rPr>
          <w:rFonts w:ascii="Times New Roman" w:hAnsi="Times New Roman" w:cs="Times New Roman"/>
          <w:sz w:val="24"/>
          <w:szCs w:val="24"/>
        </w:rPr>
        <w:t xml:space="preserve"> and two anonymous reviewers</w:t>
      </w:r>
      <w:r w:rsidRPr="00D77857">
        <w:rPr>
          <w:rFonts w:ascii="Times New Roman" w:hAnsi="Times New Roman" w:cs="Times New Roman"/>
          <w:sz w:val="24"/>
          <w:szCs w:val="24"/>
        </w:rPr>
        <w:t xml:space="preserve">, as well as those provided by participants in the seminars of Banco de México, </w:t>
      </w:r>
      <w:r w:rsidR="001669BC">
        <w:rPr>
          <w:rFonts w:ascii="Times New Roman" w:hAnsi="Times New Roman" w:cs="Times New Roman"/>
          <w:sz w:val="24"/>
          <w:szCs w:val="24"/>
        </w:rPr>
        <w:t>the Statistic</w:t>
      </w:r>
      <w:r w:rsidR="00664A47">
        <w:rPr>
          <w:rFonts w:ascii="Times New Roman" w:hAnsi="Times New Roman" w:cs="Times New Roman"/>
          <w:sz w:val="24"/>
          <w:szCs w:val="24"/>
        </w:rPr>
        <w:t>s</w:t>
      </w:r>
      <w:r w:rsidR="001669BC">
        <w:rPr>
          <w:rFonts w:ascii="Times New Roman" w:hAnsi="Times New Roman" w:cs="Times New Roman"/>
          <w:sz w:val="24"/>
          <w:szCs w:val="24"/>
        </w:rPr>
        <w:t xml:space="preserve"> Department at </w:t>
      </w:r>
      <w:r w:rsidRPr="00D77857">
        <w:rPr>
          <w:rFonts w:ascii="Times New Roman" w:hAnsi="Times New Roman" w:cs="Times New Roman"/>
          <w:sz w:val="24"/>
          <w:szCs w:val="24"/>
        </w:rPr>
        <w:t xml:space="preserve">ITAM and the Faculty of Sciences at UNAM. The main results of this paper were developed when I worked at Banco de México. </w:t>
      </w:r>
      <w:r w:rsidR="004532CD" w:rsidRPr="004532CD">
        <w:rPr>
          <w:rFonts w:ascii="Times New Roman" w:hAnsi="Times New Roman" w:cs="Times New Roman"/>
          <w:sz w:val="24"/>
          <w:szCs w:val="24"/>
        </w:rPr>
        <w:t xml:space="preserve">This </w:t>
      </w:r>
      <w:r w:rsidR="00773475">
        <w:rPr>
          <w:rFonts w:ascii="Times New Roman" w:hAnsi="Times New Roman" w:cs="Times New Roman"/>
          <w:sz w:val="24"/>
          <w:szCs w:val="24"/>
        </w:rPr>
        <w:t>research</w:t>
      </w:r>
      <w:r w:rsidR="004532CD" w:rsidRPr="004532CD">
        <w:rPr>
          <w:rFonts w:ascii="Times New Roman" w:hAnsi="Times New Roman" w:cs="Times New Roman"/>
          <w:sz w:val="24"/>
          <w:szCs w:val="24"/>
        </w:rPr>
        <w:t xml:space="preserve"> was </w:t>
      </w:r>
      <w:r w:rsidR="00DE6FF5">
        <w:rPr>
          <w:rFonts w:ascii="Times New Roman" w:hAnsi="Times New Roman" w:cs="Times New Roman"/>
          <w:sz w:val="24"/>
          <w:szCs w:val="24"/>
        </w:rPr>
        <w:t>also</w:t>
      </w:r>
      <w:r w:rsidR="00D06355">
        <w:rPr>
          <w:rFonts w:ascii="Times New Roman" w:hAnsi="Times New Roman" w:cs="Times New Roman"/>
          <w:sz w:val="24"/>
          <w:szCs w:val="24"/>
        </w:rPr>
        <w:t xml:space="preserve"> </w:t>
      </w:r>
      <w:r w:rsidR="004532CD" w:rsidRPr="004532CD">
        <w:rPr>
          <w:rFonts w:ascii="Times New Roman" w:hAnsi="Times New Roman" w:cs="Times New Roman"/>
          <w:sz w:val="24"/>
          <w:szCs w:val="24"/>
        </w:rPr>
        <w:t>supported by the</w:t>
      </w:r>
      <w:r w:rsidR="004532CD">
        <w:rPr>
          <w:rFonts w:ascii="Times New Roman" w:hAnsi="Times New Roman" w:cs="Times New Roman"/>
          <w:sz w:val="24"/>
          <w:szCs w:val="24"/>
        </w:rPr>
        <w:t xml:space="preserve"> </w:t>
      </w:r>
      <w:r w:rsidR="004532CD" w:rsidRPr="004532CD">
        <w:rPr>
          <w:rFonts w:ascii="Times New Roman" w:hAnsi="Times New Roman" w:cs="Times New Roman"/>
          <w:sz w:val="24"/>
          <w:szCs w:val="24"/>
        </w:rPr>
        <w:t>Mexican National Council for Science and Technology</w:t>
      </w:r>
      <w:r w:rsidR="004532CD">
        <w:rPr>
          <w:rFonts w:ascii="Times New Roman" w:hAnsi="Times New Roman" w:cs="Times New Roman"/>
          <w:sz w:val="24"/>
          <w:szCs w:val="24"/>
        </w:rPr>
        <w:t xml:space="preserve"> (CONACYT) and the University of Houston. </w:t>
      </w:r>
      <w:r w:rsidRPr="00D77857">
        <w:rPr>
          <w:rFonts w:ascii="Times New Roman" w:hAnsi="Times New Roman" w:cs="Times New Roman"/>
          <w:sz w:val="24"/>
          <w:szCs w:val="24"/>
        </w:rPr>
        <w:t>The views in this article correspond to the author and do not necessarily reflect those of Banco de México.</w:t>
      </w:r>
    </w:p>
    <w:p w14:paraId="0FA1A8A9" w14:textId="77777777" w:rsidR="00D77857" w:rsidRDefault="00D77857">
      <w:pPr>
        <w:rPr>
          <w:rFonts w:ascii="Times New Roman" w:hAnsi="Times New Roman" w:cs="Times New Roman"/>
          <w:sz w:val="24"/>
          <w:szCs w:val="24"/>
        </w:rPr>
      </w:pPr>
      <w:r>
        <w:rPr>
          <w:rFonts w:ascii="Times New Roman" w:hAnsi="Times New Roman" w:cs="Times New Roman"/>
          <w:sz w:val="24"/>
          <w:szCs w:val="24"/>
        </w:rPr>
        <w:br w:type="page"/>
      </w:r>
    </w:p>
    <w:p w14:paraId="20C6A0CD" w14:textId="5238880B" w:rsidR="00603DD3" w:rsidRPr="00D12285" w:rsidRDefault="00603DD3" w:rsidP="00603DD3">
      <w:pPr>
        <w:spacing w:line="360" w:lineRule="auto"/>
        <w:rPr>
          <w:rFonts w:ascii="Times New Roman" w:hAnsi="Times New Roman" w:cs="Times New Roman"/>
          <w:b/>
          <w:sz w:val="32"/>
          <w:szCs w:val="24"/>
        </w:rPr>
      </w:pPr>
      <w:r w:rsidRPr="00D12285">
        <w:rPr>
          <w:rFonts w:ascii="Times New Roman" w:hAnsi="Times New Roman" w:cs="Times New Roman"/>
          <w:b/>
          <w:sz w:val="32"/>
          <w:szCs w:val="24"/>
        </w:rPr>
        <w:lastRenderedPageBreak/>
        <w:t>Referenc</w:t>
      </w:r>
      <w:r w:rsidR="00C31E84" w:rsidRPr="00D12285">
        <w:rPr>
          <w:rFonts w:ascii="Times New Roman" w:hAnsi="Times New Roman" w:cs="Times New Roman"/>
          <w:b/>
          <w:sz w:val="32"/>
          <w:szCs w:val="24"/>
        </w:rPr>
        <w:t>e</w:t>
      </w:r>
      <w:r w:rsidRPr="00D12285">
        <w:rPr>
          <w:rFonts w:ascii="Times New Roman" w:hAnsi="Times New Roman" w:cs="Times New Roman"/>
          <w:b/>
          <w:sz w:val="32"/>
          <w:szCs w:val="24"/>
        </w:rPr>
        <w:t>s</w:t>
      </w:r>
    </w:p>
    <w:p w14:paraId="300F40AB" w14:textId="395A64B1" w:rsidR="00C74780" w:rsidRPr="00970795" w:rsidRDefault="00C74780"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rPr>
        <w:t xml:space="preserve">Afifi, A., </w:t>
      </w:r>
      <w:r w:rsidR="00DD6432" w:rsidRPr="00970795">
        <w:rPr>
          <w:rFonts w:ascii="Times New Roman" w:hAnsi="Times New Roman" w:cs="Times New Roman"/>
          <w:sz w:val="24"/>
        </w:rPr>
        <w:t xml:space="preserve">S. </w:t>
      </w:r>
      <w:r w:rsidRPr="00970795">
        <w:rPr>
          <w:rFonts w:ascii="Times New Roman" w:hAnsi="Times New Roman" w:cs="Times New Roman"/>
          <w:sz w:val="24"/>
        </w:rPr>
        <w:t>May</w:t>
      </w:r>
      <w:ins w:id="1136" w:author="Johanna Koolemans Beynen" w:date="2020-02-16T22:09:00Z">
        <w:r w:rsidR="001D7B52">
          <w:rPr>
            <w:rFonts w:ascii="Times New Roman" w:hAnsi="Times New Roman" w:cs="Times New Roman"/>
            <w:sz w:val="24"/>
          </w:rPr>
          <w:t>,</w:t>
        </w:r>
      </w:ins>
      <w:r w:rsidR="00DD6432" w:rsidRPr="00970795">
        <w:rPr>
          <w:rFonts w:ascii="Times New Roman" w:hAnsi="Times New Roman" w:cs="Times New Roman"/>
          <w:sz w:val="24"/>
        </w:rPr>
        <w:t xml:space="preserve"> and V. A. Clark</w:t>
      </w:r>
      <w:r w:rsidRPr="00970795">
        <w:rPr>
          <w:rFonts w:ascii="Times New Roman" w:hAnsi="Times New Roman" w:cs="Times New Roman"/>
          <w:sz w:val="24"/>
        </w:rPr>
        <w:t xml:space="preserve">, 2012. </w:t>
      </w:r>
      <w:r w:rsidRPr="006F0A2B">
        <w:rPr>
          <w:rFonts w:ascii="Times New Roman" w:hAnsi="Times New Roman" w:cs="Times New Roman"/>
          <w:i/>
          <w:sz w:val="24"/>
        </w:rPr>
        <w:t>Practical Multivariate Analysis</w:t>
      </w:r>
      <w:r w:rsidRPr="00970795">
        <w:rPr>
          <w:rFonts w:ascii="Times New Roman" w:hAnsi="Times New Roman" w:cs="Times New Roman"/>
          <w:sz w:val="24"/>
        </w:rPr>
        <w:t xml:space="preserve">. Fifth edition. </w:t>
      </w:r>
      <w:r w:rsidRPr="00970795">
        <w:rPr>
          <w:rFonts w:ascii="Times New Roman" w:hAnsi="Times New Roman" w:cs="Times New Roman"/>
          <w:sz w:val="24"/>
          <w:lang w:val="es-MX"/>
        </w:rPr>
        <w:t>CRC Press.</w:t>
      </w:r>
    </w:p>
    <w:p w14:paraId="7F13A44C" w14:textId="1DAEE56D" w:rsidR="00603DD3" w:rsidRPr="00970795" w:rsidRDefault="00DD6432" w:rsidP="00094259">
      <w:pPr>
        <w:spacing w:line="276" w:lineRule="auto"/>
        <w:jc w:val="both"/>
        <w:rPr>
          <w:rFonts w:ascii="Times New Roman" w:hAnsi="Times New Roman" w:cs="Times New Roman"/>
          <w:sz w:val="24"/>
          <w:lang w:val="es-MX"/>
        </w:rPr>
      </w:pPr>
      <w:r w:rsidRPr="006F0A2B">
        <w:rPr>
          <w:rFonts w:ascii="Times New Roman" w:hAnsi="Times New Roman" w:cs="Times New Roman"/>
          <w:sz w:val="24"/>
          <w:lang w:val="es-MX"/>
        </w:rPr>
        <w:t>Álvarez, R., M. Camacho</w:t>
      </w:r>
      <w:ins w:id="1137" w:author="Johanna Koolemans Beynen" w:date="2020-02-16T22:09:00Z">
        <w:r w:rsidR="001D7B52">
          <w:rPr>
            <w:rFonts w:ascii="Times New Roman" w:hAnsi="Times New Roman" w:cs="Times New Roman"/>
            <w:sz w:val="24"/>
            <w:lang w:val="es-MX"/>
          </w:rPr>
          <w:t>,</w:t>
        </w:r>
      </w:ins>
      <w:r w:rsidRPr="006F0A2B">
        <w:rPr>
          <w:rFonts w:ascii="Times New Roman" w:hAnsi="Times New Roman" w:cs="Times New Roman"/>
          <w:sz w:val="24"/>
          <w:lang w:val="es-MX"/>
        </w:rPr>
        <w:t xml:space="preserve"> and G. Perez-Quiros</w:t>
      </w:r>
      <w:r w:rsidR="006F0A2B" w:rsidRPr="006F0A2B">
        <w:rPr>
          <w:rFonts w:ascii="Times New Roman" w:hAnsi="Times New Roman" w:cs="Times New Roman"/>
          <w:sz w:val="24"/>
          <w:lang w:val="es-MX"/>
        </w:rPr>
        <w:t>.</w:t>
      </w:r>
      <w:r w:rsidR="00603DD3" w:rsidRPr="006F0A2B">
        <w:rPr>
          <w:rFonts w:ascii="Times New Roman" w:hAnsi="Times New Roman" w:cs="Times New Roman"/>
          <w:sz w:val="24"/>
          <w:lang w:val="es-MX"/>
        </w:rPr>
        <w:t xml:space="preserve"> </w:t>
      </w:r>
      <w:r w:rsidR="00603DD3" w:rsidRPr="006903A5">
        <w:rPr>
          <w:rFonts w:ascii="Times New Roman" w:hAnsi="Times New Roman" w:cs="Times New Roman"/>
          <w:sz w:val="24"/>
          <w:lang w:val="es-MX"/>
        </w:rPr>
        <w:t xml:space="preserve">2012. </w:t>
      </w:r>
      <w:r w:rsidR="006F0A2B" w:rsidRPr="006903A5">
        <w:rPr>
          <w:rFonts w:ascii="Times New Roman" w:hAnsi="Times New Roman" w:cs="Times New Roman"/>
          <w:sz w:val="24"/>
          <w:lang w:val="es-MX"/>
        </w:rPr>
        <w:t>Finite sample performance of small versus large scale dynamic factor models</w:t>
      </w:r>
      <w:r w:rsidR="00524003" w:rsidRPr="006903A5">
        <w:rPr>
          <w:rFonts w:ascii="Times New Roman" w:hAnsi="Times New Roman" w:cs="Times New Roman"/>
          <w:sz w:val="24"/>
          <w:lang w:val="es-MX"/>
        </w:rPr>
        <w:t>,</w:t>
      </w:r>
      <w:r w:rsidR="0037581C" w:rsidRPr="006903A5">
        <w:rPr>
          <w:rFonts w:ascii="Times New Roman" w:hAnsi="Times New Roman" w:cs="Times New Roman"/>
          <w:sz w:val="24"/>
          <w:lang w:val="es-MX"/>
        </w:rPr>
        <w:t xml:space="preserve"> Documento</w:t>
      </w:r>
      <w:r w:rsidR="00603DD3" w:rsidRPr="006903A5">
        <w:rPr>
          <w:rFonts w:ascii="Times New Roman" w:hAnsi="Times New Roman" w:cs="Times New Roman"/>
          <w:sz w:val="24"/>
          <w:lang w:val="es-MX"/>
        </w:rPr>
        <w:t xml:space="preserve"> de Trabajo Nº 1204</w:t>
      </w:r>
      <w:r w:rsidR="00524003" w:rsidRPr="006903A5">
        <w:rPr>
          <w:rFonts w:ascii="Times New Roman" w:hAnsi="Times New Roman" w:cs="Times New Roman"/>
          <w:sz w:val="24"/>
          <w:lang w:val="es-MX"/>
        </w:rPr>
        <w:t>,</w:t>
      </w:r>
      <w:r w:rsidR="00603DD3" w:rsidRPr="006903A5">
        <w:rPr>
          <w:rFonts w:ascii="Times New Roman" w:hAnsi="Times New Roman" w:cs="Times New Roman"/>
          <w:sz w:val="24"/>
          <w:lang w:val="es-MX"/>
        </w:rPr>
        <w:t xml:space="preserve"> </w:t>
      </w:r>
      <w:r w:rsidR="00603DD3" w:rsidRPr="00970795">
        <w:rPr>
          <w:rFonts w:ascii="Times New Roman" w:hAnsi="Times New Roman" w:cs="Times New Roman"/>
          <w:sz w:val="24"/>
          <w:lang w:val="es-MX"/>
        </w:rPr>
        <w:t>Banco de España.</w:t>
      </w:r>
    </w:p>
    <w:p w14:paraId="2F92F0EB" w14:textId="526B60B3" w:rsidR="00603DD3" w:rsidRPr="00970795" w:rsidRDefault="00603DD3" w:rsidP="00094259">
      <w:pPr>
        <w:spacing w:line="276" w:lineRule="auto"/>
        <w:jc w:val="both"/>
        <w:rPr>
          <w:rFonts w:ascii="Times New Roman" w:hAnsi="Times New Roman" w:cs="Times New Roman"/>
          <w:sz w:val="24"/>
        </w:rPr>
      </w:pPr>
      <w:r w:rsidRPr="006903A5">
        <w:rPr>
          <w:rFonts w:ascii="Times New Roman" w:hAnsi="Times New Roman" w:cs="Times New Roman"/>
          <w:sz w:val="24"/>
          <w:lang w:val="es-MX"/>
        </w:rPr>
        <w:t xml:space="preserve">Angelini, E., </w:t>
      </w:r>
      <w:r w:rsidR="000E32EB" w:rsidRPr="006903A5">
        <w:rPr>
          <w:rFonts w:ascii="Times New Roman" w:hAnsi="Times New Roman" w:cs="Times New Roman"/>
          <w:sz w:val="24"/>
          <w:lang w:val="es-MX"/>
        </w:rPr>
        <w:t xml:space="preserve">G. </w:t>
      </w:r>
      <w:r w:rsidRPr="006903A5">
        <w:rPr>
          <w:rFonts w:ascii="Times New Roman" w:hAnsi="Times New Roman" w:cs="Times New Roman"/>
          <w:sz w:val="24"/>
          <w:lang w:val="es-MX"/>
        </w:rPr>
        <w:t>Camba</w:t>
      </w:r>
      <w:r w:rsidRPr="006903A5">
        <w:rPr>
          <w:rFonts w:ascii="Cambria Math" w:hAnsi="Cambria Math" w:cs="Cambria Math"/>
          <w:sz w:val="24"/>
          <w:lang w:val="es-MX"/>
        </w:rPr>
        <w:t>‐</w:t>
      </w:r>
      <w:r w:rsidR="000E32EB" w:rsidRPr="006903A5">
        <w:rPr>
          <w:rFonts w:ascii="Times New Roman" w:hAnsi="Times New Roman" w:cs="Times New Roman"/>
          <w:sz w:val="24"/>
          <w:lang w:val="es-MX"/>
        </w:rPr>
        <w:t>Mendez, D. Giannone, L. Reichlin, and G. Rünstler</w:t>
      </w:r>
      <w:r w:rsidR="006F0A2B" w:rsidRPr="006903A5">
        <w:rPr>
          <w:rFonts w:ascii="Times New Roman" w:hAnsi="Times New Roman" w:cs="Times New Roman"/>
          <w:sz w:val="24"/>
          <w:lang w:val="es-MX"/>
        </w:rPr>
        <w:t>.</w:t>
      </w:r>
      <w:r w:rsidRPr="006903A5">
        <w:rPr>
          <w:rFonts w:ascii="Times New Roman" w:hAnsi="Times New Roman" w:cs="Times New Roman"/>
          <w:sz w:val="24"/>
          <w:lang w:val="es-MX"/>
        </w:rPr>
        <w:t xml:space="preserve"> </w:t>
      </w:r>
      <w:r w:rsidRPr="00497F6D">
        <w:rPr>
          <w:rFonts w:ascii="Times New Roman" w:hAnsi="Times New Roman" w:cs="Times New Roman"/>
          <w:sz w:val="24"/>
        </w:rPr>
        <w:t xml:space="preserve">2011. </w:t>
      </w:r>
      <w:r w:rsidRPr="00970795">
        <w:rPr>
          <w:rFonts w:ascii="Times New Roman" w:hAnsi="Times New Roman" w:cs="Times New Roman"/>
          <w:sz w:val="24"/>
        </w:rPr>
        <w:t>Short</w:t>
      </w:r>
      <w:r w:rsidRPr="00970795">
        <w:rPr>
          <w:rFonts w:ascii="Cambria Math" w:hAnsi="Cambria Math" w:cs="Cambria Math"/>
          <w:sz w:val="24"/>
        </w:rPr>
        <w:t>‐</w:t>
      </w:r>
      <w:r w:rsidR="00524003" w:rsidRPr="00970795">
        <w:rPr>
          <w:rFonts w:ascii="Times New Roman" w:hAnsi="Times New Roman" w:cs="Times New Roman"/>
          <w:sz w:val="24"/>
        </w:rPr>
        <w:t xml:space="preserve">term forecasts of euro area </w:t>
      </w:r>
      <w:r w:rsidR="00524003">
        <w:rPr>
          <w:rFonts w:ascii="Times New Roman" w:hAnsi="Times New Roman" w:cs="Times New Roman"/>
          <w:sz w:val="24"/>
        </w:rPr>
        <w:t>GDP g</w:t>
      </w:r>
      <w:r w:rsidRPr="00970795">
        <w:rPr>
          <w:rFonts w:ascii="Times New Roman" w:hAnsi="Times New Roman" w:cs="Times New Roman"/>
          <w:sz w:val="24"/>
        </w:rPr>
        <w:t>rowth</w:t>
      </w:r>
      <w:r w:rsidR="00497F6D">
        <w:rPr>
          <w:rFonts w:ascii="Times New Roman" w:hAnsi="Times New Roman" w:cs="Times New Roman"/>
          <w:sz w:val="24"/>
        </w:rPr>
        <w:t>,</w:t>
      </w:r>
      <w:r w:rsidRPr="00970795">
        <w:rPr>
          <w:rFonts w:ascii="Times New Roman" w:hAnsi="Times New Roman" w:cs="Times New Roman"/>
          <w:sz w:val="24"/>
        </w:rPr>
        <w:t xml:space="preserve"> </w:t>
      </w:r>
      <w:r w:rsidRPr="00497F6D">
        <w:rPr>
          <w:rFonts w:ascii="Times New Roman" w:hAnsi="Times New Roman" w:cs="Times New Roman"/>
          <w:i/>
          <w:sz w:val="24"/>
        </w:rPr>
        <w:t>The Econometrics Journal</w:t>
      </w:r>
      <w:r w:rsidR="00497F6D">
        <w:rPr>
          <w:rFonts w:ascii="Times New Roman" w:hAnsi="Times New Roman" w:cs="Times New Roman"/>
          <w:sz w:val="24"/>
        </w:rPr>
        <w:t>, 14(1):</w:t>
      </w:r>
      <w:r w:rsidRPr="00970795">
        <w:rPr>
          <w:rFonts w:ascii="Times New Roman" w:hAnsi="Times New Roman" w:cs="Times New Roman"/>
          <w:sz w:val="24"/>
        </w:rPr>
        <w:t xml:space="preserve"> C25-C44.</w:t>
      </w:r>
    </w:p>
    <w:p w14:paraId="33314435" w14:textId="2AC75925"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Baffigi</w:t>
      </w:r>
      <w:proofErr w:type="spellEnd"/>
      <w:r w:rsidRPr="00970795">
        <w:rPr>
          <w:rFonts w:ascii="Times New Roman" w:hAnsi="Times New Roman" w:cs="Times New Roman"/>
          <w:sz w:val="24"/>
        </w:rPr>
        <w:t xml:space="preserve">, A., </w:t>
      </w:r>
      <w:r w:rsidR="000E32EB" w:rsidRPr="00970795">
        <w:rPr>
          <w:rFonts w:ascii="Times New Roman" w:hAnsi="Times New Roman" w:cs="Times New Roman"/>
          <w:sz w:val="24"/>
        </w:rPr>
        <w:t xml:space="preserve">R. </w:t>
      </w:r>
      <w:proofErr w:type="spellStart"/>
      <w:r w:rsidRPr="00970795">
        <w:rPr>
          <w:rFonts w:ascii="Times New Roman" w:hAnsi="Times New Roman" w:cs="Times New Roman"/>
          <w:sz w:val="24"/>
        </w:rPr>
        <w:t>Gol</w:t>
      </w:r>
      <w:r w:rsidR="000E32EB" w:rsidRPr="00970795">
        <w:rPr>
          <w:rFonts w:ascii="Times New Roman" w:hAnsi="Times New Roman" w:cs="Times New Roman"/>
          <w:sz w:val="24"/>
        </w:rPr>
        <w:t>inelli</w:t>
      </w:r>
      <w:proofErr w:type="spellEnd"/>
      <w:del w:id="1138" w:author="Johanna Koolemans Beynen" w:date="2020-02-21T15:17:00Z">
        <w:r w:rsidR="000E32EB" w:rsidRPr="00970795" w:rsidDel="007E64F1">
          <w:rPr>
            <w:rFonts w:ascii="Times New Roman" w:hAnsi="Times New Roman" w:cs="Times New Roman"/>
            <w:sz w:val="24"/>
          </w:rPr>
          <w:delText>b</w:delText>
        </w:r>
      </w:del>
      <w:r w:rsidR="000E32EB" w:rsidRPr="00970795">
        <w:rPr>
          <w:rFonts w:ascii="Times New Roman" w:hAnsi="Times New Roman" w:cs="Times New Roman"/>
          <w:sz w:val="24"/>
        </w:rPr>
        <w:t xml:space="preserve">, </w:t>
      </w:r>
      <w:ins w:id="1139" w:author="Johanna Koolemans Beynen" w:date="2020-02-16T22:10:00Z">
        <w:r w:rsidR="001D7B52">
          <w:rPr>
            <w:rFonts w:ascii="Times New Roman" w:hAnsi="Times New Roman" w:cs="Times New Roman"/>
            <w:sz w:val="24"/>
          </w:rPr>
          <w:t xml:space="preserve">and </w:t>
        </w:r>
      </w:ins>
      <w:r w:rsidR="000E32EB" w:rsidRPr="00970795">
        <w:rPr>
          <w:rFonts w:ascii="Times New Roman" w:hAnsi="Times New Roman" w:cs="Times New Roman"/>
          <w:sz w:val="24"/>
        </w:rPr>
        <w:t>G. Parigi</w:t>
      </w:r>
      <w:r w:rsidR="00524003">
        <w:rPr>
          <w:rFonts w:ascii="Times New Roman" w:hAnsi="Times New Roman" w:cs="Times New Roman"/>
          <w:sz w:val="24"/>
        </w:rPr>
        <w:t>.</w:t>
      </w:r>
      <w:r w:rsidRPr="00970795">
        <w:rPr>
          <w:rFonts w:ascii="Times New Roman" w:hAnsi="Times New Roman" w:cs="Times New Roman"/>
          <w:sz w:val="24"/>
        </w:rPr>
        <w:t xml:space="preserve"> 2004. </w:t>
      </w:r>
      <w:r w:rsidR="00524003">
        <w:rPr>
          <w:rFonts w:ascii="Times New Roman" w:hAnsi="Times New Roman" w:cs="Times New Roman"/>
          <w:sz w:val="24"/>
        </w:rPr>
        <w:t>B</w:t>
      </w:r>
      <w:r w:rsidR="00524003" w:rsidRPr="00970795">
        <w:rPr>
          <w:rFonts w:ascii="Times New Roman" w:hAnsi="Times New Roman" w:cs="Times New Roman"/>
          <w:sz w:val="24"/>
        </w:rPr>
        <w:t>ridge model</w:t>
      </w:r>
      <w:r w:rsidR="00524003">
        <w:rPr>
          <w:rFonts w:ascii="Times New Roman" w:hAnsi="Times New Roman" w:cs="Times New Roman"/>
          <w:sz w:val="24"/>
        </w:rPr>
        <w:t xml:space="preserve">s to forecast the </w:t>
      </w:r>
      <w:ins w:id="1140" w:author="Johanna Koolemans Beynen" w:date="2020-02-16T16:44:00Z">
        <w:r w:rsidR="00F1311E">
          <w:rPr>
            <w:rFonts w:ascii="Times New Roman" w:hAnsi="Times New Roman" w:cs="Times New Roman"/>
            <w:sz w:val="24"/>
          </w:rPr>
          <w:t>e</w:t>
        </w:r>
      </w:ins>
      <w:del w:id="1141" w:author="Johanna Koolemans Beynen" w:date="2020-02-16T16:17:00Z">
        <w:r w:rsidR="00524003" w:rsidDel="006602B3">
          <w:rPr>
            <w:rFonts w:ascii="Times New Roman" w:hAnsi="Times New Roman" w:cs="Times New Roman"/>
            <w:sz w:val="24"/>
          </w:rPr>
          <w:delText>e</w:delText>
        </w:r>
      </w:del>
      <w:r w:rsidR="00524003">
        <w:rPr>
          <w:rFonts w:ascii="Times New Roman" w:hAnsi="Times New Roman" w:cs="Times New Roman"/>
          <w:sz w:val="24"/>
        </w:rPr>
        <w:t xml:space="preserve">uro area </w:t>
      </w:r>
      <w:r w:rsidR="00497F6D">
        <w:rPr>
          <w:rFonts w:ascii="Times New Roman" w:hAnsi="Times New Roman" w:cs="Times New Roman"/>
          <w:sz w:val="24"/>
        </w:rPr>
        <w:t>GDP,</w:t>
      </w:r>
      <w:r w:rsidRPr="00970795">
        <w:rPr>
          <w:rFonts w:ascii="Times New Roman" w:hAnsi="Times New Roman" w:cs="Times New Roman"/>
          <w:sz w:val="24"/>
        </w:rPr>
        <w:t xml:space="preserve"> </w:t>
      </w:r>
      <w:r w:rsidRPr="00497F6D">
        <w:rPr>
          <w:rFonts w:ascii="Times New Roman" w:hAnsi="Times New Roman" w:cs="Times New Roman"/>
          <w:i/>
          <w:sz w:val="24"/>
        </w:rPr>
        <w:t>International Jo</w:t>
      </w:r>
      <w:r w:rsidR="00E814B1" w:rsidRPr="00497F6D">
        <w:rPr>
          <w:rFonts w:ascii="Times New Roman" w:hAnsi="Times New Roman" w:cs="Times New Roman"/>
          <w:i/>
          <w:sz w:val="24"/>
        </w:rPr>
        <w:t>urnal of Forecasting</w:t>
      </w:r>
      <w:r w:rsidR="00497F6D" w:rsidRPr="00497F6D">
        <w:rPr>
          <w:rFonts w:ascii="Times New Roman" w:hAnsi="Times New Roman" w:cs="Times New Roman"/>
          <w:sz w:val="24"/>
        </w:rPr>
        <w:t>,</w:t>
      </w:r>
      <w:r w:rsidR="00E814B1" w:rsidRPr="00970795">
        <w:rPr>
          <w:rFonts w:ascii="Times New Roman" w:hAnsi="Times New Roman" w:cs="Times New Roman"/>
          <w:sz w:val="24"/>
        </w:rPr>
        <w:t xml:space="preserve"> 20(3)</w:t>
      </w:r>
      <w:r w:rsidR="00497F6D">
        <w:rPr>
          <w:rFonts w:ascii="Times New Roman" w:hAnsi="Times New Roman" w:cs="Times New Roman"/>
          <w:sz w:val="24"/>
        </w:rPr>
        <w:t>:</w:t>
      </w:r>
      <w:r w:rsidR="00E814B1" w:rsidRPr="00970795">
        <w:rPr>
          <w:rFonts w:ascii="Times New Roman" w:hAnsi="Times New Roman" w:cs="Times New Roman"/>
          <w:sz w:val="24"/>
        </w:rPr>
        <w:t xml:space="preserve"> </w:t>
      </w:r>
      <w:r w:rsidRPr="00970795">
        <w:rPr>
          <w:rFonts w:ascii="Times New Roman" w:hAnsi="Times New Roman" w:cs="Times New Roman"/>
          <w:sz w:val="24"/>
        </w:rPr>
        <w:t>447-460.</w:t>
      </w:r>
    </w:p>
    <w:p w14:paraId="0412811F" w14:textId="05819E57" w:rsidR="00603DD3" w:rsidRPr="00970795" w:rsidRDefault="000E32EB"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Banbura</w:t>
      </w:r>
      <w:proofErr w:type="spellEnd"/>
      <w:r w:rsidRPr="00970795">
        <w:rPr>
          <w:rFonts w:ascii="Times New Roman" w:hAnsi="Times New Roman" w:cs="Times New Roman"/>
          <w:sz w:val="24"/>
        </w:rPr>
        <w:t xml:space="preserve">, M.,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M. </w:t>
      </w:r>
      <w:proofErr w:type="spellStart"/>
      <w:r w:rsidRPr="00970795">
        <w:rPr>
          <w:rFonts w:ascii="Times New Roman" w:hAnsi="Times New Roman" w:cs="Times New Roman"/>
          <w:sz w:val="24"/>
        </w:rPr>
        <w:t>Modugno</w:t>
      </w:r>
      <w:proofErr w:type="spellEnd"/>
      <w:r w:rsidR="00603DD3" w:rsidRPr="00970795">
        <w:rPr>
          <w:rFonts w:ascii="Times New Roman" w:hAnsi="Times New Roman" w:cs="Times New Roman"/>
          <w:sz w:val="24"/>
        </w:rPr>
        <w:t xml:space="preserve">, </w:t>
      </w:r>
      <w:r w:rsidR="005A3616" w:rsidRPr="00970795">
        <w:rPr>
          <w:rFonts w:ascii="Times New Roman" w:hAnsi="Times New Roman" w:cs="Times New Roman"/>
          <w:sz w:val="24"/>
        </w:rPr>
        <w:t>and</w:t>
      </w:r>
      <w:r w:rsidRPr="00970795">
        <w:rPr>
          <w:rFonts w:ascii="Times New Roman" w:hAnsi="Times New Roman" w:cs="Times New Roman"/>
          <w:sz w:val="24"/>
        </w:rPr>
        <w:t xml:space="preserve"> L. Reichlin</w:t>
      </w:r>
      <w:r w:rsidR="006F0A2B">
        <w:rPr>
          <w:rFonts w:ascii="Times New Roman" w:hAnsi="Times New Roman" w:cs="Times New Roman"/>
          <w:sz w:val="24"/>
        </w:rPr>
        <w:t>.</w:t>
      </w:r>
      <w:r w:rsidR="00603DD3" w:rsidRPr="00970795">
        <w:rPr>
          <w:rFonts w:ascii="Times New Roman" w:hAnsi="Times New Roman" w:cs="Times New Roman"/>
          <w:sz w:val="24"/>
        </w:rPr>
        <w:t xml:space="preserve"> 2013. Now-casting and the real-time data flow</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1564, European Central Bank.</w:t>
      </w:r>
    </w:p>
    <w:p w14:paraId="54F029E6" w14:textId="2B639F72" w:rsidR="00603DD3" w:rsidRPr="00970795" w:rsidRDefault="000E32EB"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Banbura</w:t>
      </w:r>
      <w:proofErr w:type="spellEnd"/>
      <w:r w:rsidRPr="00970795">
        <w:rPr>
          <w:rFonts w:ascii="Times New Roman" w:hAnsi="Times New Roman" w:cs="Times New Roman"/>
          <w:sz w:val="24"/>
        </w:rPr>
        <w:t>, M.</w:t>
      </w:r>
      <w:ins w:id="1142" w:author="Johanna Koolemans Beynen" w:date="2020-02-16T22:10:00Z">
        <w:r w:rsidR="001D7B52">
          <w:rPr>
            <w:rFonts w:ascii="Times New Roman" w:hAnsi="Times New Roman" w:cs="Times New Roman"/>
            <w:sz w:val="24"/>
          </w:rPr>
          <w:t>,</w:t>
        </w:r>
      </w:ins>
      <w:r w:rsidRPr="00970795">
        <w:rPr>
          <w:rFonts w:ascii="Times New Roman" w:hAnsi="Times New Roman" w:cs="Times New Roman"/>
          <w:sz w:val="24"/>
        </w:rPr>
        <w:t xml:space="preserve"> and M. </w:t>
      </w:r>
      <w:proofErr w:type="spellStart"/>
      <w:r w:rsidRPr="00970795">
        <w:rPr>
          <w:rFonts w:ascii="Times New Roman" w:hAnsi="Times New Roman" w:cs="Times New Roman"/>
          <w:sz w:val="24"/>
        </w:rPr>
        <w:t>Modugno</w:t>
      </w:r>
      <w:proofErr w:type="spellEnd"/>
      <w:r w:rsidR="006F0A2B">
        <w:rPr>
          <w:rFonts w:ascii="Times New Roman" w:hAnsi="Times New Roman" w:cs="Times New Roman"/>
          <w:sz w:val="24"/>
        </w:rPr>
        <w:t>.</w:t>
      </w:r>
      <w:r w:rsidR="00603DD3" w:rsidRPr="00970795">
        <w:rPr>
          <w:rFonts w:ascii="Times New Roman" w:hAnsi="Times New Roman" w:cs="Times New Roman"/>
          <w:sz w:val="24"/>
        </w:rPr>
        <w:t xml:space="preserve"> 2014. Maximum likelihood estimation of factor models on datasets with ar</w:t>
      </w:r>
      <w:r w:rsidR="00524003">
        <w:rPr>
          <w:rFonts w:ascii="Times New Roman" w:hAnsi="Times New Roman" w:cs="Times New Roman"/>
          <w:sz w:val="24"/>
        </w:rPr>
        <w:t>bitrary pattern of missing data,</w:t>
      </w:r>
      <w:r w:rsidR="00603DD3" w:rsidRPr="00970795">
        <w:rPr>
          <w:rFonts w:ascii="Times New Roman" w:hAnsi="Times New Roman" w:cs="Times New Roman"/>
          <w:sz w:val="24"/>
        </w:rPr>
        <w:t xml:space="preserve"> </w:t>
      </w:r>
      <w:r w:rsidR="00603DD3" w:rsidRPr="00524003">
        <w:rPr>
          <w:rFonts w:ascii="Times New Roman" w:hAnsi="Times New Roman" w:cs="Times New Roman"/>
          <w:i/>
          <w:sz w:val="24"/>
        </w:rPr>
        <w:t>Journal of</w:t>
      </w:r>
      <w:r w:rsidR="00E814B1" w:rsidRPr="00524003">
        <w:rPr>
          <w:rFonts w:ascii="Times New Roman" w:hAnsi="Times New Roman" w:cs="Times New Roman"/>
          <w:i/>
          <w:sz w:val="24"/>
        </w:rPr>
        <w:t xml:space="preserve"> Applied Econometrics</w:t>
      </w:r>
      <w:r w:rsidR="00EA5392">
        <w:rPr>
          <w:rFonts w:ascii="Times New Roman" w:hAnsi="Times New Roman" w:cs="Times New Roman"/>
          <w:sz w:val="24"/>
        </w:rPr>
        <w:t>,</w:t>
      </w:r>
      <w:r w:rsidR="00524003">
        <w:rPr>
          <w:rFonts w:ascii="Times New Roman" w:hAnsi="Times New Roman" w:cs="Times New Roman"/>
          <w:sz w:val="24"/>
        </w:rPr>
        <w:t xml:space="preserve"> 29(1):</w:t>
      </w:r>
      <w:r w:rsidR="00603DD3" w:rsidRPr="00970795">
        <w:rPr>
          <w:rFonts w:ascii="Times New Roman" w:hAnsi="Times New Roman" w:cs="Times New Roman"/>
          <w:sz w:val="24"/>
        </w:rPr>
        <w:t xml:space="preserve"> 133-160.</w:t>
      </w:r>
    </w:p>
    <w:p w14:paraId="1C8439C5" w14:textId="46FADE73"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Barnett, W., M. Chauvet, and D. </w:t>
      </w:r>
      <w:proofErr w:type="spellStart"/>
      <w:r w:rsidRPr="00970795">
        <w:rPr>
          <w:rFonts w:ascii="Times New Roman" w:hAnsi="Times New Roman" w:cs="Times New Roman"/>
          <w:sz w:val="24"/>
        </w:rPr>
        <w:t>Leiva</w:t>
      </w:r>
      <w:proofErr w:type="spellEnd"/>
      <w:r w:rsidRPr="00970795">
        <w:rPr>
          <w:rFonts w:ascii="Times New Roman" w:hAnsi="Times New Roman" w:cs="Times New Roman"/>
          <w:sz w:val="24"/>
        </w:rPr>
        <w:t>-Leon</w:t>
      </w:r>
      <w:r w:rsidR="006F0A2B">
        <w:rPr>
          <w:rFonts w:ascii="Times New Roman" w:hAnsi="Times New Roman" w:cs="Times New Roman"/>
          <w:sz w:val="24"/>
        </w:rPr>
        <w:t>.</w:t>
      </w:r>
      <w:r w:rsidR="00603DD3" w:rsidRPr="00970795">
        <w:rPr>
          <w:rFonts w:ascii="Times New Roman" w:hAnsi="Times New Roman" w:cs="Times New Roman"/>
          <w:sz w:val="24"/>
        </w:rPr>
        <w:t xml:space="preserve"> 201</w:t>
      </w:r>
      <w:r w:rsidR="00D0360F" w:rsidRPr="00970795">
        <w:rPr>
          <w:rFonts w:ascii="Times New Roman" w:hAnsi="Times New Roman" w:cs="Times New Roman"/>
          <w:sz w:val="24"/>
        </w:rPr>
        <w:t>6</w:t>
      </w:r>
      <w:r w:rsidR="00603DD3" w:rsidRPr="00970795">
        <w:rPr>
          <w:rFonts w:ascii="Times New Roman" w:hAnsi="Times New Roman" w:cs="Times New Roman"/>
          <w:sz w:val="24"/>
        </w:rPr>
        <w:t>. Real</w:t>
      </w:r>
      <w:r w:rsidRPr="00970795">
        <w:rPr>
          <w:rFonts w:ascii="Times New Roman" w:hAnsi="Times New Roman" w:cs="Times New Roman"/>
          <w:sz w:val="24"/>
        </w:rPr>
        <w:t>-</w:t>
      </w:r>
      <w:r w:rsidR="00603DD3" w:rsidRPr="00970795">
        <w:rPr>
          <w:rFonts w:ascii="Times New Roman" w:hAnsi="Times New Roman" w:cs="Times New Roman"/>
          <w:sz w:val="24"/>
        </w:rPr>
        <w:t xml:space="preserve">time </w:t>
      </w:r>
      <w:ins w:id="1143" w:author="Johanna Koolemans Beynen" w:date="2020-02-16T16:14:00Z">
        <w:r w:rsidR="006602B3">
          <w:rPr>
            <w:rFonts w:ascii="Times New Roman" w:hAnsi="Times New Roman" w:cs="Times New Roman"/>
            <w:sz w:val="24"/>
          </w:rPr>
          <w:t>n</w:t>
        </w:r>
      </w:ins>
      <w:del w:id="1144" w:author="Johanna Koolemans Beynen" w:date="2020-02-16T16:14:00Z">
        <w:r w:rsidRPr="00970795" w:rsidDel="006602B3">
          <w:rPr>
            <w:rFonts w:ascii="Times New Roman" w:hAnsi="Times New Roman" w:cs="Times New Roman"/>
            <w:sz w:val="24"/>
          </w:rPr>
          <w:delText>N</w:delText>
        </w:r>
      </w:del>
      <w:r w:rsidR="00603DD3" w:rsidRPr="00970795">
        <w:rPr>
          <w:rFonts w:ascii="Times New Roman" w:hAnsi="Times New Roman" w:cs="Times New Roman"/>
          <w:sz w:val="24"/>
        </w:rPr>
        <w:t xml:space="preserve">owcasting of nominal </w:t>
      </w:r>
      <w:r w:rsidR="00524003">
        <w:rPr>
          <w:rFonts w:ascii="Times New Roman" w:hAnsi="Times New Roman" w:cs="Times New Roman"/>
          <w:sz w:val="24"/>
        </w:rPr>
        <w:t xml:space="preserve">GDP </w:t>
      </w:r>
      <w:del w:id="1145" w:author="Johanna Koolemans Beynen" w:date="2020-02-16T16:14:00Z">
        <w:r w:rsidR="00524003" w:rsidDel="006602B3">
          <w:rPr>
            <w:rFonts w:ascii="Times New Roman" w:hAnsi="Times New Roman" w:cs="Times New Roman"/>
            <w:sz w:val="24"/>
          </w:rPr>
          <w:delText xml:space="preserve">under </w:delText>
        </w:r>
      </w:del>
      <w:ins w:id="1146" w:author="Johanna Koolemans Beynen" w:date="2020-02-16T16:14:00Z">
        <w:r w:rsidR="006602B3">
          <w:rPr>
            <w:rFonts w:ascii="Times New Roman" w:hAnsi="Times New Roman" w:cs="Times New Roman"/>
            <w:sz w:val="24"/>
          </w:rPr>
          <w:t>with</w:t>
        </w:r>
        <w:r w:rsidR="006602B3">
          <w:rPr>
            <w:rFonts w:ascii="Times New Roman" w:hAnsi="Times New Roman" w:cs="Times New Roman"/>
            <w:sz w:val="24"/>
          </w:rPr>
          <w:t xml:space="preserve"> </w:t>
        </w:r>
      </w:ins>
      <w:r w:rsidR="00524003">
        <w:rPr>
          <w:rFonts w:ascii="Times New Roman" w:hAnsi="Times New Roman" w:cs="Times New Roman"/>
          <w:sz w:val="24"/>
        </w:rPr>
        <w:t>structural breaks,</w:t>
      </w:r>
      <w:r w:rsidR="00603DD3" w:rsidRPr="00970795">
        <w:rPr>
          <w:rFonts w:ascii="Times New Roman" w:hAnsi="Times New Roman" w:cs="Times New Roman"/>
          <w:sz w:val="24"/>
        </w:rPr>
        <w:t xml:space="preserve"> </w:t>
      </w:r>
      <w:r w:rsidRPr="00EA5392">
        <w:rPr>
          <w:rFonts w:ascii="Times New Roman" w:hAnsi="Times New Roman" w:cs="Times New Roman"/>
          <w:i/>
          <w:sz w:val="24"/>
        </w:rPr>
        <w:t>Journal of Econometrics</w:t>
      </w:r>
      <w:r w:rsidR="00603DD3" w:rsidRPr="00970795">
        <w:rPr>
          <w:rFonts w:ascii="Times New Roman" w:hAnsi="Times New Roman" w:cs="Times New Roman"/>
          <w:sz w:val="24"/>
        </w:rPr>
        <w:t xml:space="preserve">, </w:t>
      </w:r>
      <w:r w:rsidRPr="00970795">
        <w:rPr>
          <w:rFonts w:ascii="Times New Roman" w:hAnsi="Times New Roman" w:cs="Times New Roman"/>
          <w:sz w:val="24"/>
        </w:rPr>
        <w:t>191(2)</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Pr="00970795">
        <w:rPr>
          <w:rFonts w:ascii="Times New Roman" w:hAnsi="Times New Roman" w:cs="Times New Roman"/>
          <w:sz w:val="24"/>
        </w:rPr>
        <w:t>312</w:t>
      </w:r>
      <w:r w:rsidR="00603DD3" w:rsidRPr="00970795">
        <w:rPr>
          <w:rFonts w:ascii="Times New Roman" w:hAnsi="Times New Roman" w:cs="Times New Roman"/>
          <w:sz w:val="24"/>
        </w:rPr>
        <w:t>-</w:t>
      </w:r>
      <w:r w:rsidRPr="00970795">
        <w:rPr>
          <w:rFonts w:ascii="Times New Roman" w:hAnsi="Times New Roman" w:cs="Times New Roman"/>
          <w:sz w:val="24"/>
        </w:rPr>
        <w:t>324</w:t>
      </w:r>
      <w:r w:rsidR="00603DD3" w:rsidRPr="00970795">
        <w:rPr>
          <w:rFonts w:ascii="Times New Roman" w:hAnsi="Times New Roman" w:cs="Times New Roman"/>
          <w:sz w:val="24"/>
        </w:rPr>
        <w:t>.</w:t>
      </w:r>
    </w:p>
    <w:p w14:paraId="17A8EC8C" w14:textId="39E46B47"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Brockwel</w:t>
      </w:r>
      <w:r w:rsidR="005A3616" w:rsidRPr="00970795">
        <w:rPr>
          <w:rFonts w:ascii="Times New Roman" w:hAnsi="Times New Roman" w:cs="Times New Roman"/>
          <w:sz w:val="24"/>
        </w:rPr>
        <w:t>l, P. J., and R. A. Davis. 1991</w:t>
      </w:r>
      <w:r w:rsidRPr="00970795">
        <w:rPr>
          <w:rFonts w:ascii="Times New Roman" w:hAnsi="Times New Roman" w:cs="Times New Roman"/>
          <w:sz w:val="24"/>
        </w:rPr>
        <w:t xml:space="preserve">. </w:t>
      </w:r>
      <w:r w:rsidRPr="00EA5392">
        <w:rPr>
          <w:rFonts w:ascii="Times New Roman" w:hAnsi="Times New Roman" w:cs="Times New Roman"/>
          <w:i/>
          <w:sz w:val="24"/>
        </w:rPr>
        <w:t>Time Series: Theory and Methods</w:t>
      </w:r>
      <w:r w:rsidR="006903A5">
        <w:rPr>
          <w:rFonts w:ascii="Times New Roman" w:hAnsi="Times New Roman" w:cs="Times New Roman"/>
          <w:sz w:val="24"/>
        </w:rPr>
        <w:t>. Second</w:t>
      </w:r>
      <w:r w:rsidRPr="00970795">
        <w:rPr>
          <w:rFonts w:ascii="Times New Roman" w:hAnsi="Times New Roman" w:cs="Times New Roman"/>
          <w:sz w:val="24"/>
        </w:rPr>
        <w:t xml:space="preserve"> ed. New York: Springer.</w:t>
      </w:r>
    </w:p>
    <w:p w14:paraId="46877041" w14:textId="3B186218" w:rsidR="00603DD3" w:rsidRPr="00970795" w:rsidRDefault="00D0360F" w:rsidP="00094259">
      <w:pPr>
        <w:spacing w:line="276" w:lineRule="auto"/>
        <w:jc w:val="both"/>
        <w:rPr>
          <w:rFonts w:ascii="Times New Roman" w:hAnsi="Times New Roman" w:cs="Times New Roman"/>
          <w:sz w:val="24"/>
        </w:rPr>
      </w:pPr>
      <w:r w:rsidRPr="00970795">
        <w:rPr>
          <w:rFonts w:ascii="Times New Roman" w:hAnsi="Times New Roman" w:cs="Times New Roman"/>
          <w:sz w:val="24"/>
        </w:rPr>
        <w:t>Camacho, M.</w:t>
      </w:r>
      <w:ins w:id="1147" w:author="Johanna Koolemans Beynen" w:date="2020-02-16T22:10:00Z">
        <w:r w:rsidR="001D7B52">
          <w:rPr>
            <w:rFonts w:ascii="Times New Roman" w:hAnsi="Times New Roman" w:cs="Times New Roman"/>
            <w:sz w:val="24"/>
          </w:rPr>
          <w:t>,</w:t>
        </w:r>
      </w:ins>
      <w:r w:rsidRPr="00970795">
        <w:rPr>
          <w:rFonts w:ascii="Times New Roman" w:hAnsi="Times New Roman" w:cs="Times New Roman"/>
          <w:sz w:val="24"/>
        </w:rPr>
        <w:t xml:space="preserve"> and R. </w:t>
      </w:r>
      <w:proofErr w:type="spellStart"/>
      <w:r w:rsidRPr="00970795">
        <w:rPr>
          <w:rFonts w:ascii="Times New Roman" w:hAnsi="Times New Roman" w:cs="Times New Roman"/>
          <w:sz w:val="24"/>
        </w:rPr>
        <w:t>Doménech</w:t>
      </w:r>
      <w:proofErr w:type="spellEnd"/>
      <w:r w:rsidR="00497F6D">
        <w:rPr>
          <w:rFonts w:ascii="Times New Roman" w:hAnsi="Times New Roman" w:cs="Times New Roman"/>
          <w:sz w:val="24"/>
        </w:rPr>
        <w:t>.</w:t>
      </w:r>
      <w:r w:rsidR="00603DD3" w:rsidRPr="00970795">
        <w:rPr>
          <w:rFonts w:ascii="Times New Roman" w:hAnsi="Times New Roman" w:cs="Times New Roman"/>
          <w:sz w:val="24"/>
        </w:rPr>
        <w:t xml:space="preserve"> 2012. MICA-BBVA: a factor model of economic and financial indicators</w:t>
      </w:r>
      <w:r w:rsidR="00524003">
        <w:rPr>
          <w:rFonts w:ascii="Times New Roman" w:hAnsi="Times New Roman" w:cs="Times New Roman"/>
          <w:sz w:val="24"/>
        </w:rPr>
        <w:t xml:space="preserve"> for short-term GDP forecasting,</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Journal of the Spanish Economic Association</w:t>
      </w:r>
      <w:r w:rsidR="00603DD3" w:rsidRPr="00970795">
        <w:rPr>
          <w:rFonts w:ascii="Times New Roman" w:hAnsi="Times New Roman" w:cs="Times New Roman"/>
          <w:sz w:val="24"/>
        </w:rPr>
        <w:t>, 3(4)</w:t>
      </w:r>
      <w:r w:rsidR="00524003">
        <w:rPr>
          <w:rFonts w:ascii="Times New Roman" w:hAnsi="Times New Roman" w:cs="Times New Roman"/>
          <w:sz w:val="24"/>
        </w:rPr>
        <w:t>:</w:t>
      </w:r>
      <w:r w:rsidR="00603DD3" w:rsidRPr="00970795">
        <w:rPr>
          <w:rFonts w:ascii="Times New Roman" w:hAnsi="Times New Roman" w:cs="Times New Roman"/>
          <w:sz w:val="24"/>
        </w:rPr>
        <w:t xml:space="preserve"> 475-497.</w:t>
      </w:r>
    </w:p>
    <w:p w14:paraId="54EA4CB2" w14:textId="537EBEE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Car</w:t>
      </w:r>
      <w:r w:rsidR="005A3616" w:rsidRPr="00970795">
        <w:rPr>
          <w:rFonts w:ascii="Times New Roman" w:hAnsi="Times New Roman" w:cs="Times New Roman"/>
          <w:sz w:val="24"/>
        </w:rPr>
        <w:t>uso, A</w:t>
      </w:r>
      <w:del w:id="1148" w:author="Johanna Koolemans Beynen" w:date="2020-02-16T22:10:00Z">
        <w:r w:rsidR="005A3616" w:rsidRPr="00970795" w:rsidDel="001D7B52">
          <w:rPr>
            <w:rFonts w:ascii="Times New Roman" w:hAnsi="Times New Roman" w:cs="Times New Roman"/>
            <w:sz w:val="24"/>
          </w:rPr>
          <w:delText>lberto</w:delText>
        </w:r>
      </w:del>
      <w:r w:rsidR="00497F6D">
        <w:rPr>
          <w:rFonts w:ascii="Times New Roman" w:hAnsi="Times New Roman" w:cs="Times New Roman"/>
          <w:sz w:val="24"/>
        </w:rPr>
        <w:t>.</w:t>
      </w:r>
      <w:r w:rsidR="005A3616" w:rsidRPr="00970795">
        <w:rPr>
          <w:rFonts w:ascii="Times New Roman" w:hAnsi="Times New Roman" w:cs="Times New Roman"/>
          <w:sz w:val="24"/>
        </w:rPr>
        <w:t xml:space="preserve"> </w:t>
      </w:r>
      <w:r w:rsidRPr="00970795">
        <w:rPr>
          <w:rFonts w:ascii="Times New Roman" w:hAnsi="Times New Roman" w:cs="Times New Roman"/>
          <w:sz w:val="24"/>
        </w:rPr>
        <w:t xml:space="preserve">2018. </w:t>
      </w:r>
      <w:r w:rsidRPr="00970795">
        <w:rPr>
          <w:rFonts w:ascii="Times New Roman" w:hAnsi="Times New Roman" w:cs="Times New Roman"/>
          <w:iCs/>
          <w:sz w:val="24"/>
        </w:rPr>
        <w:t>Nowcasting with the help of foreign indicators: The case of Mexico</w:t>
      </w:r>
      <w:r w:rsidR="00EA5392">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Economic Modelling</w:t>
      </w:r>
      <w:r w:rsidRPr="00970795">
        <w:rPr>
          <w:rFonts w:ascii="Times New Roman" w:hAnsi="Times New Roman" w:cs="Times New Roman"/>
          <w:sz w:val="24"/>
        </w:rPr>
        <w:t xml:space="preserve">, </w:t>
      </w:r>
      <w:r w:rsidR="00EA5392">
        <w:rPr>
          <w:rFonts w:ascii="Times New Roman" w:hAnsi="Times New Roman" w:cs="Times New Roman"/>
          <w:sz w:val="24"/>
        </w:rPr>
        <w:t>69(C):</w:t>
      </w:r>
      <w:r w:rsidRPr="00970795">
        <w:rPr>
          <w:rFonts w:ascii="Times New Roman" w:hAnsi="Times New Roman" w:cs="Times New Roman"/>
          <w:sz w:val="24"/>
        </w:rPr>
        <w:t xml:space="preserve"> 160-168.</w:t>
      </w:r>
    </w:p>
    <w:p w14:paraId="3B8D35C3" w14:textId="2E639270"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Cochrane, D</w:t>
      </w:r>
      <w:r w:rsidR="00EA5392">
        <w:rPr>
          <w:rFonts w:ascii="Times New Roman" w:hAnsi="Times New Roman" w:cs="Times New Roman"/>
          <w:sz w:val="24"/>
        </w:rPr>
        <w:t>.</w:t>
      </w:r>
      <w:ins w:id="1149" w:author="Johanna Koolemans Beynen" w:date="2020-02-16T22:10:00Z">
        <w:r w:rsidR="001D7B52">
          <w:rPr>
            <w:rFonts w:ascii="Times New Roman" w:hAnsi="Times New Roman" w:cs="Times New Roman"/>
            <w:sz w:val="24"/>
          </w:rPr>
          <w:t>,</w:t>
        </w:r>
      </w:ins>
      <w:r w:rsidRPr="00970795">
        <w:rPr>
          <w:rFonts w:ascii="Times New Roman" w:hAnsi="Times New Roman" w:cs="Times New Roman"/>
          <w:sz w:val="24"/>
        </w:rPr>
        <w:t xml:space="preserve"> and G. H. Orcutt</w:t>
      </w:r>
      <w:r w:rsidR="005A3616" w:rsidRPr="00970795">
        <w:rPr>
          <w:rFonts w:ascii="Times New Roman" w:hAnsi="Times New Roman" w:cs="Times New Roman"/>
          <w:sz w:val="24"/>
        </w:rPr>
        <w:t>.</w:t>
      </w:r>
      <w:r w:rsidRPr="00970795">
        <w:rPr>
          <w:rFonts w:ascii="Times New Roman" w:hAnsi="Times New Roman" w:cs="Times New Roman"/>
          <w:sz w:val="24"/>
        </w:rPr>
        <w:t xml:space="preserve"> 1949. Application of least squares regression to relationships contai</w:t>
      </w:r>
      <w:r w:rsidR="00524003">
        <w:rPr>
          <w:rFonts w:ascii="Times New Roman" w:hAnsi="Times New Roman" w:cs="Times New Roman"/>
          <w:sz w:val="24"/>
        </w:rPr>
        <w:t>ning autocorrelated error terms,</w:t>
      </w:r>
      <w:r w:rsidRPr="00970795">
        <w:rPr>
          <w:rFonts w:ascii="Times New Roman" w:hAnsi="Times New Roman" w:cs="Times New Roman"/>
          <w:sz w:val="24"/>
        </w:rPr>
        <w:t xml:space="preserve"> </w:t>
      </w:r>
      <w:r w:rsidRPr="00EA5392">
        <w:rPr>
          <w:rFonts w:ascii="Times New Roman" w:hAnsi="Times New Roman" w:cs="Times New Roman"/>
          <w:i/>
          <w:sz w:val="24"/>
        </w:rPr>
        <w:t>Journal of the American Statistical Association</w:t>
      </w:r>
      <w:r w:rsidR="00EA5392">
        <w:rPr>
          <w:rFonts w:ascii="Times New Roman" w:hAnsi="Times New Roman" w:cs="Times New Roman"/>
          <w:sz w:val="24"/>
        </w:rPr>
        <w:t>,</w:t>
      </w:r>
      <w:r w:rsidRPr="00970795">
        <w:rPr>
          <w:rFonts w:ascii="Times New Roman" w:hAnsi="Times New Roman" w:cs="Times New Roman"/>
          <w:sz w:val="24"/>
        </w:rPr>
        <w:t xml:space="preserve"> 44(245): 32-61.</w:t>
      </w:r>
    </w:p>
    <w:p w14:paraId="33543F4D" w14:textId="0F01092A" w:rsidR="00603DD3" w:rsidRPr="00970795" w:rsidRDefault="00603DD3" w:rsidP="00094259">
      <w:pPr>
        <w:spacing w:line="276" w:lineRule="auto"/>
        <w:jc w:val="both"/>
        <w:rPr>
          <w:rFonts w:ascii="Times New Roman" w:hAnsi="Times New Roman" w:cs="Times New Roman"/>
          <w:sz w:val="24"/>
        </w:rPr>
      </w:pPr>
      <w:commentRangeStart w:id="1150"/>
      <w:del w:id="1151" w:author="Johanna Koolemans Beynen" w:date="2020-02-16T22:15:00Z">
        <w:r w:rsidRPr="00970795" w:rsidDel="001D7B52">
          <w:rPr>
            <w:rFonts w:ascii="Times New Roman" w:hAnsi="Times New Roman" w:cs="Times New Roman"/>
            <w:sz w:val="24"/>
          </w:rPr>
          <w:delText xml:space="preserve">de </w:delText>
        </w:r>
      </w:del>
      <w:r w:rsidRPr="00970795">
        <w:rPr>
          <w:rFonts w:ascii="Times New Roman" w:hAnsi="Times New Roman" w:cs="Times New Roman"/>
          <w:sz w:val="24"/>
        </w:rPr>
        <w:t>Winter, J.</w:t>
      </w:r>
      <w:r w:rsidR="005A3616" w:rsidRPr="00970795">
        <w:rPr>
          <w:rFonts w:ascii="Times New Roman" w:hAnsi="Times New Roman" w:cs="Times New Roman"/>
          <w:sz w:val="24"/>
        </w:rPr>
        <w:t xml:space="preserve"> 2011</w:t>
      </w:r>
      <w:r w:rsidRPr="00970795">
        <w:rPr>
          <w:rFonts w:ascii="Times New Roman" w:hAnsi="Times New Roman" w:cs="Times New Roman"/>
          <w:sz w:val="24"/>
        </w:rPr>
        <w:t>. Forecasting GDP growth in times of crisis: private sector fore</w:t>
      </w:r>
      <w:r w:rsidR="00524003">
        <w:rPr>
          <w:rFonts w:ascii="Times New Roman" w:hAnsi="Times New Roman" w:cs="Times New Roman"/>
          <w:sz w:val="24"/>
        </w:rPr>
        <w:t>casts versus statistical models,</w:t>
      </w:r>
      <w:r w:rsidRPr="00970795">
        <w:rPr>
          <w:rFonts w:ascii="Times New Roman" w:hAnsi="Times New Roman" w:cs="Times New Roman"/>
          <w:sz w:val="24"/>
        </w:rPr>
        <w:t xml:space="preserve"> DNB Working Paper No. 320.</w:t>
      </w:r>
      <w:commentRangeEnd w:id="1150"/>
      <w:r w:rsidR="007E64F1">
        <w:rPr>
          <w:rStyle w:val="CommentReference"/>
        </w:rPr>
        <w:commentReference w:id="1150"/>
      </w:r>
    </w:p>
    <w:p w14:paraId="420D2F0F" w14:textId="51712CD5"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Dahlhaus, T., J</w:t>
      </w:r>
      <w:ins w:id="1152" w:author="Johanna Koolemans Beynen" w:date="2020-02-16T22:15:00Z">
        <w:r w:rsidR="001D7B52">
          <w:rPr>
            <w:rFonts w:ascii="Times New Roman" w:hAnsi="Times New Roman" w:cs="Times New Roman"/>
            <w:sz w:val="24"/>
          </w:rPr>
          <w:t>.</w:t>
        </w:r>
      </w:ins>
      <w:del w:id="1153" w:author="Johanna Koolemans Beynen" w:date="2020-02-16T22:15:00Z">
        <w:r w:rsidRPr="00970795" w:rsidDel="001D7B52">
          <w:rPr>
            <w:rFonts w:ascii="Times New Roman" w:hAnsi="Times New Roman" w:cs="Times New Roman"/>
            <w:sz w:val="24"/>
          </w:rPr>
          <w:delText>-</w:delText>
        </w:r>
      </w:del>
      <w:r w:rsidRPr="00970795">
        <w:rPr>
          <w:rFonts w:ascii="Times New Roman" w:hAnsi="Times New Roman" w:cs="Times New Roman"/>
          <w:sz w:val="24"/>
        </w:rPr>
        <w:t xml:space="preserve">D. </w:t>
      </w:r>
      <w:proofErr w:type="spellStart"/>
      <w:r w:rsidRPr="00970795">
        <w:rPr>
          <w:rFonts w:ascii="Times New Roman" w:hAnsi="Times New Roman" w:cs="Times New Roman"/>
          <w:sz w:val="24"/>
        </w:rPr>
        <w:t>Guénette</w:t>
      </w:r>
      <w:proofErr w:type="spellEnd"/>
      <w:r w:rsidRPr="00970795">
        <w:rPr>
          <w:rFonts w:ascii="Times New Roman" w:hAnsi="Times New Roman" w:cs="Times New Roman"/>
          <w:sz w:val="24"/>
        </w:rPr>
        <w:t xml:space="preserve">, and G. </w:t>
      </w:r>
      <w:proofErr w:type="spellStart"/>
      <w:r w:rsidRPr="00970795">
        <w:rPr>
          <w:rFonts w:ascii="Times New Roman" w:hAnsi="Times New Roman" w:cs="Times New Roman"/>
          <w:sz w:val="24"/>
        </w:rPr>
        <w:t>Vasishtha</w:t>
      </w:r>
      <w:proofErr w:type="spellEnd"/>
      <w:r w:rsidR="005A3616" w:rsidRPr="00970795">
        <w:rPr>
          <w:rFonts w:ascii="Times New Roman" w:hAnsi="Times New Roman" w:cs="Times New Roman"/>
          <w:sz w:val="24"/>
        </w:rPr>
        <w:t>.</w:t>
      </w:r>
      <w:r w:rsidRPr="00970795">
        <w:rPr>
          <w:rFonts w:ascii="Times New Roman" w:hAnsi="Times New Roman" w:cs="Times New Roman"/>
          <w:sz w:val="24"/>
        </w:rPr>
        <w:t xml:space="preserve"> 2017. </w:t>
      </w:r>
      <w:r w:rsidR="00524003">
        <w:rPr>
          <w:rFonts w:ascii="Times New Roman" w:hAnsi="Times New Roman" w:cs="Times New Roman"/>
          <w:sz w:val="24"/>
        </w:rPr>
        <w:t>Nowcasting BRIC+ M in real time,</w:t>
      </w:r>
      <w:r w:rsidRPr="00970795">
        <w:rPr>
          <w:rFonts w:ascii="Times New Roman" w:hAnsi="Times New Roman" w:cs="Times New Roman"/>
          <w:sz w:val="24"/>
        </w:rPr>
        <w:t xml:space="preserve"> </w:t>
      </w:r>
      <w:r w:rsidRPr="00EA5392">
        <w:rPr>
          <w:rFonts w:ascii="Times New Roman" w:hAnsi="Times New Roman" w:cs="Times New Roman"/>
          <w:i/>
          <w:sz w:val="24"/>
        </w:rPr>
        <w:t>Internati</w:t>
      </w:r>
      <w:r w:rsidR="00524003" w:rsidRPr="00EA5392">
        <w:rPr>
          <w:rFonts w:ascii="Times New Roman" w:hAnsi="Times New Roman" w:cs="Times New Roman"/>
          <w:i/>
          <w:sz w:val="24"/>
        </w:rPr>
        <w:t>onal Journal of Forecasting</w:t>
      </w:r>
      <w:r w:rsidR="00524003">
        <w:rPr>
          <w:rFonts w:ascii="Times New Roman" w:hAnsi="Times New Roman" w:cs="Times New Roman"/>
          <w:sz w:val="24"/>
        </w:rPr>
        <w:t>, 33:</w:t>
      </w:r>
      <w:ins w:id="1154" w:author="Johanna Koolemans Beynen" w:date="2020-02-16T16:41:00Z">
        <w:r w:rsidR="00F1311E">
          <w:rPr>
            <w:rFonts w:ascii="Times New Roman" w:hAnsi="Times New Roman" w:cs="Times New Roman"/>
            <w:sz w:val="24"/>
          </w:rPr>
          <w:t xml:space="preserve"> </w:t>
        </w:r>
      </w:ins>
      <w:r w:rsidRPr="00970795">
        <w:rPr>
          <w:rFonts w:ascii="Times New Roman" w:hAnsi="Times New Roman" w:cs="Times New Roman"/>
          <w:sz w:val="24"/>
        </w:rPr>
        <w:t>915-935.</w:t>
      </w:r>
    </w:p>
    <w:p w14:paraId="0ED3343C" w14:textId="0F254799" w:rsidR="00603DD3" w:rsidRPr="00970795" w:rsidRDefault="00603DD3" w:rsidP="00094259">
      <w:pPr>
        <w:spacing w:line="276" w:lineRule="auto"/>
        <w:jc w:val="both"/>
        <w:rPr>
          <w:rFonts w:ascii="Times New Roman" w:hAnsi="Times New Roman" w:cs="Times New Roman"/>
          <w:sz w:val="24"/>
        </w:rPr>
      </w:pPr>
      <w:commentRangeStart w:id="1155"/>
      <w:r w:rsidRPr="00970795">
        <w:rPr>
          <w:rFonts w:ascii="Times New Roman" w:hAnsi="Times New Roman" w:cs="Times New Roman"/>
          <w:sz w:val="24"/>
          <w:lang w:val="es-MX"/>
        </w:rPr>
        <w:t>Delajara, Hernández-Álvarez and Rodríguez-Tirado</w:t>
      </w:r>
      <w:commentRangeEnd w:id="1155"/>
      <w:r w:rsidR="0041336A">
        <w:rPr>
          <w:rStyle w:val="CommentReference"/>
        </w:rPr>
        <w:commentReference w:id="1155"/>
      </w:r>
      <w:r w:rsidR="00970795" w:rsidRPr="00970795">
        <w:rPr>
          <w:rFonts w:ascii="Times New Roman" w:hAnsi="Times New Roman" w:cs="Times New Roman"/>
          <w:sz w:val="24"/>
          <w:lang w:val="es-MX"/>
        </w:rPr>
        <w:t>.</w:t>
      </w:r>
      <w:r w:rsidRPr="00970795">
        <w:rPr>
          <w:rFonts w:ascii="Times New Roman" w:hAnsi="Times New Roman" w:cs="Times New Roman"/>
          <w:sz w:val="24"/>
          <w:lang w:val="es-MX"/>
        </w:rPr>
        <w:t xml:space="preserve"> </w:t>
      </w:r>
      <w:r w:rsidRPr="00970795">
        <w:rPr>
          <w:rFonts w:ascii="Times New Roman" w:hAnsi="Times New Roman" w:cs="Times New Roman"/>
          <w:sz w:val="24"/>
        </w:rPr>
        <w:t xml:space="preserve">2016. </w:t>
      </w:r>
      <w:r w:rsidRPr="00970795">
        <w:rPr>
          <w:rFonts w:ascii="Times New Roman" w:hAnsi="Times New Roman" w:cs="Times New Roman"/>
          <w:iCs/>
          <w:sz w:val="24"/>
        </w:rPr>
        <w:t xml:space="preserve">Nowcasting Mexico’s short-term GDP growth in real-time: A factor model </w:t>
      </w:r>
      <w:r w:rsidR="00524003">
        <w:rPr>
          <w:rFonts w:ascii="Times New Roman" w:hAnsi="Times New Roman" w:cs="Times New Roman"/>
          <w:iCs/>
          <w:sz w:val="24"/>
        </w:rPr>
        <w:t>versus professional forecasters,</w:t>
      </w:r>
      <w:r w:rsidRPr="00970795">
        <w:rPr>
          <w:rFonts w:ascii="Times New Roman" w:hAnsi="Times New Roman" w:cs="Times New Roman"/>
          <w:iCs/>
          <w:sz w:val="24"/>
        </w:rPr>
        <w:t xml:space="preserve"> </w:t>
      </w:r>
      <w:proofErr w:type="spellStart"/>
      <w:r w:rsidR="00524003" w:rsidRPr="00EA5392">
        <w:rPr>
          <w:rFonts w:ascii="Times New Roman" w:hAnsi="Times New Roman" w:cs="Times New Roman"/>
          <w:i/>
          <w:sz w:val="24"/>
        </w:rPr>
        <w:t>Economía</w:t>
      </w:r>
      <w:proofErr w:type="spellEnd"/>
      <w:r w:rsidR="00524003">
        <w:rPr>
          <w:rFonts w:ascii="Times New Roman" w:hAnsi="Times New Roman" w:cs="Times New Roman"/>
          <w:sz w:val="24"/>
        </w:rPr>
        <w:t>, 17(1):</w:t>
      </w:r>
      <w:r w:rsidRPr="00970795">
        <w:rPr>
          <w:rFonts w:ascii="Times New Roman" w:hAnsi="Times New Roman" w:cs="Times New Roman"/>
          <w:sz w:val="24"/>
        </w:rPr>
        <w:t xml:space="preserve"> 167-182.</w:t>
      </w:r>
    </w:p>
    <w:p w14:paraId="578796D8" w14:textId="6D17CBC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Diebold, F.</w:t>
      </w:r>
      <w:ins w:id="1156" w:author="Johanna Koolemans Beynen" w:date="2020-02-16T22:17:00Z">
        <w:r w:rsidR="0041336A">
          <w:rPr>
            <w:rFonts w:ascii="Times New Roman" w:hAnsi="Times New Roman" w:cs="Times New Roman"/>
            <w:sz w:val="24"/>
          </w:rPr>
          <w:t>,</w:t>
        </w:r>
      </w:ins>
      <w:r w:rsidRPr="00970795">
        <w:rPr>
          <w:rFonts w:ascii="Times New Roman" w:hAnsi="Times New Roman" w:cs="Times New Roman"/>
          <w:sz w:val="24"/>
        </w:rPr>
        <w:t xml:space="preserve"> and </w:t>
      </w:r>
      <w:r w:rsidR="003B68F3" w:rsidRPr="00970795">
        <w:rPr>
          <w:rFonts w:ascii="Times New Roman" w:hAnsi="Times New Roman" w:cs="Times New Roman"/>
          <w:sz w:val="24"/>
        </w:rPr>
        <w:t xml:space="preserve">R. </w:t>
      </w:r>
      <w:r w:rsidR="00970795">
        <w:rPr>
          <w:rFonts w:ascii="Times New Roman" w:hAnsi="Times New Roman" w:cs="Times New Roman"/>
          <w:sz w:val="24"/>
        </w:rPr>
        <w:t>Mariano.</w:t>
      </w:r>
      <w:r w:rsidRPr="00970795">
        <w:rPr>
          <w:rFonts w:ascii="Times New Roman" w:hAnsi="Times New Roman" w:cs="Times New Roman"/>
          <w:sz w:val="24"/>
        </w:rPr>
        <w:t xml:space="preserve"> 1995. Comparing Predictive Accuracy</w:t>
      </w:r>
      <w:r w:rsidR="00524003">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 xml:space="preserve">Journal of Business </w:t>
      </w:r>
      <w:r w:rsidR="00E814B1" w:rsidRPr="00EA5392">
        <w:rPr>
          <w:rFonts w:ascii="Times New Roman" w:hAnsi="Times New Roman" w:cs="Times New Roman"/>
          <w:i/>
          <w:sz w:val="24"/>
        </w:rPr>
        <w:t>and Economic Statistics</w:t>
      </w:r>
      <w:r w:rsidR="00E814B1" w:rsidRPr="00970795">
        <w:rPr>
          <w:rFonts w:ascii="Times New Roman" w:hAnsi="Times New Roman" w:cs="Times New Roman"/>
          <w:sz w:val="24"/>
        </w:rPr>
        <w:t>, 13</w:t>
      </w:r>
      <w:r w:rsidR="00524003">
        <w:rPr>
          <w:rFonts w:ascii="Times New Roman" w:hAnsi="Times New Roman" w:cs="Times New Roman"/>
          <w:sz w:val="24"/>
        </w:rPr>
        <w:t>(3):</w:t>
      </w:r>
      <w:r w:rsidRPr="00970795">
        <w:rPr>
          <w:rFonts w:ascii="Times New Roman" w:hAnsi="Times New Roman" w:cs="Times New Roman"/>
          <w:sz w:val="24"/>
        </w:rPr>
        <w:t xml:space="preserve"> 253-263.</w:t>
      </w:r>
    </w:p>
    <w:p w14:paraId="07B2CD64" w14:textId="11DD7A4B" w:rsidR="00603DD3" w:rsidRPr="00970795" w:rsidRDefault="003B68F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Doz</w:t>
      </w:r>
      <w:proofErr w:type="spellEnd"/>
      <w:r w:rsidRPr="00970795">
        <w:rPr>
          <w:rFonts w:ascii="Times New Roman" w:hAnsi="Times New Roman" w:cs="Times New Roman"/>
          <w:sz w:val="24"/>
        </w:rPr>
        <w:t xml:space="preserve">, C.,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and L. Reichlin</w:t>
      </w:r>
      <w:r w:rsidR="00970795">
        <w:rPr>
          <w:rFonts w:ascii="Times New Roman" w:hAnsi="Times New Roman" w:cs="Times New Roman"/>
          <w:sz w:val="24"/>
        </w:rPr>
        <w:t>.</w:t>
      </w:r>
      <w:r w:rsidR="00603DD3" w:rsidRPr="00970795">
        <w:rPr>
          <w:rFonts w:ascii="Times New Roman" w:hAnsi="Times New Roman" w:cs="Times New Roman"/>
          <w:sz w:val="24"/>
        </w:rPr>
        <w:t xml:space="preserve"> 2012. A quasi–maximum likelihood approach for large, ap</w:t>
      </w:r>
      <w:r w:rsidR="00524003">
        <w:rPr>
          <w:rFonts w:ascii="Times New Roman" w:hAnsi="Times New Roman" w:cs="Times New Roman"/>
          <w:sz w:val="24"/>
        </w:rPr>
        <w:t>proximate dynamic factor models,</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 xml:space="preserve">Review of </w:t>
      </w:r>
      <w:r w:rsidR="00EA5392">
        <w:rPr>
          <w:rFonts w:ascii="Times New Roman" w:hAnsi="Times New Roman" w:cs="Times New Roman"/>
          <w:i/>
          <w:sz w:val="24"/>
        </w:rPr>
        <w:t>Economics and S</w:t>
      </w:r>
      <w:r w:rsidR="00603DD3" w:rsidRPr="00EA5392">
        <w:rPr>
          <w:rFonts w:ascii="Times New Roman" w:hAnsi="Times New Roman" w:cs="Times New Roman"/>
          <w:i/>
          <w:sz w:val="24"/>
        </w:rPr>
        <w:t>tatistics</w:t>
      </w:r>
      <w:r w:rsidR="00EA5392">
        <w:rPr>
          <w:rFonts w:ascii="Times New Roman" w:hAnsi="Times New Roman" w:cs="Times New Roman"/>
          <w:sz w:val="24"/>
        </w:rPr>
        <w:t>,</w:t>
      </w:r>
      <w:r w:rsidR="00603DD3" w:rsidRPr="00970795">
        <w:rPr>
          <w:rFonts w:ascii="Times New Roman" w:hAnsi="Times New Roman" w:cs="Times New Roman"/>
          <w:sz w:val="24"/>
        </w:rPr>
        <w:t xml:space="preserve"> 94(4)</w:t>
      </w:r>
      <w:r w:rsidR="00524003">
        <w:rPr>
          <w:rFonts w:ascii="Times New Roman" w:hAnsi="Times New Roman" w:cs="Times New Roman"/>
          <w:sz w:val="24"/>
        </w:rPr>
        <w:t>:</w:t>
      </w:r>
      <w:r w:rsidR="00EA5392">
        <w:rPr>
          <w:rFonts w:ascii="Times New Roman" w:hAnsi="Times New Roman" w:cs="Times New Roman"/>
          <w:sz w:val="24"/>
        </w:rPr>
        <w:t xml:space="preserve"> 1014-</w:t>
      </w:r>
      <w:r w:rsidR="00603DD3" w:rsidRPr="00970795">
        <w:rPr>
          <w:rFonts w:ascii="Times New Roman" w:hAnsi="Times New Roman" w:cs="Times New Roman"/>
          <w:sz w:val="24"/>
        </w:rPr>
        <w:t>1024.</w:t>
      </w:r>
    </w:p>
    <w:p w14:paraId="717E1E89" w14:textId="3C827C25"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Forni</w:t>
      </w:r>
      <w:proofErr w:type="spellEnd"/>
      <w:r w:rsidRPr="00970795">
        <w:rPr>
          <w:rFonts w:ascii="Times New Roman" w:hAnsi="Times New Roman" w:cs="Times New Roman"/>
          <w:sz w:val="24"/>
        </w:rPr>
        <w:t xml:space="preserve">, M.,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M. Lippi, and L. Reichlin</w:t>
      </w:r>
      <w:r w:rsidR="00497F6D">
        <w:rPr>
          <w:rFonts w:ascii="Times New Roman" w:hAnsi="Times New Roman" w:cs="Times New Roman"/>
          <w:sz w:val="24"/>
        </w:rPr>
        <w:t>.</w:t>
      </w:r>
      <w:r w:rsidRPr="00970795">
        <w:rPr>
          <w:rFonts w:ascii="Times New Roman" w:hAnsi="Times New Roman" w:cs="Times New Roman"/>
          <w:sz w:val="24"/>
        </w:rPr>
        <w:t xml:space="preserve"> 2009</w:t>
      </w:r>
      <w:r w:rsidR="005A3616" w:rsidRPr="00970795">
        <w:rPr>
          <w:rFonts w:ascii="Times New Roman" w:hAnsi="Times New Roman" w:cs="Times New Roman"/>
          <w:sz w:val="24"/>
        </w:rPr>
        <w:t>.</w:t>
      </w:r>
      <w:r w:rsidRPr="00970795">
        <w:rPr>
          <w:rFonts w:ascii="Times New Roman" w:hAnsi="Times New Roman" w:cs="Times New Roman"/>
          <w:sz w:val="24"/>
        </w:rPr>
        <w:t xml:space="preserve"> Opening </w:t>
      </w:r>
      <w:r w:rsidR="00A268E4" w:rsidRPr="00970795">
        <w:rPr>
          <w:rFonts w:ascii="Times New Roman" w:hAnsi="Times New Roman" w:cs="Times New Roman"/>
          <w:sz w:val="24"/>
        </w:rPr>
        <w:t>the black box</w:t>
      </w:r>
      <w:r w:rsidRPr="00970795">
        <w:rPr>
          <w:rFonts w:ascii="Times New Roman" w:hAnsi="Times New Roman" w:cs="Times New Roman"/>
          <w:sz w:val="24"/>
        </w:rPr>
        <w:t xml:space="preserve">: Structural </w:t>
      </w:r>
      <w:r w:rsidR="00A268E4" w:rsidRPr="00970795">
        <w:rPr>
          <w:rFonts w:ascii="Times New Roman" w:hAnsi="Times New Roman" w:cs="Times New Roman"/>
          <w:sz w:val="24"/>
        </w:rPr>
        <w:t>factor models with large cross sections</w:t>
      </w:r>
      <w:r w:rsidR="00524003">
        <w:rPr>
          <w:rFonts w:ascii="Times New Roman" w:hAnsi="Times New Roman" w:cs="Times New Roman"/>
          <w:sz w:val="24"/>
        </w:rPr>
        <w:t xml:space="preserve">, </w:t>
      </w:r>
      <w:r w:rsidR="00524003" w:rsidRPr="00A268E4">
        <w:rPr>
          <w:rFonts w:ascii="Times New Roman" w:hAnsi="Times New Roman" w:cs="Times New Roman"/>
          <w:i/>
          <w:sz w:val="24"/>
        </w:rPr>
        <w:t>Econometric Theory</w:t>
      </w:r>
      <w:r w:rsidR="00524003">
        <w:rPr>
          <w:rFonts w:ascii="Times New Roman" w:hAnsi="Times New Roman" w:cs="Times New Roman"/>
          <w:sz w:val="24"/>
        </w:rPr>
        <w:t>, 25(05):</w:t>
      </w:r>
      <w:r w:rsidRPr="00970795">
        <w:rPr>
          <w:rFonts w:ascii="Times New Roman" w:hAnsi="Times New Roman" w:cs="Times New Roman"/>
          <w:sz w:val="24"/>
        </w:rPr>
        <w:t xml:space="preserve"> 1319-1347.</w:t>
      </w:r>
    </w:p>
    <w:p w14:paraId="4B4CD47D" w14:textId="5572B246" w:rsidR="00F9753C" w:rsidRPr="006903A5" w:rsidRDefault="00E814B1"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lang w:val="es-MX"/>
        </w:rPr>
        <w:t>Gálvez-Soriano, O</w:t>
      </w:r>
      <w:ins w:id="1157" w:author="Johanna Koolemans Beynen" w:date="2020-02-16T16:21:00Z">
        <w:r w:rsidR="00E13092">
          <w:rPr>
            <w:rFonts w:ascii="Times New Roman" w:hAnsi="Times New Roman" w:cs="Times New Roman"/>
            <w:sz w:val="24"/>
            <w:lang w:val="es-MX"/>
          </w:rPr>
          <w:t>.</w:t>
        </w:r>
      </w:ins>
      <w:del w:id="1158" w:author="Johanna Koolemans Beynen" w:date="2020-02-16T16:21:00Z">
        <w:r w:rsidRPr="00970795" w:rsidDel="00E13092">
          <w:rPr>
            <w:rFonts w:ascii="Times New Roman" w:hAnsi="Times New Roman" w:cs="Times New Roman"/>
            <w:sz w:val="24"/>
            <w:lang w:val="es-MX"/>
          </w:rPr>
          <w:delText>scar d</w:delText>
        </w:r>
        <w:r w:rsidR="00970795" w:rsidDel="00E13092">
          <w:rPr>
            <w:rFonts w:ascii="Times New Roman" w:hAnsi="Times New Roman" w:cs="Times New Roman"/>
            <w:sz w:val="24"/>
            <w:lang w:val="es-MX"/>
          </w:rPr>
          <w:delText xml:space="preserve">e </w:delText>
        </w:r>
      </w:del>
      <w:r w:rsidR="00970795">
        <w:rPr>
          <w:rFonts w:ascii="Times New Roman" w:hAnsi="Times New Roman" w:cs="Times New Roman"/>
          <w:sz w:val="24"/>
          <w:lang w:val="es-MX"/>
        </w:rPr>
        <w:t>J.</w:t>
      </w:r>
      <w:r w:rsidRPr="00970795">
        <w:rPr>
          <w:rFonts w:ascii="Times New Roman" w:hAnsi="Times New Roman" w:cs="Times New Roman"/>
          <w:sz w:val="24"/>
          <w:lang w:val="es-MX"/>
        </w:rPr>
        <w:t xml:space="preserve"> </w:t>
      </w:r>
      <w:r w:rsidR="00F9753C" w:rsidRPr="00970795">
        <w:rPr>
          <w:rFonts w:ascii="Times New Roman" w:hAnsi="Times New Roman" w:cs="Times New Roman"/>
          <w:sz w:val="24"/>
          <w:lang w:val="es-MX"/>
        </w:rPr>
        <w:t xml:space="preserve">2018. Forecasting </w:t>
      </w:r>
      <w:r w:rsidR="00055C10" w:rsidRPr="00970795">
        <w:rPr>
          <w:rFonts w:ascii="Times New Roman" w:hAnsi="Times New Roman" w:cs="Times New Roman"/>
          <w:sz w:val="24"/>
          <w:lang w:val="es-MX"/>
        </w:rPr>
        <w:t xml:space="preserve">the agricultural sector </w:t>
      </w:r>
      <w:r w:rsidR="00F9753C" w:rsidRPr="00970795">
        <w:rPr>
          <w:rFonts w:ascii="Times New Roman" w:hAnsi="Times New Roman" w:cs="Times New Roman"/>
          <w:sz w:val="24"/>
          <w:lang w:val="es-MX"/>
        </w:rPr>
        <w:t>of Mexico</w:t>
      </w:r>
      <w:r w:rsidR="00524003">
        <w:rPr>
          <w:rFonts w:ascii="Times New Roman" w:hAnsi="Times New Roman" w:cs="Times New Roman"/>
          <w:sz w:val="24"/>
          <w:lang w:val="es-MX"/>
        </w:rPr>
        <w:t>,</w:t>
      </w:r>
      <w:del w:id="1159" w:author="Johanna Koolemans Beynen" w:date="2020-02-16T22:18:00Z">
        <w:r w:rsidR="0043104B" w:rsidRPr="00970795" w:rsidDel="0041336A">
          <w:rPr>
            <w:rFonts w:ascii="Times New Roman" w:hAnsi="Times New Roman" w:cs="Times New Roman"/>
            <w:sz w:val="24"/>
            <w:lang w:val="es-MX"/>
          </w:rPr>
          <w:delText xml:space="preserve"> [In:]</w:delText>
        </w:r>
      </w:del>
      <w:r w:rsidR="00F9753C" w:rsidRPr="00970795">
        <w:rPr>
          <w:rFonts w:ascii="Times New Roman" w:hAnsi="Times New Roman" w:cs="Times New Roman"/>
          <w:sz w:val="24"/>
          <w:lang w:val="es-MX"/>
        </w:rPr>
        <w:t xml:space="preserve"> </w:t>
      </w:r>
      <w:r w:rsidR="0043104B" w:rsidRPr="00A268E4">
        <w:rPr>
          <w:rFonts w:ascii="Times New Roman" w:hAnsi="Times New Roman" w:cs="Times New Roman"/>
          <w:i/>
          <w:sz w:val="24"/>
          <w:lang w:val="es-MX"/>
        </w:rPr>
        <w:t>Economía, Finanzas y Desarrollo Social en México</w:t>
      </w:r>
      <w:r w:rsidR="00F9753C" w:rsidRPr="00970795">
        <w:rPr>
          <w:rFonts w:ascii="Times New Roman" w:hAnsi="Times New Roman" w:cs="Times New Roman"/>
          <w:sz w:val="24"/>
          <w:lang w:val="es-MX"/>
        </w:rPr>
        <w:t>, 1:</w:t>
      </w:r>
      <w:ins w:id="1160" w:author="Johanna Koolemans Beynen" w:date="2020-02-16T16:40:00Z">
        <w:r w:rsidR="00F1311E">
          <w:rPr>
            <w:rFonts w:ascii="Times New Roman" w:hAnsi="Times New Roman" w:cs="Times New Roman"/>
            <w:sz w:val="24"/>
            <w:lang w:val="es-MX"/>
          </w:rPr>
          <w:t xml:space="preserve"> </w:t>
        </w:r>
      </w:ins>
      <w:r w:rsidR="00F9753C" w:rsidRPr="00970795">
        <w:rPr>
          <w:rFonts w:ascii="Times New Roman" w:hAnsi="Times New Roman" w:cs="Times New Roman"/>
          <w:sz w:val="24"/>
          <w:lang w:val="es-MX"/>
        </w:rPr>
        <w:t>42-58</w:t>
      </w:r>
      <w:r w:rsidR="006903A5">
        <w:rPr>
          <w:rFonts w:ascii="Times New Roman" w:hAnsi="Times New Roman" w:cs="Times New Roman"/>
          <w:sz w:val="24"/>
          <w:lang w:val="es-MX"/>
        </w:rPr>
        <w:t>,</w:t>
      </w:r>
      <w:r w:rsidR="0043104B" w:rsidRPr="00970795">
        <w:rPr>
          <w:rFonts w:ascii="Times New Roman" w:hAnsi="Times New Roman" w:cs="Times New Roman"/>
          <w:sz w:val="24"/>
          <w:lang w:val="es-MX"/>
        </w:rPr>
        <w:t xml:space="preserve"> </w:t>
      </w:r>
      <w:r w:rsidR="0034430B" w:rsidRPr="006903A5">
        <w:rPr>
          <w:rFonts w:ascii="Times New Roman" w:hAnsi="Times New Roman" w:cs="Times New Roman"/>
          <w:sz w:val="24"/>
          <w:lang w:val="es-MX"/>
        </w:rPr>
        <w:t>ASMIIA.</w:t>
      </w:r>
    </w:p>
    <w:p w14:paraId="0A0601AC" w14:textId="001C9015" w:rsidR="00603DD3" w:rsidRPr="00970795" w:rsidRDefault="003B68F3" w:rsidP="00094259">
      <w:pPr>
        <w:spacing w:line="276" w:lineRule="auto"/>
        <w:jc w:val="both"/>
        <w:rPr>
          <w:rFonts w:ascii="Times New Roman" w:hAnsi="Times New Roman" w:cs="Times New Roman"/>
          <w:sz w:val="24"/>
        </w:rPr>
      </w:pPr>
      <w:r w:rsidRPr="00CD4A2B">
        <w:rPr>
          <w:rFonts w:ascii="Times New Roman" w:hAnsi="Times New Roman" w:cs="Times New Roman"/>
          <w:sz w:val="24"/>
          <w:lang w:val="es-ES"/>
        </w:rPr>
        <w:t>Guerrero, V., A. García</w:t>
      </w:r>
      <w:ins w:id="1161" w:author="Johanna Koolemans Beynen" w:date="2020-02-16T22:18:00Z">
        <w:r w:rsidR="0041336A">
          <w:rPr>
            <w:rFonts w:ascii="Times New Roman" w:hAnsi="Times New Roman" w:cs="Times New Roman"/>
            <w:sz w:val="24"/>
            <w:lang w:val="es-ES"/>
          </w:rPr>
          <w:t>,</w:t>
        </w:r>
      </w:ins>
      <w:r w:rsidR="00603DD3" w:rsidRPr="00CD4A2B">
        <w:rPr>
          <w:rFonts w:ascii="Times New Roman" w:hAnsi="Times New Roman" w:cs="Times New Roman"/>
          <w:sz w:val="24"/>
          <w:lang w:val="es-ES"/>
        </w:rPr>
        <w:t xml:space="preserve"> and </w:t>
      </w:r>
      <w:r w:rsidRPr="00CD4A2B">
        <w:rPr>
          <w:rFonts w:ascii="Times New Roman" w:hAnsi="Times New Roman" w:cs="Times New Roman"/>
          <w:sz w:val="24"/>
          <w:lang w:val="es-ES"/>
        </w:rPr>
        <w:t xml:space="preserve">E. </w:t>
      </w:r>
      <w:r w:rsidR="00603DD3" w:rsidRPr="00CD4A2B">
        <w:rPr>
          <w:rFonts w:ascii="Times New Roman" w:hAnsi="Times New Roman" w:cs="Times New Roman"/>
          <w:sz w:val="24"/>
          <w:lang w:val="es-ES"/>
        </w:rPr>
        <w:t>Sainz</w:t>
      </w:r>
      <w:r w:rsidR="00970795" w:rsidRPr="00CD4A2B">
        <w:rPr>
          <w:rFonts w:ascii="Times New Roman" w:hAnsi="Times New Roman" w:cs="Times New Roman"/>
          <w:sz w:val="24"/>
          <w:lang w:val="es-ES"/>
        </w:rPr>
        <w:t>.</w:t>
      </w:r>
      <w:r w:rsidR="00603DD3" w:rsidRPr="00CD4A2B">
        <w:rPr>
          <w:rFonts w:ascii="Times New Roman" w:hAnsi="Times New Roman" w:cs="Times New Roman"/>
          <w:sz w:val="24"/>
          <w:lang w:val="es-ES"/>
        </w:rPr>
        <w:t xml:space="preserve"> </w:t>
      </w:r>
      <w:r w:rsidR="00603DD3" w:rsidRPr="00970795">
        <w:rPr>
          <w:rFonts w:ascii="Times New Roman" w:hAnsi="Times New Roman" w:cs="Times New Roman"/>
          <w:sz w:val="24"/>
        </w:rPr>
        <w:t xml:space="preserve">2013. Rapid </w:t>
      </w:r>
      <w:r w:rsidR="00A268E4">
        <w:rPr>
          <w:rFonts w:ascii="Times New Roman" w:hAnsi="Times New Roman" w:cs="Times New Roman"/>
          <w:sz w:val="24"/>
        </w:rPr>
        <w:t>e</w:t>
      </w:r>
      <w:r w:rsidR="00603DD3" w:rsidRPr="00970795">
        <w:rPr>
          <w:rFonts w:ascii="Times New Roman" w:hAnsi="Times New Roman" w:cs="Times New Roman"/>
          <w:sz w:val="24"/>
        </w:rPr>
        <w:t xml:space="preserve">stimates of Mexico’s </w:t>
      </w:r>
      <w:r w:rsidR="00A268E4">
        <w:rPr>
          <w:rFonts w:ascii="Times New Roman" w:hAnsi="Times New Roman" w:cs="Times New Roman"/>
          <w:sz w:val="24"/>
        </w:rPr>
        <w:t>q</w:t>
      </w:r>
      <w:r w:rsidR="00603DD3" w:rsidRPr="00970795">
        <w:rPr>
          <w:rFonts w:ascii="Times New Roman" w:hAnsi="Times New Roman" w:cs="Times New Roman"/>
          <w:sz w:val="24"/>
        </w:rPr>
        <w:t>uarterly GDP</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A268E4">
        <w:rPr>
          <w:rFonts w:ascii="Times New Roman" w:hAnsi="Times New Roman" w:cs="Times New Roman"/>
          <w:i/>
          <w:sz w:val="24"/>
        </w:rPr>
        <w:t xml:space="preserve">Journal of </w:t>
      </w:r>
      <w:r w:rsidR="00524003" w:rsidRPr="00A268E4">
        <w:rPr>
          <w:rFonts w:ascii="Times New Roman" w:hAnsi="Times New Roman" w:cs="Times New Roman"/>
          <w:i/>
          <w:sz w:val="24"/>
        </w:rPr>
        <w:t>Official Statistics</w:t>
      </w:r>
      <w:r w:rsidR="00524003">
        <w:rPr>
          <w:rFonts w:ascii="Times New Roman" w:hAnsi="Times New Roman" w:cs="Times New Roman"/>
          <w:sz w:val="24"/>
        </w:rPr>
        <w:t>, 29(3):</w:t>
      </w:r>
      <w:r w:rsidR="00E814B1" w:rsidRPr="00970795">
        <w:rPr>
          <w:rFonts w:ascii="Times New Roman" w:hAnsi="Times New Roman" w:cs="Times New Roman"/>
          <w:sz w:val="24"/>
        </w:rPr>
        <w:t xml:space="preserve"> </w:t>
      </w:r>
      <w:r w:rsidR="00603DD3" w:rsidRPr="00970795">
        <w:rPr>
          <w:rFonts w:ascii="Times New Roman" w:hAnsi="Times New Roman" w:cs="Times New Roman"/>
          <w:sz w:val="24"/>
        </w:rPr>
        <w:t>397</w:t>
      </w:r>
      <w:r w:rsidR="00A268E4">
        <w:rPr>
          <w:rFonts w:ascii="Times New Roman" w:hAnsi="Times New Roman" w:cs="Times New Roman"/>
          <w:sz w:val="24"/>
        </w:rPr>
        <w:t>-</w:t>
      </w:r>
      <w:r w:rsidR="00603DD3" w:rsidRPr="00970795">
        <w:rPr>
          <w:rFonts w:ascii="Times New Roman" w:hAnsi="Times New Roman" w:cs="Times New Roman"/>
          <w:sz w:val="24"/>
        </w:rPr>
        <w:t>423.</w:t>
      </w:r>
    </w:p>
    <w:p w14:paraId="237AEBB8" w14:textId="630C321D"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Geweke</w:t>
      </w:r>
      <w:proofErr w:type="spellEnd"/>
      <w:r w:rsidRPr="00970795">
        <w:rPr>
          <w:rFonts w:ascii="Times New Roman" w:hAnsi="Times New Roman" w:cs="Times New Roman"/>
          <w:sz w:val="24"/>
        </w:rPr>
        <w:t xml:space="preserve">, J. 1977. The </w:t>
      </w:r>
      <w:r w:rsidR="00A268E4" w:rsidRPr="00970795">
        <w:rPr>
          <w:rFonts w:ascii="Times New Roman" w:hAnsi="Times New Roman" w:cs="Times New Roman"/>
          <w:sz w:val="24"/>
        </w:rPr>
        <w:t>dynamic factor analysis of economic time series</w:t>
      </w:r>
      <w:r w:rsidR="00524003">
        <w:rPr>
          <w:rFonts w:ascii="Times New Roman" w:hAnsi="Times New Roman" w:cs="Times New Roman"/>
          <w:sz w:val="24"/>
        </w:rPr>
        <w:t>,</w:t>
      </w:r>
      <w:r w:rsidRPr="00970795">
        <w:rPr>
          <w:rFonts w:ascii="Times New Roman" w:hAnsi="Times New Roman" w:cs="Times New Roman"/>
          <w:sz w:val="24"/>
        </w:rPr>
        <w:t xml:space="preserve"> </w:t>
      </w:r>
      <w:ins w:id="1162" w:author="Johanna Koolemans Beynen" w:date="2020-02-16T16:39:00Z">
        <w:r w:rsidR="00F1311E">
          <w:rPr>
            <w:rFonts w:ascii="Times New Roman" w:hAnsi="Times New Roman" w:cs="Times New Roman"/>
            <w:sz w:val="24"/>
          </w:rPr>
          <w:t>i</w:t>
        </w:r>
      </w:ins>
      <w:del w:id="1163" w:author="Johanna Koolemans Beynen" w:date="2020-02-16T16:39:00Z">
        <w:r w:rsidRPr="00970795" w:rsidDel="00F1311E">
          <w:rPr>
            <w:rFonts w:ascii="Times New Roman" w:hAnsi="Times New Roman" w:cs="Times New Roman"/>
            <w:sz w:val="24"/>
          </w:rPr>
          <w:delText>[I</w:delText>
        </w:r>
      </w:del>
      <w:r w:rsidRPr="00970795">
        <w:rPr>
          <w:rFonts w:ascii="Times New Roman" w:hAnsi="Times New Roman" w:cs="Times New Roman"/>
          <w:sz w:val="24"/>
        </w:rPr>
        <w:t>n</w:t>
      </w:r>
      <w:del w:id="1164" w:author="Johanna Koolemans Beynen" w:date="2020-02-16T16:39:00Z">
        <w:r w:rsidRPr="00970795" w:rsidDel="00F1311E">
          <w:rPr>
            <w:rFonts w:ascii="Times New Roman" w:hAnsi="Times New Roman" w:cs="Times New Roman"/>
            <w:sz w:val="24"/>
          </w:rPr>
          <w:delText>:]</w:delText>
        </w:r>
      </w:del>
      <w:r w:rsidRPr="00970795">
        <w:rPr>
          <w:rFonts w:ascii="Times New Roman" w:hAnsi="Times New Roman" w:cs="Times New Roman"/>
          <w:sz w:val="24"/>
        </w:rPr>
        <w:t xml:space="preserve"> </w:t>
      </w:r>
      <w:ins w:id="1165" w:author="Johanna Koolemans Beynen" w:date="2020-02-16T16:22:00Z">
        <w:r w:rsidR="00E13092" w:rsidRPr="00970795">
          <w:rPr>
            <w:rFonts w:ascii="Times New Roman" w:hAnsi="Times New Roman" w:cs="Times New Roman"/>
            <w:sz w:val="24"/>
          </w:rPr>
          <w:t>D</w:t>
        </w:r>
        <w:r w:rsidR="00E13092">
          <w:rPr>
            <w:rFonts w:ascii="Times New Roman" w:hAnsi="Times New Roman" w:cs="Times New Roman"/>
            <w:sz w:val="24"/>
          </w:rPr>
          <w:t>.</w:t>
        </w:r>
        <w:r w:rsidR="00E13092" w:rsidRPr="00970795">
          <w:rPr>
            <w:rFonts w:ascii="Times New Roman" w:hAnsi="Times New Roman" w:cs="Times New Roman"/>
            <w:sz w:val="24"/>
          </w:rPr>
          <w:t>J</w:t>
        </w:r>
        <w:r w:rsidR="00E13092">
          <w:rPr>
            <w:rFonts w:ascii="Times New Roman" w:hAnsi="Times New Roman" w:cs="Times New Roman"/>
            <w:sz w:val="24"/>
          </w:rPr>
          <w:t>.</w:t>
        </w:r>
        <w:r w:rsidR="00E13092" w:rsidRPr="00970795">
          <w:rPr>
            <w:rFonts w:ascii="Times New Roman" w:hAnsi="Times New Roman" w:cs="Times New Roman"/>
            <w:sz w:val="24"/>
          </w:rPr>
          <w:t xml:space="preserve"> </w:t>
        </w:r>
      </w:ins>
      <w:r w:rsidRPr="00970795">
        <w:rPr>
          <w:rFonts w:ascii="Times New Roman" w:hAnsi="Times New Roman" w:cs="Times New Roman"/>
          <w:sz w:val="24"/>
        </w:rPr>
        <w:t>Aigner</w:t>
      </w:r>
      <w:del w:id="1166" w:author="Johanna Koolemans Beynen" w:date="2020-02-16T16:22:00Z">
        <w:r w:rsidRPr="00970795" w:rsidDel="00E13092">
          <w:rPr>
            <w:rFonts w:ascii="Times New Roman" w:hAnsi="Times New Roman" w:cs="Times New Roman"/>
            <w:sz w:val="24"/>
          </w:rPr>
          <w:delText xml:space="preserve"> DJ</w:delText>
        </w:r>
      </w:del>
      <w:del w:id="1167" w:author="Johanna Koolemans Beynen" w:date="2020-02-16T16:39:00Z">
        <w:r w:rsidRPr="00970795" w:rsidDel="00F1311E">
          <w:rPr>
            <w:rFonts w:ascii="Times New Roman" w:hAnsi="Times New Roman" w:cs="Times New Roman"/>
            <w:sz w:val="24"/>
          </w:rPr>
          <w:delText>,</w:delText>
        </w:r>
      </w:del>
      <w:r w:rsidRPr="00970795">
        <w:rPr>
          <w:rFonts w:ascii="Times New Roman" w:hAnsi="Times New Roman" w:cs="Times New Roman"/>
          <w:sz w:val="24"/>
        </w:rPr>
        <w:t xml:space="preserve"> </w:t>
      </w:r>
      <w:ins w:id="1168" w:author="Johanna Koolemans Beynen" w:date="2020-02-16T16:35:00Z">
        <w:r w:rsidR="00FE2DDB">
          <w:rPr>
            <w:rFonts w:ascii="Times New Roman" w:hAnsi="Times New Roman" w:cs="Times New Roman"/>
            <w:sz w:val="24"/>
          </w:rPr>
          <w:t xml:space="preserve">and A.S. </w:t>
        </w:r>
      </w:ins>
      <w:r w:rsidRPr="00970795">
        <w:rPr>
          <w:rFonts w:ascii="Times New Roman" w:hAnsi="Times New Roman" w:cs="Times New Roman"/>
          <w:sz w:val="24"/>
        </w:rPr>
        <w:t>Goldberger</w:t>
      </w:r>
      <w:del w:id="1169" w:author="Johanna Koolemans Beynen" w:date="2020-02-16T16:35:00Z">
        <w:r w:rsidRPr="00970795" w:rsidDel="00FE2DDB">
          <w:rPr>
            <w:rFonts w:ascii="Times New Roman" w:hAnsi="Times New Roman" w:cs="Times New Roman"/>
            <w:sz w:val="24"/>
          </w:rPr>
          <w:delText xml:space="preserve"> AS</w:delText>
        </w:r>
      </w:del>
      <w:r w:rsidRPr="00970795">
        <w:rPr>
          <w:rFonts w:ascii="Times New Roman" w:hAnsi="Times New Roman" w:cs="Times New Roman"/>
          <w:sz w:val="24"/>
        </w:rPr>
        <w:t xml:space="preserve"> (ed</w:t>
      </w:r>
      <w:ins w:id="1170" w:author="Johanna Koolemans Beynen" w:date="2020-02-16T16:35:00Z">
        <w:r w:rsidR="00FE2DDB">
          <w:rPr>
            <w:rFonts w:ascii="Times New Roman" w:hAnsi="Times New Roman" w:cs="Times New Roman"/>
            <w:sz w:val="24"/>
          </w:rPr>
          <w:t>s</w:t>
        </w:r>
      </w:ins>
      <w:r w:rsidRPr="00970795">
        <w:rPr>
          <w:rFonts w:ascii="Times New Roman" w:hAnsi="Times New Roman" w:cs="Times New Roman"/>
          <w:sz w:val="24"/>
        </w:rPr>
        <w:t xml:space="preserve">.), </w:t>
      </w:r>
      <w:r w:rsidRPr="00A268E4">
        <w:rPr>
          <w:rFonts w:ascii="Times New Roman" w:hAnsi="Times New Roman" w:cs="Times New Roman"/>
          <w:i/>
          <w:sz w:val="24"/>
        </w:rPr>
        <w:t>Latent V</w:t>
      </w:r>
      <w:r w:rsidR="00A268E4">
        <w:rPr>
          <w:rFonts w:ascii="Times New Roman" w:hAnsi="Times New Roman" w:cs="Times New Roman"/>
          <w:i/>
          <w:sz w:val="24"/>
        </w:rPr>
        <w:t>ariables in Socio-</w:t>
      </w:r>
      <w:r w:rsidRPr="00A268E4">
        <w:rPr>
          <w:rFonts w:ascii="Times New Roman" w:hAnsi="Times New Roman" w:cs="Times New Roman"/>
          <w:i/>
          <w:sz w:val="24"/>
        </w:rPr>
        <w:t>Economic Models</w:t>
      </w:r>
      <w:r w:rsidRPr="00970795">
        <w:rPr>
          <w:rFonts w:ascii="Times New Roman" w:hAnsi="Times New Roman" w:cs="Times New Roman"/>
          <w:sz w:val="24"/>
        </w:rPr>
        <w:t>.</w:t>
      </w:r>
    </w:p>
    <w:p w14:paraId="3DB1A937" w14:textId="619F0801" w:rsidR="00603DD3" w:rsidRPr="00970795" w:rsidRDefault="003B68F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D., L. Reichlin, and D. Small</w:t>
      </w:r>
      <w:r w:rsidR="00970795">
        <w:rPr>
          <w:rFonts w:ascii="Times New Roman" w:hAnsi="Times New Roman" w:cs="Times New Roman"/>
          <w:sz w:val="24"/>
        </w:rPr>
        <w:t>.</w:t>
      </w:r>
      <w:r w:rsidR="005A3616" w:rsidRPr="00970795">
        <w:rPr>
          <w:rFonts w:ascii="Times New Roman" w:hAnsi="Times New Roman" w:cs="Times New Roman"/>
          <w:sz w:val="24"/>
        </w:rPr>
        <w:t xml:space="preserve"> </w:t>
      </w:r>
      <w:r w:rsidR="00603DD3" w:rsidRPr="00970795">
        <w:rPr>
          <w:rFonts w:ascii="Times New Roman" w:hAnsi="Times New Roman" w:cs="Times New Roman"/>
          <w:sz w:val="24"/>
        </w:rPr>
        <w:t xml:space="preserve">2008. Nowcasting: The </w:t>
      </w:r>
      <w:r w:rsidR="00154269" w:rsidRPr="00970795">
        <w:rPr>
          <w:rFonts w:ascii="Times New Roman" w:hAnsi="Times New Roman" w:cs="Times New Roman"/>
          <w:sz w:val="24"/>
        </w:rPr>
        <w:t>real-time informationa</w:t>
      </w:r>
      <w:r w:rsidR="00154269">
        <w:rPr>
          <w:rFonts w:ascii="Times New Roman" w:hAnsi="Times New Roman" w:cs="Times New Roman"/>
          <w:sz w:val="24"/>
        </w:rPr>
        <w:t>l content of macroeconomic dat</w:t>
      </w:r>
      <w:r w:rsidR="00524003">
        <w:rPr>
          <w:rFonts w:ascii="Times New Roman" w:hAnsi="Times New Roman" w:cs="Times New Roman"/>
          <w:sz w:val="24"/>
        </w:rPr>
        <w:t>a,</w:t>
      </w:r>
      <w:r w:rsidR="00603DD3" w:rsidRPr="00970795">
        <w:rPr>
          <w:rFonts w:ascii="Times New Roman" w:hAnsi="Times New Roman" w:cs="Times New Roman"/>
          <w:sz w:val="24"/>
        </w:rPr>
        <w:t xml:space="preserve"> </w:t>
      </w:r>
      <w:r w:rsidR="00603DD3" w:rsidRPr="00154269">
        <w:rPr>
          <w:rFonts w:ascii="Times New Roman" w:hAnsi="Times New Roman" w:cs="Times New Roman"/>
          <w:i/>
          <w:sz w:val="24"/>
        </w:rPr>
        <w:t>Jou</w:t>
      </w:r>
      <w:r w:rsidR="00E814B1" w:rsidRPr="00154269">
        <w:rPr>
          <w:rFonts w:ascii="Times New Roman" w:hAnsi="Times New Roman" w:cs="Times New Roman"/>
          <w:i/>
          <w:sz w:val="24"/>
        </w:rPr>
        <w:t>rnal of Monetary Economics</w:t>
      </w:r>
      <w:r w:rsidR="00E814B1" w:rsidRPr="00970795">
        <w:rPr>
          <w:rFonts w:ascii="Times New Roman" w:hAnsi="Times New Roman" w:cs="Times New Roman"/>
          <w:sz w:val="24"/>
        </w:rPr>
        <w:t xml:space="preserve">, </w:t>
      </w:r>
      <w:r w:rsidR="00154269">
        <w:rPr>
          <w:rFonts w:ascii="Times New Roman" w:hAnsi="Times New Roman" w:cs="Times New Roman"/>
          <w:sz w:val="24"/>
        </w:rPr>
        <w:t>55:</w:t>
      </w:r>
      <w:ins w:id="1171" w:author="Johanna Koolemans Beynen" w:date="2020-02-16T16:40:00Z">
        <w:r w:rsidR="00F1311E">
          <w:rPr>
            <w:rFonts w:ascii="Times New Roman" w:hAnsi="Times New Roman" w:cs="Times New Roman"/>
            <w:sz w:val="24"/>
          </w:rPr>
          <w:t xml:space="preserve"> </w:t>
        </w:r>
      </w:ins>
      <w:r w:rsidR="00603DD3" w:rsidRPr="00970795">
        <w:rPr>
          <w:rFonts w:ascii="Times New Roman" w:hAnsi="Times New Roman" w:cs="Times New Roman"/>
          <w:sz w:val="24"/>
        </w:rPr>
        <w:t>665-676.</w:t>
      </w:r>
    </w:p>
    <w:p w14:paraId="63B585BC" w14:textId="26110711"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Hamilton, J. D. </w:t>
      </w:r>
      <w:r w:rsidR="00524003">
        <w:rPr>
          <w:rFonts w:ascii="Times New Roman" w:hAnsi="Times New Roman" w:cs="Times New Roman"/>
          <w:sz w:val="24"/>
        </w:rPr>
        <w:t>1994a. State</w:t>
      </w:r>
      <w:ins w:id="1172" w:author="Johanna Koolemans Beynen" w:date="2020-02-16T16:37:00Z">
        <w:r w:rsidR="00FE2DDB">
          <w:rPr>
            <w:rFonts w:ascii="Times New Roman" w:hAnsi="Times New Roman" w:cs="Times New Roman"/>
            <w:sz w:val="24"/>
          </w:rPr>
          <w:t>-</w:t>
        </w:r>
      </w:ins>
      <w:del w:id="1173" w:author="Johanna Koolemans Beynen" w:date="2020-02-16T16:37:00Z">
        <w:r w:rsidR="00524003" w:rsidDel="00FE2DDB">
          <w:rPr>
            <w:rFonts w:ascii="Times New Roman" w:hAnsi="Times New Roman" w:cs="Times New Roman"/>
            <w:sz w:val="24"/>
          </w:rPr>
          <w:delText xml:space="preserve"> </w:delText>
        </w:r>
      </w:del>
      <w:ins w:id="1174" w:author="Johanna Koolemans Beynen" w:date="2020-02-16T16:37:00Z">
        <w:r w:rsidR="00FE2DDB">
          <w:rPr>
            <w:rFonts w:ascii="Times New Roman" w:hAnsi="Times New Roman" w:cs="Times New Roman"/>
            <w:sz w:val="24"/>
          </w:rPr>
          <w:t>s</w:t>
        </w:r>
      </w:ins>
      <w:del w:id="1175" w:author="Johanna Koolemans Beynen" w:date="2020-02-16T16:37:00Z">
        <w:r w:rsidR="00524003" w:rsidDel="00FE2DDB">
          <w:rPr>
            <w:rFonts w:ascii="Times New Roman" w:hAnsi="Times New Roman" w:cs="Times New Roman"/>
            <w:sz w:val="24"/>
          </w:rPr>
          <w:delText>S</w:delText>
        </w:r>
      </w:del>
      <w:r w:rsidR="00524003">
        <w:rPr>
          <w:rFonts w:ascii="Times New Roman" w:hAnsi="Times New Roman" w:cs="Times New Roman"/>
          <w:sz w:val="24"/>
        </w:rPr>
        <w:t xml:space="preserve">pace </w:t>
      </w:r>
      <w:ins w:id="1176" w:author="Johanna Koolemans Beynen" w:date="2020-02-16T16:37:00Z">
        <w:r w:rsidR="00FE2DDB">
          <w:rPr>
            <w:rFonts w:ascii="Times New Roman" w:hAnsi="Times New Roman" w:cs="Times New Roman"/>
            <w:sz w:val="24"/>
          </w:rPr>
          <w:t>m</w:t>
        </w:r>
      </w:ins>
      <w:del w:id="1177" w:author="Johanna Koolemans Beynen" w:date="2020-02-16T16:37:00Z">
        <w:r w:rsidR="00524003" w:rsidDel="00FE2DDB">
          <w:rPr>
            <w:rFonts w:ascii="Times New Roman" w:hAnsi="Times New Roman" w:cs="Times New Roman"/>
            <w:sz w:val="24"/>
          </w:rPr>
          <w:delText>M</w:delText>
        </w:r>
      </w:del>
      <w:r w:rsidR="00524003">
        <w:rPr>
          <w:rFonts w:ascii="Times New Roman" w:hAnsi="Times New Roman" w:cs="Times New Roman"/>
          <w:sz w:val="24"/>
        </w:rPr>
        <w:t>odels,</w:t>
      </w:r>
      <w:r w:rsidR="00603DD3" w:rsidRPr="00970795">
        <w:rPr>
          <w:rFonts w:ascii="Times New Roman" w:hAnsi="Times New Roman" w:cs="Times New Roman"/>
          <w:sz w:val="24"/>
        </w:rPr>
        <w:t xml:space="preserve"> </w:t>
      </w:r>
      <w:ins w:id="1178" w:author="Johanna Koolemans Beynen" w:date="2020-02-16T16:36:00Z">
        <w:r w:rsidR="00FE2DDB">
          <w:rPr>
            <w:rFonts w:ascii="Times New Roman" w:hAnsi="Times New Roman" w:cs="Times New Roman"/>
            <w:sz w:val="24"/>
          </w:rPr>
          <w:t>in</w:t>
        </w:r>
      </w:ins>
      <w:del w:id="1179" w:author="Johanna Koolemans Beynen" w:date="2020-02-16T16:36:00Z">
        <w:r w:rsidR="00603DD3" w:rsidRPr="00970795" w:rsidDel="00FE2DDB">
          <w:rPr>
            <w:rFonts w:ascii="Times New Roman" w:hAnsi="Times New Roman" w:cs="Times New Roman"/>
            <w:sz w:val="24"/>
          </w:rPr>
          <w:delText>[In:]</w:delText>
        </w:r>
      </w:del>
      <w:r w:rsidR="00603DD3" w:rsidRPr="00970795">
        <w:rPr>
          <w:rFonts w:ascii="Times New Roman" w:hAnsi="Times New Roman" w:cs="Times New Roman"/>
          <w:sz w:val="24"/>
        </w:rPr>
        <w:t xml:space="preserve"> </w:t>
      </w:r>
      <w:r w:rsidR="00154269" w:rsidRPr="00970795">
        <w:rPr>
          <w:rFonts w:ascii="Times New Roman" w:hAnsi="Times New Roman" w:cs="Times New Roman"/>
          <w:sz w:val="24"/>
        </w:rPr>
        <w:t>R. F. Engel and D. L. McFadden</w:t>
      </w:r>
      <w:r w:rsidR="00154269">
        <w:rPr>
          <w:rFonts w:ascii="Times New Roman" w:hAnsi="Times New Roman" w:cs="Times New Roman"/>
          <w:sz w:val="24"/>
        </w:rPr>
        <w:t xml:space="preserve"> (ed</w:t>
      </w:r>
      <w:ins w:id="1180" w:author="Johanna Koolemans Beynen" w:date="2020-02-16T16:37:00Z">
        <w:r w:rsidR="00FE2DDB">
          <w:rPr>
            <w:rFonts w:ascii="Times New Roman" w:hAnsi="Times New Roman" w:cs="Times New Roman"/>
            <w:sz w:val="24"/>
          </w:rPr>
          <w:t>s</w:t>
        </w:r>
      </w:ins>
      <w:r w:rsidR="00154269">
        <w:rPr>
          <w:rFonts w:ascii="Times New Roman" w:hAnsi="Times New Roman" w:cs="Times New Roman"/>
          <w:sz w:val="24"/>
        </w:rPr>
        <w:t xml:space="preserve">.), </w:t>
      </w:r>
      <w:r w:rsidR="00603DD3" w:rsidRPr="00154269">
        <w:rPr>
          <w:rFonts w:ascii="Times New Roman" w:hAnsi="Times New Roman" w:cs="Times New Roman"/>
          <w:i/>
          <w:sz w:val="24"/>
        </w:rPr>
        <w:t>Handbook of Econometrics</w:t>
      </w:r>
      <w:r w:rsidR="00154269">
        <w:rPr>
          <w:rFonts w:ascii="Times New Roman" w:hAnsi="Times New Roman" w:cs="Times New Roman"/>
          <w:sz w:val="24"/>
        </w:rPr>
        <w:t>,</w:t>
      </w:r>
      <w:r w:rsidR="00603DD3" w:rsidRPr="00970795">
        <w:rPr>
          <w:rFonts w:ascii="Times New Roman" w:hAnsi="Times New Roman" w:cs="Times New Roman"/>
          <w:sz w:val="24"/>
        </w:rPr>
        <w:t xml:space="preserve"> 3039-3080. Amsterdam: Elsevier.</w:t>
      </w:r>
    </w:p>
    <w:p w14:paraId="45D86692" w14:textId="74C56690" w:rsidR="00603DD3" w:rsidRPr="00970795" w:rsidRDefault="00154269" w:rsidP="00094259">
      <w:pPr>
        <w:spacing w:line="276" w:lineRule="auto"/>
        <w:jc w:val="both"/>
        <w:rPr>
          <w:rFonts w:ascii="Times New Roman" w:hAnsi="Times New Roman" w:cs="Times New Roman"/>
          <w:sz w:val="24"/>
        </w:rPr>
      </w:pPr>
      <w:r w:rsidRPr="00970795">
        <w:rPr>
          <w:rFonts w:ascii="Times New Roman" w:hAnsi="Times New Roman" w:cs="Times New Roman"/>
          <w:sz w:val="24"/>
        </w:rPr>
        <w:t>Hamilton, J. D.</w:t>
      </w:r>
      <w:r w:rsidR="005A3616" w:rsidRPr="00970795">
        <w:rPr>
          <w:rFonts w:ascii="Times New Roman" w:hAnsi="Times New Roman" w:cs="Times New Roman"/>
          <w:sz w:val="24"/>
        </w:rPr>
        <w:t xml:space="preserve"> </w:t>
      </w:r>
      <w:r>
        <w:rPr>
          <w:rFonts w:ascii="Times New Roman" w:hAnsi="Times New Roman" w:cs="Times New Roman"/>
          <w:sz w:val="24"/>
        </w:rPr>
        <w:t xml:space="preserve">1994b. </w:t>
      </w:r>
      <w:r w:rsidRPr="00154269">
        <w:rPr>
          <w:rFonts w:ascii="Times New Roman" w:hAnsi="Times New Roman" w:cs="Times New Roman"/>
          <w:i/>
          <w:sz w:val="24"/>
        </w:rPr>
        <w:t>Time Series A</w:t>
      </w:r>
      <w:r w:rsidR="00603DD3" w:rsidRPr="00154269">
        <w:rPr>
          <w:rFonts w:ascii="Times New Roman" w:hAnsi="Times New Roman" w:cs="Times New Roman"/>
          <w:i/>
          <w:sz w:val="24"/>
        </w:rPr>
        <w:t>nalysis</w:t>
      </w:r>
      <w:r w:rsidR="00603DD3" w:rsidRPr="00970795">
        <w:rPr>
          <w:rFonts w:ascii="Times New Roman" w:hAnsi="Times New Roman" w:cs="Times New Roman"/>
          <w:sz w:val="24"/>
        </w:rPr>
        <w:t>. Princeton University Press.</w:t>
      </w:r>
    </w:p>
    <w:p w14:paraId="19E3D0C0" w14:textId="116EF0CE" w:rsidR="00603DD3" w:rsidRPr="00970795" w:rsidRDefault="00524003" w:rsidP="00094259">
      <w:pPr>
        <w:spacing w:line="276" w:lineRule="auto"/>
        <w:jc w:val="both"/>
        <w:rPr>
          <w:rFonts w:ascii="Times New Roman" w:hAnsi="Times New Roman" w:cs="Times New Roman"/>
          <w:sz w:val="24"/>
        </w:rPr>
      </w:pPr>
      <w:r>
        <w:rPr>
          <w:rFonts w:ascii="Times New Roman" w:hAnsi="Times New Roman" w:cs="Times New Roman"/>
          <w:sz w:val="24"/>
        </w:rPr>
        <w:t xml:space="preserve">Harvey, A. C. 1989. </w:t>
      </w:r>
      <w:r w:rsidRPr="00055C10">
        <w:rPr>
          <w:rFonts w:ascii="Times New Roman" w:hAnsi="Times New Roman" w:cs="Times New Roman"/>
          <w:i/>
          <w:sz w:val="24"/>
        </w:rPr>
        <w:t>Forecasting</w:t>
      </w:r>
      <w:r w:rsidR="00603DD3" w:rsidRPr="00055C10">
        <w:rPr>
          <w:rFonts w:ascii="Times New Roman" w:hAnsi="Times New Roman" w:cs="Times New Roman"/>
          <w:i/>
          <w:sz w:val="24"/>
        </w:rPr>
        <w:t xml:space="preserve"> Structural Time Seri</w:t>
      </w:r>
      <w:r w:rsidRPr="00055C10">
        <w:rPr>
          <w:rFonts w:ascii="Times New Roman" w:hAnsi="Times New Roman" w:cs="Times New Roman"/>
          <w:i/>
          <w:sz w:val="24"/>
        </w:rPr>
        <w:t>es Models and the Kalman Filter</w:t>
      </w:r>
      <w:r>
        <w:rPr>
          <w:rFonts w:ascii="Times New Roman" w:hAnsi="Times New Roman" w:cs="Times New Roman"/>
          <w:sz w:val="24"/>
        </w:rPr>
        <w:t>, Cambridge,</w:t>
      </w:r>
      <w:r w:rsidR="00603DD3" w:rsidRPr="00970795">
        <w:rPr>
          <w:rFonts w:ascii="Times New Roman" w:hAnsi="Times New Roman" w:cs="Times New Roman"/>
          <w:sz w:val="24"/>
        </w:rPr>
        <w:t xml:space="preserve"> Cambridge University Press.</w:t>
      </w:r>
    </w:p>
    <w:p w14:paraId="64C3DAC9" w14:textId="7F6BBDE7" w:rsidR="00221323" w:rsidRPr="00970795" w:rsidRDefault="00221323" w:rsidP="00221323">
      <w:pPr>
        <w:spacing w:line="276" w:lineRule="auto"/>
        <w:jc w:val="both"/>
        <w:rPr>
          <w:rFonts w:ascii="Times New Roman" w:hAnsi="Times New Roman" w:cs="Times New Roman"/>
          <w:sz w:val="24"/>
        </w:rPr>
      </w:pPr>
      <w:r w:rsidRPr="00970795">
        <w:rPr>
          <w:rFonts w:ascii="Times New Roman" w:hAnsi="Times New Roman" w:cs="Times New Roman"/>
          <w:sz w:val="24"/>
        </w:rPr>
        <w:t>Harvey</w:t>
      </w:r>
      <w:ins w:id="1181" w:author="Johanna Koolemans Beynen" w:date="2020-02-16T22:08:00Z">
        <w:r w:rsidR="001D7B52">
          <w:rPr>
            <w:rFonts w:ascii="Times New Roman" w:hAnsi="Times New Roman" w:cs="Times New Roman"/>
            <w:sz w:val="24"/>
          </w:rPr>
          <w:t>,</w:t>
        </w:r>
      </w:ins>
      <w:r w:rsidRPr="00970795">
        <w:rPr>
          <w:rFonts w:ascii="Times New Roman" w:hAnsi="Times New Roman" w:cs="Times New Roman"/>
          <w:sz w:val="24"/>
        </w:rPr>
        <w:t xml:space="preserve"> </w:t>
      </w:r>
      <w:r w:rsidR="00970795">
        <w:rPr>
          <w:rFonts w:ascii="Times New Roman" w:hAnsi="Times New Roman" w:cs="Times New Roman"/>
          <w:sz w:val="24"/>
        </w:rPr>
        <w:t>D</w:t>
      </w:r>
      <w:ins w:id="1182" w:author="Johanna Koolemans Beynen" w:date="2020-02-16T22:08:00Z">
        <w:r w:rsidR="001D7B52">
          <w:rPr>
            <w:rFonts w:ascii="Times New Roman" w:hAnsi="Times New Roman" w:cs="Times New Roman"/>
            <w:sz w:val="24"/>
          </w:rPr>
          <w:t>.,</w:t>
        </w:r>
      </w:ins>
      <w:del w:id="1183" w:author="Johanna Koolemans Beynen" w:date="2020-02-16T22:08:00Z">
        <w:r w:rsidR="00970795" w:rsidDel="001D7B52">
          <w:rPr>
            <w:rFonts w:ascii="Times New Roman" w:hAnsi="Times New Roman" w:cs="Times New Roman"/>
            <w:sz w:val="24"/>
          </w:rPr>
          <w:delText>,</w:delText>
        </w:r>
      </w:del>
      <w:r w:rsidR="00970795">
        <w:rPr>
          <w:rFonts w:ascii="Times New Roman" w:hAnsi="Times New Roman" w:cs="Times New Roman"/>
          <w:sz w:val="24"/>
        </w:rPr>
        <w:t xml:space="preserve"> S. </w:t>
      </w:r>
      <w:proofErr w:type="spellStart"/>
      <w:r w:rsidR="00970795">
        <w:rPr>
          <w:rFonts w:ascii="Times New Roman" w:hAnsi="Times New Roman" w:cs="Times New Roman"/>
          <w:sz w:val="24"/>
        </w:rPr>
        <w:t>Leybourne</w:t>
      </w:r>
      <w:proofErr w:type="spellEnd"/>
      <w:ins w:id="1184" w:author="Johanna Koolemans Beynen" w:date="2020-02-16T22:09:00Z">
        <w:r w:rsidR="001D7B52">
          <w:rPr>
            <w:rFonts w:ascii="Times New Roman" w:hAnsi="Times New Roman" w:cs="Times New Roman"/>
            <w:sz w:val="24"/>
          </w:rPr>
          <w:t>,</w:t>
        </w:r>
      </w:ins>
      <w:r w:rsidR="00970795">
        <w:rPr>
          <w:rFonts w:ascii="Times New Roman" w:hAnsi="Times New Roman" w:cs="Times New Roman"/>
          <w:sz w:val="24"/>
        </w:rPr>
        <w:t xml:space="preserve"> and P. Newbold.</w:t>
      </w:r>
      <w:r w:rsidRPr="00970795">
        <w:rPr>
          <w:rFonts w:ascii="Times New Roman" w:hAnsi="Times New Roman" w:cs="Times New Roman"/>
          <w:sz w:val="24"/>
        </w:rPr>
        <w:t xml:space="preserve"> 1997. Testing the </w:t>
      </w:r>
      <w:r w:rsidR="00055C10" w:rsidRPr="00970795">
        <w:rPr>
          <w:rFonts w:ascii="Times New Roman" w:hAnsi="Times New Roman" w:cs="Times New Roman"/>
          <w:sz w:val="24"/>
        </w:rPr>
        <w:t>equality of prediction mean squared erro</w:t>
      </w:r>
      <w:r w:rsidRPr="00970795">
        <w:rPr>
          <w:rFonts w:ascii="Times New Roman" w:hAnsi="Times New Roman" w:cs="Times New Roman"/>
          <w:sz w:val="24"/>
        </w:rPr>
        <w:t>rs</w:t>
      </w:r>
      <w:r w:rsidR="00524003">
        <w:rPr>
          <w:rFonts w:ascii="Times New Roman" w:hAnsi="Times New Roman" w:cs="Times New Roman"/>
          <w:sz w:val="24"/>
        </w:rPr>
        <w:t>,</w:t>
      </w:r>
      <w:r w:rsidRPr="00970795">
        <w:rPr>
          <w:rFonts w:ascii="Times New Roman" w:hAnsi="Times New Roman" w:cs="Times New Roman"/>
          <w:sz w:val="24"/>
        </w:rPr>
        <w:t xml:space="preserve"> </w:t>
      </w:r>
      <w:r w:rsidRPr="00055C10">
        <w:rPr>
          <w:rFonts w:ascii="Times New Roman" w:hAnsi="Times New Roman" w:cs="Times New Roman"/>
          <w:i/>
          <w:sz w:val="24"/>
        </w:rPr>
        <w:t>International Journal of Forecasting</w:t>
      </w:r>
      <w:r w:rsidRPr="00970795">
        <w:rPr>
          <w:rFonts w:ascii="Times New Roman" w:hAnsi="Times New Roman" w:cs="Times New Roman"/>
          <w:sz w:val="24"/>
        </w:rPr>
        <w:t>, 13</w:t>
      </w:r>
      <w:r w:rsidR="00524003">
        <w:rPr>
          <w:rFonts w:ascii="Times New Roman" w:hAnsi="Times New Roman" w:cs="Times New Roman"/>
          <w:sz w:val="24"/>
        </w:rPr>
        <w:t>:</w:t>
      </w:r>
      <w:ins w:id="1185" w:author="Johanna Koolemans Beynen" w:date="2020-02-16T16:41:00Z">
        <w:r w:rsidR="00F1311E">
          <w:rPr>
            <w:rFonts w:ascii="Times New Roman" w:hAnsi="Times New Roman" w:cs="Times New Roman"/>
            <w:sz w:val="24"/>
          </w:rPr>
          <w:t xml:space="preserve"> </w:t>
        </w:r>
      </w:ins>
      <w:r w:rsidRPr="00970795">
        <w:rPr>
          <w:rFonts w:ascii="Times New Roman" w:hAnsi="Times New Roman" w:cs="Times New Roman"/>
          <w:sz w:val="24"/>
        </w:rPr>
        <w:t>281‐291.</w:t>
      </w:r>
    </w:p>
    <w:p w14:paraId="692AD893" w14:textId="14EB15CC" w:rsidR="00C74780" w:rsidRPr="00970795" w:rsidRDefault="00970795" w:rsidP="00094259">
      <w:pPr>
        <w:spacing w:line="276" w:lineRule="auto"/>
        <w:jc w:val="both"/>
        <w:rPr>
          <w:rFonts w:ascii="Times New Roman" w:hAnsi="Times New Roman" w:cs="Times New Roman"/>
          <w:sz w:val="24"/>
        </w:rPr>
      </w:pPr>
      <w:proofErr w:type="spellStart"/>
      <w:r>
        <w:rPr>
          <w:rFonts w:ascii="Times New Roman" w:hAnsi="Times New Roman" w:cs="Times New Roman"/>
          <w:sz w:val="24"/>
        </w:rPr>
        <w:t>Hotelling</w:t>
      </w:r>
      <w:proofErr w:type="spellEnd"/>
      <w:r>
        <w:rPr>
          <w:rFonts w:ascii="Times New Roman" w:hAnsi="Times New Roman" w:cs="Times New Roman"/>
          <w:sz w:val="24"/>
        </w:rPr>
        <w:t>, H.</w:t>
      </w:r>
      <w:r w:rsidR="00F446A2" w:rsidRPr="00970795">
        <w:rPr>
          <w:rFonts w:ascii="Times New Roman" w:hAnsi="Times New Roman" w:cs="Times New Roman"/>
          <w:sz w:val="24"/>
        </w:rPr>
        <w:t xml:space="preserve"> 1933</w:t>
      </w:r>
      <w:r w:rsidR="00C74780" w:rsidRPr="00970795">
        <w:rPr>
          <w:rFonts w:ascii="Times New Roman" w:hAnsi="Times New Roman" w:cs="Times New Roman"/>
          <w:sz w:val="24"/>
        </w:rPr>
        <w:t xml:space="preserve">. Analysis </w:t>
      </w:r>
      <w:r w:rsidR="00055C10" w:rsidRPr="00970795">
        <w:rPr>
          <w:rFonts w:ascii="Times New Roman" w:hAnsi="Times New Roman" w:cs="Times New Roman"/>
          <w:sz w:val="24"/>
        </w:rPr>
        <w:t>of a complex of statistical variables into principal compon</w:t>
      </w:r>
      <w:r w:rsidR="00055C10">
        <w:rPr>
          <w:rFonts w:ascii="Times New Roman" w:hAnsi="Times New Roman" w:cs="Times New Roman"/>
          <w:sz w:val="24"/>
        </w:rPr>
        <w:t>ent</w:t>
      </w:r>
      <w:r w:rsidR="00524003">
        <w:rPr>
          <w:rFonts w:ascii="Times New Roman" w:hAnsi="Times New Roman" w:cs="Times New Roman"/>
          <w:sz w:val="24"/>
        </w:rPr>
        <w:t>s,</w:t>
      </w:r>
      <w:r w:rsidR="00C74780" w:rsidRPr="00970795">
        <w:rPr>
          <w:rFonts w:ascii="Times New Roman" w:hAnsi="Times New Roman" w:cs="Times New Roman"/>
          <w:sz w:val="24"/>
        </w:rPr>
        <w:t xml:space="preserve"> </w:t>
      </w:r>
      <w:r w:rsidR="00C74780" w:rsidRPr="00055C10">
        <w:rPr>
          <w:rFonts w:ascii="Times New Roman" w:hAnsi="Times New Roman" w:cs="Times New Roman"/>
          <w:i/>
          <w:sz w:val="24"/>
        </w:rPr>
        <w:t>Journal of Ed</w:t>
      </w:r>
      <w:r w:rsidR="000B4A5B" w:rsidRPr="00055C10">
        <w:rPr>
          <w:rFonts w:ascii="Times New Roman" w:hAnsi="Times New Roman" w:cs="Times New Roman"/>
          <w:i/>
          <w:sz w:val="24"/>
        </w:rPr>
        <w:t>ucational Psychology</w:t>
      </w:r>
      <w:r w:rsidR="00055C10">
        <w:rPr>
          <w:rFonts w:ascii="Times New Roman" w:hAnsi="Times New Roman" w:cs="Times New Roman"/>
          <w:sz w:val="24"/>
        </w:rPr>
        <w:t>,</w:t>
      </w:r>
      <w:r w:rsidR="000B4A5B" w:rsidRPr="00970795">
        <w:rPr>
          <w:rFonts w:ascii="Times New Roman" w:hAnsi="Times New Roman" w:cs="Times New Roman"/>
          <w:sz w:val="24"/>
        </w:rPr>
        <w:t xml:space="preserve"> 24(6)</w:t>
      </w:r>
      <w:r w:rsidR="00524003">
        <w:rPr>
          <w:rFonts w:ascii="Times New Roman" w:hAnsi="Times New Roman" w:cs="Times New Roman"/>
          <w:sz w:val="24"/>
        </w:rPr>
        <w:t>:</w:t>
      </w:r>
      <w:r w:rsidR="000B4A5B" w:rsidRPr="00970795">
        <w:rPr>
          <w:rFonts w:ascii="Times New Roman" w:hAnsi="Times New Roman" w:cs="Times New Roman"/>
          <w:sz w:val="24"/>
        </w:rPr>
        <w:t xml:space="preserve"> 417-</w:t>
      </w:r>
      <w:r w:rsidR="00C74780" w:rsidRPr="00970795">
        <w:rPr>
          <w:rFonts w:ascii="Times New Roman" w:hAnsi="Times New Roman" w:cs="Times New Roman"/>
          <w:sz w:val="24"/>
        </w:rPr>
        <w:t>441.</w:t>
      </w:r>
    </w:p>
    <w:p w14:paraId="53CC03D4" w14:textId="033CE979"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Kaiser, H. F. 1958</w:t>
      </w:r>
      <w:r w:rsidR="00603DD3" w:rsidRPr="00970795">
        <w:rPr>
          <w:rFonts w:ascii="Times New Roman" w:hAnsi="Times New Roman" w:cs="Times New Roman"/>
          <w:sz w:val="24"/>
        </w:rPr>
        <w:t>. The varimax criterion for analytic rotation in factor analysis</w:t>
      </w:r>
      <w:r w:rsidR="00524003">
        <w:rPr>
          <w:rFonts w:ascii="Times New Roman" w:hAnsi="Times New Roman" w:cs="Times New Roman"/>
          <w:sz w:val="24"/>
        </w:rPr>
        <w:t>,</w:t>
      </w:r>
      <w:r w:rsidR="00603DD3" w:rsidRPr="00970795">
        <w:rPr>
          <w:rFonts w:ascii="Times New Roman" w:hAnsi="Times New Roman" w:cs="Times New Roman"/>
          <w:sz w:val="24"/>
        </w:rPr>
        <w:t xml:space="preserve"> </w:t>
      </w:r>
      <w:proofErr w:type="spellStart"/>
      <w:r w:rsidR="00603DD3" w:rsidRPr="00055C10">
        <w:rPr>
          <w:rFonts w:ascii="Times New Roman" w:hAnsi="Times New Roman" w:cs="Times New Roman"/>
          <w:i/>
          <w:sz w:val="24"/>
        </w:rPr>
        <w:t>Psychometrika</w:t>
      </w:r>
      <w:proofErr w:type="spellEnd"/>
      <w:r w:rsidR="00055C10">
        <w:rPr>
          <w:rFonts w:ascii="Times New Roman" w:hAnsi="Times New Roman" w:cs="Times New Roman"/>
          <w:sz w:val="24"/>
        </w:rPr>
        <w:t>.</w:t>
      </w:r>
      <w:r w:rsidR="00603DD3" w:rsidRPr="00970795">
        <w:rPr>
          <w:rFonts w:ascii="Times New Roman" w:hAnsi="Times New Roman" w:cs="Times New Roman"/>
          <w:sz w:val="24"/>
        </w:rPr>
        <w:t xml:space="preserve"> 23(3), 187-200.</w:t>
      </w:r>
    </w:p>
    <w:p w14:paraId="54BBD10D" w14:textId="0BCEFE6F" w:rsidR="00603DD3" w:rsidRPr="00970795" w:rsidRDefault="00714B7C"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Kalman, R. E. </w:t>
      </w:r>
      <w:r w:rsidR="00603DD3" w:rsidRPr="00970795">
        <w:rPr>
          <w:rFonts w:ascii="Times New Roman" w:hAnsi="Times New Roman" w:cs="Times New Roman"/>
          <w:sz w:val="24"/>
        </w:rPr>
        <w:t xml:space="preserve">1960. A </w:t>
      </w:r>
      <w:r w:rsidR="00055C10" w:rsidRPr="00970795">
        <w:rPr>
          <w:rFonts w:ascii="Times New Roman" w:hAnsi="Times New Roman" w:cs="Times New Roman"/>
          <w:sz w:val="24"/>
        </w:rPr>
        <w:t>new approach to linear filtering and prediction proble</w:t>
      </w:r>
      <w:r w:rsidR="00603DD3" w:rsidRPr="00970795">
        <w:rPr>
          <w:rFonts w:ascii="Times New Roman" w:hAnsi="Times New Roman" w:cs="Times New Roman"/>
          <w:sz w:val="24"/>
        </w:rPr>
        <w:t>ms</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055C10">
        <w:rPr>
          <w:rFonts w:ascii="Times New Roman" w:hAnsi="Times New Roman" w:cs="Times New Roman"/>
          <w:i/>
          <w:sz w:val="24"/>
        </w:rPr>
        <w:t>Journa</w:t>
      </w:r>
      <w:r w:rsidR="00524003" w:rsidRPr="00055C10">
        <w:rPr>
          <w:rFonts w:ascii="Times New Roman" w:hAnsi="Times New Roman" w:cs="Times New Roman"/>
          <w:i/>
          <w:sz w:val="24"/>
        </w:rPr>
        <w:t>l of Basic Engineering</w:t>
      </w:r>
      <w:r w:rsidR="00524003">
        <w:rPr>
          <w:rFonts w:ascii="Times New Roman" w:hAnsi="Times New Roman" w:cs="Times New Roman"/>
          <w:sz w:val="24"/>
        </w:rPr>
        <w:t>, 82(1):</w:t>
      </w:r>
      <w:r w:rsidR="00603DD3" w:rsidRPr="00970795">
        <w:rPr>
          <w:rFonts w:ascii="Times New Roman" w:hAnsi="Times New Roman" w:cs="Times New Roman"/>
          <w:sz w:val="24"/>
        </w:rPr>
        <w:t xml:space="preserve"> 35-45.</w:t>
      </w:r>
    </w:p>
    <w:p w14:paraId="1C5B5CE5" w14:textId="4AB4E6A4" w:rsidR="005A3616"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Klein, L.R.</w:t>
      </w:r>
      <w:ins w:id="1186" w:author="Johanna Koolemans Beynen" w:date="2020-02-16T22:18:00Z">
        <w:r w:rsidR="0041336A">
          <w:rPr>
            <w:rFonts w:ascii="Times New Roman" w:hAnsi="Times New Roman" w:cs="Times New Roman"/>
            <w:sz w:val="24"/>
          </w:rPr>
          <w:t>,</w:t>
        </w:r>
      </w:ins>
      <w:r w:rsidRPr="00970795">
        <w:rPr>
          <w:rFonts w:ascii="Times New Roman" w:hAnsi="Times New Roman" w:cs="Times New Roman"/>
          <w:sz w:val="24"/>
        </w:rPr>
        <w:t xml:space="preserve"> and </w:t>
      </w:r>
      <w:proofErr w:type="spellStart"/>
      <w:r w:rsidRPr="00970795">
        <w:rPr>
          <w:rFonts w:ascii="Times New Roman" w:hAnsi="Times New Roman" w:cs="Times New Roman"/>
          <w:sz w:val="24"/>
        </w:rPr>
        <w:t>Sojo</w:t>
      </w:r>
      <w:proofErr w:type="spellEnd"/>
      <w:r w:rsidRPr="00970795">
        <w:rPr>
          <w:rFonts w:ascii="Times New Roman" w:hAnsi="Times New Roman" w:cs="Times New Roman"/>
          <w:sz w:val="24"/>
        </w:rPr>
        <w:t xml:space="preserve">, E. 1989. Combinations of </w:t>
      </w:r>
      <w:r w:rsidR="00DF5B5B" w:rsidRPr="00970795">
        <w:rPr>
          <w:rFonts w:ascii="Times New Roman" w:hAnsi="Times New Roman" w:cs="Times New Roman"/>
          <w:sz w:val="24"/>
        </w:rPr>
        <w:t xml:space="preserve">high and low frequency </w:t>
      </w:r>
      <w:r w:rsidR="00DF5B5B">
        <w:rPr>
          <w:rFonts w:ascii="Times New Roman" w:hAnsi="Times New Roman" w:cs="Times New Roman"/>
          <w:sz w:val="24"/>
        </w:rPr>
        <w:t xml:space="preserve">data in </w:t>
      </w:r>
      <w:proofErr w:type="spellStart"/>
      <w:ins w:id="1187" w:author="Johanna Koolemans Beynen" w:date="2020-02-16T16:39:00Z">
        <w:r w:rsidR="00F1311E">
          <w:rPr>
            <w:rFonts w:ascii="Times New Roman" w:hAnsi="Times New Roman" w:cs="Times New Roman"/>
            <w:sz w:val="24"/>
          </w:rPr>
          <w:t>m</w:t>
        </w:r>
      </w:ins>
      <w:del w:id="1188" w:author="Johanna Koolemans Beynen" w:date="2020-02-16T16:39:00Z">
        <w:r w:rsidR="00DF5B5B" w:rsidDel="00F1311E">
          <w:rPr>
            <w:rFonts w:ascii="Times New Roman" w:hAnsi="Times New Roman" w:cs="Times New Roman"/>
            <w:sz w:val="24"/>
          </w:rPr>
          <w:delText>M</w:delText>
        </w:r>
      </w:del>
      <w:r w:rsidR="00DF5B5B">
        <w:rPr>
          <w:rFonts w:ascii="Times New Roman" w:hAnsi="Times New Roman" w:cs="Times New Roman"/>
          <w:sz w:val="24"/>
        </w:rPr>
        <w:t>acroeconometric</w:t>
      </w:r>
      <w:proofErr w:type="spellEnd"/>
      <w:r w:rsidR="00DF5B5B">
        <w:rPr>
          <w:rFonts w:ascii="Times New Roman" w:hAnsi="Times New Roman" w:cs="Times New Roman"/>
          <w:sz w:val="24"/>
        </w:rPr>
        <w:t xml:space="preserve"> models</w:t>
      </w:r>
      <w:r w:rsidR="00524003">
        <w:rPr>
          <w:rFonts w:ascii="Times New Roman" w:hAnsi="Times New Roman" w:cs="Times New Roman"/>
          <w:sz w:val="24"/>
        </w:rPr>
        <w:t>,</w:t>
      </w:r>
      <w:r w:rsidRPr="00970795">
        <w:rPr>
          <w:rFonts w:ascii="Times New Roman" w:hAnsi="Times New Roman" w:cs="Times New Roman"/>
          <w:sz w:val="24"/>
        </w:rPr>
        <w:t xml:space="preserve"> </w:t>
      </w:r>
      <w:ins w:id="1189" w:author="Johanna Koolemans Beynen" w:date="2020-02-16T16:39:00Z">
        <w:r w:rsidR="00F1311E">
          <w:rPr>
            <w:rFonts w:ascii="Times New Roman" w:hAnsi="Times New Roman" w:cs="Times New Roman"/>
            <w:sz w:val="24"/>
          </w:rPr>
          <w:t>i</w:t>
        </w:r>
      </w:ins>
      <w:del w:id="1190" w:author="Johanna Koolemans Beynen" w:date="2020-02-16T16:39:00Z">
        <w:r w:rsidRPr="00970795" w:rsidDel="00F1311E">
          <w:rPr>
            <w:rFonts w:ascii="Times New Roman" w:hAnsi="Times New Roman" w:cs="Times New Roman"/>
            <w:sz w:val="24"/>
          </w:rPr>
          <w:delText>[I</w:delText>
        </w:r>
      </w:del>
      <w:r w:rsidRPr="00970795">
        <w:rPr>
          <w:rFonts w:ascii="Times New Roman" w:hAnsi="Times New Roman" w:cs="Times New Roman"/>
          <w:sz w:val="24"/>
        </w:rPr>
        <w:t>n</w:t>
      </w:r>
      <w:del w:id="1191" w:author="Johanna Koolemans Beynen" w:date="2020-02-16T16:39:00Z">
        <w:r w:rsidRPr="00970795" w:rsidDel="00F1311E">
          <w:rPr>
            <w:rFonts w:ascii="Times New Roman" w:hAnsi="Times New Roman" w:cs="Times New Roman"/>
            <w:sz w:val="24"/>
          </w:rPr>
          <w:delText>:]</w:delText>
        </w:r>
      </w:del>
      <w:r w:rsidR="00DF5B5B">
        <w:rPr>
          <w:rFonts w:ascii="Times New Roman" w:hAnsi="Times New Roman" w:cs="Times New Roman"/>
          <w:sz w:val="24"/>
        </w:rPr>
        <w:t xml:space="preserve"> </w:t>
      </w:r>
      <w:r w:rsidR="00DF5B5B" w:rsidRPr="00970795">
        <w:rPr>
          <w:rFonts w:ascii="Times New Roman" w:hAnsi="Times New Roman" w:cs="Times New Roman"/>
          <w:sz w:val="24"/>
        </w:rPr>
        <w:t>L.R. Klein and J. Marquez</w:t>
      </w:r>
      <w:r w:rsidR="00DF5B5B">
        <w:rPr>
          <w:rFonts w:ascii="Times New Roman" w:hAnsi="Times New Roman" w:cs="Times New Roman"/>
          <w:sz w:val="24"/>
        </w:rPr>
        <w:t xml:space="preserve"> (ed</w:t>
      </w:r>
      <w:ins w:id="1192" w:author="Johanna Koolemans Beynen" w:date="2020-02-16T22:18:00Z">
        <w:r w:rsidR="0041336A">
          <w:rPr>
            <w:rFonts w:ascii="Times New Roman" w:hAnsi="Times New Roman" w:cs="Times New Roman"/>
            <w:sz w:val="24"/>
          </w:rPr>
          <w:t>s</w:t>
        </w:r>
      </w:ins>
      <w:r w:rsidR="00DF5B5B">
        <w:rPr>
          <w:rFonts w:ascii="Times New Roman" w:hAnsi="Times New Roman" w:cs="Times New Roman"/>
          <w:sz w:val="24"/>
        </w:rPr>
        <w:t>.),</w:t>
      </w:r>
      <w:r w:rsidRPr="00970795">
        <w:rPr>
          <w:rFonts w:ascii="Times New Roman" w:hAnsi="Times New Roman" w:cs="Times New Roman"/>
          <w:sz w:val="24"/>
        </w:rPr>
        <w:t xml:space="preserve"> </w:t>
      </w:r>
      <w:r w:rsidRPr="00DF5B5B">
        <w:rPr>
          <w:rFonts w:ascii="Times New Roman" w:hAnsi="Times New Roman" w:cs="Times New Roman"/>
          <w:i/>
          <w:sz w:val="24"/>
        </w:rPr>
        <w:t>Economics in Theory and Practice: An Eclectic Approach</w:t>
      </w:r>
      <w:r w:rsidR="00DF5B5B" w:rsidRPr="00DF5B5B">
        <w:rPr>
          <w:rFonts w:ascii="Times New Roman" w:hAnsi="Times New Roman" w:cs="Times New Roman"/>
          <w:sz w:val="24"/>
        </w:rPr>
        <w:t>,</w:t>
      </w:r>
      <w:r w:rsidR="00DF5B5B">
        <w:rPr>
          <w:rFonts w:ascii="Times New Roman" w:hAnsi="Times New Roman" w:cs="Times New Roman"/>
          <w:sz w:val="24"/>
        </w:rPr>
        <w:t xml:space="preserve"> 3-16</w:t>
      </w:r>
      <w:r w:rsidRPr="00970795">
        <w:rPr>
          <w:rFonts w:ascii="Times New Roman" w:hAnsi="Times New Roman" w:cs="Times New Roman"/>
          <w:sz w:val="24"/>
        </w:rPr>
        <w:t>. Norwell, MA: Kluwer Academic Publishers.</w:t>
      </w:r>
    </w:p>
    <w:p w14:paraId="45B62B22" w14:textId="288C241A"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Liu, P., T. Matheson, and R. Romeu</w:t>
      </w:r>
      <w:r w:rsidR="00970795">
        <w:rPr>
          <w:rFonts w:ascii="Times New Roman" w:hAnsi="Times New Roman" w:cs="Times New Roman"/>
          <w:sz w:val="24"/>
        </w:rPr>
        <w:t>.</w:t>
      </w:r>
      <w:r w:rsidR="00603DD3" w:rsidRPr="00970795">
        <w:rPr>
          <w:rFonts w:ascii="Times New Roman" w:hAnsi="Times New Roman" w:cs="Times New Roman"/>
          <w:sz w:val="24"/>
        </w:rPr>
        <w:t xml:space="preserve"> 2012. Real-time forecasts of economic activi</w:t>
      </w:r>
      <w:r w:rsidR="00524003">
        <w:rPr>
          <w:rFonts w:ascii="Times New Roman" w:hAnsi="Times New Roman" w:cs="Times New Roman"/>
          <w:sz w:val="24"/>
        </w:rPr>
        <w:t xml:space="preserve">ty for Latin American economies, </w:t>
      </w:r>
      <w:r w:rsidR="00524003" w:rsidRPr="00DF5B5B">
        <w:rPr>
          <w:rFonts w:ascii="Times New Roman" w:hAnsi="Times New Roman" w:cs="Times New Roman"/>
          <w:i/>
          <w:sz w:val="24"/>
        </w:rPr>
        <w:t>Economic Modelling</w:t>
      </w:r>
      <w:r w:rsidR="00524003">
        <w:rPr>
          <w:rFonts w:ascii="Times New Roman" w:hAnsi="Times New Roman" w:cs="Times New Roman"/>
          <w:sz w:val="24"/>
        </w:rPr>
        <w:t>, 29(4):</w:t>
      </w:r>
      <w:r w:rsidR="00603DD3" w:rsidRPr="00970795">
        <w:rPr>
          <w:rFonts w:ascii="Times New Roman" w:hAnsi="Times New Roman" w:cs="Times New Roman"/>
          <w:sz w:val="24"/>
        </w:rPr>
        <w:t xml:space="preserve"> 1090-1098.</w:t>
      </w:r>
    </w:p>
    <w:p w14:paraId="208F5232" w14:textId="4A285D2A" w:rsidR="0072177E" w:rsidRPr="00970795" w:rsidRDefault="0072177E"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Lucas, R.</w:t>
      </w:r>
      <w:r w:rsidR="007D4325" w:rsidRPr="00970795">
        <w:rPr>
          <w:rFonts w:ascii="Times New Roman" w:hAnsi="Times New Roman" w:cs="Times New Roman"/>
          <w:sz w:val="24"/>
        </w:rPr>
        <w:t xml:space="preserve"> E., Jr.</w:t>
      </w:r>
      <w:r w:rsidRPr="00970795">
        <w:rPr>
          <w:rFonts w:ascii="Times New Roman" w:hAnsi="Times New Roman" w:cs="Times New Roman"/>
          <w:sz w:val="24"/>
        </w:rPr>
        <w:t xml:space="preserve"> 1976. Econometri</w:t>
      </w:r>
      <w:r w:rsidR="00524003">
        <w:rPr>
          <w:rFonts w:ascii="Times New Roman" w:hAnsi="Times New Roman" w:cs="Times New Roman"/>
          <w:sz w:val="24"/>
        </w:rPr>
        <w:t>c policy evaluation: A critique,</w:t>
      </w:r>
      <w:r w:rsidRPr="00970795">
        <w:rPr>
          <w:rFonts w:ascii="Times New Roman" w:hAnsi="Times New Roman" w:cs="Times New Roman"/>
          <w:sz w:val="24"/>
        </w:rPr>
        <w:t xml:space="preserve"> </w:t>
      </w:r>
      <w:r w:rsidR="007D4325" w:rsidRPr="00844424">
        <w:rPr>
          <w:rFonts w:ascii="Times New Roman" w:hAnsi="Times New Roman" w:cs="Times New Roman"/>
          <w:i/>
          <w:sz w:val="24"/>
        </w:rPr>
        <w:t>Ca</w:t>
      </w:r>
      <w:r w:rsidR="00844424" w:rsidRPr="00844424">
        <w:rPr>
          <w:rFonts w:ascii="Times New Roman" w:hAnsi="Times New Roman" w:cs="Times New Roman"/>
          <w:i/>
          <w:sz w:val="24"/>
        </w:rPr>
        <w:t>rnegie-</w:t>
      </w:r>
      <w:r w:rsidR="007D4325" w:rsidRPr="00844424">
        <w:rPr>
          <w:rFonts w:ascii="Times New Roman" w:hAnsi="Times New Roman" w:cs="Times New Roman"/>
          <w:i/>
          <w:sz w:val="24"/>
        </w:rPr>
        <w:t>Rochester Confe</w:t>
      </w:r>
      <w:r w:rsidR="00524003" w:rsidRPr="00844424">
        <w:rPr>
          <w:rFonts w:ascii="Times New Roman" w:hAnsi="Times New Roman" w:cs="Times New Roman"/>
          <w:i/>
          <w:sz w:val="24"/>
        </w:rPr>
        <w:t>rence Series on Public Policy</w:t>
      </w:r>
      <w:r w:rsidR="00844424">
        <w:rPr>
          <w:rFonts w:ascii="Times New Roman" w:hAnsi="Times New Roman" w:cs="Times New Roman"/>
          <w:i/>
          <w:sz w:val="24"/>
        </w:rPr>
        <w:t>,</w:t>
      </w:r>
      <w:r w:rsidR="00524003">
        <w:rPr>
          <w:rFonts w:ascii="Times New Roman" w:hAnsi="Times New Roman" w:cs="Times New Roman"/>
          <w:sz w:val="24"/>
        </w:rPr>
        <w:t xml:space="preserve"> 1:</w:t>
      </w:r>
      <w:ins w:id="1193" w:author="Johanna Koolemans Beynen" w:date="2020-02-16T16:41:00Z">
        <w:r w:rsidR="00F1311E">
          <w:rPr>
            <w:rFonts w:ascii="Times New Roman" w:hAnsi="Times New Roman" w:cs="Times New Roman"/>
            <w:sz w:val="24"/>
          </w:rPr>
          <w:t xml:space="preserve"> </w:t>
        </w:r>
      </w:ins>
      <w:r w:rsidR="007D4325" w:rsidRPr="00970795">
        <w:rPr>
          <w:rFonts w:ascii="Times New Roman" w:hAnsi="Times New Roman" w:cs="Times New Roman"/>
          <w:sz w:val="24"/>
        </w:rPr>
        <w:t>19-46</w:t>
      </w:r>
      <w:ins w:id="1194" w:author="Johanna Koolemans Beynen" w:date="2020-02-16T16:40:00Z">
        <w:r w:rsidR="00F1311E">
          <w:rPr>
            <w:rFonts w:ascii="Times New Roman" w:hAnsi="Times New Roman" w:cs="Times New Roman"/>
            <w:sz w:val="24"/>
          </w:rPr>
          <w:t>.</w:t>
        </w:r>
      </w:ins>
    </w:p>
    <w:p w14:paraId="78A19A7B" w14:textId="26CFDD1E" w:rsidR="00603DD3" w:rsidRPr="00970795" w:rsidRDefault="00515F8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Maddala</w:t>
      </w:r>
      <w:proofErr w:type="spellEnd"/>
      <w:r w:rsidRPr="00970795">
        <w:rPr>
          <w:rFonts w:ascii="Times New Roman" w:hAnsi="Times New Roman" w:cs="Times New Roman"/>
          <w:sz w:val="24"/>
        </w:rPr>
        <w:t>, G. S.</w:t>
      </w:r>
      <w:ins w:id="1195" w:author="Johanna Koolemans Beynen" w:date="2020-02-16T22:19:00Z">
        <w:r w:rsidR="0041336A">
          <w:rPr>
            <w:rFonts w:ascii="Times New Roman" w:hAnsi="Times New Roman" w:cs="Times New Roman"/>
            <w:sz w:val="24"/>
          </w:rPr>
          <w:t>,</w:t>
        </w:r>
      </w:ins>
      <w:r w:rsidRPr="00970795">
        <w:rPr>
          <w:rFonts w:ascii="Times New Roman" w:hAnsi="Times New Roman" w:cs="Times New Roman"/>
          <w:sz w:val="24"/>
        </w:rPr>
        <w:t xml:space="preserve"> and I</w:t>
      </w:r>
      <w:ins w:id="1196" w:author="Johanna Koolemans Beynen" w:date="2020-02-16T16:42:00Z">
        <w:r w:rsidR="00F1311E">
          <w:rPr>
            <w:rFonts w:ascii="Times New Roman" w:hAnsi="Times New Roman" w:cs="Times New Roman"/>
            <w:sz w:val="24"/>
          </w:rPr>
          <w:t>.</w:t>
        </w:r>
      </w:ins>
      <w:del w:id="1197" w:author="Johanna Koolemans Beynen" w:date="2020-02-16T16:41:00Z">
        <w:r w:rsidRPr="00970795" w:rsidDel="00F1311E">
          <w:rPr>
            <w:rFonts w:ascii="Times New Roman" w:hAnsi="Times New Roman" w:cs="Times New Roman"/>
            <w:sz w:val="24"/>
          </w:rPr>
          <w:delText>-</w:delText>
        </w:r>
      </w:del>
      <w:del w:id="1198" w:author="Johanna Koolemans Beynen" w:date="2020-02-16T16:42:00Z">
        <w:r w:rsidRPr="00970795" w:rsidDel="00F1311E">
          <w:rPr>
            <w:rFonts w:ascii="Times New Roman" w:hAnsi="Times New Roman" w:cs="Times New Roman"/>
            <w:sz w:val="24"/>
          </w:rPr>
          <w:delText>M.</w:delText>
        </w:r>
      </w:del>
      <w:r w:rsidRPr="00970795">
        <w:rPr>
          <w:rFonts w:ascii="Times New Roman" w:hAnsi="Times New Roman" w:cs="Times New Roman"/>
          <w:sz w:val="24"/>
        </w:rPr>
        <w:t xml:space="preserve"> Kim</w:t>
      </w:r>
      <w:r w:rsidR="00970795">
        <w:rPr>
          <w:rFonts w:ascii="Times New Roman" w:hAnsi="Times New Roman" w:cs="Times New Roman"/>
          <w:sz w:val="24"/>
        </w:rPr>
        <w:t>.</w:t>
      </w:r>
      <w:r w:rsidR="00714B7C" w:rsidRPr="00970795">
        <w:rPr>
          <w:rFonts w:ascii="Times New Roman" w:hAnsi="Times New Roman" w:cs="Times New Roman"/>
          <w:sz w:val="24"/>
        </w:rPr>
        <w:t xml:space="preserve"> 1998</w:t>
      </w:r>
      <w:r w:rsidR="00603DD3" w:rsidRPr="00970795">
        <w:rPr>
          <w:rFonts w:ascii="Times New Roman" w:hAnsi="Times New Roman" w:cs="Times New Roman"/>
          <w:sz w:val="24"/>
        </w:rPr>
        <w:t xml:space="preserve">. </w:t>
      </w:r>
      <w:r w:rsidR="00603DD3" w:rsidRPr="00AF0430">
        <w:rPr>
          <w:rFonts w:ascii="Times New Roman" w:hAnsi="Times New Roman" w:cs="Times New Roman"/>
          <w:i/>
          <w:sz w:val="24"/>
        </w:rPr>
        <w:t>Unit Roots, Cointegration, and Structural Change</w:t>
      </w:r>
      <w:r w:rsidR="00524003">
        <w:rPr>
          <w:rFonts w:ascii="Times New Roman" w:hAnsi="Times New Roman" w:cs="Times New Roman"/>
          <w:sz w:val="24"/>
        </w:rPr>
        <w:t>,</w:t>
      </w:r>
      <w:r w:rsidR="00603DD3" w:rsidRPr="00970795">
        <w:rPr>
          <w:rFonts w:ascii="Times New Roman" w:hAnsi="Times New Roman" w:cs="Times New Roman"/>
          <w:sz w:val="24"/>
        </w:rPr>
        <w:t xml:space="preserve"> Cambridge University Press, Cambridge.</w:t>
      </w:r>
    </w:p>
    <w:p w14:paraId="427AAC19" w14:textId="2DCB7566" w:rsidR="000B4A5B" w:rsidRPr="00970795" w:rsidRDefault="000B4A5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Pearson, K. 1901. On </w:t>
      </w:r>
      <w:r w:rsidR="00844424" w:rsidRPr="00970795">
        <w:rPr>
          <w:rFonts w:ascii="Times New Roman" w:hAnsi="Times New Roman" w:cs="Times New Roman"/>
          <w:sz w:val="24"/>
        </w:rPr>
        <w:t>lines and planes of closest fit to systems of points in space</w:t>
      </w:r>
      <w:r w:rsidR="00AF0430">
        <w:rPr>
          <w:rFonts w:ascii="Times New Roman" w:hAnsi="Times New Roman" w:cs="Times New Roman"/>
          <w:sz w:val="24"/>
        </w:rPr>
        <w:t>,</w:t>
      </w:r>
      <w:r w:rsidRPr="00970795">
        <w:rPr>
          <w:rFonts w:ascii="Times New Roman" w:hAnsi="Times New Roman" w:cs="Times New Roman"/>
          <w:sz w:val="24"/>
        </w:rPr>
        <w:t xml:space="preserve"> </w:t>
      </w:r>
      <w:r w:rsidRPr="00844424">
        <w:rPr>
          <w:rFonts w:ascii="Times New Roman" w:hAnsi="Times New Roman" w:cs="Times New Roman"/>
          <w:i/>
          <w:sz w:val="24"/>
        </w:rPr>
        <w:t>The London, Edinburgh, and Dublin Philosophical Magazin</w:t>
      </w:r>
      <w:r w:rsidR="00524003" w:rsidRPr="00844424">
        <w:rPr>
          <w:rFonts w:ascii="Times New Roman" w:hAnsi="Times New Roman" w:cs="Times New Roman"/>
          <w:i/>
          <w:sz w:val="24"/>
        </w:rPr>
        <w:t>e and Journal of Science</w:t>
      </w:r>
      <w:r w:rsidR="00524003">
        <w:rPr>
          <w:rFonts w:ascii="Times New Roman" w:hAnsi="Times New Roman" w:cs="Times New Roman"/>
          <w:sz w:val="24"/>
        </w:rPr>
        <w:t>, 2(11):</w:t>
      </w:r>
      <w:r w:rsidRPr="00970795">
        <w:rPr>
          <w:rFonts w:ascii="Times New Roman" w:hAnsi="Times New Roman" w:cs="Times New Roman"/>
          <w:sz w:val="24"/>
        </w:rPr>
        <w:t xml:space="preserve"> 559-572.</w:t>
      </w:r>
    </w:p>
    <w:p w14:paraId="6AB0466F" w14:textId="26EB0476" w:rsidR="00603DD3" w:rsidRPr="00970795" w:rsidRDefault="00515F8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Rünstler</w:t>
      </w:r>
      <w:proofErr w:type="spellEnd"/>
      <w:r w:rsidRPr="00970795">
        <w:rPr>
          <w:rFonts w:ascii="Times New Roman" w:hAnsi="Times New Roman" w:cs="Times New Roman"/>
          <w:sz w:val="24"/>
        </w:rPr>
        <w:t>, G.</w:t>
      </w:r>
      <w:ins w:id="1199" w:author="Johanna Koolemans Beynen" w:date="2020-02-16T22:19:00Z">
        <w:r w:rsidR="0041336A">
          <w:rPr>
            <w:rFonts w:ascii="Times New Roman" w:hAnsi="Times New Roman" w:cs="Times New Roman"/>
            <w:sz w:val="24"/>
          </w:rPr>
          <w:t>,</w:t>
        </w:r>
      </w:ins>
      <w:r w:rsidRPr="00970795">
        <w:rPr>
          <w:rFonts w:ascii="Times New Roman" w:hAnsi="Times New Roman" w:cs="Times New Roman"/>
          <w:sz w:val="24"/>
        </w:rPr>
        <w:t xml:space="preserve"> and F. </w:t>
      </w:r>
      <w:proofErr w:type="spellStart"/>
      <w:r w:rsidRPr="00970795">
        <w:rPr>
          <w:rFonts w:ascii="Times New Roman" w:hAnsi="Times New Roman" w:cs="Times New Roman"/>
          <w:sz w:val="24"/>
        </w:rPr>
        <w:t>Sédillot</w:t>
      </w:r>
      <w:proofErr w:type="spellEnd"/>
      <w:r w:rsidR="00970795">
        <w:rPr>
          <w:rFonts w:ascii="Times New Roman" w:hAnsi="Times New Roman" w:cs="Times New Roman"/>
          <w:sz w:val="24"/>
        </w:rPr>
        <w:t>.</w:t>
      </w:r>
      <w:r w:rsidR="00714B7C" w:rsidRPr="00970795">
        <w:rPr>
          <w:rFonts w:ascii="Times New Roman" w:hAnsi="Times New Roman" w:cs="Times New Roman"/>
          <w:sz w:val="24"/>
        </w:rPr>
        <w:t xml:space="preserve"> </w:t>
      </w:r>
      <w:r w:rsidR="00603DD3" w:rsidRPr="00970795">
        <w:rPr>
          <w:rFonts w:ascii="Times New Roman" w:hAnsi="Times New Roman" w:cs="Times New Roman"/>
          <w:sz w:val="24"/>
        </w:rPr>
        <w:t>2003. Short</w:t>
      </w:r>
      <w:r w:rsidR="00844424" w:rsidRPr="00970795">
        <w:rPr>
          <w:rFonts w:ascii="Times New Roman" w:hAnsi="Times New Roman" w:cs="Times New Roman"/>
          <w:sz w:val="24"/>
        </w:rPr>
        <w:t xml:space="preserve">-term estimates of euro area real </w:t>
      </w:r>
      <w:r w:rsidR="00603DD3" w:rsidRPr="00970795">
        <w:rPr>
          <w:rFonts w:ascii="Times New Roman" w:hAnsi="Times New Roman" w:cs="Times New Roman"/>
          <w:sz w:val="24"/>
        </w:rPr>
        <w:t>GD</w:t>
      </w:r>
      <w:r w:rsidR="00844424">
        <w:rPr>
          <w:rFonts w:ascii="Times New Roman" w:hAnsi="Times New Roman" w:cs="Times New Roman"/>
          <w:sz w:val="24"/>
        </w:rPr>
        <w:t>P</w:t>
      </w:r>
      <w:r w:rsidR="00603DD3" w:rsidRPr="00970795">
        <w:rPr>
          <w:rFonts w:ascii="Times New Roman" w:hAnsi="Times New Roman" w:cs="Times New Roman"/>
          <w:sz w:val="24"/>
        </w:rPr>
        <w:t xml:space="preserve"> by </w:t>
      </w:r>
      <w:r w:rsidR="00844424" w:rsidRPr="00970795">
        <w:rPr>
          <w:rFonts w:ascii="Times New Roman" w:hAnsi="Times New Roman" w:cs="Times New Roman"/>
          <w:sz w:val="24"/>
        </w:rPr>
        <w:t>means of monthly dat</w:t>
      </w:r>
      <w:r w:rsidR="00603DD3" w:rsidRPr="00970795">
        <w:rPr>
          <w:rFonts w:ascii="Times New Roman" w:hAnsi="Times New Roman" w:cs="Times New Roman"/>
          <w:sz w:val="24"/>
        </w:rPr>
        <w:t>a</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276, European Central Bank.</w:t>
      </w:r>
    </w:p>
    <w:p w14:paraId="078B03F1" w14:textId="41EB87D9"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Rünstler</w:t>
      </w:r>
      <w:proofErr w:type="spellEnd"/>
      <w:r w:rsidRPr="00970795">
        <w:rPr>
          <w:rFonts w:ascii="Times New Roman" w:hAnsi="Times New Roman" w:cs="Times New Roman"/>
          <w:sz w:val="24"/>
        </w:rPr>
        <w:t xml:space="preserve">, </w:t>
      </w:r>
      <w:ins w:id="1200" w:author="Johanna Koolemans Beynen" w:date="2020-02-16T22:07:00Z">
        <w:r w:rsidR="001D7B52">
          <w:rPr>
            <w:rFonts w:ascii="Times New Roman" w:hAnsi="Times New Roman" w:cs="Times New Roman"/>
            <w:sz w:val="24"/>
          </w:rPr>
          <w:t>G.</w:t>
        </w:r>
      </w:ins>
      <w:ins w:id="1201" w:author="Johanna Koolemans Beynen" w:date="2020-02-16T22:19:00Z">
        <w:r w:rsidR="0041336A">
          <w:rPr>
            <w:rFonts w:ascii="Times New Roman" w:hAnsi="Times New Roman" w:cs="Times New Roman"/>
            <w:sz w:val="24"/>
          </w:rPr>
          <w:t xml:space="preserve">, </w:t>
        </w:r>
        <w:proofErr w:type="spellStart"/>
        <w:proofErr w:type="gramStart"/>
        <w:r w:rsidR="0041336A">
          <w:rPr>
            <w:rFonts w:ascii="Times New Roman" w:hAnsi="Times New Roman" w:cs="Times New Roman"/>
            <w:sz w:val="24"/>
          </w:rPr>
          <w:t>K.</w:t>
        </w:r>
      </w:ins>
      <w:r w:rsidRPr="00970795">
        <w:rPr>
          <w:rFonts w:ascii="Times New Roman" w:hAnsi="Times New Roman" w:cs="Times New Roman"/>
          <w:sz w:val="24"/>
        </w:rPr>
        <w:t>Barhoumi</w:t>
      </w:r>
      <w:proofErr w:type="spellEnd"/>
      <w:proofErr w:type="gramEnd"/>
      <w:r w:rsidRPr="00970795">
        <w:rPr>
          <w:rFonts w:ascii="Times New Roman" w:hAnsi="Times New Roman" w:cs="Times New Roman"/>
          <w:sz w:val="24"/>
        </w:rPr>
        <w:t xml:space="preserve">, </w:t>
      </w:r>
      <w:proofErr w:type="spellStart"/>
      <w:ins w:id="1202" w:author="Johanna Koolemans Beynen" w:date="2020-02-16T22:19:00Z">
        <w:r w:rsidR="0041336A">
          <w:rPr>
            <w:rFonts w:ascii="Times New Roman" w:hAnsi="Times New Roman" w:cs="Times New Roman"/>
            <w:sz w:val="24"/>
          </w:rPr>
          <w:t xml:space="preserve">S. </w:t>
        </w:r>
      </w:ins>
      <w:r w:rsidRPr="00970795">
        <w:rPr>
          <w:rFonts w:ascii="Times New Roman" w:hAnsi="Times New Roman" w:cs="Times New Roman"/>
          <w:sz w:val="24"/>
        </w:rPr>
        <w:t>Benk</w:t>
      </w:r>
      <w:proofErr w:type="spellEnd"/>
      <w:r w:rsidRPr="00970795">
        <w:rPr>
          <w:rFonts w:ascii="Times New Roman" w:hAnsi="Times New Roman" w:cs="Times New Roman"/>
          <w:sz w:val="24"/>
        </w:rPr>
        <w:t xml:space="preserve">, </w:t>
      </w:r>
      <w:ins w:id="1203" w:author="Johanna Koolemans Beynen" w:date="2020-02-16T22:19:00Z">
        <w:r w:rsidR="0041336A">
          <w:rPr>
            <w:rFonts w:ascii="Times New Roman" w:hAnsi="Times New Roman" w:cs="Times New Roman"/>
            <w:sz w:val="24"/>
          </w:rPr>
          <w:t>R</w:t>
        </w:r>
      </w:ins>
      <w:ins w:id="1204" w:author="Johanna Koolemans Beynen" w:date="2020-02-16T22:20:00Z">
        <w:r w:rsidR="0041336A">
          <w:rPr>
            <w:rFonts w:ascii="Times New Roman" w:hAnsi="Times New Roman" w:cs="Times New Roman"/>
            <w:sz w:val="24"/>
          </w:rPr>
          <w:t xml:space="preserve">. </w:t>
        </w:r>
      </w:ins>
      <w:proofErr w:type="spellStart"/>
      <w:r w:rsidRPr="00970795">
        <w:rPr>
          <w:rFonts w:ascii="Times New Roman" w:hAnsi="Times New Roman" w:cs="Times New Roman"/>
          <w:sz w:val="24"/>
        </w:rPr>
        <w:t>Cristadoro</w:t>
      </w:r>
      <w:proofErr w:type="spellEnd"/>
      <w:r w:rsidRPr="00970795">
        <w:rPr>
          <w:rFonts w:ascii="Times New Roman" w:hAnsi="Times New Roman" w:cs="Times New Roman"/>
          <w:sz w:val="24"/>
        </w:rPr>
        <w:t xml:space="preserve">, </w:t>
      </w:r>
      <w:ins w:id="1205" w:author="Johanna Koolemans Beynen" w:date="2020-02-16T22:20:00Z">
        <w:r w:rsidR="0041336A">
          <w:rPr>
            <w:rFonts w:ascii="Times New Roman" w:hAnsi="Times New Roman" w:cs="Times New Roman"/>
            <w:sz w:val="24"/>
          </w:rPr>
          <w:t>A.</w:t>
        </w:r>
      </w:ins>
      <w:del w:id="1206" w:author="Johanna Koolemans Beynen" w:date="2020-02-16T22:20:00Z">
        <w:r w:rsidRPr="00970795" w:rsidDel="0041336A">
          <w:rPr>
            <w:rFonts w:ascii="Times New Roman" w:hAnsi="Times New Roman" w:cs="Times New Roman"/>
            <w:sz w:val="24"/>
          </w:rPr>
          <w:delText>Den</w:delText>
        </w:r>
      </w:del>
      <w:r w:rsidRPr="00970795">
        <w:rPr>
          <w:rFonts w:ascii="Times New Roman" w:hAnsi="Times New Roman" w:cs="Times New Roman"/>
          <w:sz w:val="24"/>
        </w:rPr>
        <w:t xml:space="preserve"> </w:t>
      </w:r>
      <w:proofErr w:type="spellStart"/>
      <w:r w:rsidRPr="00970795">
        <w:rPr>
          <w:rFonts w:ascii="Times New Roman" w:hAnsi="Times New Roman" w:cs="Times New Roman"/>
          <w:sz w:val="24"/>
        </w:rPr>
        <w:t>Reijer</w:t>
      </w:r>
      <w:proofErr w:type="spellEnd"/>
      <w:r w:rsidRPr="00970795">
        <w:rPr>
          <w:rFonts w:ascii="Times New Roman" w:hAnsi="Times New Roman" w:cs="Times New Roman"/>
          <w:sz w:val="24"/>
        </w:rPr>
        <w:t xml:space="preserve">, </w:t>
      </w:r>
      <w:proofErr w:type="spellStart"/>
      <w:ins w:id="1207" w:author="Johanna Koolemans Beynen" w:date="2020-02-16T22:20:00Z">
        <w:r w:rsidR="0041336A">
          <w:rPr>
            <w:rFonts w:ascii="Times New Roman" w:hAnsi="Times New Roman" w:cs="Times New Roman"/>
            <w:sz w:val="24"/>
          </w:rPr>
          <w:t xml:space="preserve">A. </w:t>
        </w:r>
      </w:ins>
      <w:r w:rsidRPr="00970795">
        <w:rPr>
          <w:rFonts w:ascii="Times New Roman" w:hAnsi="Times New Roman" w:cs="Times New Roman"/>
          <w:sz w:val="24"/>
        </w:rPr>
        <w:t>Jakaitiene</w:t>
      </w:r>
      <w:proofErr w:type="spellEnd"/>
      <w:r w:rsidRPr="00970795">
        <w:rPr>
          <w:rFonts w:ascii="Times New Roman" w:hAnsi="Times New Roman" w:cs="Times New Roman"/>
          <w:sz w:val="24"/>
        </w:rPr>
        <w:t xml:space="preserve">, </w:t>
      </w:r>
      <w:ins w:id="1208" w:author="Johanna Koolemans Beynen" w:date="2020-02-16T22:20:00Z">
        <w:r w:rsidR="0041336A">
          <w:rPr>
            <w:rFonts w:ascii="Times New Roman" w:hAnsi="Times New Roman" w:cs="Times New Roman"/>
            <w:sz w:val="24"/>
          </w:rPr>
          <w:t xml:space="preserve">P. </w:t>
        </w:r>
      </w:ins>
      <w:proofErr w:type="spellStart"/>
      <w:r w:rsidRPr="00970795">
        <w:rPr>
          <w:rFonts w:ascii="Times New Roman" w:hAnsi="Times New Roman" w:cs="Times New Roman"/>
          <w:sz w:val="24"/>
        </w:rPr>
        <w:t>Jelonk</w:t>
      </w:r>
      <w:proofErr w:type="spellEnd"/>
      <w:r w:rsidRPr="00970795">
        <w:rPr>
          <w:rFonts w:ascii="Times New Roman" w:hAnsi="Times New Roman" w:cs="Times New Roman"/>
          <w:sz w:val="24"/>
        </w:rPr>
        <w:t xml:space="preserve">, </w:t>
      </w:r>
      <w:ins w:id="1209" w:author="Johanna Koolemans Beynen" w:date="2020-02-16T22:20:00Z">
        <w:r w:rsidR="0041336A">
          <w:rPr>
            <w:rFonts w:ascii="Times New Roman" w:hAnsi="Times New Roman" w:cs="Times New Roman"/>
            <w:sz w:val="24"/>
          </w:rPr>
          <w:t xml:space="preserve">A. </w:t>
        </w:r>
      </w:ins>
      <w:proofErr w:type="spellStart"/>
      <w:r w:rsidRPr="00970795">
        <w:rPr>
          <w:rFonts w:ascii="Times New Roman" w:hAnsi="Times New Roman" w:cs="Times New Roman"/>
          <w:sz w:val="24"/>
        </w:rPr>
        <w:t>Rua</w:t>
      </w:r>
      <w:proofErr w:type="spellEnd"/>
      <w:r w:rsidRPr="00970795">
        <w:rPr>
          <w:rFonts w:ascii="Times New Roman" w:hAnsi="Times New Roman" w:cs="Times New Roman"/>
          <w:sz w:val="24"/>
        </w:rPr>
        <w:t xml:space="preserve">, </w:t>
      </w:r>
      <w:ins w:id="1210" w:author="Johanna Koolemans Beynen" w:date="2020-02-16T22:20:00Z">
        <w:r w:rsidR="0041336A">
          <w:rPr>
            <w:rFonts w:ascii="Times New Roman" w:hAnsi="Times New Roman" w:cs="Times New Roman"/>
            <w:sz w:val="24"/>
          </w:rPr>
          <w:t xml:space="preserve">K. </w:t>
        </w:r>
      </w:ins>
      <w:r w:rsidRPr="00970795">
        <w:rPr>
          <w:rFonts w:ascii="Times New Roman" w:hAnsi="Times New Roman" w:cs="Times New Roman"/>
          <w:sz w:val="24"/>
        </w:rPr>
        <w:t>Ru</w:t>
      </w:r>
      <w:r w:rsidR="00714B7C" w:rsidRPr="00970795">
        <w:rPr>
          <w:rFonts w:ascii="Times New Roman" w:hAnsi="Times New Roman" w:cs="Times New Roman"/>
          <w:sz w:val="24"/>
        </w:rPr>
        <w:t>th,</w:t>
      </w:r>
      <w:r w:rsidR="00970795">
        <w:rPr>
          <w:rFonts w:ascii="Times New Roman" w:hAnsi="Times New Roman" w:cs="Times New Roman"/>
          <w:sz w:val="24"/>
        </w:rPr>
        <w:t xml:space="preserve"> and </w:t>
      </w:r>
      <w:ins w:id="1211" w:author="Johanna Koolemans Beynen" w:date="2020-02-16T22:20:00Z">
        <w:r w:rsidR="0041336A">
          <w:rPr>
            <w:rFonts w:ascii="Times New Roman" w:hAnsi="Times New Roman" w:cs="Times New Roman"/>
            <w:sz w:val="24"/>
          </w:rPr>
          <w:t xml:space="preserve">C. </w:t>
        </w:r>
      </w:ins>
      <w:r w:rsidR="00970795">
        <w:rPr>
          <w:rFonts w:ascii="Times New Roman" w:hAnsi="Times New Roman" w:cs="Times New Roman"/>
          <w:sz w:val="24"/>
        </w:rPr>
        <w:t xml:space="preserve">van </w:t>
      </w:r>
      <w:proofErr w:type="spellStart"/>
      <w:r w:rsidR="00970795">
        <w:rPr>
          <w:rFonts w:ascii="Times New Roman" w:hAnsi="Times New Roman" w:cs="Times New Roman"/>
          <w:sz w:val="24"/>
        </w:rPr>
        <w:t>Nieuwenhuyze</w:t>
      </w:r>
      <w:proofErr w:type="spellEnd"/>
      <w:r w:rsidR="00970795">
        <w:rPr>
          <w:rFonts w:ascii="Times New Roman" w:hAnsi="Times New Roman" w:cs="Times New Roman"/>
          <w:sz w:val="24"/>
        </w:rPr>
        <w:t>.</w:t>
      </w:r>
      <w:r w:rsidR="00714B7C" w:rsidRPr="00970795">
        <w:rPr>
          <w:rFonts w:ascii="Times New Roman" w:hAnsi="Times New Roman" w:cs="Times New Roman"/>
          <w:sz w:val="24"/>
        </w:rPr>
        <w:t xml:space="preserve"> 2009</w:t>
      </w:r>
      <w:r w:rsidRPr="00970795">
        <w:rPr>
          <w:rFonts w:ascii="Times New Roman" w:hAnsi="Times New Roman" w:cs="Times New Roman"/>
          <w:sz w:val="24"/>
        </w:rPr>
        <w:t>. Short-term forecasting of GDP using large datasets: a real-ti</w:t>
      </w:r>
      <w:r w:rsidR="00524003">
        <w:rPr>
          <w:rFonts w:ascii="Times New Roman" w:hAnsi="Times New Roman" w:cs="Times New Roman"/>
          <w:sz w:val="24"/>
        </w:rPr>
        <w:t xml:space="preserve">me forecast evaluation exercise, </w:t>
      </w:r>
      <w:r w:rsidR="00524003" w:rsidRPr="00844424">
        <w:rPr>
          <w:rFonts w:ascii="Times New Roman" w:hAnsi="Times New Roman" w:cs="Times New Roman"/>
          <w:i/>
          <w:sz w:val="24"/>
        </w:rPr>
        <w:t>Journal of Forecasting</w:t>
      </w:r>
      <w:r w:rsidR="00524003">
        <w:rPr>
          <w:rFonts w:ascii="Times New Roman" w:hAnsi="Times New Roman" w:cs="Times New Roman"/>
          <w:sz w:val="24"/>
        </w:rPr>
        <w:t>, 28:</w:t>
      </w:r>
      <w:r w:rsidRPr="00970795">
        <w:rPr>
          <w:rFonts w:ascii="Times New Roman" w:hAnsi="Times New Roman" w:cs="Times New Roman"/>
          <w:sz w:val="24"/>
        </w:rPr>
        <w:t>595</w:t>
      </w:r>
      <w:r w:rsidR="00844424">
        <w:rPr>
          <w:rFonts w:ascii="Times New Roman" w:hAnsi="Times New Roman" w:cs="Times New Roman"/>
          <w:sz w:val="24"/>
        </w:rPr>
        <w:t>-</w:t>
      </w:r>
      <w:r w:rsidRPr="00970795">
        <w:rPr>
          <w:rFonts w:ascii="Times New Roman" w:hAnsi="Times New Roman" w:cs="Times New Roman"/>
          <w:sz w:val="24"/>
        </w:rPr>
        <w:t>611.</w:t>
      </w:r>
    </w:p>
    <w:p w14:paraId="7B22F270" w14:textId="1C506C7B"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Sánchez, I.</w:t>
      </w:r>
      <w:ins w:id="1212" w:author="Johanna Koolemans Beynen" w:date="2020-02-16T22:21:00Z">
        <w:r w:rsidR="0041336A">
          <w:rPr>
            <w:rFonts w:ascii="Times New Roman" w:hAnsi="Times New Roman" w:cs="Times New Roman"/>
            <w:sz w:val="24"/>
          </w:rPr>
          <w:t>,</w:t>
        </w:r>
      </w:ins>
      <w:r w:rsidRPr="00970795">
        <w:rPr>
          <w:rFonts w:ascii="Times New Roman" w:hAnsi="Times New Roman" w:cs="Times New Roman"/>
          <w:sz w:val="24"/>
        </w:rPr>
        <w:t xml:space="preserve"> and D. Peña</w:t>
      </w:r>
      <w:r w:rsidR="00970795">
        <w:rPr>
          <w:rFonts w:ascii="Times New Roman" w:hAnsi="Times New Roman" w:cs="Times New Roman"/>
          <w:sz w:val="24"/>
        </w:rPr>
        <w:t>.</w:t>
      </w:r>
      <w:r w:rsidR="00603DD3" w:rsidRPr="00970795">
        <w:rPr>
          <w:rFonts w:ascii="Times New Roman" w:hAnsi="Times New Roman" w:cs="Times New Roman"/>
          <w:sz w:val="24"/>
        </w:rPr>
        <w:t xml:space="preserve"> 2001. Properties of </w:t>
      </w:r>
      <w:r w:rsidR="00844424" w:rsidRPr="00970795">
        <w:rPr>
          <w:rFonts w:ascii="Times New Roman" w:hAnsi="Times New Roman" w:cs="Times New Roman"/>
          <w:sz w:val="24"/>
        </w:rPr>
        <w:t xml:space="preserve">predictors in </w:t>
      </w:r>
      <w:proofErr w:type="spellStart"/>
      <w:r w:rsidR="00844424" w:rsidRPr="00970795">
        <w:rPr>
          <w:rFonts w:ascii="Times New Roman" w:hAnsi="Times New Roman" w:cs="Times New Roman"/>
          <w:sz w:val="24"/>
        </w:rPr>
        <w:t>overdifferenced</w:t>
      </w:r>
      <w:proofErr w:type="spellEnd"/>
      <w:r w:rsidR="00844424" w:rsidRPr="00970795">
        <w:rPr>
          <w:rFonts w:ascii="Times New Roman" w:hAnsi="Times New Roman" w:cs="Times New Roman"/>
          <w:sz w:val="24"/>
        </w:rPr>
        <w:t xml:space="preserve"> nearly nonstationary autoregression</w:t>
      </w:r>
      <w:r w:rsidR="00844424">
        <w:rPr>
          <w:rFonts w:ascii="Times New Roman" w:hAnsi="Times New Roman" w:cs="Times New Roman"/>
          <w:sz w:val="24"/>
        </w:rPr>
        <w:t xml:space="preserve">, </w:t>
      </w:r>
      <w:r w:rsidR="00603DD3" w:rsidRPr="00844424">
        <w:rPr>
          <w:rFonts w:ascii="Times New Roman" w:hAnsi="Times New Roman" w:cs="Times New Roman"/>
          <w:i/>
          <w:sz w:val="24"/>
        </w:rPr>
        <w:t xml:space="preserve">Journal of </w:t>
      </w:r>
      <w:r w:rsidR="00524003" w:rsidRPr="00844424">
        <w:rPr>
          <w:rFonts w:ascii="Times New Roman" w:hAnsi="Times New Roman" w:cs="Times New Roman"/>
          <w:i/>
          <w:sz w:val="24"/>
        </w:rPr>
        <w:t>Time Series Analysis</w:t>
      </w:r>
      <w:r w:rsidR="00524003">
        <w:rPr>
          <w:rFonts w:ascii="Times New Roman" w:hAnsi="Times New Roman" w:cs="Times New Roman"/>
          <w:sz w:val="24"/>
        </w:rPr>
        <w:t>, 22(1):</w:t>
      </w:r>
      <w:r w:rsidR="00844424">
        <w:rPr>
          <w:rFonts w:ascii="Times New Roman" w:hAnsi="Times New Roman" w:cs="Times New Roman"/>
          <w:sz w:val="24"/>
        </w:rPr>
        <w:t xml:space="preserve"> 45-</w:t>
      </w:r>
      <w:r w:rsidR="00603DD3" w:rsidRPr="00970795">
        <w:rPr>
          <w:rFonts w:ascii="Times New Roman" w:hAnsi="Times New Roman" w:cs="Times New Roman"/>
          <w:sz w:val="24"/>
        </w:rPr>
        <w:t>66.</w:t>
      </w:r>
    </w:p>
    <w:p w14:paraId="06BBB43E" w14:textId="7E858CFF"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w:t>
      </w:r>
      <w:r w:rsidR="00515F83" w:rsidRPr="00970795">
        <w:rPr>
          <w:rFonts w:ascii="Times New Roman" w:hAnsi="Times New Roman" w:cs="Times New Roman"/>
          <w:sz w:val="24"/>
        </w:rPr>
        <w:t xml:space="preserve">M. W. </w:t>
      </w:r>
      <w:r w:rsidR="00970795">
        <w:rPr>
          <w:rFonts w:ascii="Times New Roman" w:hAnsi="Times New Roman" w:cs="Times New Roman"/>
          <w:sz w:val="24"/>
        </w:rPr>
        <w:t>Watson.</w:t>
      </w:r>
      <w:r w:rsidRPr="00970795">
        <w:rPr>
          <w:rFonts w:ascii="Times New Roman" w:hAnsi="Times New Roman" w:cs="Times New Roman"/>
          <w:sz w:val="24"/>
        </w:rPr>
        <w:t xml:space="preserve"> 1988. A probability model of the</w:t>
      </w:r>
      <w:r w:rsidR="00524003">
        <w:rPr>
          <w:rFonts w:ascii="Times New Roman" w:hAnsi="Times New Roman" w:cs="Times New Roman"/>
          <w:sz w:val="24"/>
        </w:rPr>
        <w:t xml:space="preserve"> coincident economic indicators,</w:t>
      </w:r>
      <w:r w:rsidRPr="00970795">
        <w:rPr>
          <w:rFonts w:ascii="Times New Roman" w:hAnsi="Times New Roman" w:cs="Times New Roman"/>
          <w:sz w:val="24"/>
        </w:rPr>
        <w:t xml:space="preserve"> NBER Working Paper No. 2772.</w:t>
      </w:r>
    </w:p>
    <w:p w14:paraId="5F58A7CA" w14:textId="39C3B9FF"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714B7C" w:rsidRPr="00970795">
        <w:rPr>
          <w:rFonts w:ascii="Times New Roman" w:hAnsi="Times New Roman" w:cs="Times New Roman"/>
          <w:sz w:val="24"/>
        </w:rPr>
        <w:t xml:space="preserve"> 2002a</w:t>
      </w:r>
      <w:r w:rsidR="00603DD3" w:rsidRPr="00970795">
        <w:rPr>
          <w:rFonts w:ascii="Times New Roman" w:hAnsi="Times New Roman" w:cs="Times New Roman"/>
          <w:sz w:val="24"/>
        </w:rPr>
        <w:t>. Macroeconomic fore</w:t>
      </w:r>
      <w:r>
        <w:rPr>
          <w:rFonts w:ascii="Times New Roman" w:hAnsi="Times New Roman" w:cs="Times New Roman"/>
          <w:sz w:val="24"/>
        </w:rPr>
        <w:t>casting using diffusion indices,</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Business and E</w:t>
      </w:r>
      <w:r w:rsidRPr="00844424">
        <w:rPr>
          <w:rFonts w:ascii="Times New Roman" w:hAnsi="Times New Roman" w:cs="Times New Roman"/>
          <w:i/>
          <w:sz w:val="24"/>
        </w:rPr>
        <w:t>conomics Statistics</w:t>
      </w:r>
      <w:r>
        <w:rPr>
          <w:rFonts w:ascii="Times New Roman" w:hAnsi="Times New Roman" w:cs="Times New Roman"/>
          <w:sz w:val="24"/>
        </w:rPr>
        <w:t>, 20(2):</w:t>
      </w:r>
      <w:r w:rsidR="00E814B1" w:rsidRPr="00970795">
        <w:rPr>
          <w:rFonts w:ascii="Times New Roman" w:hAnsi="Times New Roman" w:cs="Times New Roman"/>
          <w:sz w:val="24"/>
        </w:rPr>
        <w:t xml:space="preserve"> </w:t>
      </w:r>
      <w:r w:rsidR="00603DD3" w:rsidRPr="00970795">
        <w:rPr>
          <w:rFonts w:ascii="Times New Roman" w:hAnsi="Times New Roman" w:cs="Times New Roman"/>
          <w:sz w:val="24"/>
        </w:rPr>
        <w:t>147</w:t>
      </w:r>
      <w:r w:rsidR="00844424">
        <w:rPr>
          <w:rFonts w:ascii="Times New Roman" w:hAnsi="Times New Roman" w:cs="Times New Roman"/>
          <w:sz w:val="24"/>
        </w:rPr>
        <w:t>-</w:t>
      </w:r>
      <w:r w:rsidR="00603DD3" w:rsidRPr="00970795">
        <w:rPr>
          <w:rFonts w:ascii="Times New Roman" w:hAnsi="Times New Roman" w:cs="Times New Roman"/>
          <w:sz w:val="24"/>
        </w:rPr>
        <w:t>162.</w:t>
      </w:r>
    </w:p>
    <w:p w14:paraId="6729E797" w14:textId="78436D82"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603DD3" w:rsidRPr="00970795">
        <w:rPr>
          <w:rFonts w:ascii="Times New Roman" w:hAnsi="Times New Roman" w:cs="Times New Roman"/>
          <w:sz w:val="24"/>
        </w:rPr>
        <w:t xml:space="preserve"> 2002b. </w:t>
      </w:r>
      <w:r w:rsidR="00844424">
        <w:rPr>
          <w:rFonts w:ascii="Times New Roman" w:hAnsi="Times New Roman" w:cs="Times New Roman"/>
          <w:sz w:val="24"/>
        </w:rPr>
        <w:t>F</w:t>
      </w:r>
      <w:r w:rsidR="00844424" w:rsidRPr="00970795">
        <w:rPr>
          <w:rFonts w:ascii="Times New Roman" w:hAnsi="Times New Roman" w:cs="Times New Roman"/>
          <w:sz w:val="24"/>
        </w:rPr>
        <w:t>orecasting using principal components from a large number of predictor</w:t>
      </w:r>
      <w:r w:rsidR="00603DD3" w:rsidRPr="00970795">
        <w:rPr>
          <w:rFonts w:ascii="Times New Roman" w:hAnsi="Times New Roman" w:cs="Times New Roman"/>
          <w:sz w:val="24"/>
        </w:rPr>
        <w:t>s</w:t>
      </w:r>
      <w:r>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the American Stati</w:t>
      </w:r>
      <w:r w:rsidRPr="00844424">
        <w:rPr>
          <w:rFonts w:ascii="Times New Roman" w:hAnsi="Times New Roman" w:cs="Times New Roman"/>
          <w:i/>
          <w:sz w:val="24"/>
        </w:rPr>
        <w:t>stical Association</w:t>
      </w:r>
      <w:r>
        <w:rPr>
          <w:rFonts w:ascii="Times New Roman" w:hAnsi="Times New Roman" w:cs="Times New Roman"/>
          <w:sz w:val="24"/>
        </w:rPr>
        <w:t>, 97(460):</w:t>
      </w:r>
      <w:r w:rsidR="00603DD3" w:rsidRPr="00970795">
        <w:rPr>
          <w:rFonts w:ascii="Times New Roman" w:hAnsi="Times New Roman" w:cs="Times New Roman"/>
          <w:sz w:val="24"/>
        </w:rPr>
        <w:t xml:space="preserve"> 1167-1179.</w:t>
      </w:r>
    </w:p>
    <w:p w14:paraId="09498DC5" w14:textId="4C4F1EE1" w:rsidR="00603DD3" w:rsidRPr="006F00B2" w:rsidRDefault="00515F83" w:rsidP="00094259">
      <w:pPr>
        <w:spacing w:line="276" w:lineRule="auto"/>
        <w:jc w:val="both"/>
      </w:pPr>
      <w:proofErr w:type="spellStart"/>
      <w:r w:rsidRPr="00970795">
        <w:rPr>
          <w:rFonts w:ascii="Times New Roman" w:hAnsi="Times New Roman" w:cs="Times New Roman"/>
          <w:sz w:val="24"/>
          <w:szCs w:val="24"/>
        </w:rPr>
        <w:t>Yiu</w:t>
      </w:r>
      <w:proofErr w:type="spellEnd"/>
      <w:r w:rsidRPr="00970795">
        <w:rPr>
          <w:rFonts w:ascii="Times New Roman" w:hAnsi="Times New Roman" w:cs="Times New Roman"/>
          <w:sz w:val="24"/>
          <w:szCs w:val="24"/>
        </w:rPr>
        <w:t>, M. S., and K. K. Chow</w:t>
      </w:r>
      <w:r w:rsidR="00970795">
        <w:rPr>
          <w:rFonts w:ascii="Times New Roman" w:hAnsi="Times New Roman" w:cs="Times New Roman"/>
          <w:sz w:val="24"/>
          <w:szCs w:val="24"/>
        </w:rPr>
        <w:t>.</w:t>
      </w:r>
      <w:r w:rsidR="00603DD3" w:rsidRPr="00970795">
        <w:rPr>
          <w:rFonts w:ascii="Times New Roman" w:hAnsi="Times New Roman" w:cs="Times New Roman"/>
          <w:sz w:val="24"/>
          <w:szCs w:val="24"/>
        </w:rPr>
        <w:t xml:space="preserve"> 2011. Nowcasting Chinese GDP: </w:t>
      </w:r>
      <w:ins w:id="1213" w:author="Johanna Koolemans Beynen" w:date="2020-02-16T22:04:00Z">
        <w:r w:rsidR="001D7B52">
          <w:rPr>
            <w:rFonts w:ascii="Times New Roman" w:hAnsi="Times New Roman" w:cs="Times New Roman"/>
            <w:sz w:val="24"/>
            <w:szCs w:val="24"/>
          </w:rPr>
          <w:t>I</w:t>
        </w:r>
      </w:ins>
      <w:del w:id="1214" w:author="Johanna Koolemans Beynen" w:date="2020-02-16T22:04:00Z">
        <w:r w:rsidR="00603DD3" w:rsidRPr="00970795" w:rsidDel="001D7B52">
          <w:rPr>
            <w:rFonts w:ascii="Times New Roman" w:hAnsi="Times New Roman" w:cs="Times New Roman"/>
            <w:sz w:val="24"/>
            <w:szCs w:val="24"/>
          </w:rPr>
          <w:delText>i</w:delText>
        </w:r>
      </w:del>
      <w:r w:rsidR="00603DD3" w:rsidRPr="00970795">
        <w:rPr>
          <w:rFonts w:ascii="Times New Roman" w:hAnsi="Times New Roman" w:cs="Times New Roman"/>
          <w:sz w:val="24"/>
          <w:szCs w:val="24"/>
        </w:rPr>
        <w:t>nformation content of economic and financial data</w:t>
      </w:r>
      <w:r w:rsidR="00524003">
        <w:rPr>
          <w:rFonts w:ascii="Times New Roman" w:hAnsi="Times New Roman" w:cs="Times New Roman"/>
          <w:sz w:val="24"/>
          <w:szCs w:val="24"/>
        </w:rPr>
        <w:t>,</w:t>
      </w:r>
      <w:r w:rsidR="00603DD3" w:rsidRPr="00970795">
        <w:rPr>
          <w:rFonts w:ascii="Times New Roman" w:hAnsi="Times New Roman" w:cs="Times New Roman"/>
          <w:sz w:val="24"/>
          <w:szCs w:val="24"/>
        </w:rPr>
        <w:t xml:space="preserve"> </w:t>
      </w:r>
      <w:r w:rsidR="00603DD3" w:rsidRPr="00844424">
        <w:rPr>
          <w:rFonts w:ascii="Times New Roman" w:hAnsi="Times New Roman" w:cs="Times New Roman"/>
          <w:i/>
          <w:sz w:val="24"/>
          <w:szCs w:val="24"/>
        </w:rPr>
        <w:t>Ch</w:t>
      </w:r>
      <w:r w:rsidR="00E814B1" w:rsidRPr="00844424">
        <w:rPr>
          <w:rFonts w:ascii="Times New Roman" w:hAnsi="Times New Roman" w:cs="Times New Roman"/>
          <w:i/>
          <w:sz w:val="24"/>
          <w:szCs w:val="24"/>
        </w:rPr>
        <w:t>ina Economic Journal</w:t>
      </w:r>
      <w:r w:rsidR="00E814B1" w:rsidRPr="00970795">
        <w:rPr>
          <w:rFonts w:ascii="Times New Roman" w:hAnsi="Times New Roman" w:cs="Times New Roman"/>
          <w:sz w:val="24"/>
          <w:szCs w:val="24"/>
        </w:rPr>
        <w:t>, 3(3)</w:t>
      </w:r>
      <w:r w:rsidR="00524003">
        <w:rPr>
          <w:rFonts w:ascii="Times New Roman" w:hAnsi="Times New Roman" w:cs="Times New Roman"/>
          <w:sz w:val="24"/>
          <w:szCs w:val="24"/>
        </w:rPr>
        <w:t>:</w:t>
      </w:r>
      <w:r w:rsidR="00E814B1" w:rsidRPr="00970795">
        <w:rPr>
          <w:rFonts w:ascii="Times New Roman" w:hAnsi="Times New Roman" w:cs="Times New Roman"/>
          <w:sz w:val="24"/>
          <w:szCs w:val="24"/>
        </w:rPr>
        <w:t xml:space="preserve"> </w:t>
      </w:r>
      <w:r w:rsidR="00603DD3" w:rsidRPr="00970795">
        <w:rPr>
          <w:rFonts w:ascii="Times New Roman" w:hAnsi="Times New Roman" w:cs="Times New Roman"/>
          <w:sz w:val="24"/>
          <w:szCs w:val="24"/>
        </w:rPr>
        <w:t>223-240.</w:t>
      </w:r>
      <w:r w:rsidR="00603DD3" w:rsidRPr="006F00B2">
        <w:br w:type="page"/>
      </w:r>
    </w:p>
    <w:p w14:paraId="65D08632" w14:textId="77777777" w:rsidR="00603DD3" w:rsidRPr="006F00B2" w:rsidRDefault="00603DD3" w:rsidP="00603DD3">
      <w:pPr>
        <w:jc w:val="both"/>
        <w:rPr>
          <w:rFonts w:ascii="Times New Roman" w:hAnsi="Times New Roman" w:cs="Times New Roman"/>
          <w:b/>
          <w:sz w:val="24"/>
        </w:rPr>
        <w:sectPr w:rsidR="00603DD3" w:rsidRPr="006F00B2" w:rsidSect="00E80855">
          <w:footerReference w:type="default" r:id="rId17"/>
          <w:type w:val="continuous"/>
          <w:pgSz w:w="12240" w:h="15840"/>
          <w:pgMar w:top="1417" w:right="1701" w:bottom="1417" w:left="1701" w:header="708" w:footer="708" w:gutter="0"/>
          <w:cols w:space="708"/>
          <w:docGrid w:linePitch="360"/>
        </w:sectPr>
      </w:pPr>
    </w:p>
    <w:p w14:paraId="565E2309" w14:textId="6DE93D16" w:rsidR="00BE6165" w:rsidRPr="0003115B" w:rsidRDefault="0037581C" w:rsidP="00603DD3">
      <w:pPr>
        <w:tabs>
          <w:tab w:val="center" w:pos="6502"/>
        </w:tabs>
        <w:jc w:val="both"/>
        <w:rPr>
          <w:rFonts w:ascii="Times New Roman" w:hAnsi="Times New Roman" w:cs="Times New Roman"/>
          <w:b/>
          <w:sz w:val="32"/>
        </w:rPr>
      </w:pPr>
      <w:r w:rsidRPr="0003115B">
        <w:rPr>
          <w:rFonts w:ascii="Times New Roman" w:hAnsi="Times New Roman" w:cs="Times New Roman"/>
          <w:b/>
          <w:sz w:val="32"/>
        </w:rPr>
        <w:lastRenderedPageBreak/>
        <w:t>A</w:t>
      </w:r>
      <w:r w:rsidR="00BE6165" w:rsidRPr="0003115B">
        <w:rPr>
          <w:rFonts w:ascii="Times New Roman" w:hAnsi="Times New Roman" w:cs="Times New Roman"/>
          <w:b/>
          <w:sz w:val="32"/>
        </w:rPr>
        <w:t>ppendix</w:t>
      </w:r>
      <w:r w:rsidR="00603DD3" w:rsidRPr="0003115B">
        <w:rPr>
          <w:rFonts w:ascii="Times New Roman" w:hAnsi="Times New Roman" w:cs="Times New Roman"/>
          <w:b/>
          <w:sz w:val="32"/>
        </w:rPr>
        <w:t xml:space="preserve"> </w:t>
      </w:r>
    </w:p>
    <w:p w14:paraId="138803EC" w14:textId="4AFF9886" w:rsidR="003E19D3" w:rsidRPr="0003115B" w:rsidRDefault="00BE6165" w:rsidP="00603DD3">
      <w:pPr>
        <w:tabs>
          <w:tab w:val="center" w:pos="6502"/>
        </w:tabs>
        <w:jc w:val="both"/>
        <w:rPr>
          <w:rFonts w:ascii="Times New Roman" w:hAnsi="Times New Roman" w:cs="Times New Roman"/>
          <w:b/>
          <w:sz w:val="28"/>
        </w:rPr>
      </w:pPr>
      <w:r w:rsidRPr="0003115B">
        <w:rPr>
          <w:rFonts w:ascii="Times New Roman" w:hAnsi="Times New Roman" w:cs="Times New Roman"/>
          <w:b/>
          <w:sz w:val="28"/>
        </w:rPr>
        <w:t>A1.</w:t>
      </w:r>
      <w:r w:rsidR="0003115B" w:rsidRPr="005A3616">
        <w:rPr>
          <w:rFonts w:ascii="Times New Roman" w:hAnsi="Times New Roman" w:cs="Times New Roman"/>
          <w:b/>
          <w:sz w:val="28"/>
        </w:rPr>
        <w:t xml:space="preserve">    </w:t>
      </w:r>
      <w:r w:rsidR="0037581C" w:rsidRPr="0003115B">
        <w:rPr>
          <w:rFonts w:ascii="Times New Roman" w:hAnsi="Times New Roman" w:cs="Times New Roman"/>
          <w:b/>
          <w:sz w:val="28"/>
        </w:rPr>
        <w:t>Databases</w:t>
      </w:r>
    </w:p>
    <w:p w14:paraId="0BB91EE2" w14:textId="34B9FF2B" w:rsidR="00603DD3" w:rsidRPr="003E19D3" w:rsidRDefault="003E19D3" w:rsidP="00603DD3">
      <w:pPr>
        <w:tabs>
          <w:tab w:val="center" w:pos="6502"/>
        </w:tabs>
        <w:jc w:val="both"/>
        <w:rPr>
          <w:rFonts w:ascii="Times New Roman" w:hAnsi="Times New Roman" w:cs="Times New Roman"/>
          <w:sz w:val="24"/>
        </w:rPr>
      </w:pPr>
      <w:r w:rsidRPr="003E19D3">
        <w:rPr>
          <w:rFonts w:ascii="Times New Roman" w:hAnsi="Times New Roman" w:cs="Times New Roman"/>
          <w:sz w:val="24"/>
        </w:rPr>
        <w:t>Table A.1 summarizes the</w:t>
      </w:r>
      <w:r>
        <w:rPr>
          <w:rFonts w:ascii="Times New Roman" w:hAnsi="Times New Roman" w:cs="Times New Roman"/>
          <w:sz w:val="24"/>
        </w:rPr>
        <w:t xml:space="preserve"> variables contained in each of the</w:t>
      </w:r>
      <w:r w:rsidRPr="003E19D3">
        <w:rPr>
          <w:rFonts w:ascii="Times New Roman" w:hAnsi="Times New Roman" w:cs="Times New Roman"/>
          <w:sz w:val="24"/>
        </w:rPr>
        <w:t xml:space="preserve"> three information sets</w:t>
      </w:r>
      <w:r w:rsidR="001F47FE">
        <w:rPr>
          <w:rFonts w:ascii="Times New Roman" w:hAnsi="Times New Roman" w:cs="Times New Roman"/>
          <w:sz w:val="24"/>
        </w:rPr>
        <w:t xml:space="preserve"> (CI-1, CI-2 and CI-3), indicating the source of those variables and the correlation with quarterly GDP at a quarterly seasonally adjusted variation level for both </w:t>
      </w:r>
      <w:r w:rsidR="004E3602">
        <w:rPr>
          <w:rFonts w:ascii="Times New Roman" w:hAnsi="Times New Roman" w:cs="Times New Roman"/>
          <w:sz w:val="24"/>
        </w:rPr>
        <w:t>sides;</w:t>
      </w:r>
      <w:r w:rsidR="001F47FE">
        <w:rPr>
          <w:rFonts w:ascii="Times New Roman" w:hAnsi="Times New Roman" w:cs="Times New Roman"/>
          <w:sz w:val="24"/>
        </w:rPr>
        <w:t xml:space="preserve"> the explanat</w:t>
      </w:r>
      <w:r w:rsidR="004E3602">
        <w:rPr>
          <w:rFonts w:ascii="Times New Roman" w:hAnsi="Times New Roman" w:cs="Times New Roman"/>
          <w:sz w:val="24"/>
        </w:rPr>
        <w:t>ory</w:t>
      </w:r>
      <w:r w:rsidR="001F47FE">
        <w:rPr>
          <w:rFonts w:ascii="Times New Roman" w:hAnsi="Times New Roman" w:cs="Times New Roman"/>
          <w:sz w:val="24"/>
        </w:rPr>
        <w:t xml:space="preserve"> variables and the GDP. Not</w:t>
      </w:r>
      <w:del w:id="1215" w:author="Johanna Koolemans Beynen" w:date="2020-02-21T13:00:00Z">
        <w:r w:rsidR="001F47FE" w:rsidDel="00D13FDA">
          <w:rPr>
            <w:rFonts w:ascii="Times New Roman" w:hAnsi="Times New Roman" w:cs="Times New Roman"/>
            <w:sz w:val="24"/>
          </w:rPr>
          <w:delText>ic</w:delText>
        </w:r>
      </w:del>
      <w:r w:rsidR="001F47FE">
        <w:rPr>
          <w:rFonts w:ascii="Times New Roman" w:hAnsi="Times New Roman" w:cs="Times New Roman"/>
          <w:sz w:val="24"/>
        </w:rPr>
        <w:t xml:space="preserve">e that the </w:t>
      </w:r>
      <w:r w:rsidR="00276687">
        <w:rPr>
          <w:rFonts w:ascii="Times New Roman" w:hAnsi="Times New Roman" w:cs="Times New Roman"/>
          <w:sz w:val="24"/>
        </w:rPr>
        <w:t>quarterly variation indu</w:t>
      </w:r>
      <w:r w:rsidR="001F47FE">
        <w:rPr>
          <w:rFonts w:ascii="Times New Roman" w:hAnsi="Times New Roman" w:cs="Times New Roman"/>
          <w:sz w:val="24"/>
        </w:rPr>
        <w:t xml:space="preserve">ces </w:t>
      </w:r>
      <w:del w:id="1216" w:author="Johanna Koolemans Beynen" w:date="2020-02-21T13:01:00Z">
        <w:r w:rsidR="001F47FE" w:rsidDel="00D13FDA">
          <w:rPr>
            <w:rFonts w:ascii="Times New Roman" w:hAnsi="Times New Roman" w:cs="Times New Roman"/>
            <w:sz w:val="24"/>
          </w:rPr>
          <w:delText xml:space="preserve">the </w:delText>
        </w:r>
      </w:del>
      <w:r w:rsidR="001F47FE">
        <w:rPr>
          <w:rFonts w:ascii="Times New Roman" w:hAnsi="Times New Roman" w:cs="Times New Roman"/>
          <w:sz w:val="24"/>
        </w:rPr>
        <w:t xml:space="preserve">stationarity </w:t>
      </w:r>
      <w:ins w:id="1217" w:author="Johanna Koolemans Beynen" w:date="2020-02-21T13:01:00Z">
        <w:r w:rsidR="00D13FDA">
          <w:rPr>
            <w:rFonts w:ascii="Times New Roman" w:hAnsi="Times New Roman" w:cs="Times New Roman"/>
            <w:sz w:val="24"/>
          </w:rPr>
          <w:t>f</w:t>
        </w:r>
      </w:ins>
      <w:del w:id="1218" w:author="Johanna Koolemans Beynen" w:date="2020-02-21T13:01:00Z">
        <w:r w:rsidR="001F47FE" w:rsidDel="00D13FDA">
          <w:rPr>
            <w:rFonts w:ascii="Times New Roman" w:hAnsi="Times New Roman" w:cs="Times New Roman"/>
            <w:sz w:val="24"/>
          </w:rPr>
          <w:delText>t</w:delText>
        </w:r>
      </w:del>
      <w:r w:rsidR="001F47FE">
        <w:rPr>
          <w:rFonts w:ascii="Times New Roman" w:hAnsi="Times New Roman" w:cs="Times New Roman"/>
          <w:sz w:val="24"/>
        </w:rPr>
        <w:t>o</w:t>
      </w:r>
      <w:ins w:id="1219" w:author="Johanna Koolemans Beynen" w:date="2020-02-21T13:01:00Z">
        <w:r w:rsidR="00D13FDA">
          <w:rPr>
            <w:rFonts w:ascii="Times New Roman" w:hAnsi="Times New Roman" w:cs="Times New Roman"/>
            <w:sz w:val="24"/>
          </w:rPr>
          <w:t>r</w:t>
        </w:r>
      </w:ins>
      <w:r w:rsidR="001F47FE">
        <w:rPr>
          <w:rFonts w:ascii="Times New Roman" w:hAnsi="Times New Roman" w:cs="Times New Roman"/>
          <w:sz w:val="24"/>
        </w:rPr>
        <w:t xml:space="preserve"> all series analyzed.</w:t>
      </w:r>
    </w:p>
    <w:tbl>
      <w:tblPr>
        <w:tblW w:w="8896" w:type="dxa"/>
        <w:jc w:val="center"/>
        <w:tblCellMar>
          <w:left w:w="70" w:type="dxa"/>
          <w:right w:w="70" w:type="dxa"/>
        </w:tblCellMar>
        <w:tblLook w:val="04A0" w:firstRow="1" w:lastRow="0" w:firstColumn="1" w:lastColumn="0" w:noHBand="0" w:noVBand="1"/>
      </w:tblPr>
      <w:tblGrid>
        <w:gridCol w:w="3516"/>
        <w:gridCol w:w="1933"/>
        <w:gridCol w:w="1770"/>
        <w:gridCol w:w="591"/>
        <w:gridCol w:w="557"/>
        <w:gridCol w:w="529"/>
      </w:tblGrid>
      <w:tr w:rsidR="00714B7C" w:rsidRPr="00714B7C" w14:paraId="195183A9" w14:textId="77777777" w:rsidTr="00714B7C">
        <w:trPr>
          <w:trHeight w:val="300"/>
          <w:jc w:val="center"/>
        </w:trPr>
        <w:tc>
          <w:tcPr>
            <w:tcW w:w="8896" w:type="dxa"/>
            <w:gridSpan w:val="6"/>
            <w:tcBorders>
              <w:top w:val="nil"/>
              <w:left w:val="nil"/>
              <w:bottom w:val="single" w:sz="4" w:space="0" w:color="auto"/>
              <w:right w:val="nil"/>
            </w:tcBorders>
            <w:shd w:val="clear" w:color="000000" w:fill="FFFFFF"/>
            <w:noWrap/>
            <w:vAlign w:val="center"/>
            <w:hideMark/>
          </w:tcPr>
          <w:p w14:paraId="23F21662" w14:textId="695D20FE" w:rsidR="00714B7C" w:rsidRPr="00714B7C" w:rsidRDefault="00714B7C" w:rsidP="00714B7C">
            <w:pPr>
              <w:spacing w:after="0" w:line="240" w:lineRule="auto"/>
              <w:jc w:val="center"/>
              <w:rPr>
                <w:rFonts w:ascii="Times New Roman" w:eastAsia="Times New Roman" w:hAnsi="Times New Roman" w:cs="Times New Roman"/>
                <w:b/>
                <w:bCs/>
                <w:color w:val="000000"/>
                <w:lang w:eastAsia="es-MX"/>
              </w:rPr>
            </w:pPr>
            <w:r w:rsidRPr="00714B7C">
              <w:rPr>
                <w:rFonts w:ascii="Times New Roman" w:eastAsia="Times New Roman" w:hAnsi="Times New Roman" w:cs="Times New Roman"/>
                <w:b/>
                <w:bCs/>
                <w:color w:val="000000"/>
                <w:lang w:eastAsia="es-MX"/>
              </w:rPr>
              <w:t>Table A</w:t>
            </w:r>
            <w:del w:id="1220" w:author="Johanna Koolemans Beynen" w:date="2020-02-21T13:36:00Z">
              <w:r w:rsidRPr="00714B7C" w:rsidDel="00D13FDA">
                <w:rPr>
                  <w:rFonts w:ascii="Times New Roman" w:eastAsia="Times New Roman" w:hAnsi="Times New Roman" w:cs="Times New Roman"/>
                  <w:b/>
                  <w:bCs/>
                  <w:color w:val="000000"/>
                  <w:lang w:eastAsia="es-MX"/>
                </w:rPr>
                <w:delText>.</w:delText>
              </w:r>
            </w:del>
            <w:r w:rsidRPr="00714B7C">
              <w:rPr>
                <w:rFonts w:ascii="Times New Roman" w:eastAsia="Times New Roman" w:hAnsi="Times New Roman" w:cs="Times New Roman"/>
                <w:b/>
                <w:bCs/>
                <w:color w:val="000000"/>
                <w:lang w:eastAsia="es-MX"/>
              </w:rPr>
              <w:t>1</w:t>
            </w:r>
            <w:del w:id="1221" w:author="Johanna Koolemans Beynen" w:date="2020-02-21T13:36:00Z">
              <w:r w:rsidRPr="00714B7C" w:rsidDel="00D13FDA">
                <w:rPr>
                  <w:rFonts w:ascii="Times New Roman" w:eastAsia="Times New Roman" w:hAnsi="Times New Roman" w:cs="Times New Roman"/>
                  <w:b/>
                  <w:bCs/>
                  <w:color w:val="000000"/>
                  <w:lang w:eastAsia="es-MX"/>
                </w:rPr>
                <w:delText>.</w:delText>
              </w:r>
            </w:del>
            <w:r w:rsidRPr="00714B7C">
              <w:rPr>
                <w:rFonts w:ascii="Times New Roman" w:eastAsia="Times New Roman" w:hAnsi="Times New Roman" w:cs="Times New Roman"/>
                <w:b/>
                <w:bCs/>
                <w:color w:val="000000"/>
                <w:lang w:eastAsia="es-MX"/>
              </w:rPr>
              <w:t xml:space="preserve"> Variables of the </w:t>
            </w:r>
            <w:ins w:id="1222" w:author="Johanna Koolemans Beynen" w:date="2020-02-21T13:01:00Z">
              <w:r w:rsidR="00D13FDA">
                <w:rPr>
                  <w:rFonts w:ascii="Times New Roman" w:eastAsia="Times New Roman" w:hAnsi="Times New Roman" w:cs="Times New Roman"/>
                  <w:b/>
                  <w:bCs/>
                  <w:color w:val="000000"/>
                  <w:lang w:eastAsia="es-MX"/>
                </w:rPr>
                <w:t>i</w:t>
              </w:r>
            </w:ins>
            <w:del w:id="1223" w:author="Johanna Koolemans Beynen" w:date="2020-02-21T13:01:00Z">
              <w:r w:rsidRPr="00714B7C" w:rsidDel="00D13FDA">
                <w:rPr>
                  <w:rFonts w:ascii="Times New Roman" w:eastAsia="Times New Roman" w:hAnsi="Times New Roman" w:cs="Times New Roman"/>
                  <w:b/>
                  <w:bCs/>
                  <w:color w:val="000000"/>
                  <w:lang w:eastAsia="es-MX"/>
                </w:rPr>
                <w:delText>I</w:delText>
              </w:r>
            </w:del>
            <w:r w:rsidRPr="00714B7C">
              <w:rPr>
                <w:rFonts w:ascii="Times New Roman" w:eastAsia="Times New Roman" w:hAnsi="Times New Roman" w:cs="Times New Roman"/>
                <w:b/>
                <w:bCs/>
                <w:color w:val="000000"/>
                <w:lang w:eastAsia="es-MX"/>
              </w:rPr>
              <w:t xml:space="preserve">nformation </w:t>
            </w:r>
            <w:ins w:id="1224" w:author="Johanna Koolemans Beynen" w:date="2020-02-21T13:01:00Z">
              <w:r w:rsidR="00D13FDA">
                <w:rPr>
                  <w:rFonts w:ascii="Times New Roman" w:eastAsia="Times New Roman" w:hAnsi="Times New Roman" w:cs="Times New Roman"/>
                  <w:b/>
                  <w:bCs/>
                  <w:color w:val="000000"/>
                  <w:lang w:eastAsia="es-MX"/>
                </w:rPr>
                <w:t>s</w:t>
              </w:r>
            </w:ins>
            <w:del w:id="1225" w:author="Johanna Koolemans Beynen" w:date="2020-02-21T13:01:00Z">
              <w:r w:rsidRPr="00714B7C" w:rsidDel="00D13FDA">
                <w:rPr>
                  <w:rFonts w:ascii="Times New Roman" w:eastAsia="Times New Roman" w:hAnsi="Times New Roman" w:cs="Times New Roman"/>
                  <w:b/>
                  <w:bCs/>
                  <w:color w:val="000000"/>
                  <w:lang w:eastAsia="es-MX"/>
                </w:rPr>
                <w:delText>S</w:delText>
              </w:r>
            </w:del>
            <w:r w:rsidRPr="00714B7C">
              <w:rPr>
                <w:rFonts w:ascii="Times New Roman" w:eastAsia="Times New Roman" w:hAnsi="Times New Roman" w:cs="Times New Roman"/>
                <w:b/>
                <w:bCs/>
                <w:color w:val="000000"/>
                <w:lang w:eastAsia="es-MX"/>
              </w:rPr>
              <w:t>ets</w:t>
            </w:r>
          </w:p>
        </w:tc>
      </w:tr>
      <w:tr w:rsidR="00714B7C" w:rsidRPr="00714B7C" w14:paraId="5CA4F7BE" w14:textId="77777777" w:rsidTr="00714B7C">
        <w:trPr>
          <w:trHeight w:val="645"/>
          <w:jc w:val="center"/>
        </w:trPr>
        <w:tc>
          <w:tcPr>
            <w:tcW w:w="3516" w:type="dxa"/>
            <w:tcBorders>
              <w:top w:val="nil"/>
              <w:left w:val="nil"/>
              <w:bottom w:val="double" w:sz="6" w:space="0" w:color="auto"/>
              <w:right w:val="nil"/>
            </w:tcBorders>
            <w:shd w:val="clear" w:color="000000" w:fill="FFFFFF"/>
            <w:noWrap/>
            <w:vAlign w:val="center"/>
            <w:hideMark/>
          </w:tcPr>
          <w:p w14:paraId="6734A240" w14:textId="751043AD" w:rsidR="00714B7C" w:rsidRPr="00714B7C" w:rsidRDefault="00714B7C" w:rsidP="00714B7C">
            <w:pPr>
              <w:spacing w:after="0" w:line="240" w:lineRule="auto"/>
              <w:rPr>
                <w:rFonts w:ascii="Times New Roman" w:eastAsia="Times New Roman" w:hAnsi="Times New Roman" w:cs="Times New Roman"/>
                <w:b/>
                <w:bCs/>
                <w:color w:val="000000"/>
                <w:sz w:val="20"/>
                <w:szCs w:val="20"/>
                <w:lang w:eastAsia="es-MX"/>
              </w:rPr>
            </w:pPr>
            <w:commentRangeStart w:id="1226"/>
            <w:r w:rsidRPr="00714B7C">
              <w:rPr>
                <w:rFonts w:ascii="Times New Roman" w:eastAsia="Times New Roman" w:hAnsi="Times New Roman" w:cs="Times New Roman"/>
                <w:b/>
                <w:bCs/>
                <w:color w:val="000000"/>
                <w:sz w:val="20"/>
                <w:szCs w:val="20"/>
                <w:lang w:eastAsia="es-MX"/>
              </w:rPr>
              <w:t xml:space="preserve">Indicator </w:t>
            </w:r>
            <w:ins w:id="1227" w:author="Johanna Koolemans Beynen" w:date="2020-02-21T13:01:00Z">
              <w:r w:rsidR="00D13FDA">
                <w:rPr>
                  <w:rFonts w:ascii="Times New Roman" w:eastAsia="Times New Roman" w:hAnsi="Times New Roman" w:cs="Times New Roman"/>
                  <w:b/>
                  <w:bCs/>
                  <w:color w:val="000000"/>
                  <w:sz w:val="20"/>
                  <w:szCs w:val="20"/>
                  <w:lang w:eastAsia="es-MX"/>
                </w:rPr>
                <w:t>n</w:t>
              </w:r>
            </w:ins>
            <w:del w:id="1228" w:author="Johanna Koolemans Beynen" w:date="2020-02-21T13:01:00Z">
              <w:r w:rsidRPr="00714B7C" w:rsidDel="00D13FDA">
                <w:rPr>
                  <w:rFonts w:ascii="Times New Roman" w:eastAsia="Times New Roman" w:hAnsi="Times New Roman" w:cs="Times New Roman"/>
                  <w:b/>
                  <w:bCs/>
                  <w:color w:val="000000"/>
                  <w:sz w:val="20"/>
                  <w:szCs w:val="20"/>
                  <w:lang w:eastAsia="es-MX"/>
                </w:rPr>
                <w:delText>N</w:delText>
              </w:r>
            </w:del>
            <w:r w:rsidRPr="00714B7C">
              <w:rPr>
                <w:rFonts w:ascii="Times New Roman" w:eastAsia="Times New Roman" w:hAnsi="Times New Roman" w:cs="Times New Roman"/>
                <w:b/>
                <w:bCs/>
                <w:color w:val="000000"/>
                <w:sz w:val="20"/>
                <w:szCs w:val="20"/>
                <w:lang w:eastAsia="es-MX"/>
              </w:rPr>
              <w:t>ame</w:t>
            </w:r>
            <w:commentRangeEnd w:id="1226"/>
            <w:r w:rsidR="007E64F1">
              <w:rPr>
                <w:rStyle w:val="CommentReference"/>
              </w:rPr>
              <w:commentReference w:id="1226"/>
            </w:r>
          </w:p>
        </w:tc>
        <w:tc>
          <w:tcPr>
            <w:tcW w:w="1933" w:type="dxa"/>
            <w:tcBorders>
              <w:top w:val="nil"/>
              <w:left w:val="nil"/>
              <w:bottom w:val="double" w:sz="6" w:space="0" w:color="auto"/>
              <w:right w:val="nil"/>
            </w:tcBorders>
            <w:shd w:val="clear" w:color="000000" w:fill="FFFFFF"/>
            <w:noWrap/>
            <w:vAlign w:val="center"/>
            <w:hideMark/>
          </w:tcPr>
          <w:p w14:paraId="69416E1E" w14:textId="77777777" w:rsidR="00714B7C" w:rsidRPr="00714B7C" w:rsidRDefault="00714B7C" w:rsidP="00714B7C">
            <w:pPr>
              <w:spacing w:after="0" w:line="240" w:lineRule="auto"/>
              <w:rPr>
                <w:rFonts w:ascii="Times New Roman" w:eastAsia="Times New Roman" w:hAnsi="Times New Roman" w:cs="Times New Roman"/>
                <w:b/>
                <w:bCs/>
                <w:color w:val="000000"/>
                <w:sz w:val="20"/>
                <w:szCs w:val="20"/>
                <w:lang w:eastAsia="es-MX"/>
              </w:rPr>
            </w:pPr>
            <w:r w:rsidRPr="00714B7C">
              <w:rPr>
                <w:rFonts w:ascii="Times New Roman" w:eastAsia="Times New Roman" w:hAnsi="Times New Roman" w:cs="Times New Roman"/>
                <w:b/>
                <w:bCs/>
                <w:color w:val="000000"/>
                <w:sz w:val="20"/>
                <w:szCs w:val="20"/>
                <w:lang w:eastAsia="es-MX"/>
              </w:rPr>
              <w:t>Source</w:t>
            </w:r>
          </w:p>
        </w:tc>
        <w:tc>
          <w:tcPr>
            <w:tcW w:w="1770" w:type="dxa"/>
            <w:tcBorders>
              <w:top w:val="nil"/>
              <w:left w:val="nil"/>
              <w:bottom w:val="double" w:sz="6" w:space="0" w:color="auto"/>
              <w:right w:val="nil"/>
            </w:tcBorders>
            <w:shd w:val="clear" w:color="000000" w:fill="FFFFFF"/>
            <w:vAlign w:val="center"/>
            <w:hideMark/>
          </w:tcPr>
          <w:p w14:paraId="0E2A569C" w14:textId="77777777" w:rsidR="00714B7C" w:rsidRPr="00714B7C" w:rsidRDefault="00714B7C" w:rsidP="00714B7C">
            <w:pPr>
              <w:spacing w:after="0" w:line="240" w:lineRule="auto"/>
              <w:jc w:val="center"/>
              <w:rPr>
                <w:rFonts w:ascii="Times New Roman" w:eastAsia="Times New Roman" w:hAnsi="Times New Roman" w:cs="Times New Roman"/>
                <w:b/>
                <w:bCs/>
                <w:color w:val="000000"/>
                <w:sz w:val="16"/>
                <w:szCs w:val="16"/>
                <w:lang w:eastAsia="es-MX"/>
              </w:rPr>
            </w:pPr>
            <w:r w:rsidRPr="00714B7C">
              <w:rPr>
                <w:rFonts w:ascii="Times New Roman" w:eastAsia="Times New Roman" w:hAnsi="Times New Roman" w:cs="Times New Roman"/>
                <w:b/>
                <w:bCs/>
                <w:color w:val="000000"/>
                <w:sz w:val="16"/>
                <w:szCs w:val="16"/>
                <w:lang w:eastAsia="es-MX"/>
              </w:rPr>
              <w:t>Coefficient of correlation with GDP</w:t>
            </w:r>
            <w:r w:rsidRPr="00714B7C">
              <w:rPr>
                <w:rFonts w:ascii="Times New Roman" w:eastAsia="Times New Roman" w:hAnsi="Times New Roman" w:cs="Times New Roman"/>
                <w:b/>
                <w:bCs/>
                <w:color w:val="000000"/>
                <w:sz w:val="16"/>
                <w:szCs w:val="16"/>
                <w:vertAlign w:val="superscript"/>
                <w:lang w:eastAsia="es-MX"/>
              </w:rPr>
              <w:t>1/</w:t>
            </w:r>
            <w:r w:rsidRPr="00714B7C">
              <w:rPr>
                <w:rFonts w:ascii="Times New Roman" w:eastAsia="Times New Roman" w:hAnsi="Times New Roman" w:cs="Times New Roman"/>
                <w:b/>
                <w:bCs/>
                <w:color w:val="000000"/>
                <w:sz w:val="16"/>
                <w:szCs w:val="16"/>
                <w:lang w:eastAsia="es-MX"/>
              </w:rPr>
              <w:t xml:space="preserve"> (1993-I to 2016-I)</w:t>
            </w:r>
          </w:p>
        </w:tc>
        <w:tc>
          <w:tcPr>
            <w:tcW w:w="591" w:type="dxa"/>
            <w:tcBorders>
              <w:top w:val="nil"/>
              <w:left w:val="nil"/>
              <w:bottom w:val="double" w:sz="6" w:space="0" w:color="auto"/>
              <w:right w:val="nil"/>
            </w:tcBorders>
            <w:shd w:val="clear" w:color="000000" w:fill="FFFFFF"/>
            <w:vAlign w:val="center"/>
            <w:hideMark/>
          </w:tcPr>
          <w:p w14:paraId="09494CC2" w14:textId="77777777" w:rsidR="00714B7C" w:rsidRPr="00714B7C"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714B7C">
              <w:rPr>
                <w:rFonts w:ascii="Times New Roman" w:eastAsia="Times New Roman" w:hAnsi="Times New Roman" w:cs="Times New Roman"/>
                <w:b/>
                <w:bCs/>
                <w:color w:val="000000"/>
                <w:sz w:val="18"/>
                <w:szCs w:val="18"/>
                <w:lang w:eastAsia="es-MX"/>
              </w:rPr>
              <w:t>CI-1</w:t>
            </w:r>
          </w:p>
        </w:tc>
        <w:tc>
          <w:tcPr>
            <w:tcW w:w="557" w:type="dxa"/>
            <w:tcBorders>
              <w:top w:val="nil"/>
              <w:left w:val="nil"/>
              <w:bottom w:val="double" w:sz="6" w:space="0" w:color="auto"/>
              <w:right w:val="nil"/>
            </w:tcBorders>
            <w:shd w:val="clear" w:color="000000" w:fill="FFFFFF"/>
            <w:vAlign w:val="center"/>
            <w:hideMark/>
          </w:tcPr>
          <w:p w14:paraId="5C1256C9" w14:textId="77777777" w:rsidR="00714B7C" w:rsidRPr="00714B7C"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714B7C">
              <w:rPr>
                <w:rFonts w:ascii="Times New Roman" w:eastAsia="Times New Roman" w:hAnsi="Times New Roman" w:cs="Times New Roman"/>
                <w:b/>
                <w:bCs/>
                <w:color w:val="000000"/>
                <w:sz w:val="18"/>
                <w:szCs w:val="18"/>
                <w:lang w:eastAsia="es-MX"/>
              </w:rPr>
              <w:t>CI-2</w:t>
            </w:r>
          </w:p>
        </w:tc>
        <w:tc>
          <w:tcPr>
            <w:tcW w:w="529" w:type="dxa"/>
            <w:tcBorders>
              <w:top w:val="nil"/>
              <w:left w:val="nil"/>
              <w:bottom w:val="double" w:sz="6" w:space="0" w:color="auto"/>
              <w:right w:val="nil"/>
            </w:tcBorders>
            <w:shd w:val="clear" w:color="000000" w:fill="FFFFFF"/>
            <w:vAlign w:val="center"/>
            <w:hideMark/>
          </w:tcPr>
          <w:p w14:paraId="46985295" w14:textId="77777777" w:rsidR="00714B7C" w:rsidRPr="00714B7C"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714B7C">
              <w:rPr>
                <w:rFonts w:ascii="Times New Roman" w:eastAsia="Times New Roman" w:hAnsi="Times New Roman" w:cs="Times New Roman"/>
                <w:b/>
                <w:bCs/>
                <w:color w:val="000000"/>
                <w:sz w:val="18"/>
                <w:szCs w:val="18"/>
                <w:lang w:eastAsia="es-MX"/>
              </w:rPr>
              <w:t>CI-3</w:t>
            </w:r>
          </w:p>
        </w:tc>
      </w:tr>
      <w:tr w:rsidR="00714B7C" w:rsidRPr="00714B7C" w14:paraId="2061C013"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3FC11727"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IGAE</w:t>
            </w:r>
          </w:p>
        </w:tc>
        <w:tc>
          <w:tcPr>
            <w:tcW w:w="1933" w:type="dxa"/>
            <w:tcBorders>
              <w:top w:val="nil"/>
              <w:left w:val="nil"/>
              <w:bottom w:val="nil"/>
              <w:right w:val="nil"/>
            </w:tcBorders>
            <w:shd w:val="clear" w:color="000000" w:fill="FFFFFF"/>
            <w:vAlign w:val="center"/>
            <w:hideMark/>
          </w:tcPr>
          <w:p w14:paraId="6DA218EB"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7EA2E2D5"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0.958 </w:t>
            </w:r>
          </w:p>
        </w:tc>
        <w:tc>
          <w:tcPr>
            <w:tcW w:w="591" w:type="dxa"/>
            <w:tcBorders>
              <w:top w:val="nil"/>
              <w:left w:val="nil"/>
              <w:bottom w:val="nil"/>
              <w:right w:val="nil"/>
            </w:tcBorders>
            <w:shd w:val="clear" w:color="000000" w:fill="FFFFFF"/>
            <w:noWrap/>
            <w:vAlign w:val="center"/>
            <w:hideMark/>
          </w:tcPr>
          <w:p w14:paraId="49E5022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18FBCD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24BC8C3"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7BF8D22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1126D92" w14:textId="489D013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Consumo</w:t>
            </w:r>
            <w:proofErr w:type="spellEnd"/>
            <w:r w:rsidRPr="00714B7C">
              <w:rPr>
                <w:rFonts w:ascii="Times New Roman" w:eastAsia="Times New Roman" w:hAnsi="Times New Roman" w:cs="Times New Roman"/>
                <w:color w:val="000000"/>
                <w:sz w:val="20"/>
                <w:szCs w:val="20"/>
                <w:lang w:eastAsia="es-MX"/>
              </w:rPr>
              <w:t xml:space="preserve"> </w:t>
            </w:r>
            <w:ins w:id="1229" w:author="Johanna Koolemans Beynen" w:date="2020-02-21T13:01:00Z">
              <w:r w:rsidR="00D13FDA">
                <w:rPr>
                  <w:rFonts w:ascii="Times New Roman" w:eastAsia="Times New Roman" w:hAnsi="Times New Roman" w:cs="Times New Roman"/>
                  <w:color w:val="000000"/>
                  <w:sz w:val="20"/>
                  <w:szCs w:val="20"/>
                  <w:lang w:eastAsia="es-MX"/>
                </w:rPr>
                <w:t>p</w:t>
              </w:r>
            </w:ins>
            <w:del w:id="1230" w:author="Johanna Koolemans Beynen" w:date="2020-02-21T13:01:00Z">
              <w:r w:rsidRPr="00714B7C" w:rsidDel="00D13FDA">
                <w:rPr>
                  <w:rFonts w:ascii="Times New Roman" w:eastAsia="Times New Roman" w:hAnsi="Times New Roman" w:cs="Times New Roman"/>
                  <w:color w:val="000000"/>
                  <w:sz w:val="20"/>
                  <w:szCs w:val="20"/>
                  <w:lang w:eastAsia="es-MX"/>
                </w:rPr>
                <w:delText>P</w:delText>
              </w:r>
            </w:del>
            <w:r w:rsidRPr="00714B7C">
              <w:rPr>
                <w:rFonts w:ascii="Times New Roman" w:eastAsia="Times New Roman" w:hAnsi="Times New Roman" w:cs="Times New Roman"/>
                <w:color w:val="000000"/>
                <w:sz w:val="20"/>
                <w:szCs w:val="20"/>
                <w:lang w:eastAsia="es-MX"/>
              </w:rPr>
              <w:t>rivado</w:t>
            </w:r>
          </w:p>
        </w:tc>
        <w:tc>
          <w:tcPr>
            <w:tcW w:w="1933" w:type="dxa"/>
            <w:tcBorders>
              <w:top w:val="nil"/>
              <w:left w:val="nil"/>
              <w:bottom w:val="nil"/>
              <w:right w:val="nil"/>
            </w:tcBorders>
            <w:shd w:val="clear" w:color="000000" w:fill="FFFFFF"/>
            <w:vAlign w:val="center"/>
            <w:hideMark/>
          </w:tcPr>
          <w:p w14:paraId="1B025D9F"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44CE5F99"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0.850 </w:t>
            </w:r>
          </w:p>
        </w:tc>
        <w:tc>
          <w:tcPr>
            <w:tcW w:w="591" w:type="dxa"/>
            <w:tcBorders>
              <w:top w:val="nil"/>
              <w:left w:val="nil"/>
              <w:bottom w:val="nil"/>
              <w:right w:val="nil"/>
            </w:tcBorders>
            <w:shd w:val="clear" w:color="000000" w:fill="FFFFFF"/>
            <w:noWrap/>
            <w:vAlign w:val="center"/>
            <w:hideMark/>
          </w:tcPr>
          <w:p w14:paraId="3C364B5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09F4615C" w14:textId="7A10CB0F"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7F47AE5B"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1A7AD28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3A29D4D" w14:textId="79F4BBBC"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Actividad</w:t>
            </w:r>
            <w:proofErr w:type="spellEnd"/>
            <w:r w:rsidRPr="00714B7C">
              <w:rPr>
                <w:rFonts w:ascii="Times New Roman" w:eastAsia="Times New Roman" w:hAnsi="Times New Roman" w:cs="Times New Roman"/>
                <w:color w:val="000000"/>
                <w:sz w:val="20"/>
                <w:szCs w:val="20"/>
                <w:lang w:eastAsia="es-MX"/>
              </w:rPr>
              <w:t xml:space="preserve"> </w:t>
            </w:r>
            <w:ins w:id="1231" w:author="Johanna Koolemans Beynen" w:date="2020-02-21T13:01:00Z">
              <w:r w:rsidR="00D13FDA">
                <w:rPr>
                  <w:rFonts w:ascii="Times New Roman" w:eastAsia="Times New Roman" w:hAnsi="Times New Roman" w:cs="Times New Roman"/>
                  <w:color w:val="000000"/>
                  <w:sz w:val="20"/>
                  <w:szCs w:val="20"/>
                  <w:lang w:eastAsia="es-MX"/>
                </w:rPr>
                <w:t>i</w:t>
              </w:r>
            </w:ins>
            <w:del w:id="1232" w:author="Johanna Koolemans Beynen" w:date="2020-02-21T13:01:00Z">
              <w:r w:rsidRPr="00714B7C" w:rsidDel="00D13FDA">
                <w:rPr>
                  <w:rFonts w:ascii="Times New Roman" w:eastAsia="Times New Roman" w:hAnsi="Times New Roman" w:cs="Times New Roman"/>
                  <w:color w:val="000000"/>
                  <w:sz w:val="20"/>
                  <w:szCs w:val="20"/>
                  <w:lang w:eastAsia="es-MX"/>
                </w:rPr>
                <w:delText>I</w:delText>
              </w:r>
            </w:del>
            <w:r w:rsidRPr="00714B7C">
              <w:rPr>
                <w:rFonts w:ascii="Times New Roman" w:eastAsia="Times New Roman" w:hAnsi="Times New Roman" w:cs="Times New Roman"/>
                <w:color w:val="000000"/>
                <w:sz w:val="20"/>
                <w:szCs w:val="20"/>
                <w:lang w:eastAsia="es-MX"/>
              </w:rPr>
              <w:t>ndustrial</w:t>
            </w:r>
          </w:p>
        </w:tc>
        <w:tc>
          <w:tcPr>
            <w:tcW w:w="1933" w:type="dxa"/>
            <w:tcBorders>
              <w:top w:val="nil"/>
              <w:left w:val="nil"/>
              <w:bottom w:val="nil"/>
              <w:right w:val="nil"/>
            </w:tcBorders>
            <w:shd w:val="clear" w:color="000000" w:fill="FFFFFF"/>
            <w:vAlign w:val="center"/>
            <w:hideMark/>
          </w:tcPr>
          <w:p w14:paraId="60794DF1"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8AFEE85"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0.849 </w:t>
            </w:r>
          </w:p>
        </w:tc>
        <w:tc>
          <w:tcPr>
            <w:tcW w:w="591" w:type="dxa"/>
            <w:tcBorders>
              <w:top w:val="nil"/>
              <w:left w:val="nil"/>
              <w:bottom w:val="nil"/>
              <w:right w:val="nil"/>
            </w:tcBorders>
            <w:shd w:val="clear" w:color="000000" w:fill="FFFFFF"/>
            <w:noWrap/>
            <w:vAlign w:val="center"/>
            <w:hideMark/>
          </w:tcPr>
          <w:p w14:paraId="005E213D"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62DC820"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1563387D"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28603E1C"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4EA5017" w14:textId="6EC5BCAA"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Industria</w:t>
            </w:r>
            <w:proofErr w:type="spellEnd"/>
            <w:r w:rsidRPr="00714B7C">
              <w:rPr>
                <w:rFonts w:ascii="Times New Roman" w:eastAsia="Times New Roman" w:hAnsi="Times New Roman" w:cs="Times New Roman"/>
                <w:color w:val="000000"/>
                <w:sz w:val="20"/>
                <w:szCs w:val="20"/>
                <w:lang w:eastAsia="es-MX"/>
              </w:rPr>
              <w:t xml:space="preserve"> </w:t>
            </w:r>
            <w:r w:rsidR="00BE6165">
              <w:rPr>
                <w:rFonts w:ascii="Times New Roman" w:eastAsia="Times New Roman" w:hAnsi="Times New Roman" w:cs="Times New Roman"/>
                <w:color w:val="000000"/>
                <w:sz w:val="20"/>
                <w:szCs w:val="20"/>
                <w:lang w:eastAsia="es-MX"/>
              </w:rPr>
              <w:t>manufacturer</w:t>
            </w:r>
          </w:p>
        </w:tc>
        <w:tc>
          <w:tcPr>
            <w:tcW w:w="1933" w:type="dxa"/>
            <w:tcBorders>
              <w:top w:val="nil"/>
              <w:left w:val="nil"/>
              <w:bottom w:val="nil"/>
              <w:right w:val="nil"/>
            </w:tcBorders>
            <w:shd w:val="clear" w:color="000000" w:fill="FFFFFF"/>
            <w:vAlign w:val="center"/>
            <w:hideMark/>
          </w:tcPr>
          <w:p w14:paraId="5C0F6928"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56420576"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0.811 </w:t>
            </w:r>
          </w:p>
        </w:tc>
        <w:tc>
          <w:tcPr>
            <w:tcW w:w="591" w:type="dxa"/>
            <w:tcBorders>
              <w:top w:val="nil"/>
              <w:left w:val="nil"/>
              <w:bottom w:val="nil"/>
              <w:right w:val="nil"/>
            </w:tcBorders>
            <w:shd w:val="clear" w:color="000000" w:fill="FFFFFF"/>
            <w:noWrap/>
            <w:vAlign w:val="center"/>
            <w:hideMark/>
          </w:tcPr>
          <w:p w14:paraId="3DD86938"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2494BA8" w14:textId="714AE4E0"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0E83C5B" w14:textId="613B4AE7"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7083DD5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F3B83DA" w14:textId="42B4B419"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Importaciones</w:t>
            </w:r>
            <w:proofErr w:type="spellEnd"/>
            <w:r w:rsidRPr="00714B7C">
              <w:rPr>
                <w:rFonts w:ascii="Times New Roman" w:eastAsia="Times New Roman" w:hAnsi="Times New Roman" w:cs="Times New Roman"/>
                <w:color w:val="000000"/>
                <w:sz w:val="20"/>
                <w:szCs w:val="20"/>
                <w:lang w:eastAsia="es-MX"/>
              </w:rPr>
              <w:t xml:space="preserve"> </w:t>
            </w:r>
            <w:proofErr w:type="spellStart"/>
            <w:ins w:id="1233" w:author="Johanna Koolemans Beynen" w:date="2020-02-21T13:01:00Z">
              <w:r w:rsidR="00D13FDA">
                <w:rPr>
                  <w:rFonts w:ascii="Times New Roman" w:eastAsia="Times New Roman" w:hAnsi="Times New Roman" w:cs="Times New Roman"/>
                  <w:color w:val="000000"/>
                  <w:sz w:val="20"/>
                  <w:szCs w:val="20"/>
                  <w:lang w:eastAsia="es-MX"/>
                </w:rPr>
                <w:t>m</w:t>
              </w:r>
            </w:ins>
            <w:del w:id="1234" w:author="Johanna Koolemans Beynen" w:date="2020-02-21T13:01:00Z">
              <w:r w:rsidRPr="00714B7C" w:rsidDel="00D13FDA">
                <w:rPr>
                  <w:rFonts w:ascii="Times New Roman" w:eastAsia="Times New Roman" w:hAnsi="Times New Roman" w:cs="Times New Roman"/>
                  <w:color w:val="000000"/>
                  <w:sz w:val="20"/>
                  <w:szCs w:val="20"/>
                  <w:lang w:eastAsia="es-MX"/>
                </w:rPr>
                <w:delText>M</w:delText>
              </w:r>
            </w:del>
            <w:r w:rsidRPr="00714B7C">
              <w:rPr>
                <w:rFonts w:ascii="Times New Roman" w:eastAsia="Times New Roman" w:hAnsi="Times New Roman" w:cs="Times New Roman"/>
                <w:color w:val="000000"/>
                <w:sz w:val="20"/>
                <w:szCs w:val="20"/>
                <w:lang w:eastAsia="es-MX"/>
              </w:rPr>
              <w:t>exicanas</w:t>
            </w:r>
            <w:proofErr w:type="spellEnd"/>
          </w:p>
        </w:tc>
        <w:tc>
          <w:tcPr>
            <w:tcW w:w="1933" w:type="dxa"/>
            <w:tcBorders>
              <w:top w:val="nil"/>
              <w:left w:val="nil"/>
              <w:bottom w:val="nil"/>
              <w:right w:val="nil"/>
            </w:tcBorders>
            <w:shd w:val="clear" w:color="000000" w:fill="FFFFFF"/>
            <w:vAlign w:val="center"/>
            <w:hideMark/>
          </w:tcPr>
          <w:p w14:paraId="793E0733"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BA73AE5"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0.802 </w:t>
            </w:r>
          </w:p>
        </w:tc>
        <w:tc>
          <w:tcPr>
            <w:tcW w:w="591" w:type="dxa"/>
            <w:tcBorders>
              <w:top w:val="nil"/>
              <w:left w:val="nil"/>
              <w:bottom w:val="nil"/>
              <w:right w:val="nil"/>
            </w:tcBorders>
            <w:shd w:val="clear" w:color="000000" w:fill="FFFFFF"/>
            <w:noWrap/>
            <w:vAlign w:val="center"/>
            <w:hideMark/>
          </w:tcPr>
          <w:p w14:paraId="398B3756"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CD6B769" w14:textId="3AB55E8E"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446F077"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29DF0B52"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DCF6A30" w14:textId="743DCDE4"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Producción</w:t>
            </w:r>
            <w:proofErr w:type="spellEnd"/>
            <w:r w:rsidRPr="00714B7C">
              <w:rPr>
                <w:rFonts w:ascii="Times New Roman" w:eastAsia="Times New Roman" w:hAnsi="Times New Roman" w:cs="Times New Roman"/>
                <w:color w:val="000000"/>
                <w:sz w:val="20"/>
                <w:szCs w:val="20"/>
                <w:lang w:eastAsia="es-MX"/>
              </w:rPr>
              <w:t xml:space="preserve"> </w:t>
            </w:r>
            <w:ins w:id="1235" w:author="Johanna Koolemans Beynen" w:date="2020-02-21T13:02:00Z">
              <w:r w:rsidR="00D13FDA">
                <w:rPr>
                  <w:rFonts w:ascii="Times New Roman" w:eastAsia="Times New Roman" w:hAnsi="Times New Roman" w:cs="Times New Roman"/>
                  <w:color w:val="000000"/>
                  <w:sz w:val="20"/>
                  <w:szCs w:val="20"/>
                  <w:lang w:eastAsia="es-MX"/>
                </w:rPr>
                <w:t>i</w:t>
              </w:r>
            </w:ins>
            <w:del w:id="1236" w:author="Johanna Koolemans Beynen" w:date="2020-02-21T13:02:00Z">
              <w:r w:rsidRPr="00714B7C" w:rsidDel="00D13FDA">
                <w:rPr>
                  <w:rFonts w:ascii="Times New Roman" w:eastAsia="Times New Roman" w:hAnsi="Times New Roman" w:cs="Times New Roman"/>
                  <w:color w:val="000000"/>
                  <w:sz w:val="20"/>
                  <w:szCs w:val="20"/>
                  <w:lang w:eastAsia="es-MX"/>
                </w:rPr>
                <w:delText>I</w:delText>
              </w:r>
            </w:del>
            <w:r w:rsidRPr="00714B7C">
              <w:rPr>
                <w:rFonts w:ascii="Times New Roman" w:eastAsia="Times New Roman" w:hAnsi="Times New Roman" w:cs="Times New Roman"/>
                <w:color w:val="000000"/>
                <w:sz w:val="20"/>
                <w:szCs w:val="20"/>
                <w:lang w:eastAsia="es-MX"/>
              </w:rPr>
              <w:t xml:space="preserve">ndustrial </w:t>
            </w:r>
            <w:proofErr w:type="spellStart"/>
            <w:r w:rsidRPr="00714B7C">
              <w:rPr>
                <w:rFonts w:ascii="Times New Roman" w:eastAsia="Times New Roman" w:hAnsi="Times New Roman" w:cs="Times New Roman"/>
                <w:color w:val="000000"/>
                <w:sz w:val="20"/>
                <w:szCs w:val="20"/>
                <w:lang w:eastAsia="es-MX"/>
              </w:rPr>
              <w:t>en</w:t>
            </w:r>
            <w:proofErr w:type="spellEnd"/>
            <w:r w:rsidRPr="00714B7C">
              <w:rPr>
                <w:rFonts w:ascii="Times New Roman" w:eastAsia="Times New Roman" w:hAnsi="Times New Roman" w:cs="Times New Roman"/>
                <w:color w:val="000000"/>
                <w:sz w:val="20"/>
                <w:szCs w:val="20"/>
                <w:lang w:eastAsia="es-MX"/>
              </w:rPr>
              <w:t xml:space="preserve"> EUA</w:t>
            </w:r>
          </w:p>
        </w:tc>
        <w:tc>
          <w:tcPr>
            <w:tcW w:w="1933" w:type="dxa"/>
            <w:tcBorders>
              <w:top w:val="nil"/>
              <w:left w:val="nil"/>
              <w:bottom w:val="nil"/>
              <w:right w:val="nil"/>
            </w:tcBorders>
            <w:shd w:val="clear" w:color="000000" w:fill="FFFFFF"/>
            <w:noWrap/>
            <w:vAlign w:val="center"/>
            <w:hideMark/>
          </w:tcPr>
          <w:p w14:paraId="69297898"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Federal Reserve System</w:t>
            </w:r>
          </w:p>
        </w:tc>
        <w:tc>
          <w:tcPr>
            <w:tcW w:w="1770" w:type="dxa"/>
            <w:tcBorders>
              <w:top w:val="nil"/>
              <w:left w:val="nil"/>
              <w:bottom w:val="nil"/>
              <w:right w:val="nil"/>
            </w:tcBorders>
            <w:shd w:val="clear" w:color="000000" w:fill="FFFFFF"/>
            <w:noWrap/>
            <w:vAlign w:val="center"/>
            <w:hideMark/>
          </w:tcPr>
          <w:p w14:paraId="77045228"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0.746 </w:t>
            </w:r>
          </w:p>
        </w:tc>
        <w:tc>
          <w:tcPr>
            <w:tcW w:w="591" w:type="dxa"/>
            <w:tcBorders>
              <w:top w:val="nil"/>
              <w:left w:val="nil"/>
              <w:bottom w:val="nil"/>
              <w:right w:val="nil"/>
            </w:tcBorders>
            <w:shd w:val="clear" w:color="000000" w:fill="FFFFFF"/>
            <w:noWrap/>
            <w:vAlign w:val="center"/>
            <w:hideMark/>
          </w:tcPr>
          <w:p w14:paraId="7BD0BACB" w14:textId="5AF930DF"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19AFE1A"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212E4C5" w14:textId="0FD1995F"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04E97F0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CC213A4"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Construcción</w:t>
            </w:r>
            <w:proofErr w:type="spellEnd"/>
          </w:p>
        </w:tc>
        <w:tc>
          <w:tcPr>
            <w:tcW w:w="1933" w:type="dxa"/>
            <w:tcBorders>
              <w:top w:val="nil"/>
              <w:left w:val="nil"/>
              <w:bottom w:val="nil"/>
              <w:right w:val="nil"/>
            </w:tcBorders>
            <w:shd w:val="clear" w:color="000000" w:fill="FFFFFF"/>
            <w:vAlign w:val="center"/>
            <w:hideMark/>
          </w:tcPr>
          <w:p w14:paraId="6C787D07"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65615885"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0.699 </w:t>
            </w:r>
          </w:p>
        </w:tc>
        <w:tc>
          <w:tcPr>
            <w:tcW w:w="591" w:type="dxa"/>
            <w:tcBorders>
              <w:top w:val="nil"/>
              <w:left w:val="nil"/>
              <w:bottom w:val="nil"/>
              <w:right w:val="nil"/>
            </w:tcBorders>
            <w:shd w:val="clear" w:color="000000" w:fill="FFFFFF"/>
            <w:noWrap/>
            <w:vAlign w:val="center"/>
            <w:hideMark/>
          </w:tcPr>
          <w:p w14:paraId="628DE49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8869159" w14:textId="24D4B933"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D82FB24" w14:textId="76F57BB1"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3C77B92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CBA048F"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Ventas de la ANTAD</w:t>
            </w:r>
          </w:p>
        </w:tc>
        <w:tc>
          <w:tcPr>
            <w:tcW w:w="1933" w:type="dxa"/>
            <w:tcBorders>
              <w:top w:val="nil"/>
              <w:left w:val="nil"/>
              <w:bottom w:val="nil"/>
              <w:right w:val="nil"/>
            </w:tcBorders>
            <w:shd w:val="clear" w:color="000000" w:fill="FFFFFF"/>
            <w:vAlign w:val="center"/>
            <w:hideMark/>
          </w:tcPr>
          <w:p w14:paraId="574DA875"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ANTAD</w:t>
            </w:r>
          </w:p>
        </w:tc>
        <w:tc>
          <w:tcPr>
            <w:tcW w:w="1770" w:type="dxa"/>
            <w:tcBorders>
              <w:top w:val="nil"/>
              <w:left w:val="nil"/>
              <w:bottom w:val="nil"/>
              <w:right w:val="nil"/>
            </w:tcBorders>
            <w:shd w:val="clear" w:color="000000" w:fill="FFFFFF"/>
            <w:noWrap/>
            <w:vAlign w:val="center"/>
            <w:hideMark/>
          </w:tcPr>
          <w:p w14:paraId="5944676B"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0.626 </w:t>
            </w:r>
          </w:p>
        </w:tc>
        <w:tc>
          <w:tcPr>
            <w:tcW w:w="591" w:type="dxa"/>
            <w:tcBorders>
              <w:top w:val="nil"/>
              <w:left w:val="nil"/>
              <w:bottom w:val="nil"/>
              <w:right w:val="nil"/>
            </w:tcBorders>
            <w:shd w:val="clear" w:color="000000" w:fill="FFFFFF"/>
            <w:noWrap/>
            <w:vAlign w:val="center"/>
            <w:hideMark/>
          </w:tcPr>
          <w:p w14:paraId="304068B0"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1FCE23C"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4D7FD769"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0F0C16B3"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806D71F"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Exportaciones</w:t>
            </w:r>
            <w:proofErr w:type="spellEnd"/>
            <w:r w:rsidRPr="00714B7C">
              <w:rPr>
                <w:rFonts w:ascii="Times New Roman" w:eastAsia="Times New Roman" w:hAnsi="Times New Roman" w:cs="Times New Roman"/>
                <w:color w:val="000000"/>
                <w:sz w:val="20"/>
                <w:szCs w:val="20"/>
                <w:lang w:eastAsia="es-MX"/>
              </w:rPr>
              <w:t xml:space="preserve"> no </w:t>
            </w:r>
            <w:proofErr w:type="spellStart"/>
            <w:r w:rsidRPr="00714B7C">
              <w:rPr>
                <w:rFonts w:ascii="Times New Roman" w:eastAsia="Times New Roman" w:hAnsi="Times New Roman" w:cs="Times New Roman"/>
                <w:color w:val="000000"/>
                <w:sz w:val="20"/>
                <w:szCs w:val="20"/>
                <w:lang w:eastAsia="es-MX"/>
              </w:rPr>
              <w:t>petroleras</w:t>
            </w:r>
            <w:proofErr w:type="spellEnd"/>
            <w:r w:rsidRPr="00714B7C">
              <w:rPr>
                <w:rFonts w:ascii="Times New Roman" w:eastAsia="Times New Roman" w:hAnsi="Times New Roman" w:cs="Times New Roman"/>
                <w:color w:val="000000"/>
                <w:sz w:val="20"/>
                <w:szCs w:val="20"/>
                <w:lang w:eastAsia="es-MX"/>
              </w:rPr>
              <w:t xml:space="preserve"> </w:t>
            </w:r>
            <w:proofErr w:type="spellStart"/>
            <w:r w:rsidRPr="00714B7C">
              <w:rPr>
                <w:rFonts w:ascii="Times New Roman" w:eastAsia="Times New Roman" w:hAnsi="Times New Roman" w:cs="Times New Roman"/>
                <w:color w:val="000000"/>
                <w:sz w:val="20"/>
                <w:szCs w:val="20"/>
                <w:lang w:eastAsia="es-MX"/>
              </w:rPr>
              <w:t>manufactureras</w:t>
            </w:r>
            <w:proofErr w:type="spellEnd"/>
          </w:p>
        </w:tc>
        <w:tc>
          <w:tcPr>
            <w:tcW w:w="1933" w:type="dxa"/>
            <w:tcBorders>
              <w:top w:val="nil"/>
              <w:left w:val="nil"/>
              <w:bottom w:val="nil"/>
              <w:right w:val="nil"/>
            </w:tcBorders>
            <w:shd w:val="clear" w:color="000000" w:fill="FFFFFF"/>
            <w:vAlign w:val="center"/>
            <w:hideMark/>
          </w:tcPr>
          <w:p w14:paraId="1977A4D1"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1DFAB6A0"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0.617 </w:t>
            </w:r>
          </w:p>
        </w:tc>
        <w:tc>
          <w:tcPr>
            <w:tcW w:w="591" w:type="dxa"/>
            <w:tcBorders>
              <w:top w:val="nil"/>
              <w:left w:val="nil"/>
              <w:bottom w:val="nil"/>
              <w:right w:val="nil"/>
            </w:tcBorders>
            <w:shd w:val="clear" w:color="000000" w:fill="FFFFFF"/>
            <w:noWrap/>
            <w:vAlign w:val="center"/>
            <w:hideMark/>
          </w:tcPr>
          <w:p w14:paraId="363CE3A7"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8F65B1A"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7E11E1B0" w14:textId="42973F9E"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7009A65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DCF8AF2"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Indicador</w:t>
            </w:r>
            <w:proofErr w:type="spellEnd"/>
            <w:r w:rsidRPr="00714B7C">
              <w:rPr>
                <w:rFonts w:ascii="Times New Roman" w:eastAsia="Times New Roman" w:hAnsi="Times New Roman" w:cs="Times New Roman"/>
                <w:color w:val="000000"/>
                <w:sz w:val="20"/>
                <w:szCs w:val="20"/>
                <w:lang w:eastAsia="es-MX"/>
              </w:rPr>
              <w:t xml:space="preserve"> adelantado</w:t>
            </w:r>
          </w:p>
        </w:tc>
        <w:tc>
          <w:tcPr>
            <w:tcW w:w="1933" w:type="dxa"/>
            <w:tcBorders>
              <w:top w:val="nil"/>
              <w:left w:val="nil"/>
              <w:bottom w:val="nil"/>
              <w:right w:val="nil"/>
            </w:tcBorders>
            <w:shd w:val="clear" w:color="000000" w:fill="FFFFFF"/>
            <w:vAlign w:val="center"/>
            <w:hideMark/>
          </w:tcPr>
          <w:p w14:paraId="7E124F69"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1F7D65C2"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0.559 </w:t>
            </w:r>
          </w:p>
        </w:tc>
        <w:tc>
          <w:tcPr>
            <w:tcW w:w="591" w:type="dxa"/>
            <w:tcBorders>
              <w:top w:val="nil"/>
              <w:left w:val="nil"/>
              <w:bottom w:val="nil"/>
              <w:right w:val="nil"/>
            </w:tcBorders>
            <w:shd w:val="clear" w:color="000000" w:fill="FFFFFF"/>
            <w:noWrap/>
            <w:vAlign w:val="center"/>
            <w:hideMark/>
          </w:tcPr>
          <w:p w14:paraId="28B58BA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7BA9C9E" w14:textId="040C2E47"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D174047" w14:textId="3F70763A"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679CE98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3D3EC9BF"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Bolsa Mexicana de </w:t>
            </w:r>
            <w:proofErr w:type="spellStart"/>
            <w:r w:rsidRPr="00714B7C">
              <w:rPr>
                <w:rFonts w:ascii="Times New Roman" w:eastAsia="Times New Roman" w:hAnsi="Times New Roman" w:cs="Times New Roman"/>
                <w:color w:val="000000"/>
                <w:sz w:val="20"/>
                <w:szCs w:val="20"/>
                <w:lang w:eastAsia="es-MX"/>
              </w:rPr>
              <w:t>Valores</w:t>
            </w:r>
            <w:proofErr w:type="spellEnd"/>
          </w:p>
        </w:tc>
        <w:tc>
          <w:tcPr>
            <w:tcW w:w="1933" w:type="dxa"/>
            <w:tcBorders>
              <w:top w:val="nil"/>
              <w:left w:val="nil"/>
              <w:bottom w:val="nil"/>
              <w:right w:val="nil"/>
            </w:tcBorders>
            <w:shd w:val="clear" w:color="000000" w:fill="FFFFFF"/>
            <w:vAlign w:val="center"/>
            <w:hideMark/>
          </w:tcPr>
          <w:p w14:paraId="2CCE6726"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557F094"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0.533 </w:t>
            </w:r>
          </w:p>
        </w:tc>
        <w:tc>
          <w:tcPr>
            <w:tcW w:w="591" w:type="dxa"/>
            <w:tcBorders>
              <w:top w:val="nil"/>
              <w:left w:val="nil"/>
              <w:bottom w:val="nil"/>
              <w:right w:val="nil"/>
            </w:tcBorders>
            <w:shd w:val="clear" w:color="000000" w:fill="FFFFFF"/>
            <w:noWrap/>
            <w:vAlign w:val="center"/>
            <w:hideMark/>
          </w:tcPr>
          <w:p w14:paraId="19B51417"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2D08448" w14:textId="6258173B"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46F9467" w14:textId="58746324"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0441416F"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9B74C57"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Producción</w:t>
            </w:r>
            <w:proofErr w:type="spellEnd"/>
            <w:r w:rsidRPr="00714B7C">
              <w:rPr>
                <w:rFonts w:ascii="Times New Roman" w:eastAsia="Times New Roman" w:hAnsi="Times New Roman" w:cs="Times New Roman"/>
                <w:color w:val="000000"/>
                <w:sz w:val="20"/>
                <w:szCs w:val="20"/>
                <w:lang w:eastAsia="es-MX"/>
              </w:rPr>
              <w:t xml:space="preserve"> de </w:t>
            </w:r>
            <w:proofErr w:type="spellStart"/>
            <w:r w:rsidRPr="00714B7C">
              <w:rPr>
                <w:rFonts w:ascii="Times New Roman" w:eastAsia="Times New Roman" w:hAnsi="Times New Roman" w:cs="Times New Roman"/>
                <w:color w:val="000000"/>
                <w:sz w:val="20"/>
                <w:szCs w:val="20"/>
                <w:lang w:eastAsia="es-MX"/>
              </w:rPr>
              <w:t>cemento</w:t>
            </w:r>
            <w:proofErr w:type="spellEnd"/>
          </w:p>
        </w:tc>
        <w:tc>
          <w:tcPr>
            <w:tcW w:w="1933" w:type="dxa"/>
            <w:tcBorders>
              <w:top w:val="nil"/>
              <w:left w:val="nil"/>
              <w:bottom w:val="nil"/>
              <w:right w:val="nil"/>
            </w:tcBorders>
            <w:shd w:val="clear" w:color="000000" w:fill="FFFFFF"/>
            <w:vAlign w:val="center"/>
            <w:hideMark/>
          </w:tcPr>
          <w:p w14:paraId="57F861D9"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6ECE9D2B"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0.478 </w:t>
            </w:r>
          </w:p>
        </w:tc>
        <w:tc>
          <w:tcPr>
            <w:tcW w:w="591" w:type="dxa"/>
            <w:tcBorders>
              <w:top w:val="nil"/>
              <w:left w:val="nil"/>
              <w:bottom w:val="nil"/>
              <w:right w:val="nil"/>
            </w:tcBorders>
            <w:shd w:val="clear" w:color="000000" w:fill="FFFFFF"/>
            <w:noWrap/>
            <w:vAlign w:val="center"/>
            <w:hideMark/>
          </w:tcPr>
          <w:p w14:paraId="07706493"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DCF08E1"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A94A9C3"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53E8A45A"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677FD83" w14:textId="77777777" w:rsidR="00714B7C" w:rsidRPr="00A21682" w:rsidRDefault="00714B7C" w:rsidP="00714B7C">
            <w:pPr>
              <w:spacing w:after="0" w:line="240" w:lineRule="auto"/>
              <w:rPr>
                <w:rFonts w:ascii="Times New Roman" w:eastAsia="Times New Roman" w:hAnsi="Times New Roman" w:cs="Times New Roman"/>
                <w:color w:val="000000"/>
                <w:sz w:val="20"/>
                <w:szCs w:val="20"/>
                <w:lang w:val="es-MX" w:eastAsia="es-MX"/>
              </w:rPr>
            </w:pPr>
            <w:r w:rsidRPr="00A21682">
              <w:rPr>
                <w:rFonts w:ascii="Times New Roman" w:eastAsia="Times New Roman" w:hAnsi="Times New Roman" w:cs="Times New Roman"/>
                <w:color w:val="000000"/>
                <w:sz w:val="20"/>
                <w:szCs w:val="20"/>
                <w:lang w:val="es-MX" w:eastAsia="es-MX"/>
              </w:rPr>
              <w:t>Producción de vehículos de AMIA</w:t>
            </w:r>
          </w:p>
        </w:tc>
        <w:tc>
          <w:tcPr>
            <w:tcW w:w="1933" w:type="dxa"/>
            <w:tcBorders>
              <w:top w:val="nil"/>
              <w:left w:val="nil"/>
              <w:bottom w:val="nil"/>
              <w:right w:val="nil"/>
            </w:tcBorders>
            <w:shd w:val="clear" w:color="000000" w:fill="FFFFFF"/>
            <w:vAlign w:val="center"/>
            <w:hideMark/>
          </w:tcPr>
          <w:p w14:paraId="544581A6"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AMIA</w:t>
            </w:r>
          </w:p>
        </w:tc>
        <w:tc>
          <w:tcPr>
            <w:tcW w:w="1770" w:type="dxa"/>
            <w:tcBorders>
              <w:top w:val="nil"/>
              <w:left w:val="nil"/>
              <w:bottom w:val="nil"/>
              <w:right w:val="nil"/>
            </w:tcBorders>
            <w:shd w:val="clear" w:color="000000" w:fill="FFFFFF"/>
            <w:noWrap/>
            <w:vAlign w:val="center"/>
            <w:hideMark/>
          </w:tcPr>
          <w:p w14:paraId="098BAF33"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0.470 </w:t>
            </w:r>
          </w:p>
        </w:tc>
        <w:tc>
          <w:tcPr>
            <w:tcW w:w="591" w:type="dxa"/>
            <w:tcBorders>
              <w:top w:val="nil"/>
              <w:left w:val="nil"/>
              <w:bottom w:val="nil"/>
              <w:right w:val="nil"/>
            </w:tcBorders>
            <w:shd w:val="clear" w:color="000000" w:fill="FFFFFF"/>
            <w:noWrap/>
            <w:vAlign w:val="center"/>
            <w:hideMark/>
          </w:tcPr>
          <w:p w14:paraId="4ECCEE99"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EA50D4"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62BA86A" w14:textId="68803089"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4AFA518B"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EF5F33A"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Agregado</w:t>
            </w:r>
            <w:proofErr w:type="spellEnd"/>
            <w:r w:rsidRPr="00714B7C">
              <w:rPr>
                <w:rFonts w:ascii="Times New Roman" w:eastAsia="Times New Roman" w:hAnsi="Times New Roman" w:cs="Times New Roman"/>
                <w:color w:val="000000"/>
                <w:sz w:val="20"/>
                <w:szCs w:val="20"/>
                <w:lang w:eastAsia="es-MX"/>
              </w:rPr>
              <w:t xml:space="preserve"> </w:t>
            </w:r>
            <w:proofErr w:type="spellStart"/>
            <w:r w:rsidRPr="00714B7C">
              <w:rPr>
                <w:rFonts w:ascii="Times New Roman" w:eastAsia="Times New Roman" w:hAnsi="Times New Roman" w:cs="Times New Roman"/>
                <w:color w:val="000000"/>
                <w:sz w:val="20"/>
                <w:szCs w:val="20"/>
                <w:lang w:eastAsia="es-MX"/>
              </w:rPr>
              <w:t>monetario</w:t>
            </w:r>
            <w:proofErr w:type="spellEnd"/>
            <w:r w:rsidRPr="00714B7C">
              <w:rPr>
                <w:rFonts w:ascii="Times New Roman" w:eastAsia="Times New Roman" w:hAnsi="Times New Roman" w:cs="Times New Roman"/>
                <w:color w:val="000000"/>
                <w:sz w:val="20"/>
                <w:szCs w:val="20"/>
                <w:lang w:eastAsia="es-MX"/>
              </w:rPr>
              <w:t xml:space="preserve"> M4</w:t>
            </w:r>
          </w:p>
        </w:tc>
        <w:tc>
          <w:tcPr>
            <w:tcW w:w="1933" w:type="dxa"/>
            <w:tcBorders>
              <w:top w:val="nil"/>
              <w:left w:val="nil"/>
              <w:bottom w:val="nil"/>
              <w:right w:val="nil"/>
            </w:tcBorders>
            <w:shd w:val="clear" w:color="000000" w:fill="FFFFFF"/>
            <w:vAlign w:val="center"/>
            <w:hideMark/>
          </w:tcPr>
          <w:p w14:paraId="5C80CC70"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42FD2C2"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0.443 </w:t>
            </w:r>
          </w:p>
        </w:tc>
        <w:tc>
          <w:tcPr>
            <w:tcW w:w="591" w:type="dxa"/>
            <w:tcBorders>
              <w:top w:val="nil"/>
              <w:left w:val="nil"/>
              <w:bottom w:val="nil"/>
              <w:right w:val="nil"/>
            </w:tcBorders>
            <w:shd w:val="clear" w:color="000000" w:fill="FFFFFF"/>
            <w:noWrap/>
            <w:vAlign w:val="center"/>
            <w:hideMark/>
          </w:tcPr>
          <w:p w14:paraId="49B52FCC"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6F77E59" w14:textId="18D2EC83"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FB702FC"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68435640"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0170CBA" w14:textId="77777777" w:rsidR="00714B7C" w:rsidRPr="00A21682" w:rsidRDefault="00714B7C" w:rsidP="00714B7C">
            <w:pPr>
              <w:spacing w:after="0" w:line="240" w:lineRule="auto"/>
              <w:rPr>
                <w:rFonts w:ascii="Times New Roman" w:eastAsia="Times New Roman" w:hAnsi="Times New Roman" w:cs="Times New Roman"/>
                <w:color w:val="000000"/>
                <w:sz w:val="20"/>
                <w:szCs w:val="20"/>
                <w:lang w:val="es-MX" w:eastAsia="es-MX"/>
              </w:rPr>
            </w:pPr>
            <w:r w:rsidRPr="00A21682">
              <w:rPr>
                <w:rFonts w:ascii="Times New Roman" w:eastAsia="Times New Roman" w:hAnsi="Times New Roman" w:cs="Times New Roman"/>
                <w:color w:val="000000"/>
                <w:sz w:val="20"/>
                <w:szCs w:val="20"/>
                <w:lang w:val="es-MX" w:eastAsia="es-MX"/>
              </w:rPr>
              <w:t>Ventas al por mayor (EMEC)*</w:t>
            </w:r>
          </w:p>
        </w:tc>
        <w:tc>
          <w:tcPr>
            <w:tcW w:w="1933" w:type="dxa"/>
            <w:tcBorders>
              <w:top w:val="nil"/>
              <w:left w:val="nil"/>
              <w:bottom w:val="nil"/>
              <w:right w:val="nil"/>
            </w:tcBorders>
            <w:shd w:val="clear" w:color="000000" w:fill="FFFFFF"/>
            <w:vAlign w:val="center"/>
            <w:hideMark/>
          </w:tcPr>
          <w:p w14:paraId="0F4FFD23"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AAED8B9"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0.439 </w:t>
            </w:r>
          </w:p>
        </w:tc>
        <w:tc>
          <w:tcPr>
            <w:tcW w:w="591" w:type="dxa"/>
            <w:tcBorders>
              <w:top w:val="nil"/>
              <w:left w:val="nil"/>
              <w:bottom w:val="nil"/>
              <w:right w:val="nil"/>
            </w:tcBorders>
            <w:shd w:val="clear" w:color="000000" w:fill="FFFFFF"/>
            <w:noWrap/>
            <w:vAlign w:val="center"/>
            <w:hideMark/>
          </w:tcPr>
          <w:p w14:paraId="70BCEA65" w14:textId="6EC810EA"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A790D63"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103579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2D06B73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A50C9C3"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Refacciones</w:t>
            </w:r>
            <w:proofErr w:type="spellEnd"/>
            <w:r w:rsidRPr="00714B7C">
              <w:rPr>
                <w:rFonts w:ascii="Times New Roman" w:eastAsia="Times New Roman" w:hAnsi="Times New Roman" w:cs="Times New Roman"/>
                <w:color w:val="000000"/>
                <w:sz w:val="20"/>
                <w:szCs w:val="20"/>
                <w:lang w:eastAsia="es-MX"/>
              </w:rPr>
              <w:t xml:space="preserve"> para </w:t>
            </w:r>
            <w:proofErr w:type="spellStart"/>
            <w:r w:rsidRPr="00714B7C">
              <w:rPr>
                <w:rFonts w:ascii="Times New Roman" w:eastAsia="Times New Roman" w:hAnsi="Times New Roman" w:cs="Times New Roman"/>
                <w:color w:val="000000"/>
                <w:sz w:val="20"/>
                <w:szCs w:val="20"/>
                <w:lang w:eastAsia="es-MX"/>
              </w:rPr>
              <w:t>automóviles</w:t>
            </w:r>
            <w:proofErr w:type="spellEnd"/>
          </w:p>
        </w:tc>
        <w:tc>
          <w:tcPr>
            <w:tcW w:w="1933" w:type="dxa"/>
            <w:tcBorders>
              <w:top w:val="nil"/>
              <w:left w:val="nil"/>
              <w:bottom w:val="nil"/>
              <w:right w:val="nil"/>
            </w:tcBorders>
            <w:shd w:val="clear" w:color="000000" w:fill="FFFFFF"/>
            <w:vAlign w:val="center"/>
            <w:hideMark/>
          </w:tcPr>
          <w:p w14:paraId="085928FE"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F864228"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0.387 </w:t>
            </w:r>
          </w:p>
        </w:tc>
        <w:tc>
          <w:tcPr>
            <w:tcW w:w="591" w:type="dxa"/>
            <w:tcBorders>
              <w:top w:val="nil"/>
              <w:left w:val="nil"/>
              <w:bottom w:val="nil"/>
              <w:right w:val="nil"/>
            </w:tcBorders>
            <w:shd w:val="clear" w:color="000000" w:fill="FFFFFF"/>
            <w:noWrap/>
            <w:vAlign w:val="center"/>
            <w:hideMark/>
          </w:tcPr>
          <w:p w14:paraId="3CA4E6FA"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D3DD49F" w14:textId="0C3DCB1C"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8129C65" w14:textId="14F42462"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276B8510"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75AFA1BA"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Producción</w:t>
            </w:r>
            <w:proofErr w:type="spellEnd"/>
            <w:r w:rsidRPr="00714B7C">
              <w:rPr>
                <w:rFonts w:ascii="Times New Roman" w:eastAsia="Times New Roman" w:hAnsi="Times New Roman" w:cs="Times New Roman"/>
                <w:color w:val="000000"/>
                <w:sz w:val="20"/>
                <w:szCs w:val="20"/>
                <w:lang w:eastAsia="es-MX"/>
              </w:rPr>
              <w:t xml:space="preserve"> de </w:t>
            </w:r>
            <w:proofErr w:type="spellStart"/>
            <w:r w:rsidRPr="00714B7C">
              <w:rPr>
                <w:rFonts w:ascii="Times New Roman" w:eastAsia="Times New Roman" w:hAnsi="Times New Roman" w:cs="Times New Roman"/>
                <w:color w:val="000000"/>
                <w:sz w:val="20"/>
                <w:szCs w:val="20"/>
                <w:lang w:eastAsia="es-MX"/>
              </w:rPr>
              <w:t>aluminio</w:t>
            </w:r>
            <w:proofErr w:type="spellEnd"/>
          </w:p>
        </w:tc>
        <w:tc>
          <w:tcPr>
            <w:tcW w:w="1933" w:type="dxa"/>
            <w:tcBorders>
              <w:top w:val="nil"/>
              <w:left w:val="nil"/>
              <w:bottom w:val="nil"/>
              <w:right w:val="nil"/>
            </w:tcBorders>
            <w:shd w:val="clear" w:color="000000" w:fill="FFFFFF"/>
            <w:vAlign w:val="center"/>
            <w:hideMark/>
          </w:tcPr>
          <w:p w14:paraId="6DDC5A39"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97E2E13"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0.373 </w:t>
            </w:r>
          </w:p>
        </w:tc>
        <w:tc>
          <w:tcPr>
            <w:tcW w:w="591" w:type="dxa"/>
            <w:tcBorders>
              <w:top w:val="nil"/>
              <w:left w:val="nil"/>
              <w:bottom w:val="nil"/>
              <w:right w:val="nil"/>
            </w:tcBorders>
            <w:shd w:val="clear" w:color="000000" w:fill="FFFFFF"/>
            <w:noWrap/>
            <w:vAlign w:val="center"/>
            <w:hideMark/>
          </w:tcPr>
          <w:p w14:paraId="38BA6200"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4E5E55" w14:textId="39A5AC71"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685D5E6" w14:textId="3B24FC69"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4D4A301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DC8C9B" w14:textId="569F40DD"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Exportaciones</w:t>
            </w:r>
            <w:proofErr w:type="spellEnd"/>
            <w:r w:rsidRPr="00714B7C">
              <w:rPr>
                <w:rFonts w:ascii="Times New Roman" w:eastAsia="Times New Roman" w:hAnsi="Times New Roman" w:cs="Times New Roman"/>
                <w:color w:val="000000"/>
                <w:sz w:val="20"/>
                <w:szCs w:val="20"/>
                <w:lang w:eastAsia="es-MX"/>
              </w:rPr>
              <w:t xml:space="preserve"> </w:t>
            </w:r>
            <w:proofErr w:type="spellStart"/>
            <w:ins w:id="1237" w:author="Johanna Koolemans Beynen" w:date="2020-02-21T13:02:00Z">
              <w:r w:rsidR="00D13FDA">
                <w:rPr>
                  <w:rFonts w:ascii="Times New Roman" w:eastAsia="Times New Roman" w:hAnsi="Times New Roman" w:cs="Times New Roman"/>
                  <w:color w:val="000000"/>
                  <w:sz w:val="20"/>
                  <w:szCs w:val="20"/>
                  <w:lang w:eastAsia="es-MX"/>
                </w:rPr>
                <w:t>m</w:t>
              </w:r>
            </w:ins>
            <w:del w:id="1238" w:author="Johanna Koolemans Beynen" w:date="2020-02-21T13:02:00Z">
              <w:r w:rsidRPr="00714B7C" w:rsidDel="00D13FDA">
                <w:rPr>
                  <w:rFonts w:ascii="Times New Roman" w:eastAsia="Times New Roman" w:hAnsi="Times New Roman" w:cs="Times New Roman"/>
                  <w:color w:val="000000"/>
                  <w:sz w:val="20"/>
                  <w:szCs w:val="20"/>
                  <w:lang w:eastAsia="es-MX"/>
                </w:rPr>
                <w:delText>M</w:delText>
              </w:r>
            </w:del>
            <w:r w:rsidRPr="00714B7C">
              <w:rPr>
                <w:rFonts w:ascii="Times New Roman" w:eastAsia="Times New Roman" w:hAnsi="Times New Roman" w:cs="Times New Roman"/>
                <w:color w:val="000000"/>
                <w:sz w:val="20"/>
                <w:szCs w:val="20"/>
                <w:lang w:eastAsia="es-MX"/>
              </w:rPr>
              <w:t>exicanas</w:t>
            </w:r>
            <w:proofErr w:type="spellEnd"/>
          </w:p>
        </w:tc>
        <w:tc>
          <w:tcPr>
            <w:tcW w:w="1933" w:type="dxa"/>
            <w:tcBorders>
              <w:top w:val="nil"/>
              <w:left w:val="nil"/>
              <w:bottom w:val="nil"/>
              <w:right w:val="nil"/>
            </w:tcBorders>
            <w:shd w:val="clear" w:color="000000" w:fill="FFFFFF"/>
            <w:vAlign w:val="center"/>
            <w:hideMark/>
          </w:tcPr>
          <w:p w14:paraId="420AEF53"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88C14E6"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710A9BE9"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0C2A1D" w14:textId="23D53887"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0B866BD"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17919599"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2238426"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Cuartos</w:t>
            </w:r>
            <w:proofErr w:type="spellEnd"/>
            <w:r w:rsidRPr="00714B7C">
              <w:rPr>
                <w:rFonts w:ascii="Times New Roman" w:eastAsia="Times New Roman" w:hAnsi="Times New Roman" w:cs="Times New Roman"/>
                <w:color w:val="000000"/>
                <w:sz w:val="20"/>
                <w:szCs w:val="20"/>
                <w:lang w:eastAsia="es-MX"/>
              </w:rPr>
              <w:t xml:space="preserve"> </w:t>
            </w:r>
            <w:proofErr w:type="spellStart"/>
            <w:r w:rsidRPr="00714B7C">
              <w:rPr>
                <w:rFonts w:ascii="Times New Roman" w:eastAsia="Times New Roman" w:hAnsi="Times New Roman" w:cs="Times New Roman"/>
                <w:color w:val="000000"/>
                <w:sz w:val="20"/>
                <w:szCs w:val="20"/>
                <w:lang w:eastAsia="es-MX"/>
              </w:rPr>
              <w:t>ocupados</w:t>
            </w:r>
            <w:proofErr w:type="spellEnd"/>
            <w:r w:rsidRPr="00714B7C">
              <w:rPr>
                <w:rFonts w:ascii="Times New Roman" w:eastAsia="Times New Roman" w:hAnsi="Times New Roman" w:cs="Times New Roman"/>
                <w:color w:val="000000"/>
                <w:sz w:val="20"/>
                <w:szCs w:val="20"/>
                <w:lang w:eastAsia="es-MX"/>
              </w:rPr>
              <w:t xml:space="preserve"> (</w:t>
            </w:r>
            <w:proofErr w:type="spellStart"/>
            <w:r w:rsidRPr="00714B7C">
              <w:rPr>
                <w:rFonts w:ascii="Times New Roman" w:eastAsia="Times New Roman" w:hAnsi="Times New Roman" w:cs="Times New Roman"/>
                <w:color w:val="000000"/>
                <w:sz w:val="20"/>
                <w:szCs w:val="20"/>
                <w:lang w:eastAsia="es-MX"/>
              </w:rPr>
              <w:t>Hoteles</w:t>
            </w:r>
            <w:proofErr w:type="spellEnd"/>
            <w:r w:rsidRPr="00714B7C">
              <w:rPr>
                <w:rFonts w:ascii="Times New Roman" w:eastAsia="Times New Roman" w:hAnsi="Times New Roman" w:cs="Times New Roman"/>
                <w:color w:val="000000"/>
                <w:sz w:val="20"/>
                <w:szCs w:val="20"/>
                <w:lang w:eastAsia="es-MX"/>
              </w:rPr>
              <w:t>)</w:t>
            </w:r>
          </w:p>
        </w:tc>
        <w:tc>
          <w:tcPr>
            <w:tcW w:w="1933" w:type="dxa"/>
            <w:tcBorders>
              <w:top w:val="nil"/>
              <w:left w:val="nil"/>
              <w:bottom w:val="nil"/>
              <w:right w:val="nil"/>
            </w:tcBorders>
            <w:shd w:val="clear" w:color="000000" w:fill="FFFFFF"/>
            <w:vAlign w:val="center"/>
            <w:hideMark/>
          </w:tcPr>
          <w:p w14:paraId="17917C93"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SECTUR</w:t>
            </w:r>
          </w:p>
        </w:tc>
        <w:tc>
          <w:tcPr>
            <w:tcW w:w="1770" w:type="dxa"/>
            <w:tcBorders>
              <w:top w:val="nil"/>
              <w:left w:val="nil"/>
              <w:bottom w:val="nil"/>
              <w:right w:val="nil"/>
            </w:tcBorders>
            <w:shd w:val="clear" w:color="000000" w:fill="FFFFFF"/>
            <w:noWrap/>
            <w:vAlign w:val="center"/>
            <w:hideMark/>
          </w:tcPr>
          <w:p w14:paraId="4364D3EA"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0E22A0E9"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83C982" w14:textId="45E665D7"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7D66947" w14:textId="235CD35B"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66B163F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4724C907"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Ventas de </w:t>
            </w:r>
            <w:proofErr w:type="spellStart"/>
            <w:r w:rsidRPr="00714B7C">
              <w:rPr>
                <w:rFonts w:ascii="Times New Roman" w:eastAsia="Times New Roman" w:hAnsi="Times New Roman" w:cs="Times New Roman"/>
                <w:color w:val="000000"/>
                <w:sz w:val="20"/>
                <w:szCs w:val="20"/>
                <w:lang w:eastAsia="es-MX"/>
              </w:rPr>
              <w:t>electricidad</w:t>
            </w:r>
            <w:proofErr w:type="spellEnd"/>
          </w:p>
        </w:tc>
        <w:tc>
          <w:tcPr>
            <w:tcW w:w="1933" w:type="dxa"/>
            <w:tcBorders>
              <w:top w:val="nil"/>
              <w:left w:val="nil"/>
              <w:bottom w:val="nil"/>
              <w:right w:val="nil"/>
            </w:tcBorders>
            <w:shd w:val="clear" w:color="000000" w:fill="FFFFFF"/>
            <w:vAlign w:val="center"/>
            <w:hideMark/>
          </w:tcPr>
          <w:p w14:paraId="6940DF17"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CFE</w:t>
            </w:r>
          </w:p>
        </w:tc>
        <w:tc>
          <w:tcPr>
            <w:tcW w:w="1770" w:type="dxa"/>
            <w:tcBorders>
              <w:top w:val="nil"/>
              <w:left w:val="nil"/>
              <w:bottom w:val="nil"/>
              <w:right w:val="nil"/>
            </w:tcBorders>
            <w:shd w:val="clear" w:color="000000" w:fill="FFFFFF"/>
            <w:noWrap/>
            <w:vAlign w:val="center"/>
            <w:hideMark/>
          </w:tcPr>
          <w:p w14:paraId="78BB757B"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0.322 </w:t>
            </w:r>
          </w:p>
        </w:tc>
        <w:tc>
          <w:tcPr>
            <w:tcW w:w="591" w:type="dxa"/>
            <w:tcBorders>
              <w:top w:val="nil"/>
              <w:left w:val="nil"/>
              <w:bottom w:val="nil"/>
              <w:right w:val="nil"/>
            </w:tcBorders>
            <w:shd w:val="clear" w:color="000000" w:fill="FFFFFF"/>
            <w:noWrap/>
            <w:vAlign w:val="center"/>
            <w:hideMark/>
          </w:tcPr>
          <w:p w14:paraId="4A96E0C0"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9390357" w14:textId="32DDB7EE"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3B41CF10"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235FB92E"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E54DBB0" w14:textId="63F302D1"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Gases </w:t>
            </w:r>
            <w:r w:rsidR="00BE6165">
              <w:rPr>
                <w:rFonts w:ascii="Times New Roman" w:eastAsia="Times New Roman" w:hAnsi="Times New Roman" w:cs="Times New Roman"/>
                <w:color w:val="000000"/>
                <w:sz w:val="20"/>
                <w:szCs w:val="20"/>
                <w:lang w:eastAsia="es-MX"/>
              </w:rPr>
              <w:t>industrials</w:t>
            </w:r>
          </w:p>
        </w:tc>
        <w:tc>
          <w:tcPr>
            <w:tcW w:w="1933" w:type="dxa"/>
            <w:tcBorders>
              <w:top w:val="nil"/>
              <w:left w:val="nil"/>
              <w:bottom w:val="nil"/>
              <w:right w:val="nil"/>
            </w:tcBorders>
            <w:shd w:val="clear" w:color="000000" w:fill="FFFFFF"/>
            <w:vAlign w:val="center"/>
            <w:hideMark/>
          </w:tcPr>
          <w:p w14:paraId="587CCA6C"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466E891F"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0.319 </w:t>
            </w:r>
          </w:p>
        </w:tc>
        <w:tc>
          <w:tcPr>
            <w:tcW w:w="591" w:type="dxa"/>
            <w:tcBorders>
              <w:top w:val="nil"/>
              <w:left w:val="nil"/>
              <w:bottom w:val="nil"/>
              <w:right w:val="nil"/>
            </w:tcBorders>
            <w:shd w:val="clear" w:color="000000" w:fill="FFFFFF"/>
            <w:noWrap/>
            <w:vAlign w:val="center"/>
            <w:hideMark/>
          </w:tcPr>
          <w:p w14:paraId="198F35B8"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0C83F3" w14:textId="7EE60298"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492ECC48" w14:textId="2D79591F"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74F82678"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2A4FD714"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Transporte</w:t>
            </w:r>
            <w:proofErr w:type="spellEnd"/>
            <w:r w:rsidRPr="00714B7C">
              <w:rPr>
                <w:rFonts w:ascii="Times New Roman" w:eastAsia="Times New Roman" w:hAnsi="Times New Roman" w:cs="Times New Roman"/>
                <w:color w:val="000000"/>
                <w:sz w:val="20"/>
                <w:szCs w:val="20"/>
                <w:lang w:eastAsia="es-MX"/>
              </w:rPr>
              <w:t xml:space="preserve"> </w:t>
            </w:r>
            <w:proofErr w:type="spellStart"/>
            <w:r w:rsidRPr="00714B7C">
              <w:rPr>
                <w:rFonts w:ascii="Times New Roman" w:eastAsia="Times New Roman" w:hAnsi="Times New Roman" w:cs="Times New Roman"/>
                <w:color w:val="000000"/>
                <w:sz w:val="20"/>
                <w:szCs w:val="20"/>
                <w:lang w:eastAsia="es-MX"/>
              </w:rPr>
              <w:t>en</w:t>
            </w:r>
            <w:proofErr w:type="spellEnd"/>
            <w:r w:rsidRPr="00714B7C">
              <w:rPr>
                <w:rFonts w:ascii="Times New Roman" w:eastAsia="Times New Roman" w:hAnsi="Times New Roman" w:cs="Times New Roman"/>
                <w:color w:val="000000"/>
                <w:sz w:val="20"/>
                <w:szCs w:val="20"/>
                <w:lang w:eastAsia="es-MX"/>
              </w:rPr>
              <w:t xml:space="preserve"> </w:t>
            </w:r>
            <w:proofErr w:type="spellStart"/>
            <w:r w:rsidRPr="00714B7C">
              <w:rPr>
                <w:rFonts w:ascii="Times New Roman" w:eastAsia="Times New Roman" w:hAnsi="Times New Roman" w:cs="Times New Roman"/>
                <w:color w:val="000000"/>
                <w:sz w:val="20"/>
                <w:szCs w:val="20"/>
                <w:lang w:eastAsia="es-MX"/>
              </w:rPr>
              <w:t>ferrocarril</w:t>
            </w:r>
            <w:proofErr w:type="spellEnd"/>
          </w:p>
        </w:tc>
        <w:tc>
          <w:tcPr>
            <w:tcW w:w="1933" w:type="dxa"/>
            <w:tcBorders>
              <w:top w:val="nil"/>
              <w:left w:val="nil"/>
              <w:bottom w:val="nil"/>
              <w:right w:val="nil"/>
            </w:tcBorders>
            <w:shd w:val="clear" w:color="000000" w:fill="FFFFFF"/>
            <w:vAlign w:val="center"/>
            <w:hideMark/>
          </w:tcPr>
          <w:p w14:paraId="53FAEB0A"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C17B121"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0.288 </w:t>
            </w:r>
          </w:p>
        </w:tc>
        <w:tc>
          <w:tcPr>
            <w:tcW w:w="591" w:type="dxa"/>
            <w:tcBorders>
              <w:top w:val="nil"/>
              <w:left w:val="nil"/>
              <w:bottom w:val="nil"/>
              <w:right w:val="nil"/>
            </w:tcBorders>
            <w:shd w:val="clear" w:color="000000" w:fill="FFFFFF"/>
            <w:noWrap/>
            <w:vAlign w:val="center"/>
            <w:hideMark/>
          </w:tcPr>
          <w:p w14:paraId="13F3184E"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FF82F97" w14:textId="58FE78F4"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F46AA18" w14:textId="780D3363"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343B4DFB"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6EE8BBEF"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Producción</w:t>
            </w:r>
            <w:proofErr w:type="spellEnd"/>
            <w:r w:rsidRPr="00714B7C">
              <w:rPr>
                <w:rFonts w:ascii="Times New Roman" w:eastAsia="Times New Roman" w:hAnsi="Times New Roman" w:cs="Times New Roman"/>
                <w:color w:val="000000"/>
                <w:sz w:val="20"/>
                <w:szCs w:val="20"/>
                <w:lang w:eastAsia="es-MX"/>
              </w:rPr>
              <w:t xml:space="preserve"> de </w:t>
            </w:r>
            <w:proofErr w:type="spellStart"/>
            <w:r w:rsidRPr="00714B7C">
              <w:rPr>
                <w:rFonts w:ascii="Times New Roman" w:eastAsia="Times New Roman" w:hAnsi="Times New Roman" w:cs="Times New Roman"/>
                <w:color w:val="000000"/>
                <w:sz w:val="20"/>
                <w:szCs w:val="20"/>
                <w:lang w:eastAsia="es-MX"/>
              </w:rPr>
              <w:t>llantas</w:t>
            </w:r>
            <w:proofErr w:type="spellEnd"/>
          </w:p>
        </w:tc>
        <w:tc>
          <w:tcPr>
            <w:tcW w:w="1933" w:type="dxa"/>
            <w:tcBorders>
              <w:top w:val="nil"/>
              <w:left w:val="nil"/>
              <w:bottom w:val="nil"/>
              <w:right w:val="nil"/>
            </w:tcBorders>
            <w:shd w:val="clear" w:color="000000" w:fill="FFFFFF"/>
            <w:vAlign w:val="center"/>
            <w:hideMark/>
          </w:tcPr>
          <w:p w14:paraId="717EA0DB"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EDD417"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0.249 </w:t>
            </w:r>
          </w:p>
        </w:tc>
        <w:tc>
          <w:tcPr>
            <w:tcW w:w="591" w:type="dxa"/>
            <w:tcBorders>
              <w:top w:val="nil"/>
              <w:left w:val="nil"/>
              <w:bottom w:val="nil"/>
              <w:right w:val="nil"/>
            </w:tcBorders>
            <w:shd w:val="clear" w:color="000000" w:fill="FFFFFF"/>
            <w:noWrap/>
            <w:vAlign w:val="center"/>
            <w:hideMark/>
          </w:tcPr>
          <w:p w14:paraId="3BEE4ACD"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B86926" w14:textId="35730CAC"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20A6A602" w14:textId="48943049"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7CC09CE6"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2B52F3"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Asistencia</w:t>
            </w:r>
            <w:proofErr w:type="spellEnd"/>
            <w:r w:rsidRPr="00714B7C">
              <w:rPr>
                <w:rFonts w:ascii="Times New Roman" w:eastAsia="Times New Roman" w:hAnsi="Times New Roman" w:cs="Times New Roman"/>
                <w:color w:val="000000"/>
                <w:sz w:val="20"/>
                <w:szCs w:val="20"/>
                <w:lang w:eastAsia="es-MX"/>
              </w:rPr>
              <w:t xml:space="preserve"> a </w:t>
            </w:r>
            <w:proofErr w:type="gramStart"/>
            <w:r w:rsidRPr="00714B7C">
              <w:rPr>
                <w:rFonts w:ascii="Times New Roman" w:eastAsia="Times New Roman" w:hAnsi="Times New Roman" w:cs="Times New Roman"/>
                <w:color w:val="000000"/>
                <w:sz w:val="20"/>
                <w:szCs w:val="20"/>
                <w:lang w:eastAsia="es-MX"/>
              </w:rPr>
              <w:t>cines</w:t>
            </w:r>
            <w:proofErr w:type="gramEnd"/>
          </w:p>
        </w:tc>
        <w:tc>
          <w:tcPr>
            <w:tcW w:w="1933" w:type="dxa"/>
            <w:tcBorders>
              <w:top w:val="nil"/>
              <w:left w:val="nil"/>
              <w:bottom w:val="nil"/>
              <w:right w:val="nil"/>
            </w:tcBorders>
            <w:shd w:val="clear" w:color="000000" w:fill="FFFFFF"/>
            <w:vAlign w:val="center"/>
            <w:hideMark/>
          </w:tcPr>
          <w:p w14:paraId="331A1A08"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0B657203"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0.181 </w:t>
            </w:r>
          </w:p>
        </w:tc>
        <w:tc>
          <w:tcPr>
            <w:tcW w:w="591" w:type="dxa"/>
            <w:tcBorders>
              <w:top w:val="nil"/>
              <w:left w:val="nil"/>
              <w:bottom w:val="nil"/>
              <w:right w:val="nil"/>
            </w:tcBorders>
            <w:shd w:val="clear" w:color="000000" w:fill="FFFFFF"/>
            <w:noWrap/>
            <w:vAlign w:val="center"/>
            <w:hideMark/>
          </w:tcPr>
          <w:p w14:paraId="4DD38D0B"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7D6C26D" w14:textId="19B9E8C5"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4EDAADD" w14:textId="0AF7340B"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654DE20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45021BD"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proofErr w:type="spellStart"/>
            <w:r w:rsidRPr="00714B7C">
              <w:rPr>
                <w:rFonts w:ascii="Times New Roman" w:eastAsia="Times New Roman" w:hAnsi="Times New Roman" w:cs="Times New Roman"/>
                <w:color w:val="000000"/>
                <w:sz w:val="20"/>
                <w:szCs w:val="20"/>
                <w:lang w:eastAsia="es-MX"/>
              </w:rPr>
              <w:t>Venta</w:t>
            </w:r>
            <w:proofErr w:type="spellEnd"/>
            <w:r w:rsidRPr="00714B7C">
              <w:rPr>
                <w:rFonts w:ascii="Times New Roman" w:eastAsia="Times New Roman" w:hAnsi="Times New Roman" w:cs="Times New Roman"/>
                <w:color w:val="000000"/>
                <w:sz w:val="20"/>
                <w:szCs w:val="20"/>
                <w:lang w:eastAsia="es-MX"/>
              </w:rPr>
              <w:t xml:space="preserve"> de </w:t>
            </w:r>
            <w:proofErr w:type="spellStart"/>
            <w:r w:rsidRPr="00714B7C">
              <w:rPr>
                <w:rFonts w:ascii="Times New Roman" w:eastAsia="Times New Roman" w:hAnsi="Times New Roman" w:cs="Times New Roman"/>
                <w:color w:val="000000"/>
                <w:sz w:val="20"/>
                <w:szCs w:val="20"/>
                <w:lang w:eastAsia="es-MX"/>
              </w:rPr>
              <w:t>gasolinas</w:t>
            </w:r>
            <w:proofErr w:type="spellEnd"/>
          </w:p>
        </w:tc>
        <w:tc>
          <w:tcPr>
            <w:tcW w:w="1933" w:type="dxa"/>
            <w:tcBorders>
              <w:top w:val="nil"/>
              <w:left w:val="nil"/>
              <w:bottom w:val="nil"/>
              <w:right w:val="nil"/>
            </w:tcBorders>
            <w:shd w:val="clear" w:color="000000" w:fill="FFFFFF"/>
            <w:vAlign w:val="center"/>
            <w:hideMark/>
          </w:tcPr>
          <w:p w14:paraId="112AFEA5"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PEMEX</w:t>
            </w:r>
          </w:p>
        </w:tc>
        <w:tc>
          <w:tcPr>
            <w:tcW w:w="1770" w:type="dxa"/>
            <w:tcBorders>
              <w:top w:val="nil"/>
              <w:left w:val="nil"/>
              <w:bottom w:val="nil"/>
              <w:right w:val="nil"/>
            </w:tcBorders>
            <w:shd w:val="clear" w:color="000000" w:fill="FFFFFF"/>
            <w:noWrap/>
            <w:vAlign w:val="center"/>
            <w:hideMark/>
          </w:tcPr>
          <w:p w14:paraId="3977AF26"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0.176 </w:t>
            </w:r>
          </w:p>
        </w:tc>
        <w:tc>
          <w:tcPr>
            <w:tcW w:w="591" w:type="dxa"/>
            <w:tcBorders>
              <w:top w:val="nil"/>
              <w:left w:val="nil"/>
              <w:bottom w:val="nil"/>
              <w:right w:val="nil"/>
            </w:tcBorders>
            <w:shd w:val="clear" w:color="000000" w:fill="FFFFFF"/>
            <w:noWrap/>
            <w:vAlign w:val="center"/>
            <w:hideMark/>
          </w:tcPr>
          <w:p w14:paraId="3F8708EA"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A6DD71E" w14:textId="0C238F95"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2E2792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r>
      <w:tr w:rsidR="00714B7C" w:rsidRPr="00714B7C" w14:paraId="69F587AD"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7E4BD65"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TIIE</w:t>
            </w:r>
          </w:p>
        </w:tc>
        <w:tc>
          <w:tcPr>
            <w:tcW w:w="1933" w:type="dxa"/>
            <w:tcBorders>
              <w:top w:val="nil"/>
              <w:left w:val="nil"/>
              <w:bottom w:val="nil"/>
              <w:right w:val="nil"/>
            </w:tcBorders>
            <w:shd w:val="clear" w:color="000000" w:fill="FFFFFF"/>
            <w:vAlign w:val="center"/>
            <w:hideMark/>
          </w:tcPr>
          <w:p w14:paraId="1D42B4E5"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3226992"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FF0000"/>
                <w:sz w:val="20"/>
                <w:szCs w:val="20"/>
                <w:lang w:eastAsia="es-MX"/>
              </w:rPr>
              <w:t xml:space="preserve">-0.341 </w:t>
            </w:r>
          </w:p>
        </w:tc>
        <w:tc>
          <w:tcPr>
            <w:tcW w:w="591" w:type="dxa"/>
            <w:tcBorders>
              <w:top w:val="nil"/>
              <w:left w:val="nil"/>
              <w:bottom w:val="nil"/>
              <w:right w:val="nil"/>
            </w:tcBorders>
            <w:shd w:val="clear" w:color="000000" w:fill="FFFFFF"/>
            <w:noWrap/>
            <w:vAlign w:val="center"/>
            <w:hideMark/>
          </w:tcPr>
          <w:p w14:paraId="7A38B83D"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D00F0D2" w14:textId="4B47FB94"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823A172" w14:textId="06FF4B44"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21635799"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0B62DBF5"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 xml:space="preserve">Tipo de </w:t>
            </w:r>
            <w:proofErr w:type="spellStart"/>
            <w:r w:rsidRPr="00714B7C">
              <w:rPr>
                <w:rFonts w:ascii="Times New Roman" w:eastAsia="Times New Roman" w:hAnsi="Times New Roman" w:cs="Times New Roman"/>
                <w:color w:val="000000"/>
                <w:sz w:val="20"/>
                <w:szCs w:val="20"/>
                <w:lang w:eastAsia="es-MX"/>
              </w:rPr>
              <w:t>cambio</w:t>
            </w:r>
            <w:proofErr w:type="spellEnd"/>
            <w:r w:rsidRPr="00714B7C">
              <w:rPr>
                <w:rFonts w:ascii="Times New Roman" w:eastAsia="Times New Roman" w:hAnsi="Times New Roman" w:cs="Times New Roman"/>
                <w:color w:val="000000"/>
                <w:sz w:val="20"/>
                <w:szCs w:val="20"/>
                <w:lang w:eastAsia="es-MX"/>
              </w:rPr>
              <w:t xml:space="preserve"> real </w:t>
            </w:r>
          </w:p>
        </w:tc>
        <w:tc>
          <w:tcPr>
            <w:tcW w:w="1933" w:type="dxa"/>
            <w:tcBorders>
              <w:top w:val="nil"/>
              <w:left w:val="nil"/>
              <w:bottom w:val="nil"/>
              <w:right w:val="nil"/>
            </w:tcBorders>
            <w:shd w:val="clear" w:color="000000" w:fill="FFFFFF"/>
            <w:vAlign w:val="center"/>
            <w:hideMark/>
          </w:tcPr>
          <w:p w14:paraId="6A9CECE4" w14:textId="77777777" w:rsidR="00714B7C" w:rsidRPr="00714B7C" w:rsidRDefault="00714B7C" w:rsidP="00714B7C">
            <w:pPr>
              <w:spacing w:after="0" w:line="240" w:lineRule="auto"/>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38CB16" w14:textId="77777777" w:rsidR="00714B7C" w:rsidRPr="00714B7C"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714B7C">
              <w:rPr>
                <w:rFonts w:ascii="Times New Roman" w:eastAsia="Times New Roman" w:hAnsi="Times New Roman" w:cs="Times New Roman"/>
                <w:color w:val="FF0000"/>
                <w:sz w:val="20"/>
                <w:szCs w:val="20"/>
                <w:lang w:eastAsia="es-MX"/>
              </w:rPr>
              <w:t xml:space="preserve">-0.544 </w:t>
            </w:r>
          </w:p>
        </w:tc>
        <w:tc>
          <w:tcPr>
            <w:tcW w:w="591" w:type="dxa"/>
            <w:tcBorders>
              <w:top w:val="nil"/>
              <w:left w:val="nil"/>
              <w:bottom w:val="nil"/>
              <w:right w:val="nil"/>
            </w:tcBorders>
            <w:shd w:val="clear" w:color="000000" w:fill="FFFFFF"/>
            <w:noWrap/>
            <w:vAlign w:val="center"/>
            <w:hideMark/>
          </w:tcPr>
          <w:p w14:paraId="1AD3BFD2" w14:textId="77777777" w:rsidR="00714B7C" w:rsidRPr="00714B7C" w:rsidRDefault="00714B7C" w:rsidP="00714B7C">
            <w:pPr>
              <w:spacing w:after="0" w:line="240" w:lineRule="auto"/>
              <w:jc w:val="center"/>
              <w:rPr>
                <w:rFonts w:ascii="Wingdings" w:eastAsia="Times New Roman" w:hAnsi="Wingdings" w:cs="Times New Roman"/>
                <w:b/>
                <w:bCs/>
                <w:color w:val="000000"/>
                <w:lang w:eastAsia="es-MX"/>
              </w:rPr>
            </w:pPr>
            <w:r w:rsidRPr="00714B7C">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87290F0" w14:textId="238B3C4D"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E2F231F" w14:textId="2F952027" w:rsidR="00714B7C" w:rsidRPr="00714B7C"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714B7C" w14:paraId="3809DE28" w14:textId="77777777" w:rsidTr="00714B7C">
        <w:trPr>
          <w:trHeight w:val="240"/>
          <w:jc w:val="center"/>
        </w:trPr>
        <w:tc>
          <w:tcPr>
            <w:tcW w:w="8896" w:type="dxa"/>
            <w:gridSpan w:val="6"/>
            <w:tcBorders>
              <w:top w:val="double" w:sz="6" w:space="0" w:color="auto"/>
              <w:left w:val="nil"/>
              <w:bottom w:val="nil"/>
              <w:right w:val="nil"/>
            </w:tcBorders>
            <w:shd w:val="clear" w:color="000000" w:fill="FFFFFF"/>
            <w:vAlign w:val="center"/>
            <w:hideMark/>
          </w:tcPr>
          <w:p w14:paraId="7B243B74" w14:textId="77777777" w:rsidR="00714B7C" w:rsidRPr="00714B7C" w:rsidRDefault="00714B7C" w:rsidP="00714B7C">
            <w:pPr>
              <w:spacing w:after="0" w:line="240" w:lineRule="auto"/>
              <w:rPr>
                <w:rFonts w:ascii="Times New Roman" w:eastAsia="Times New Roman" w:hAnsi="Times New Roman" w:cs="Times New Roman"/>
                <w:color w:val="000000"/>
                <w:sz w:val="18"/>
                <w:szCs w:val="18"/>
                <w:lang w:eastAsia="es-MX"/>
              </w:rPr>
            </w:pPr>
            <w:r w:rsidRPr="00714B7C">
              <w:rPr>
                <w:rFonts w:ascii="Times New Roman" w:eastAsia="Times New Roman" w:hAnsi="Times New Roman" w:cs="Times New Roman"/>
                <w:color w:val="000000"/>
                <w:sz w:val="18"/>
                <w:szCs w:val="18"/>
                <w:lang w:eastAsia="es-MX"/>
              </w:rPr>
              <w:t>Note: The correlations of the indicators with (*) are presented for shorter periods because the series do not start in 1993.</w:t>
            </w:r>
          </w:p>
        </w:tc>
      </w:tr>
      <w:tr w:rsidR="00714B7C" w:rsidRPr="00714B7C" w14:paraId="26CE5E04" w14:textId="77777777" w:rsidTr="00714B7C">
        <w:trPr>
          <w:trHeight w:val="450"/>
          <w:jc w:val="center"/>
        </w:trPr>
        <w:tc>
          <w:tcPr>
            <w:tcW w:w="8896" w:type="dxa"/>
            <w:gridSpan w:val="6"/>
            <w:tcBorders>
              <w:top w:val="nil"/>
              <w:left w:val="nil"/>
              <w:bottom w:val="nil"/>
              <w:right w:val="nil"/>
            </w:tcBorders>
            <w:shd w:val="clear" w:color="auto" w:fill="auto"/>
            <w:vAlign w:val="center"/>
            <w:hideMark/>
          </w:tcPr>
          <w:p w14:paraId="6D9C78AC" w14:textId="13146CC0" w:rsidR="00714B7C" w:rsidRPr="00714B7C" w:rsidRDefault="00714B7C" w:rsidP="002D0C9C">
            <w:pPr>
              <w:spacing w:after="0" w:line="240" w:lineRule="auto"/>
              <w:rPr>
                <w:rFonts w:ascii="Times New Roman" w:eastAsia="Times New Roman" w:hAnsi="Times New Roman" w:cs="Times New Roman"/>
                <w:color w:val="000000"/>
                <w:sz w:val="18"/>
                <w:szCs w:val="18"/>
                <w:lang w:eastAsia="es-MX"/>
              </w:rPr>
            </w:pPr>
            <w:r w:rsidRPr="00714B7C">
              <w:rPr>
                <w:rFonts w:ascii="Times New Roman" w:eastAsia="Times New Roman" w:hAnsi="Times New Roman" w:cs="Times New Roman"/>
                <w:color w:val="000000"/>
                <w:sz w:val="18"/>
                <w:szCs w:val="18"/>
                <w:vertAlign w:val="superscript"/>
                <w:lang w:eastAsia="es-MX"/>
              </w:rPr>
              <w:t>1/</w:t>
            </w:r>
            <w:r w:rsidRPr="00714B7C">
              <w:rPr>
                <w:rFonts w:ascii="Times New Roman" w:eastAsia="Times New Roman" w:hAnsi="Times New Roman" w:cs="Times New Roman"/>
                <w:color w:val="000000"/>
                <w:sz w:val="18"/>
                <w:szCs w:val="18"/>
                <w:lang w:eastAsia="es-MX"/>
              </w:rPr>
              <w:t xml:space="preserve">The correlation coefficient was obtained with respect to the seasonally adjusted quarterly </w:t>
            </w:r>
            <w:r w:rsidR="002D0C9C" w:rsidRPr="00714B7C">
              <w:rPr>
                <w:rFonts w:ascii="Times New Roman" w:eastAsia="Times New Roman" w:hAnsi="Times New Roman" w:cs="Times New Roman"/>
                <w:color w:val="000000"/>
                <w:sz w:val="18"/>
                <w:szCs w:val="18"/>
                <w:lang w:eastAsia="es-MX"/>
              </w:rPr>
              <w:t xml:space="preserve">GDP </w:t>
            </w:r>
            <w:r w:rsidRPr="00714B7C">
              <w:rPr>
                <w:rFonts w:ascii="Times New Roman" w:eastAsia="Times New Roman" w:hAnsi="Times New Roman" w:cs="Times New Roman"/>
                <w:color w:val="000000"/>
                <w:sz w:val="18"/>
                <w:szCs w:val="18"/>
                <w:lang w:eastAsia="es-MX"/>
              </w:rPr>
              <w:t xml:space="preserve">variations and those of the </w:t>
            </w:r>
            <w:del w:id="1239" w:author="Johanna Koolemans Beynen" w:date="2020-02-21T13:03:00Z">
              <w:r w:rsidRPr="00714B7C" w:rsidDel="00D13FDA">
                <w:rPr>
                  <w:rFonts w:ascii="Times New Roman" w:eastAsia="Times New Roman" w:hAnsi="Times New Roman" w:cs="Times New Roman"/>
                  <w:color w:val="000000"/>
                  <w:sz w:val="18"/>
                  <w:szCs w:val="18"/>
                  <w:lang w:eastAsia="es-MX"/>
                </w:rPr>
                <w:delText xml:space="preserve">selected </w:delText>
              </w:r>
            </w:del>
            <w:r w:rsidRPr="00714B7C">
              <w:rPr>
                <w:rFonts w:ascii="Times New Roman" w:eastAsia="Times New Roman" w:hAnsi="Times New Roman" w:cs="Times New Roman"/>
                <w:color w:val="000000"/>
                <w:sz w:val="18"/>
                <w:szCs w:val="18"/>
                <w:lang w:eastAsia="es-MX"/>
              </w:rPr>
              <w:t>indicator</w:t>
            </w:r>
            <w:ins w:id="1240" w:author="Johanna Koolemans Beynen" w:date="2020-02-21T13:03:00Z">
              <w:r w:rsidR="00D13FDA" w:rsidRPr="00714B7C">
                <w:rPr>
                  <w:rFonts w:ascii="Times New Roman" w:eastAsia="Times New Roman" w:hAnsi="Times New Roman" w:cs="Times New Roman"/>
                  <w:color w:val="000000"/>
                  <w:sz w:val="18"/>
                  <w:szCs w:val="18"/>
                  <w:lang w:eastAsia="es-MX"/>
                </w:rPr>
                <w:t xml:space="preserve"> </w:t>
              </w:r>
              <w:r w:rsidR="00D13FDA" w:rsidRPr="00714B7C">
                <w:rPr>
                  <w:rFonts w:ascii="Times New Roman" w:eastAsia="Times New Roman" w:hAnsi="Times New Roman" w:cs="Times New Roman"/>
                  <w:color w:val="000000"/>
                  <w:sz w:val="18"/>
                  <w:szCs w:val="18"/>
                  <w:lang w:eastAsia="es-MX"/>
                </w:rPr>
                <w:t>selected</w:t>
              </w:r>
            </w:ins>
            <w:r w:rsidRPr="00714B7C">
              <w:rPr>
                <w:rFonts w:ascii="Times New Roman" w:eastAsia="Times New Roman" w:hAnsi="Times New Roman" w:cs="Times New Roman"/>
                <w:color w:val="000000"/>
                <w:sz w:val="18"/>
                <w:szCs w:val="18"/>
                <w:lang w:eastAsia="es-MX"/>
              </w:rPr>
              <w:t>.</w:t>
            </w:r>
          </w:p>
        </w:tc>
      </w:tr>
    </w:tbl>
    <w:p w14:paraId="20BCBA30" w14:textId="2DA04E8B" w:rsidR="00603DD3" w:rsidRPr="0003115B" w:rsidRDefault="0003115B" w:rsidP="00603DD3">
      <w:pPr>
        <w:spacing w:before="240"/>
        <w:jc w:val="both"/>
        <w:rPr>
          <w:rFonts w:ascii="Times New Roman" w:hAnsi="Times New Roman" w:cs="Times New Roman"/>
          <w:b/>
          <w:sz w:val="28"/>
        </w:rPr>
      </w:pPr>
      <w:r>
        <w:rPr>
          <w:rFonts w:ascii="Times New Roman" w:hAnsi="Times New Roman" w:cs="Times New Roman"/>
          <w:b/>
          <w:sz w:val="28"/>
        </w:rPr>
        <w:lastRenderedPageBreak/>
        <w:t>A2.</w:t>
      </w:r>
      <w:r w:rsidRPr="005A3616">
        <w:rPr>
          <w:rFonts w:ascii="Times New Roman" w:hAnsi="Times New Roman" w:cs="Times New Roman"/>
          <w:b/>
          <w:sz w:val="28"/>
        </w:rPr>
        <w:t xml:space="preserve">    </w:t>
      </w:r>
      <w:r w:rsidR="0037581C" w:rsidRPr="0003115B">
        <w:rPr>
          <w:rFonts w:ascii="Times New Roman" w:hAnsi="Times New Roman" w:cs="Times New Roman"/>
          <w:b/>
          <w:sz w:val="28"/>
        </w:rPr>
        <w:t>Variables with logarithmic differences and seasonal adjustment</w:t>
      </w:r>
    </w:p>
    <w:p w14:paraId="033F76EB" w14:textId="4ACF7D47"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t>In Table A</w:t>
      </w:r>
      <w:r w:rsidR="00714B7C">
        <w:rPr>
          <w:rFonts w:ascii="Times New Roman" w:hAnsi="Times New Roman" w:cs="Times New Roman"/>
          <w:sz w:val="24"/>
        </w:rPr>
        <w:t>.</w:t>
      </w:r>
      <w:r w:rsidRPr="0037581C">
        <w:rPr>
          <w:rFonts w:ascii="Times New Roman" w:hAnsi="Times New Roman" w:cs="Times New Roman"/>
          <w:sz w:val="24"/>
        </w:rPr>
        <w:t xml:space="preserve">2 I list all the variables that are part of the three </w:t>
      </w:r>
      <w:r w:rsidR="00C472FD" w:rsidRPr="0037581C">
        <w:rPr>
          <w:rFonts w:ascii="Times New Roman" w:hAnsi="Times New Roman" w:cs="Times New Roman"/>
          <w:sz w:val="24"/>
        </w:rPr>
        <w:t xml:space="preserve">information </w:t>
      </w:r>
      <w:r w:rsidRPr="0037581C">
        <w:rPr>
          <w:rFonts w:ascii="Times New Roman" w:hAnsi="Times New Roman" w:cs="Times New Roman"/>
          <w:sz w:val="24"/>
        </w:rPr>
        <w:t>set</w:t>
      </w:r>
      <w:r w:rsidR="00C472FD">
        <w:rPr>
          <w:rFonts w:ascii="Times New Roman" w:hAnsi="Times New Roman" w:cs="Times New Roman"/>
          <w:sz w:val="24"/>
        </w:rPr>
        <w:t>s</w:t>
      </w:r>
      <w:r w:rsidRPr="0037581C">
        <w:rPr>
          <w:rFonts w:ascii="Times New Roman" w:hAnsi="Times New Roman" w:cs="Times New Roman"/>
          <w:sz w:val="24"/>
        </w:rPr>
        <w:t xml:space="preserve">. I also </w:t>
      </w:r>
      <w:r w:rsidR="00C472FD">
        <w:rPr>
          <w:rFonts w:ascii="Times New Roman" w:hAnsi="Times New Roman" w:cs="Times New Roman"/>
          <w:sz w:val="24"/>
        </w:rPr>
        <w:t>show</w:t>
      </w:r>
      <w:r w:rsidRPr="0037581C">
        <w:rPr>
          <w:rFonts w:ascii="Times New Roman" w:hAnsi="Times New Roman" w:cs="Times New Roman"/>
          <w:sz w:val="24"/>
        </w:rPr>
        <w:t xml:space="preserve"> the results of the unit root tests. Finally, I indicate which variables </w:t>
      </w:r>
      <w:ins w:id="1241" w:author="Johanna Koolemans Beynen" w:date="2020-02-21T13:03:00Z">
        <w:r w:rsidR="00D13FDA">
          <w:rPr>
            <w:rFonts w:ascii="Times New Roman" w:hAnsi="Times New Roman" w:cs="Times New Roman"/>
            <w:sz w:val="24"/>
          </w:rPr>
          <w:t>have</w:t>
        </w:r>
        <w:r w:rsidR="00D13FDA" w:rsidRPr="0037581C">
          <w:rPr>
            <w:rFonts w:ascii="Times New Roman" w:hAnsi="Times New Roman" w:cs="Times New Roman"/>
            <w:sz w:val="24"/>
          </w:rPr>
          <w:t xml:space="preserve"> </w:t>
        </w:r>
      </w:ins>
      <w:r w:rsidR="00C472FD">
        <w:rPr>
          <w:rFonts w:ascii="Times New Roman" w:hAnsi="Times New Roman" w:cs="Times New Roman"/>
          <w:sz w:val="24"/>
        </w:rPr>
        <w:t xml:space="preserve">already </w:t>
      </w:r>
      <w:ins w:id="1242" w:author="Johanna Koolemans Beynen" w:date="2020-02-21T13:03:00Z">
        <w:r w:rsidR="00D13FDA">
          <w:rPr>
            <w:rFonts w:ascii="Times New Roman" w:hAnsi="Times New Roman" w:cs="Times New Roman"/>
            <w:sz w:val="24"/>
          </w:rPr>
          <w:t xml:space="preserve">been </w:t>
        </w:r>
      </w:ins>
      <w:del w:id="1243" w:author="Johanna Koolemans Beynen" w:date="2020-02-21T13:03:00Z">
        <w:r w:rsidR="00C472FD" w:rsidDel="00D13FDA">
          <w:rPr>
            <w:rFonts w:ascii="Times New Roman" w:hAnsi="Times New Roman" w:cs="Times New Roman"/>
            <w:sz w:val="24"/>
          </w:rPr>
          <w:delText>have</w:delText>
        </w:r>
        <w:r w:rsidRPr="0037581C" w:rsidDel="00D13FDA">
          <w:rPr>
            <w:rFonts w:ascii="Times New Roman" w:hAnsi="Times New Roman" w:cs="Times New Roman"/>
            <w:sz w:val="24"/>
          </w:rPr>
          <w:delText xml:space="preserve"> </w:delText>
        </w:r>
      </w:del>
      <w:r w:rsidRPr="0037581C">
        <w:rPr>
          <w:rFonts w:ascii="Times New Roman" w:hAnsi="Times New Roman" w:cs="Times New Roman"/>
          <w:sz w:val="24"/>
        </w:rPr>
        <w:t>seasonal</w:t>
      </w:r>
      <w:ins w:id="1244" w:author="Johanna Koolemans Beynen" w:date="2020-02-21T13:03:00Z">
        <w:r w:rsidR="00D13FDA">
          <w:rPr>
            <w:rFonts w:ascii="Times New Roman" w:hAnsi="Times New Roman" w:cs="Times New Roman"/>
            <w:sz w:val="24"/>
          </w:rPr>
          <w:t>ly</w:t>
        </w:r>
      </w:ins>
      <w:r w:rsidRPr="0037581C">
        <w:rPr>
          <w:rFonts w:ascii="Times New Roman" w:hAnsi="Times New Roman" w:cs="Times New Roman"/>
          <w:sz w:val="24"/>
        </w:rPr>
        <w:t xml:space="preserve"> adjustment </w:t>
      </w:r>
      <w:del w:id="1245" w:author="Johanna Koolemans Beynen" w:date="2020-02-21T13:03:00Z">
        <w:r w:rsidR="00C472FD" w:rsidDel="00D13FDA">
          <w:rPr>
            <w:rFonts w:ascii="Times New Roman" w:hAnsi="Times New Roman" w:cs="Times New Roman"/>
            <w:sz w:val="24"/>
          </w:rPr>
          <w:delText xml:space="preserve">from </w:delText>
        </w:r>
      </w:del>
      <w:ins w:id="1246" w:author="Johanna Koolemans Beynen" w:date="2020-02-21T13:03:00Z">
        <w:r w:rsidR="00D13FDA">
          <w:rPr>
            <w:rFonts w:ascii="Times New Roman" w:hAnsi="Times New Roman" w:cs="Times New Roman"/>
            <w:sz w:val="24"/>
          </w:rPr>
          <w:t>by</w:t>
        </w:r>
        <w:r w:rsidR="00D13FDA">
          <w:rPr>
            <w:rFonts w:ascii="Times New Roman" w:hAnsi="Times New Roman" w:cs="Times New Roman"/>
            <w:sz w:val="24"/>
          </w:rPr>
          <w:t xml:space="preserve"> </w:t>
        </w:r>
      </w:ins>
      <w:r w:rsidRPr="0037581C">
        <w:rPr>
          <w:rFonts w:ascii="Times New Roman" w:hAnsi="Times New Roman" w:cs="Times New Roman"/>
          <w:sz w:val="24"/>
        </w:rPr>
        <w:t>INEGI (marked with</w:t>
      </w:r>
      <w:r>
        <w:rPr>
          <w:rFonts w:ascii="Times New Roman" w:hAnsi="Times New Roman" w:cs="Times New Roman"/>
          <w:sz w:val="24"/>
        </w:rPr>
        <w:t xml:space="preserve"> a check,</w:t>
      </w:r>
      <w:r w:rsidR="00603DD3" w:rsidRPr="0037581C">
        <w:rPr>
          <w:rFonts w:ascii="Times New Roman" w:hAnsi="Times New Roman" w:cs="Times New Roman"/>
          <w:sz w:val="24"/>
        </w:rPr>
        <w:t xml:space="preserve"> </w:t>
      </w:r>
      <w:r w:rsidR="00603DD3" w:rsidRPr="00C77BB0">
        <w:rPr>
          <w:rFonts w:ascii="Wingdings" w:eastAsia="Times New Roman" w:hAnsi="Wingdings" w:cs="Times New Roman"/>
          <w:b/>
          <w:bCs/>
          <w:color w:val="000000"/>
          <w:lang w:val="es-MX" w:eastAsia="es-MX"/>
        </w:rPr>
        <w:t></w:t>
      </w:r>
      <w:r w:rsidR="00603DD3" w:rsidRPr="0037581C">
        <w:rPr>
          <w:rFonts w:ascii="Times New Roman" w:hAnsi="Times New Roman" w:cs="Times New Roman"/>
          <w:sz w:val="24"/>
        </w:rPr>
        <w:t xml:space="preserve">). </w:t>
      </w:r>
      <w:r w:rsidRPr="0037581C">
        <w:rPr>
          <w:rFonts w:ascii="Times New Roman" w:hAnsi="Times New Roman" w:cs="Times New Roman"/>
          <w:sz w:val="24"/>
        </w:rPr>
        <w:t xml:space="preserve">The </w:t>
      </w:r>
      <w:ins w:id="1247" w:author="Johanna Koolemans Beynen" w:date="2020-02-21T13:04:00Z">
        <w:r w:rsidR="00D13FDA">
          <w:rPr>
            <w:rFonts w:ascii="Times New Roman" w:hAnsi="Times New Roman" w:cs="Times New Roman"/>
            <w:sz w:val="24"/>
          </w:rPr>
          <w:t xml:space="preserve">previously </w:t>
        </w:r>
      </w:ins>
      <w:ins w:id="1248" w:author="Johanna Koolemans Beynen" w:date="2020-02-21T13:03:00Z">
        <w:r w:rsidR="00D13FDA">
          <w:rPr>
            <w:rFonts w:ascii="Times New Roman" w:hAnsi="Times New Roman" w:cs="Times New Roman"/>
            <w:sz w:val="24"/>
          </w:rPr>
          <w:t xml:space="preserve">unadjusted </w:t>
        </w:r>
      </w:ins>
      <w:r w:rsidRPr="0037581C">
        <w:rPr>
          <w:rFonts w:ascii="Times New Roman" w:hAnsi="Times New Roman" w:cs="Times New Roman"/>
          <w:sz w:val="24"/>
        </w:rPr>
        <w:t xml:space="preserve">variables </w:t>
      </w:r>
      <w:del w:id="1249" w:author="Johanna Koolemans Beynen" w:date="2020-02-21T13:04:00Z">
        <w:r w:rsidRPr="0037581C" w:rsidDel="00D13FDA">
          <w:rPr>
            <w:rFonts w:ascii="Times New Roman" w:hAnsi="Times New Roman" w:cs="Times New Roman"/>
            <w:sz w:val="24"/>
          </w:rPr>
          <w:delText xml:space="preserve">that do not </w:delText>
        </w:r>
        <w:r w:rsidR="00C472FD" w:rsidDel="00D13FDA">
          <w:rPr>
            <w:rFonts w:ascii="Times New Roman" w:hAnsi="Times New Roman" w:cs="Times New Roman"/>
            <w:sz w:val="24"/>
          </w:rPr>
          <w:delText xml:space="preserve">have </w:delText>
        </w:r>
      </w:del>
      <w:del w:id="1250" w:author="Johanna Koolemans Beynen" w:date="2020-02-21T13:06:00Z">
        <w:r w:rsidR="00C472FD" w:rsidDel="00D13FDA">
          <w:rPr>
            <w:rFonts w:ascii="Times New Roman" w:hAnsi="Times New Roman" w:cs="Times New Roman"/>
            <w:sz w:val="24"/>
          </w:rPr>
          <w:delText>and official</w:delText>
        </w:r>
        <w:r w:rsidRPr="0037581C" w:rsidDel="00D13FDA">
          <w:rPr>
            <w:rFonts w:ascii="Times New Roman" w:hAnsi="Times New Roman" w:cs="Times New Roman"/>
            <w:sz w:val="24"/>
          </w:rPr>
          <w:delText xml:space="preserve"> seasonal adjustment </w:delText>
        </w:r>
      </w:del>
      <w:r w:rsidRPr="0037581C">
        <w:rPr>
          <w:rFonts w:ascii="Times New Roman" w:hAnsi="Times New Roman" w:cs="Times New Roman"/>
          <w:sz w:val="24"/>
        </w:rPr>
        <w:t>(marked with</w:t>
      </w:r>
      <w:r w:rsidR="00C472FD">
        <w:rPr>
          <w:rFonts w:ascii="Times New Roman" w:hAnsi="Times New Roman" w:cs="Times New Roman"/>
          <w:sz w:val="24"/>
        </w:rPr>
        <w:t xml:space="preserve"> a cross,</w:t>
      </w:r>
      <w:r w:rsidRPr="0037581C">
        <w:rPr>
          <w:rFonts w:ascii="Times New Roman" w:hAnsi="Times New Roman" w:cs="Times New Roman"/>
          <w:sz w:val="24"/>
        </w:rPr>
        <w:t xml:space="preserve"> </w:t>
      </w:r>
      <w:r w:rsidRPr="0037581C">
        <w:rPr>
          <w:rFonts w:ascii="Times New Roman" w:hAnsi="Times New Roman" w:cs="Times New Roman"/>
          <w:b/>
          <w:sz w:val="24"/>
        </w:rPr>
        <w:t>X</w:t>
      </w:r>
      <w:r w:rsidRPr="0037581C">
        <w:rPr>
          <w:rFonts w:ascii="Times New Roman" w:hAnsi="Times New Roman" w:cs="Times New Roman"/>
          <w:sz w:val="24"/>
        </w:rPr>
        <w:t xml:space="preserve">) were </w:t>
      </w:r>
      <w:r w:rsidR="00C472FD" w:rsidRPr="0037581C">
        <w:rPr>
          <w:rFonts w:ascii="Times New Roman" w:hAnsi="Times New Roman" w:cs="Times New Roman"/>
          <w:sz w:val="24"/>
        </w:rPr>
        <w:t>seasonal</w:t>
      </w:r>
      <w:r w:rsidR="00C472FD">
        <w:rPr>
          <w:rFonts w:ascii="Times New Roman" w:hAnsi="Times New Roman" w:cs="Times New Roman"/>
          <w:sz w:val="24"/>
        </w:rPr>
        <w:t>ly</w:t>
      </w:r>
      <w:r w:rsidR="00C472FD" w:rsidRPr="0037581C">
        <w:rPr>
          <w:rFonts w:ascii="Times New Roman" w:hAnsi="Times New Roman" w:cs="Times New Roman"/>
          <w:sz w:val="24"/>
        </w:rPr>
        <w:t xml:space="preserve"> adjust</w:t>
      </w:r>
      <w:r w:rsidR="00C472FD">
        <w:rPr>
          <w:rFonts w:ascii="Times New Roman" w:hAnsi="Times New Roman" w:cs="Times New Roman"/>
          <w:sz w:val="24"/>
        </w:rPr>
        <w:t>ed</w:t>
      </w:r>
      <w:r w:rsidR="00C472FD" w:rsidRPr="0037581C">
        <w:rPr>
          <w:rFonts w:ascii="Times New Roman" w:hAnsi="Times New Roman" w:cs="Times New Roman"/>
          <w:sz w:val="24"/>
        </w:rPr>
        <w:t xml:space="preserve"> </w:t>
      </w:r>
      <w:r w:rsidRPr="0037581C">
        <w:rPr>
          <w:rFonts w:ascii="Times New Roman" w:hAnsi="Times New Roman" w:cs="Times New Roman"/>
          <w:sz w:val="24"/>
        </w:rPr>
        <w:t>with the X12 ARIMA program.</w:t>
      </w:r>
      <w:r w:rsidR="00603DD3">
        <w:rPr>
          <w:rFonts w:ascii="Times New Roman" w:hAnsi="Times New Roman" w:cs="Times New Roman"/>
          <w:sz w:val="24"/>
          <w:lang w:val="es-MX"/>
        </w:rPr>
        <w:fldChar w:fldCharType="begin"/>
      </w:r>
      <w:r w:rsidR="00603DD3" w:rsidRPr="0037581C">
        <w:rPr>
          <w:rFonts w:ascii="Times New Roman" w:hAnsi="Times New Roman" w:cs="Times New Roman"/>
          <w:sz w:val="24"/>
        </w:rPr>
        <w:instrText xml:space="preserve"> LINK Excel.Sheet.12 "C:\\Gálvez\\Nowcasting\\Documento\\Paper\\Anteriores\\Datos presentación (2).xlsx" "Tabla A1!F2C2:F33C13" \a \f 4 \h  \* MERGEFORMAT </w:instrText>
      </w:r>
      <w:r w:rsidR="00603DD3">
        <w:rPr>
          <w:rFonts w:ascii="Times New Roman" w:hAnsi="Times New Roman" w:cs="Times New Roman"/>
          <w:sz w:val="24"/>
          <w:lang w:val="es-MX"/>
        </w:rPr>
        <w:fldChar w:fldCharType="separate"/>
      </w:r>
    </w:p>
    <w:p w14:paraId="34C1C0AE" w14:textId="6F0E2017" w:rsidR="00603DD3" w:rsidRPr="0037581C" w:rsidRDefault="00603DD3" w:rsidP="00603DD3">
      <w:pPr>
        <w:spacing w:line="360" w:lineRule="auto"/>
        <w:jc w:val="both"/>
        <w:rPr>
          <w:rFonts w:ascii="Times New Roman" w:hAnsi="Times New Roman" w:cs="Times New Roman"/>
          <w:sz w:val="24"/>
        </w:rPr>
      </w:pPr>
      <w:r>
        <w:rPr>
          <w:rFonts w:ascii="Times New Roman" w:hAnsi="Times New Roman" w:cs="Times New Roman"/>
          <w:sz w:val="24"/>
          <w:lang w:val="es-MX"/>
        </w:rPr>
        <w:fldChar w:fldCharType="end"/>
      </w:r>
      <w:r w:rsidR="0037581C" w:rsidRPr="0037581C">
        <w:t xml:space="preserve"> </w:t>
      </w:r>
      <w:r w:rsidR="00C472FD" w:rsidRPr="00C472FD">
        <w:rPr>
          <w:rFonts w:ascii="Times New Roman" w:hAnsi="Times New Roman" w:cs="Times New Roman"/>
          <w:sz w:val="24"/>
        </w:rPr>
        <w:t>I performed a correlation analysis between the quarterly GDP growth and the growth rate of each quarterly variable</w:t>
      </w:r>
      <w:del w:id="1251" w:author="Johanna Koolemans Beynen" w:date="2020-02-21T13:06:00Z">
        <w:r w:rsidR="00C472FD" w:rsidRPr="00C472FD" w:rsidDel="00D13FDA">
          <w:rPr>
            <w:rFonts w:ascii="Times New Roman" w:hAnsi="Times New Roman" w:cs="Times New Roman"/>
            <w:sz w:val="24"/>
          </w:rPr>
          <w:delText>s</w:delText>
        </w:r>
      </w:del>
      <w:r w:rsidR="00C472FD" w:rsidRPr="00C472FD">
        <w:rPr>
          <w:rFonts w:ascii="Times New Roman" w:hAnsi="Times New Roman" w:cs="Times New Roman"/>
          <w:sz w:val="24"/>
        </w:rPr>
        <w:t xml:space="preserve"> for the period 1993-2016. </w:t>
      </w:r>
      <w:del w:id="1252" w:author="Johanna Koolemans Beynen" w:date="2020-02-21T13:07:00Z">
        <w:r w:rsidR="00C472FD" w:rsidRPr="00C472FD" w:rsidDel="00D13FDA">
          <w:rPr>
            <w:rFonts w:ascii="Times New Roman" w:hAnsi="Times New Roman" w:cs="Times New Roman"/>
            <w:sz w:val="24"/>
          </w:rPr>
          <w:delText xml:space="preserve">Finally </w:delText>
        </w:r>
      </w:del>
      <w:ins w:id="1253" w:author="Johanna Koolemans Beynen" w:date="2020-02-21T13:07:00Z">
        <w:r w:rsidR="00D13FDA">
          <w:rPr>
            <w:rFonts w:ascii="Times New Roman" w:hAnsi="Times New Roman" w:cs="Times New Roman"/>
            <w:sz w:val="24"/>
          </w:rPr>
          <w:t>Then</w:t>
        </w:r>
        <w:r w:rsidR="00D13FDA" w:rsidRPr="00C472FD">
          <w:rPr>
            <w:rFonts w:ascii="Times New Roman" w:hAnsi="Times New Roman" w:cs="Times New Roman"/>
            <w:sz w:val="24"/>
          </w:rPr>
          <w:t xml:space="preserve"> </w:t>
        </w:r>
      </w:ins>
      <w:r w:rsidR="00C472FD" w:rsidRPr="00C472FD">
        <w:rPr>
          <w:rFonts w:ascii="Times New Roman" w:hAnsi="Times New Roman" w:cs="Times New Roman"/>
          <w:sz w:val="24"/>
        </w:rPr>
        <w:t xml:space="preserve">I </w:t>
      </w:r>
      <w:del w:id="1254" w:author="Johanna Koolemans Beynen" w:date="2020-02-21T13:07:00Z">
        <w:r w:rsidR="00C472FD" w:rsidRPr="00C472FD" w:rsidDel="00D13FDA">
          <w:rPr>
            <w:rFonts w:ascii="Times New Roman" w:hAnsi="Times New Roman" w:cs="Times New Roman"/>
            <w:sz w:val="24"/>
          </w:rPr>
          <w:delText xml:space="preserve">accomplished </w:delText>
        </w:r>
      </w:del>
      <w:ins w:id="1255" w:author="Johanna Koolemans Beynen" w:date="2020-02-21T13:07:00Z">
        <w:r w:rsidR="00D13FDA">
          <w:rPr>
            <w:rFonts w:ascii="Times New Roman" w:hAnsi="Times New Roman" w:cs="Times New Roman"/>
            <w:sz w:val="24"/>
          </w:rPr>
          <w:t>applied</w:t>
        </w:r>
        <w:r w:rsidR="00D13FDA" w:rsidRPr="00C472FD">
          <w:rPr>
            <w:rFonts w:ascii="Times New Roman" w:hAnsi="Times New Roman" w:cs="Times New Roman"/>
            <w:sz w:val="24"/>
          </w:rPr>
          <w:t xml:space="preserve"> </w:t>
        </w:r>
      </w:ins>
      <w:r w:rsidR="00C472FD" w:rsidRPr="00C472FD">
        <w:rPr>
          <w:rFonts w:ascii="Times New Roman" w:hAnsi="Times New Roman" w:cs="Times New Roman"/>
          <w:sz w:val="24"/>
        </w:rPr>
        <w:t xml:space="preserve">unit root tests for all the variables, </w:t>
      </w:r>
      <w:del w:id="1256" w:author="Johanna Koolemans Beynen" w:date="2020-02-21T13:07:00Z">
        <w:r w:rsidR="00C472FD" w:rsidRPr="00C472FD" w:rsidDel="00D13FDA">
          <w:rPr>
            <w:rFonts w:ascii="Times New Roman" w:hAnsi="Times New Roman" w:cs="Times New Roman"/>
            <w:sz w:val="24"/>
          </w:rPr>
          <w:delText>from which I conclude</w:delText>
        </w:r>
      </w:del>
      <w:ins w:id="1257" w:author="Johanna Koolemans Beynen" w:date="2020-02-21T13:07:00Z">
        <w:r w:rsidR="00D13FDA">
          <w:rPr>
            <w:rFonts w:ascii="Times New Roman" w:hAnsi="Times New Roman" w:cs="Times New Roman"/>
            <w:sz w:val="24"/>
          </w:rPr>
          <w:t>and found</w:t>
        </w:r>
      </w:ins>
      <w:r w:rsidR="00C472FD" w:rsidRPr="00C472FD">
        <w:rPr>
          <w:rFonts w:ascii="Times New Roman" w:hAnsi="Times New Roman" w:cs="Times New Roman"/>
          <w:sz w:val="24"/>
        </w:rPr>
        <w:t xml:space="preserve"> that four of the 27 variables </w:t>
      </w:r>
      <w:ins w:id="1258" w:author="Johanna Koolemans Beynen" w:date="2020-02-21T13:07:00Z">
        <w:r w:rsidR="00D13FDA">
          <w:rPr>
            <w:rFonts w:ascii="Times New Roman" w:hAnsi="Times New Roman" w:cs="Times New Roman"/>
            <w:sz w:val="24"/>
          </w:rPr>
          <w:t>were</w:t>
        </w:r>
      </w:ins>
      <w:del w:id="1259" w:author="Johanna Koolemans Beynen" w:date="2020-02-21T13:07:00Z">
        <w:r w:rsidR="00C472FD" w:rsidRPr="00C472FD" w:rsidDel="00D13FDA">
          <w:rPr>
            <w:rFonts w:ascii="Times New Roman" w:hAnsi="Times New Roman" w:cs="Times New Roman"/>
            <w:sz w:val="24"/>
          </w:rPr>
          <w:delText>are</w:delText>
        </w:r>
      </w:del>
      <w:r w:rsidR="00C472FD" w:rsidRPr="00C472FD">
        <w:rPr>
          <w:rFonts w:ascii="Times New Roman" w:hAnsi="Times New Roman" w:cs="Times New Roman"/>
          <w:sz w:val="24"/>
        </w:rPr>
        <w:t xml:space="preserve"> stationary, so I did not transform them with logarithmic differences.</w:t>
      </w:r>
    </w:p>
    <w:p w14:paraId="0809AC9B" w14:textId="5A0A25ED"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t xml:space="preserve">It is important to mention that I </w:t>
      </w:r>
      <w:ins w:id="1260" w:author="Johanna Koolemans Beynen" w:date="2020-02-21T13:08:00Z">
        <w:r w:rsidR="00D13FDA">
          <w:rPr>
            <w:rFonts w:ascii="Times New Roman" w:hAnsi="Times New Roman" w:cs="Times New Roman"/>
            <w:sz w:val="24"/>
          </w:rPr>
          <w:t>applied</w:t>
        </w:r>
      </w:ins>
      <w:del w:id="1261" w:author="Johanna Koolemans Beynen" w:date="2020-02-21T13:08:00Z">
        <w:r w:rsidR="00984873" w:rsidDel="00D13FDA">
          <w:rPr>
            <w:rFonts w:ascii="Times New Roman" w:hAnsi="Times New Roman" w:cs="Times New Roman"/>
            <w:sz w:val="24"/>
          </w:rPr>
          <w:delText>made</w:delText>
        </w:r>
      </w:del>
      <w:r w:rsidRPr="0037581C">
        <w:rPr>
          <w:rFonts w:ascii="Times New Roman" w:hAnsi="Times New Roman" w:cs="Times New Roman"/>
          <w:sz w:val="24"/>
        </w:rPr>
        <w:t xml:space="preserve"> the unit root tests </w:t>
      </w:r>
      <w:ins w:id="1262" w:author="Johanna Koolemans Beynen" w:date="2020-02-21T13:08:00Z">
        <w:r w:rsidR="00D13FDA">
          <w:rPr>
            <w:rFonts w:ascii="Times New Roman" w:hAnsi="Times New Roman" w:cs="Times New Roman"/>
            <w:sz w:val="24"/>
          </w:rPr>
          <w:t>to</w:t>
        </w:r>
      </w:ins>
      <w:del w:id="1263" w:author="Johanna Koolemans Beynen" w:date="2020-02-21T13:08:00Z">
        <w:r w:rsidRPr="0037581C" w:rsidDel="00D13FDA">
          <w:rPr>
            <w:rFonts w:ascii="Times New Roman" w:hAnsi="Times New Roman" w:cs="Times New Roman"/>
            <w:sz w:val="24"/>
          </w:rPr>
          <w:delText>on</w:delText>
        </w:r>
      </w:del>
      <w:r w:rsidRPr="0037581C">
        <w:rPr>
          <w:rFonts w:ascii="Times New Roman" w:hAnsi="Times New Roman" w:cs="Times New Roman"/>
          <w:sz w:val="24"/>
        </w:rPr>
        <w:t xml:space="preserve"> seasonally adjusted series, even knowing that these tests could be biased. In fact, according to </w:t>
      </w:r>
      <w:proofErr w:type="spellStart"/>
      <w:r w:rsidRPr="0037581C">
        <w:rPr>
          <w:rFonts w:ascii="Times New Roman" w:hAnsi="Times New Roman" w:cs="Times New Roman"/>
          <w:sz w:val="24"/>
        </w:rPr>
        <w:t>Maddala</w:t>
      </w:r>
      <w:proofErr w:type="spellEnd"/>
      <w:r w:rsidRPr="0037581C">
        <w:rPr>
          <w:rFonts w:ascii="Times New Roman" w:hAnsi="Times New Roman" w:cs="Times New Roman"/>
          <w:sz w:val="24"/>
        </w:rPr>
        <w:t xml:space="preserve"> and Kim (1998</w:t>
      </w:r>
      <w:del w:id="1264" w:author="Johanna Koolemans Beynen" w:date="2020-02-21T13:08:00Z">
        <w:r w:rsidRPr="0037581C" w:rsidDel="00D13FDA">
          <w:rPr>
            <w:rFonts w:ascii="Times New Roman" w:hAnsi="Times New Roman" w:cs="Times New Roman"/>
            <w:sz w:val="24"/>
          </w:rPr>
          <w:delText>, pp. 364-365</w:delText>
        </w:r>
      </w:del>
      <w:r w:rsidRPr="0037581C">
        <w:rPr>
          <w:rFonts w:ascii="Times New Roman" w:hAnsi="Times New Roman" w:cs="Times New Roman"/>
          <w:sz w:val="24"/>
        </w:rPr>
        <w:t>), in finite samples, the ADF and Phillips-</w:t>
      </w:r>
      <w:proofErr w:type="spellStart"/>
      <w:r w:rsidRPr="0037581C">
        <w:rPr>
          <w:rFonts w:ascii="Times New Roman" w:hAnsi="Times New Roman" w:cs="Times New Roman"/>
          <w:sz w:val="24"/>
        </w:rPr>
        <w:t>Perron</w:t>
      </w:r>
      <w:proofErr w:type="spellEnd"/>
      <w:r w:rsidRPr="0037581C">
        <w:rPr>
          <w:rFonts w:ascii="Times New Roman" w:hAnsi="Times New Roman" w:cs="Times New Roman"/>
          <w:sz w:val="24"/>
        </w:rPr>
        <w:t xml:space="preserve"> unit-root test statistics may be biased against rejecting the null hypothesis when the</w:t>
      </w:r>
      <w:r w:rsidR="00261A26">
        <w:rPr>
          <w:rFonts w:ascii="Times New Roman" w:hAnsi="Times New Roman" w:cs="Times New Roman"/>
          <w:sz w:val="24"/>
        </w:rPr>
        <w:t xml:space="preserve"> data are seasonally adjusted.</w:t>
      </w:r>
      <w:r w:rsidRPr="0037581C">
        <w:rPr>
          <w:rFonts w:ascii="Times New Roman" w:hAnsi="Times New Roman" w:cs="Times New Roman"/>
          <w:sz w:val="24"/>
        </w:rPr>
        <w:t xml:space="preserve"> If this were the case for the tests previously done, there would be some over-differentiated variables, which does not </w:t>
      </w:r>
      <w:del w:id="1265" w:author="Johanna Koolemans Beynen" w:date="2020-02-21T13:08:00Z">
        <w:r w:rsidRPr="0037581C" w:rsidDel="00D13FDA">
          <w:rPr>
            <w:rFonts w:ascii="Times New Roman" w:hAnsi="Times New Roman" w:cs="Times New Roman"/>
            <w:sz w:val="24"/>
          </w:rPr>
          <w:delText>re</w:delText>
        </w:r>
      </w:del>
      <w:r w:rsidRPr="0037581C">
        <w:rPr>
          <w:rFonts w:ascii="Times New Roman" w:hAnsi="Times New Roman" w:cs="Times New Roman"/>
          <w:sz w:val="24"/>
        </w:rPr>
        <w:t>present a problem according to Sánchez and Peña (2001), who argue that it is better over-differentiate t</w:t>
      </w:r>
      <w:ins w:id="1266" w:author="Johanna Koolemans Beynen" w:date="2020-02-21T13:09:00Z">
        <w:r w:rsidR="00D13FDA">
          <w:rPr>
            <w:rFonts w:ascii="Times New Roman" w:hAnsi="Times New Roman" w:cs="Times New Roman"/>
            <w:sz w:val="24"/>
          </w:rPr>
          <w:t>han to</w:t>
        </w:r>
      </w:ins>
      <w:del w:id="1267" w:author="Johanna Koolemans Beynen" w:date="2020-02-21T13:09:00Z">
        <w:r w:rsidRPr="0037581C" w:rsidDel="00D13FDA">
          <w:rPr>
            <w:rFonts w:ascii="Times New Roman" w:hAnsi="Times New Roman" w:cs="Times New Roman"/>
            <w:sz w:val="24"/>
          </w:rPr>
          <w:delText>o</w:delText>
        </w:r>
      </w:del>
      <w:r w:rsidRPr="0037581C">
        <w:rPr>
          <w:rFonts w:ascii="Times New Roman" w:hAnsi="Times New Roman" w:cs="Times New Roman"/>
          <w:sz w:val="24"/>
        </w:rPr>
        <w:t xml:space="preserve"> under-differentiate when using </w:t>
      </w:r>
      <w:r w:rsidR="00261A26" w:rsidRPr="0037581C">
        <w:rPr>
          <w:rFonts w:ascii="Times New Roman" w:hAnsi="Times New Roman" w:cs="Times New Roman"/>
          <w:sz w:val="24"/>
        </w:rPr>
        <w:t xml:space="preserve">autoregressive </w:t>
      </w:r>
      <w:r w:rsidRPr="0037581C">
        <w:rPr>
          <w:rFonts w:ascii="Times New Roman" w:hAnsi="Times New Roman" w:cs="Times New Roman"/>
          <w:sz w:val="24"/>
        </w:rPr>
        <w:t>models to generate forecasts.</w:t>
      </w:r>
    </w:p>
    <w:p w14:paraId="762F752C" w14:textId="77777777" w:rsidR="00603DD3" w:rsidRPr="0037581C" w:rsidRDefault="00603DD3" w:rsidP="00603DD3">
      <w:pPr>
        <w:rPr>
          <w:rFonts w:ascii="Times New Roman" w:hAnsi="Times New Roman" w:cs="Times New Roman"/>
          <w:sz w:val="24"/>
        </w:rPr>
        <w:sectPr w:rsidR="00603DD3" w:rsidRPr="0037581C" w:rsidSect="003C6297">
          <w:pgSz w:w="12240" w:h="15840"/>
          <w:pgMar w:top="1418" w:right="1418" w:bottom="1418" w:left="1418" w:header="709" w:footer="709" w:gutter="0"/>
          <w:cols w:space="708"/>
          <w:docGrid w:linePitch="360"/>
        </w:sectPr>
      </w:pPr>
      <w:r w:rsidRPr="0037581C">
        <w:rPr>
          <w:rFonts w:ascii="Times New Roman" w:hAnsi="Times New Roman" w:cs="Times New Roman"/>
          <w:sz w:val="24"/>
        </w:rPr>
        <w:br w:type="page"/>
      </w: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21E8A1BC"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54AA3CBB" w14:textId="0C06F303" w:rsidR="00D42FCF" w:rsidRPr="00D42FCF" w:rsidRDefault="00D42FCF" w:rsidP="00D42FCF">
            <w:pPr>
              <w:spacing w:after="0" w:line="240" w:lineRule="auto"/>
              <w:jc w:val="center"/>
              <w:rPr>
                <w:rFonts w:ascii="Times New Roman" w:eastAsia="Times New Roman" w:hAnsi="Times New Roman" w:cs="Times New Roman"/>
                <w:b/>
                <w:bCs/>
                <w:color w:val="000000"/>
                <w:sz w:val="20"/>
                <w:szCs w:val="20"/>
                <w:lang w:eastAsia="es-MX"/>
              </w:rPr>
            </w:pPr>
            <w:r w:rsidRPr="00D42FCF">
              <w:rPr>
                <w:rFonts w:ascii="Times New Roman" w:eastAsia="Times New Roman" w:hAnsi="Times New Roman" w:cs="Times New Roman"/>
                <w:b/>
                <w:bCs/>
                <w:color w:val="000000"/>
                <w:szCs w:val="20"/>
                <w:lang w:eastAsia="es-MX"/>
              </w:rPr>
              <w:lastRenderedPageBreak/>
              <w:t>Table A</w:t>
            </w:r>
            <w:del w:id="1268" w:author="Johanna Koolemans Beynen" w:date="2020-02-21T13:36:00Z">
              <w:r w:rsidRPr="00D42FCF" w:rsidDel="00D13FDA">
                <w:rPr>
                  <w:rFonts w:ascii="Times New Roman" w:eastAsia="Times New Roman" w:hAnsi="Times New Roman" w:cs="Times New Roman"/>
                  <w:b/>
                  <w:bCs/>
                  <w:color w:val="000000"/>
                  <w:szCs w:val="20"/>
                  <w:lang w:eastAsia="es-MX"/>
                </w:rPr>
                <w:delText>.</w:delText>
              </w:r>
            </w:del>
            <w:r w:rsidRPr="00D42FCF">
              <w:rPr>
                <w:rFonts w:ascii="Times New Roman" w:eastAsia="Times New Roman" w:hAnsi="Times New Roman" w:cs="Times New Roman"/>
                <w:b/>
                <w:bCs/>
                <w:color w:val="000000"/>
                <w:szCs w:val="20"/>
                <w:lang w:eastAsia="es-MX"/>
              </w:rPr>
              <w:t>2</w:t>
            </w:r>
            <w:del w:id="1269" w:author="Johanna Koolemans Beynen" w:date="2020-02-21T13:36:00Z">
              <w:r w:rsidRPr="00D42FCF" w:rsidDel="00D13FDA">
                <w:rPr>
                  <w:rFonts w:ascii="Times New Roman" w:eastAsia="Times New Roman" w:hAnsi="Times New Roman" w:cs="Times New Roman"/>
                  <w:b/>
                  <w:bCs/>
                  <w:color w:val="000000"/>
                  <w:szCs w:val="20"/>
                  <w:lang w:eastAsia="es-MX"/>
                </w:rPr>
                <w:delText>.</w:delText>
              </w:r>
            </w:del>
            <w:r w:rsidRPr="00D42FCF">
              <w:rPr>
                <w:rFonts w:ascii="Times New Roman" w:eastAsia="Times New Roman" w:hAnsi="Times New Roman" w:cs="Times New Roman"/>
                <w:b/>
                <w:bCs/>
                <w:color w:val="000000"/>
                <w:szCs w:val="20"/>
                <w:lang w:eastAsia="es-MX"/>
              </w:rPr>
              <w:t xml:space="preserve"> Unit </w:t>
            </w:r>
            <w:ins w:id="1270" w:author="Johanna Koolemans Beynen" w:date="2020-02-21T13:10:00Z">
              <w:r w:rsidR="00D13FDA">
                <w:rPr>
                  <w:rFonts w:ascii="Times New Roman" w:eastAsia="Times New Roman" w:hAnsi="Times New Roman" w:cs="Times New Roman"/>
                  <w:b/>
                  <w:bCs/>
                  <w:color w:val="000000"/>
                  <w:szCs w:val="20"/>
                  <w:lang w:eastAsia="es-MX"/>
                </w:rPr>
                <w:t>r</w:t>
              </w:r>
            </w:ins>
            <w:del w:id="1271" w:author="Johanna Koolemans Beynen" w:date="2020-02-21T13:10:00Z">
              <w:r w:rsidRPr="00D42FCF" w:rsidDel="00D13FDA">
                <w:rPr>
                  <w:rFonts w:ascii="Times New Roman" w:eastAsia="Times New Roman" w:hAnsi="Times New Roman" w:cs="Times New Roman"/>
                  <w:b/>
                  <w:bCs/>
                  <w:color w:val="000000"/>
                  <w:szCs w:val="20"/>
                  <w:lang w:eastAsia="es-MX"/>
                </w:rPr>
                <w:delText>R</w:delText>
              </w:r>
            </w:del>
            <w:r w:rsidRPr="00D42FCF">
              <w:rPr>
                <w:rFonts w:ascii="Times New Roman" w:eastAsia="Times New Roman" w:hAnsi="Times New Roman" w:cs="Times New Roman"/>
                <w:b/>
                <w:bCs/>
                <w:color w:val="000000"/>
                <w:szCs w:val="20"/>
                <w:lang w:eastAsia="es-MX"/>
              </w:rPr>
              <w:t xml:space="preserve">oot </w:t>
            </w:r>
            <w:ins w:id="1272" w:author="Johanna Koolemans Beynen" w:date="2020-02-21T13:10:00Z">
              <w:r w:rsidR="00D13FDA">
                <w:rPr>
                  <w:rFonts w:ascii="Times New Roman" w:eastAsia="Times New Roman" w:hAnsi="Times New Roman" w:cs="Times New Roman"/>
                  <w:b/>
                  <w:bCs/>
                  <w:color w:val="000000"/>
                  <w:szCs w:val="20"/>
                  <w:lang w:eastAsia="es-MX"/>
                </w:rPr>
                <w:t>t</w:t>
              </w:r>
            </w:ins>
            <w:del w:id="1273" w:author="Johanna Koolemans Beynen" w:date="2020-02-21T13:10:00Z">
              <w:r w:rsidRPr="00D42FCF" w:rsidDel="00D13FDA">
                <w:rPr>
                  <w:rFonts w:ascii="Times New Roman" w:eastAsia="Times New Roman" w:hAnsi="Times New Roman" w:cs="Times New Roman"/>
                  <w:b/>
                  <w:bCs/>
                  <w:color w:val="000000"/>
                  <w:szCs w:val="20"/>
                  <w:lang w:eastAsia="es-MX"/>
                </w:rPr>
                <w:delText>T</w:delText>
              </w:r>
            </w:del>
            <w:r w:rsidRPr="00D42FCF">
              <w:rPr>
                <w:rFonts w:ascii="Times New Roman" w:eastAsia="Times New Roman" w:hAnsi="Times New Roman" w:cs="Times New Roman"/>
                <w:b/>
                <w:bCs/>
                <w:color w:val="000000"/>
                <w:szCs w:val="20"/>
                <w:lang w:eastAsia="es-MX"/>
              </w:rPr>
              <w:t>ests</w:t>
            </w:r>
          </w:p>
        </w:tc>
      </w:tr>
      <w:tr w:rsidR="00D42FCF" w:rsidRPr="00D42FCF" w14:paraId="236A6A17"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74916DEE" w14:textId="3CF77B05"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commentRangeStart w:id="1274"/>
            <w:r w:rsidRPr="00D42FCF">
              <w:rPr>
                <w:rFonts w:ascii="Times New Roman" w:eastAsia="Times New Roman" w:hAnsi="Times New Roman" w:cs="Times New Roman"/>
                <w:b/>
                <w:bCs/>
                <w:color w:val="000000"/>
                <w:sz w:val="18"/>
                <w:szCs w:val="18"/>
                <w:lang w:eastAsia="es-MX"/>
              </w:rPr>
              <w:t xml:space="preserve">Indicator </w:t>
            </w:r>
            <w:ins w:id="1275" w:author="Johanna Koolemans Beynen" w:date="2020-02-21T13:10:00Z">
              <w:r w:rsidR="00D13FDA">
                <w:rPr>
                  <w:rFonts w:ascii="Times New Roman" w:eastAsia="Times New Roman" w:hAnsi="Times New Roman" w:cs="Times New Roman"/>
                  <w:b/>
                  <w:bCs/>
                  <w:color w:val="000000"/>
                  <w:sz w:val="18"/>
                  <w:szCs w:val="18"/>
                  <w:lang w:eastAsia="es-MX"/>
                </w:rPr>
                <w:t>n</w:t>
              </w:r>
            </w:ins>
            <w:del w:id="1276" w:author="Johanna Koolemans Beynen" w:date="2020-02-21T13:10:00Z">
              <w:r w:rsidRPr="00D42FCF" w:rsidDel="00D13FDA">
                <w:rPr>
                  <w:rFonts w:ascii="Times New Roman" w:eastAsia="Times New Roman" w:hAnsi="Times New Roman" w:cs="Times New Roman"/>
                  <w:b/>
                  <w:bCs/>
                  <w:color w:val="000000"/>
                  <w:sz w:val="18"/>
                  <w:szCs w:val="18"/>
                  <w:lang w:eastAsia="es-MX"/>
                </w:rPr>
                <w:delText>N</w:delText>
              </w:r>
            </w:del>
            <w:r w:rsidRPr="00D42FCF">
              <w:rPr>
                <w:rFonts w:ascii="Times New Roman" w:eastAsia="Times New Roman" w:hAnsi="Times New Roman" w:cs="Times New Roman"/>
                <w:b/>
                <w:bCs/>
                <w:color w:val="000000"/>
                <w:sz w:val="18"/>
                <w:szCs w:val="18"/>
                <w:lang w:eastAsia="es-MX"/>
              </w:rPr>
              <w:t>ame</w:t>
            </w:r>
            <w:commentRangeEnd w:id="1274"/>
            <w:r w:rsidR="007E64F1">
              <w:rPr>
                <w:rStyle w:val="CommentReference"/>
              </w:rPr>
              <w:commentReference w:id="1274"/>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0A332BF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682B4B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5FF759C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2F3BC7B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6099719D" w14:textId="77777777" w:rsidTr="00D42FCF">
        <w:trPr>
          <w:trHeight w:val="480"/>
          <w:jc w:val="center"/>
        </w:trPr>
        <w:tc>
          <w:tcPr>
            <w:tcW w:w="2030" w:type="dxa"/>
            <w:vMerge/>
            <w:tcBorders>
              <w:top w:val="nil"/>
              <w:left w:val="nil"/>
              <w:bottom w:val="double" w:sz="6" w:space="0" w:color="000000"/>
              <w:right w:val="nil"/>
            </w:tcBorders>
            <w:vAlign w:val="center"/>
            <w:hideMark/>
          </w:tcPr>
          <w:p w14:paraId="4474B25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4BE9D5F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64C17CC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w:t>
            </w:r>
            <w:proofErr w:type="spellStart"/>
            <w:r w:rsidRPr="00D42FCF">
              <w:rPr>
                <w:rFonts w:ascii="Times New Roman" w:eastAsia="Times New Roman" w:hAnsi="Times New Roman" w:cs="Times New Roman"/>
                <w:b/>
                <w:bCs/>
                <w:color w:val="000000"/>
                <w:sz w:val="18"/>
                <w:szCs w:val="18"/>
                <w:lang w:eastAsia="es-MX"/>
              </w:rPr>
              <w:t>Perron</w:t>
            </w:r>
            <w:proofErr w:type="spellEnd"/>
            <w:r w:rsidRPr="00D42FCF">
              <w:rPr>
                <w:rFonts w:ascii="Times New Roman" w:eastAsia="Times New Roman" w:hAnsi="Times New Roman" w:cs="Times New Roman"/>
                <w:b/>
                <w:bCs/>
                <w:color w:val="000000"/>
                <w:sz w:val="18"/>
                <w:szCs w:val="18"/>
                <w:lang w:eastAsia="es-MX"/>
              </w:rPr>
              <w:t xml:space="preserve"> Test</w:t>
            </w:r>
          </w:p>
        </w:tc>
        <w:tc>
          <w:tcPr>
            <w:tcW w:w="2263" w:type="dxa"/>
            <w:gridSpan w:val="2"/>
            <w:tcBorders>
              <w:top w:val="nil"/>
              <w:left w:val="nil"/>
              <w:bottom w:val="single" w:sz="4" w:space="0" w:color="auto"/>
              <w:right w:val="nil"/>
            </w:tcBorders>
            <w:shd w:val="clear" w:color="000000" w:fill="FFFFFF"/>
            <w:vAlign w:val="center"/>
            <w:hideMark/>
          </w:tcPr>
          <w:p w14:paraId="6DDDC72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702DCE4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284E582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0C1A5E" w14:textId="77777777" w:rsidTr="00D42FCF">
        <w:trPr>
          <w:trHeight w:val="495"/>
          <w:jc w:val="center"/>
        </w:trPr>
        <w:tc>
          <w:tcPr>
            <w:tcW w:w="2030" w:type="dxa"/>
            <w:vMerge/>
            <w:tcBorders>
              <w:top w:val="nil"/>
              <w:left w:val="nil"/>
              <w:bottom w:val="double" w:sz="6" w:space="0" w:color="000000"/>
              <w:right w:val="nil"/>
            </w:tcBorders>
            <w:vAlign w:val="center"/>
            <w:hideMark/>
          </w:tcPr>
          <w:p w14:paraId="79A887D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51716F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07C2B9E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461F73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4D55798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63232E1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7AD101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254EF80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618D1A4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7D36D0F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A86A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813CB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35C6B5B" w14:textId="32DC573D" w:rsidR="00D42FCF" w:rsidRPr="005A3616" w:rsidRDefault="00D42FCF" w:rsidP="00D42FCF">
            <w:pPr>
              <w:spacing w:after="0" w:line="240" w:lineRule="auto"/>
              <w:rPr>
                <w:rFonts w:ascii="Times New Roman" w:eastAsia="Times New Roman" w:hAnsi="Times New Roman" w:cs="Times New Roman"/>
                <w:color w:val="000000"/>
                <w:sz w:val="18"/>
                <w:szCs w:val="18"/>
                <w:lang w:val="es-MX" w:eastAsia="es-MX"/>
              </w:rPr>
            </w:pPr>
            <w:del w:id="1277" w:author="Johanna Koolemans Beynen" w:date="2020-02-21T13:10:00Z">
              <w:r w:rsidRPr="005A3616" w:rsidDel="00D13FDA">
                <w:rPr>
                  <w:rFonts w:ascii="Times New Roman" w:eastAsia="Times New Roman" w:hAnsi="Times New Roman" w:cs="Times New Roman"/>
                  <w:color w:val="000000"/>
                  <w:sz w:val="18"/>
                  <w:szCs w:val="18"/>
                  <w:lang w:val="es-MX" w:eastAsia="es-MX"/>
                </w:rPr>
                <w:delText>Indicador Global de la Actividad Económica</w:delText>
              </w:r>
            </w:del>
            <w:ins w:id="1278" w:author="Johanna Koolemans Beynen" w:date="2020-02-21T13:10:00Z">
              <w:r w:rsidR="00D13FDA">
                <w:rPr>
                  <w:rFonts w:ascii="Times New Roman" w:eastAsia="Times New Roman" w:hAnsi="Times New Roman" w:cs="Times New Roman"/>
                  <w:color w:val="000000"/>
                  <w:sz w:val="18"/>
                  <w:szCs w:val="18"/>
                  <w:lang w:val="es-MX" w:eastAsia="es-MX"/>
                </w:rPr>
                <w:t>IGAE</w:t>
              </w:r>
            </w:ins>
          </w:p>
        </w:tc>
        <w:tc>
          <w:tcPr>
            <w:tcW w:w="924" w:type="dxa"/>
            <w:tcBorders>
              <w:top w:val="nil"/>
              <w:left w:val="nil"/>
              <w:bottom w:val="nil"/>
              <w:right w:val="nil"/>
            </w:tcBorders>
            <w:shd w:val="clear" w:color="000000" w:fill="FFFFFF"/>
            <w:noWrap/>
            <w:vAlign w:val="bottom"/>
            <w:hideMark/>
          </w:tcPr>
          <w:p w14:paraId="4B8F486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2D9F9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0.948 </w:t>
            </w:r>
          </w:p>
        </w:tc>
        <w:tc>
          <w:tcPr>
            <w:tcW w:w="1094" w:type="dxa"/>
            <w:tcBorders>
              <w:top w:val="nil"/>
              <w:left w:val="nil"/>
              <w:bottom w:val="nil"/>
              <w:right w:val="nil"/>
            </w:tcBorders>
            <w:shd w:val="clear" w:color="000000" w:fill="FFFFFF"/>
            <w:noWrap/>
            <w:vAlign w:val="bottom"/>
            <w:hideMark/>
          </w:tcPr>
          <w:p w14:paraId="0F52F6E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0.395 </w:t>
            </w:r>
          </w:p>
        </w:tc>
        <w:tc>
          <w:tcPr>
            <w:tcW w:w="924" w:type="dxa"/>
            <w:tcBorders>
              <w:top w:val="nil"/>
              <w:left w:val="nil"/>
              <w:bottom w:val="nil"/>
              <w:right w:val="nil"/>
            </w:tcBorders>
            <w:shd w:val="clear" w:color="000000" w:fill="FFFFFF"/>
            <w:noWrap/>
            <w:vAlign w:val="bottom"/>
            <w:hideMark/>
          </w:tcPr>
          <w:p w14:paraId="7CD642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42BD238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0.935 </w:t>
            </w:r>
          </w:p>
        </w:tc>
        <w:tc>
          <w:tcPr>
            <w:tcW w:w="1094" w:type="dxa"/>
            <w:tcBorders>
              <w:top w:val="nil"/>
              <w:left w:val="nil"/>
              <w:bottom w:val="nil"/>
              <w:right w:val="nil"/>
            </w:tcBorders>
            <w:shd w:val="clear" w:color="000000" w:fill="FFFFFF"/>
            <w:noWrap/>
            <w:vAlign w:val="bottom"/>
            <w:hideMark/>
          </w:tcPr>
          <w:p w14:paraId="6D08F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0.159 </w:t>
            </w:r>
          </w:p>
        </w:tc>
        <w:tc>
          <w:tcPr>
            <w:tcW w:w="1034" w:type="dxa"/>
            <w:tcBorders>
              <w:top w:val="nil"/>
              <w:left w:val="nil"/>
              <w:bottom w:val="nil"/>
              <w:right w:val="nil"/>
            </w:tcBorders>
            <w:shd w:val="clear" w:color="000000" w:fill="FFFFFF"/>
            <w:noWrap/>
            <w:vAlign w:val="bottom"/>
            <w:hideMark/>
          </w:tcPr>
          <w:p w14:paraId="0CEB99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697B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AAC4C9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F02C38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0CCFD83F" w14:textId="77777777" w:rsidTr="00D42FCF">
        <w:trPr>
          <w:trHeight w:val="270"/>
          <w:jc w:val="center"/>
        </w:trPr>
        <w:tc>
          <w:tcPr>
            <w:tcW w:w="2030" w:type="dxa"/>
            <w:vMerge/>
            <w:tcBorders>
              <w:top w:val="nil"/>
              <w:left w:val="nil"/>
              <w:bottom w:val="nil"/>
              <w:right w:val="nil"/>
            </w:tcBorders>
            <w:vAlign w:val="center"/>
            <w:hideMark/>
          </w:tcPr>
          <w:p w14:paraId="5A8485DD"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91065E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521F0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196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477F7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951CF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8DED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9E0B7E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FB46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EDAB6D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7A4800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6DDBD6E"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A7A49B" w14:textId="15DAF9D3"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Consumo</w:t>
            </w:r>
            <w:proofErr w:type="spellEnd"/>
            <w:r w:rsidRPr="00D42FCF">
              <w:rPr>
                <w:rFonts w:ascii="Times New Roman" w:eastAsia="Times New Roman" w:hAnsi="Times New Roman" w:cs="Times New Roman"/>
                <w:color w:val="000000"/>
                <w:sz w:val="18"/>
                <w:szCs w:val="18"/>
                <w:lang w:eastAsia="es-MX"/>
              </w:rPr>
              <w:t xml:space="preserve"> </w:t>
            </w:r>
            <w:ins w:id="1279" w:author="Johanna Koolemans Beynen" w:date="2020-02-21T13:10:00Z">
              <w:r w:rsidR="00D13FDA">
                <w:rPr>
                  <w:rFonts w:ascii="Times New Roman" w:eastAsia="Times New Roman" w:hAnsi="Times New Roman" w:cs="Times New Roman"/>
                  <w:color w:val="000000"/>
                  <w:sz w:val="18"/>
                  <w:szCs w:val="18"/>
                  <w:lang w:eastAsia="es-MX"/>
                </w:rPr>
                <w:t>p</w:t>
              </w:r>
            </w:ins>
            <w:del w:id="1280" w:author="Johanna Koolemans Beynen" w:date="2020-02-21T13:10:00Z">
              <w:r w:rsidRPr="00D42FCF" w:rsidDel="00D13FDA">
                <w:rPr>
                  <w:rFonts w:ascii="Times New Roman" w:eastAsia="Times New Roman" w:hAnsi="Times New Roman" w:cs="Times New Roman"/>
                  <w:color w:val="000000"/>
                  <w:sz w:val="18"/>
                  <w:szCs w:val="18"/>
                  <w:lang w:eastAsia="es-MX"/>
                </w:rPr>
                <w:delText>P</w:delText>
              </w:r>
            </w:del>
            <w:r w:rsidRPr="00D42FCF">
              <w:rPr>
                <w:rFonts w:ascii="Times New Roman" w:eastAsia="Times New Roman" w:hAnsi="Times New Roman" w:cs="Times New Roman"/>
                <w:color w:val="000000"/>
                <w:sz w:val="18"/>
                <w:szCs w:val="18"/>
                <w:lang w:eastAsia="es-MX"/>
              </w:rPr>
              <w:t>rivado</w:t>
            </w:r>
          </w:p>
        </w:tc>
        <w:tc>
          <w:tcPr>
            <w:tcW w:w="924" w:type="dxa"/>
            <w:tcBorders>
              <w:top w:val="nil"/>
              <w:left w:val="nil"/>
              <w:bottom w:val="nil"/>
              <w:right w:val="nil"/>
            </w:tcBorders>
            <w:shd w:val="clear" w:color="000000" w:fill="FFFFFF"/>
            <w:noWrap/>
            <w:vAlign w:val="bottom"/>
            <w:hideMark/>
          </w:tcPr>
          <w:p w14:paraId="66629F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0837AD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0.965 </w:t>
            </w:r>
          </w:p>
        </w:tc>
        <w:tc>
          <w:tcPr>
            <w:tcW w:w="1094" w:type="dxa"/>
            <w:tcBorders>
              <w:top w:val="nil"/>
              <w:left w:val="nil"/>
              <w:bottom w:val="nil"/>
              <w:right w:val="nil"/>
            </w:tcBorders>
            <w:shd w:val="clear" w:color="000000" w:fill="FFFFFF"/>
            <w:noWrap/>
            <w:vAlign w:val="bottom"/>
            <w:hideMark/>
          </w:tcPr>
          <w:p w14:paraId="7F0D67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0.107 </w:t>
            </w:r>
          </w:p>
        </w:tc>
        <w:tc>
          <w:tcPr>
            <w:tcW w:w="924" w:type="dxa"/>
            <w:tcBorders>
              <w:top w:val="nil"/>
              <w:left w:val="nil"/>
              <w:bottom w:val="nil"/>
              <w:right w:val="nil"/>
            </w:tcBorders>
            <w:shd w:val="clear" w:color="000000" w:fill="FFFFFF"/>
            <w:noWrap/>
            <w:vAlign w:val="bottom"/>
            <w:hideMark/>
          </w:tcPr>
          <w:p w14:paraId="4050EC5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B8882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94" w:type="dxa"/>
            <w:tcBorders>
              <w:top w:val="nil"/>
              <w:left w:val="nil"/>
              <w:bottom w:val="nil"/>
              <w:right w:val="nil"/>
            </w:tcBorders>
            <w:shd w:val="clear" w:color="000000" w:fill="FFFFFF"/>
            <w:noWrap/>
            <w:vAlign w:val="bottom"/>
            <w:hideMark/>
          </w:tcPr>
          <w:p w14:paraId="3F0821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0.213 </w:t>
            </w:r>
          </w:p>
        </w:tc>
        <w:tc>
          <w:tcPr>
            <w:tcW w:w="1034" w:type="dxa"/>
            <w:tcBorders>
              <w:top w:val="nil"/>
              <w:left w:val="nil"/>
              <w:bottom w:val="nil"/>
              <w:right w:val="nil"/>
            </w:tcBorders>
            <w:shd w:val="clear" w:color="000000" w:fill="FFFFFF"/>
            <w:noWrap/>
            <w:vAlign w:val="bottom"/>
            <w:hideMark/>
          </w:tcPr>
          <w:p w14:paraId="360C0C0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7360F5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FF7F35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63F564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1A7A0C7" w14:textId="77777777" w:rsidTr="00D42FCF">
        <w:trPr>
          <w:trHeight w:val="270"/>
          <w:jc w:val="center"/>
        </w:trPr>
        <w:tc>
          <w:tcPr>
            <w:tcW w:w="2030" w:type="dxa"/>
            <w:vMerge/>
            <w:tcBorders>
              <w:top w:val="nil"/>
              <w:left w:val="nil"/>
              <w:bottom w:val="nil"/>
              <w:right w:val="nil"/>
            </w:tcBorders>
            <w:vAlign w:val="center"/>
            <w:hideMark/>
          </w:tcPr>
          <w:p w14:paraId="63B9046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BEB6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0C5FA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2CDCC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21FE7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09FE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7FC5D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7D600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DC4E3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9B05E6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2377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FF5C3C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36CFB248" w14:textId="483BED0A"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Actividad</w:t>
            </w:r>
            <w:proofErr w:type="spellEnd"/>
            <w:r w:rsidRPr="00D42FCF">
              <w:rPr>
                <w:rFonts w:ascii="Times New Roman" w:eastAsia="Times New Roman" w:hAnsi="Times New Roman" w:cs="Times New Roman"/>
                <w:color w:val="000000"/>
                <w:sz w:val="18"/>
                <w:szCs w:val="18"/>
                <w:lang w:eastAsia="es-MX"/>
              </w:rPr>
              <w:t xml:space="preserve"> </w:t>
            </w:r>
            <w:ins w:id="1281" w:author="Johanna Koolemans Beynen" w:date="2020-02-21T13:10:00Z">
              <w:r w:rsidR="00D13FDA">
                <w:rPr>
                  <w:rFonts w:ascii="Times New Roman" w:eastAsia="Times New Roman" w:hAnsi="Times New Roman" w:cs="Times New Roman"/>
                  <w:color w:val="000000"/>
                  <w:sz w:val="18"/>
                  <w:szCs w:val="18"/>
                  <w:lang w:eastAsia="es-MX"/>
                </w:rPr>
                <w:t>i</w:t>
              </w:r>
            </w:ins>
            <w:del w:id="1282" w:author="Johanna Koolemans Beynen" w:date="2020-02-21T13:10:00Z">
              <w:r w:rsidRPr="00D42FCF" w:rsidDel="00D13FDA">
                <w:rPr>
                  <w:rFonts w:ascii="Times New Roman" w:eastAsia="Times New Roman" w:hAnsi="Times New Roman" w:cs="Times New Roman"/>
                  <w:color w:val="000000"/>
                  <w:sz w:val="18"/>
                  <w:szCs w:val="18"/>
                  <w:lang w:eastAsia="es-MX"/>
                </w:rPr>
                <w:delText>I</w:delText>
              </w:r>
            </w:del>
            <w:r w:rsidRPr="00D42FCF">
              <w:rPr>
                <w:rFonts w:ascii="Times New Roman" w:eastAsia="Times New Roman" w:hAnsi="Times New Roman" w:cs="Times New Roman"/>
                <w:color w:val="000000"/>
                <w:sz w:val="18"/>
                <w:szCs w:val="18"/>
                <w:lang w:eastAsia="es-MX"/>
              </w:rPr>
              <w:t>ndustrial</w:t>
            </w:r>
          </w:p>
        </w:tc>
        <w:tc>
          <w:tcPr>
            <w:tcW w:w="924" w:type="dxa"/>
            <w:tcBorders>
              <w:top w:val="nil"/>
              <w:left w:val="nil"/>
              <w:bottom w:val="nil"/>
              <w:right w:val="nil"/>
            </w:tcBorders>
            <w:shd w:val="clear" w:color="000000" w:fill="FFFFFF"/>
            <w:noWrap/>
            <w:vAlign w:val="bottom"/>
            <w:hideMark/>
          </w:tcPr>
          <w:p w14:paraId="58F752A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0.995 </w:t>
            </w:r>
          </w:p>
        </w:tc>
        <w:tc>
          <w:tcPr>
            <w:tcW w:w="1034" w:type="dxa"/>
            <w:tcBorders>
              <w:top w:val="nil"/>
              <w:left w:val="nil"/>
              <w:bottom w:val="nil"/>
              <w:right w:val="nil"/>
            </w:tcBorders>
            <w:shd w:val="clear" w:color="000000" w:fill="FFFFFF"/>
            <w:noWrap/>
            <w:vAlign w:val="bottom"/>
            <w:hideMark/>
          </w:tcPr>
          <w:p w14:paraId="232A39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94" w:type="dxa"/>
            <w:tcBorders>
              <w:top w:val="nil"/>
              <w:left w:val="nil"/>
              <w:bottom w:val="nil"/>
              <w:right w:val="nil"/>
            </w:tcBorders>
            <w:shd w:val="clear" w:color="000000" w:fill="FFFFFF"/>
            <w:noWrap/>
            <w:vAlign w:val="bottom"/>
            <w:hideMark/>
          </w:tcPr>
          <w:p w14:paraId="25E4B25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0.620 </w:t>
            </w:r>
          </w:p>
        </w:tc>
        <w:tc>
          <w:tcPr>
            <w:tcW w:w="924" w:type="dxa"/>
            <w:tcBorders>
              <w:top w:val="nil"/>
              <w:left w:val="nil"/>
              <w:bottom w:val="nil"/>
              <w:right w:val="nil"/>
            </w:tcBorders>
            <w:shd w:val="clear" w:color="000000" w:fill="FFFFFF"/>
            <w:noWrap/>
            <w:vAlign w:val="bottom"/>
            <w:hideMark/>
          </w:tcPr>
          <w:p w14:paraId="5199662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04F0BDC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0.659 </w:t>
            </w:r>
          </w:p>
        </w:tc>
        <w:tc>
          <w:tcPr>
            <w:tcW w:w="1094" w:type="dxa"/>
            <w:tcBorders>
              <w:top w:val="nil"/>
              <w:left w:val="nil"/>
              <w:bottom w:val="nil"/>
              <w:right w:val="nil"/>
            </w:tcBorders>
            <w:shd w:val="clear" w:color="000000" w:fill="FFFFFF"/>
            <w:noWrap/>
            <w:vAlign w:val="bottom"/>
            <w:hideMark/>
          </w:tcPr>
          <w:p w14:paraId="22ACA2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0.460 </w:t>
            </w:r>
          </w:p>
        </w:tc>
        <w:tc>
          <w:tcPr>
            <w:tcW w:w="1034" w:type="dxa"/>
            <w:tcBorders>
              <w:top w:val="nil"/>
              <w:left w:val="nil"/>
              <w:bottom w:val="nil"/>
              <w:right w:val="nil"/>
            </w:tcBorders>
            <w:shd w:val="clear" w:color="000000" w:fill="FFFFFF"/>
            <w:noWrap/>
            <w:vAlign w:val="bottom"/>
            <w:hideMark/>
          </w:tcPr>
          <w:p w14:paraId="53DA5FB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7B97258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088A142"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49F57B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4D163BA4" w14:textId="77777777" w:rsidTr="00D42FCF">
        <w:trPr>
          <w:trHeight w:val="270"/>
          <w:jc w:val="center"/>
        </w:trPr>
        <w:tc>
          <w:tcPr>
            <w:tcW w:w="2030" w:type="dxa"/>
            <w:vMerge/>
            <w:tcBorders>
              <w:top w:val="nil"/>
              <w:left w:val="nil"/>
              <w:bottom w:val="nil"/>
              <w:right w:val="nil"/>
            </w:tcBorders>
            <w:vAlign w:val="center"/>
            <w:hideMark/>
          </w:tcPr>
          <w:p w14:paraId="026391A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0D701D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36E76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FD6B4C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AE10D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6CEF8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D1E73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42EA05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BC90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AABAB7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6DD26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19A4A25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FAEBB3" w14:textId="60EE4CD8"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Industria</w:t>
            </w:r>
            <w:proofErr w:type="spellEnd"/>
            <w:r w:rsidRPr="00D42FCF">
              <w:rPr>
                <w:rFonts w:ascii="Times New Roman" w:eastAsia="Times New Roman" w:hAnsi="Times New Roman" w:cs="Times New Roman"/>
                <w:color w:val="000000"/>
                <w:sz w:val="18"/>
                <w:szCs w:val="18"/>
                <w:lang w:eastAsia="es-MX"/>
              </w:rPr>
              <w:t xml:space="preserve"> </w:t>
            </w:r>
            <w:proofErr w:type="spellStart"/>
            <w:ins w:id="1283" w:author="Johanna Koolemans Beynen" w:date="2020-02-21T13:10:00Z">
              <w:r w:rsidR="00D13FDA">
                <w:rPr>
                  <w:rFonts w:ascii="Times New Roman" w:eastAsia="Times New Roman" w:hAnsi="Times New Roman" w:cs="Times New Roman"/>
                  <w:color w:val="000000"/>
                  <w:sz w:val="18"/>
                  <w:szCs w:val="18"/>
                  <w:lang w:eastAsia="es-MX"/>
                </w:rPr>
                <w:t>m</w:t>
              </w:r>
            </w:ins>
            <w:del w:id="1284" w:author="Johanna Koolemans Beynen" w:date="2020-02-21T13:10:00Z">
              <w:r w:rsidRPr="00D42FCF" w:rsidDel="00D13FDA">
                <w:rPr>
                  <w:rFonts w:ascii="Times New Roman" w:eastAsia="Times New Roman" w:hAnsi="Times New Roman" w:cs="Times New Roman"/>
                  <w:color w:val="000000"/>
                  <w:sz w:val="18"/>
                  <w:szCs w:val="18"/>
                  <w:lang w:eastAsia="es-MX"/>
                </w:rPr>
                <w:delText>M</w:delText>
              </w:r>
            </w:del>
            <w:r w:rsidRPr="00D42FCF">
              <w:rPr>
                <w:rFonts w:ascii="Times New Roman" w:eastAsia="Times New Roman" w:hAnsi="Times New Roman" w:cs="Times New Roman"/>
                <w:color w:val="000000"/>
                <w:sz w:val="18"/>
                <w:szCs w:val="18"/>
                <w:lang w:eastAsia="es-MX"/>
              </w:rPr>
              <w:t>anufacturera</w:t>
            </w:r>
            <w:proofErr w:type="spellEnd"/>
          </w:p>
        </w:tc>
        <w:tc>
          <w:tcPr>
            <w:tcW w:w="924" w:type="dxa"/>
            <w:tcBorders>
              <w:top w:val="nil"/>
              <w:left w:val="nil"/>
              <w:bottom w:val="nil"/>
              <w:right w:val="nil"/>
            </w:tcBorders>
            <w:shd w:val="clear" w:color="000000" w:fill="FFFFFF"/>
            <w:noWrap/>
            <w:vAlign w:val="bottom"/>
            <w:hideMark/>
          </w:tcPr>
          <w:p w14:paraId="7D312C2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6277FD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0.773 </w:t>
            </w:r>
          </w:p>
        </w:tc>
        <w:tc>
          <w:tcPr>
            <w:tcW w:w="1094" w:type="dxa"/>
            <w:tcBorders>
              <w:top w:val="nil"/>
              <w:left w:val="nil"/>
              <w:bottom w:val="nil"/>
              <w:right w:val="nil"/>
            </w:tcBorders>
            <w:shd w:val="clear" w:color="000000" w:fill="FFFFFF"/>
            <w:noWrap/>
            <w:vAlign w:val="bottom"/>
            <w:hideMark/>
          </w:tcPr>
          <w:p w14:paraId="30480B2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0.693 </w:t>
            </w:r>
          </w:p>
        </w:tc>
        <w:tc>
          <w:tcPr>
            <w:tcW w:w="924" w:type="dxa"/>
            <w:tcBorders>
              <w:top w:val="nil"/>
              <w:left w:val="nil"/>
              <w:bottom w:val="nil"/>
              <w:right w:val="nil"/>
            </w:tcBorders>
            <w:shd w:val="clear" w:color="000000" w:fill="FFFFFF"/>
            <w:noWrap/>
            <w:vAlign w:val="bottom"/>
            <w:hideMark/>
          </w:tcPr>
          <w:p w14:paraId="56DFCE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2F652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0.742 </w:t>
            </w:r>
          </w:p>
        </w:tc>
        <w:tc>
          <w:tcPr>
            <w:tcW w:w="1094" w:type="dxa"/>
            <w:tcBorders>
              <w:top w:val="nil"/>
              <w:left w:val="nil"/>
              <w:bottom w:val="nil"/>
              <w:right w:val="nil"/>
            </w:tcBorders>
            <w:shd w:val="clear" w:color="000000" w:fill="FFFFFF"/>
            <w:noWrap/>
            <w:vAlign w:val="bottom"/>
            <w:hideMark/>
          </w:tcPr>
          <w:p w14:paraId="1ED5EE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0.500 </w:t>
            </w:r>
          </w:p>
        </w:tc>
        <w:tc>
          <w:tcPr>
            <w:tcW w:w="1034" w:type="dxa"/>
            <w:tcBorders>
              <w:top w:val="nil"/>
              <w:left w:val="nil"/>
              <w:bottom w:val="nil"/>
              <w:right w:val="nil"/>
            </w:tcBorders>
            <w:shd w:val="clear" w:color="000000" w:fill="FFFFFF"/>
            <w:noWrap/>
            <w:vAlign w:val="bottom"/>
            <w:hideMark/>
          </w:tcPr>
          <w:p w14:paraId="1027EA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66A0D6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D902E1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F43DDE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FE0A1A4" w14:textId="77777777" w:rsidTr="00D42FCF">
        <w:trPr>
          <w:trHeight w:val="270"/>
          <w:jc w:val="center"/>
        </w:trPr>
        <w:tc>
          <w:tcPr>
            <w:tcW w:w="2030" w:type="dxa"/>
            <w:vMerge/>
            <w:tcBorders>
              <w:top w:val="nil"/>
              <w:left w:val="nil"/>
              <w:bottom w:val="nil"/>
              <w:right w:val="nil"/>
            </w:tcBorders>
            <w:vAlign w:val="center"/>
            <w:hideMark/>
          </w:tcPr>
          <w:p w14:paraId="5BF498B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1940F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821C6F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DA7B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2BF9B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CEFF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F2873B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EB61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A113C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4F52A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8221DD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E44379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A6022B" w14:textId="43350B58"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Importaciones</w:t>
            </w:r>
            <w:proofErr w:type="spellEnd"/>
            <w:r w:rsidRPr="00D42FCF">
              <w:rPr>
                <w:rFonts w:ascii="Times New Roman" w:eastAsia="Times New Roman" w:hAnsi="Times New Roman" w:cs="Times New Roman"/>
                <w:color w:val="000000"/>
                <w:sz w:val="18"/>
                <w:szCs w:val="18"/>
                <w:lang w:eastAsia="es-MX"/>
              </w:rPr>
              <w:t xml:space="preserve"> </w:t>
            </w:r>
            <w:proofErr w:type="spellStart"/>
            <w:ins w:id="1285" w:author="Johanna Koolemans Beynen" w:date="2020-02-21T13:10:00Z">
              <w:r w:rsidR="00D13FDA">
                <w:rPr>
                  <w:rFonts w:ascii="Times New Roman" w:eastAsia="Times New Roman" w:hAnsi="Times New Roman" w:cs="Times New Roman"/>
                  <w:color w:val="000000"/>
                  <w:sz w:val="18"/>
                  <w:szCs w:val="18"/>
                  <w:lang w:eastAsia="es-MX"/>
                </w:rPr>
                <w:t>m</w:t>
              </w:r>
            </w:ins>
            <w:del w:id="1286" w:author="Johanna Koolemans Beynen" w:date="2020-02-21T13:10:00Z">
              <w:r w:rsidRPr="00D42FCF" w:rsidDel="00D13FDA">
                <w:rPr>
                  <w:rFonts w:ascii="Times New Roman" w:eastAsia="Times New Roman" w:hAnsi="Times New Roman" w:cs="Times New Roman"/>
                  <w:color w:val="000000"/>
                  <w:sz w:val="18"/>
                  <w:szCs w:val="18"/>
                  <w:lang w:eastAsia="es-MX"/>
                </w:rPr>
                <w:delText>M</w:delText>
              </w:r>
            </w:del>
            <w:r w:rsidRPr="00D42FCF">
              <w:rPr>
                <w:rFonts w:ascii="Times New Roman" w:eastAsia="Times New Roman" w:hAnsi="Times New Roman" w:cs="Times New Roman"/>
                <w:color w:val="000000"/>
                <w:sz w:val="18"/>
                <w:szCs w:val="18"/>
                <w:lang w:eastAsia="es-MX"/>
              </w:rPr>
              <w:t>exicanas</w:t>
            </w:r>
            <w:proofErr w:type="spellEnd"/>
          </w:p>
        </w:tc>
        <w:tc>
          <w:tcPr>
            <w:tcW w:w="924" w:type="dxa"/>
            <w:tcBorders>
              <w:top w:val="nil"/>
              <w:left w:val="nil"/>
              <w:bottom w:val="nil"/>
              <w:right w:val="nil"/>
            </w:tcBorders>
            <w:shd w:val="clear" w:color="000000" w:fill="FFFFFF"/>
            <w:noWrap/>
            <w:vAlign w:val="bottom"/>
            <w:hideMark/>
          </w:tcPr>
          <w:p w14:paraId="46AE13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0.968 </w:t>
            </w:r>
          </w:p>
        </w:tc>
        <w:tc>
          <w:tcPr>
            <w:tcW w:w="1034" w:type="dxa"/>
            <w:tcBorders>
              <w:top w:val="nil"/>
              <w:left w:val="nil"/>
              <w:bottom w:val="nil"/>
              <w:right w:val="nil"/>
            </w:tcBorders>
            <w:shd w:val="clear" w:color="000000" w:fill="FFFFFF"/>
            <w:noWrap/>
            <w:vAlign w:val="bottom"/>
            <w:hideMark/>
          </w:tcPr>
          <w:p w14:paraId="1F30B9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0.912 </w:t>
            </w:r>
          </w:p>
        </w:tc>
        <w:tc>
          <w:tcPr>
            <w:tcW w:w="1094" w:type="dxa"/>
            <w:tcBorders>
              <w:top w:val="nil"/>
              <w:left w:val="nil"/>
              <w:bottom w:val="nil"/>
              <w:right w:val="nil"/>
            </w:tcBorders>
            <w:shd w:val="clear" w:color="000000" w:fill="FFFFFF"/>
            <w:noWrap/>
            <w:vAlign w:val="bottom"/>
            <w:hideMark/>
          </w:tcPr>
          <w:p w14:paraId="2B3EB7F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0.021 </w:t>
            </w:r>
          </w:p>
        </w:tc>
        <w:tc>
          <w:tcPr>
            <w:tcW w:w="924" w:type="dxa"/>
            <w:tcBorders>
              <w:top w:val="nil"/>
              <w:left w:val="nil"/>
              <w:bottom w:val="nil"/>
              <w:right w:val="nil"/>
            </w:tcBorders>
            <w:shd w:val="clear" w:color="000000" w:fill="FFFFFF"/>
            <w:noWrap/>
            <w:vAlign w:val="bottom"/>
            <w:hideMark/>
          </w:tcPr>
          <w:p w14:paraId="20246D0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077676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94" w:type="dxa"/>
            <w:tcBorders>
              <w:top w:val="nil"/>
              <w:left w:val="nil"/>
              <w:bottom w:val="nil"/>
              <w:right w:val="nil"/>
            </w:tcBorders>
            <w:shd w:val="clear" w:color="000000" w:fill="FFFFFF"/>
            <w:noWrap/>
            <w:vAlign w:val="bottom"/>
            <w:hideMark/>
          </w:tcPr>
          <w:p w14:paraId="6FC6CDA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0.124 </w:t>
            </w:r>
          </w:p>
        </w:tc>
        <w:tc>
          <w:tcPr>
            <w:tcW w:w="1034" w:type="dxa"/>
            <w:tcBorders>
              <w:top w:val="nil"/>
              <w:left w:val="nil"/>
              <w:bottom w:val="nil"/>
              <w:right w:val="nil"/>
            </w:tcBorders>
            <w:shd w:val="clear" w:color="000000" w:fill="FFFFFF"/>
            <w:noWrap/>
            <w:vAlign w:val="bottom"/>
            <w:hideMark/>
          </w:tcPr>
          <w:p w14:paraId="38CC8D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A6907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4A59657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297A2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138A97C9" w14:textId="77777777" w:rsidTr="00D42FCF">
        <w:trPr>
          <w:trHeight w:val="270"/>
          <w:jc w:val="center"/>
        </w:trPr>
        <w:tc>
          <w:tcPr>
            <w:tcW w:w="2030" w:type="dxa"/>
            <w:vMerge/>
            <w:tcBorders>
              <w:top w:val="nil"/>
              <w:left w:val="nil"/>
              <w:bottom w:val="nil"/>
              <w:right w:val="nil"/>
            </w:tcBorders>
            <w:vAlign w:val="center"/>
            <w:hideMark/>
          </w:tcPr>
          <w:p w14:paraId="4A158E6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80594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27BF6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4E7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C15F2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117B94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62C1C8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54E6BC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C89DF9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052F74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E50F5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7F0EB7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6EDB450" w14:textId="11C1D001"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Producción</w:t>
            </w:r>
            <w:proofErr w:type="spellEnd"/>
            <w:r w:rsidRPr="00D42FCF">
              <w:rPr>
                <w:rFonts w:ascii="Times New Roman" w:eastAsia="Times New Roman" w:hAnsi="Times New Roman" w:cs="Times New Roman"/>
                <w:color w:val="000000"/>
                <w:sz w:val="18"/>
                <w:szCs w:val="18"/>
                <w:lang w:eastAsia="es-MX"/>
              </w:rPr>
              <w:t xml:space="preserve"> </w:t>
            </w:r>
            <w:ins w:id="1287" w:author="Johanna Koolemans Beynen" w:date="2020-02-21T13:10:00Z">
              <w:r w:rsidR="00D13FDA">
                <w:rPr>
                  <w:rFonts w:ascii="Times New Roman" w:eastAsia="Times New Roman" w:hAnsi="Times New Roman" w:cs="Times New Roman"/>
                  <w:color w:val="000000"/>
                  <w:sz w:val="18"/>
                  <w:szCs w:val="18"/>
                  <w:lang w:eastAsia="es-MX"/>
                </w:rPr>
                <w:t>i</w:t>
              </w:r>
            </w:ins>
            <w:del w:id="1288" w:author="Johanna Koolemans Beynen" w:date="2020-02-21T13:10:00Z">
              <w:r w:rsidRPr="00D42FCF" w:rsidDel="00D13FDA">
                <w:rPr>
                  <w:rFonts w:ascii="Times New Roman" w:eastAsia="Times New Roman" w:hAnsi="Times New Roman" w:cs="Times New Roman"/>
                  <w:color w:val="000000"/>
                  <w:sz w:val="18"/>
                  <w:szCs w:val="18"/>
                  <w:lang w:eastAsia="es-MX"/>
                </w:rPr>
                <w:delText>I</w:delText>
              </w:r>
            </w:del>
            <w:r w:rsidRPr="00D42FCF">
              <w:rPr>
                <w:rFonts w:ascii="Times New Roman" w:eastAsia="Times New Roman" w:hAnsi="Times New Roman" w:cs="Times New Roman"/>
                <w:color w:val="000000"/>
                <w:sz w:val="18"/>
                <w:szCs w:val="18"/>
                <w:lang w:eastAsia="es-MX"/>
              </w:rPr>
              <w:t xml:space="preserve">ndustrial </w:t>
            </w:r>
            <w:proofErr w:type="spellStart"/>
            <w:r w:rsidRPr="00D42FCF">
              <w:rPr>
                <w:rFonts w:ascii="Times New Roman" w:eastAsia="Times New Roman" w:hAnsi="Times New Roman" w:cs="Times New Roman"/>
                <w:color w:val="000000"/>
                <w:sz w:val="18"/>
                <w:szCs w:val="18"/>
                <w:lang w:eastAsia="es-MX"/>
              </w:rPr>
              <w:t>en</w:t>
            </w:r>
            <w:proofErr w:type="spellEnd"/>
            <w:r w:rsidRPr="00D42FCF">
              <w:rPr>
                <w:rFonts w:ascii="Times New Roman" w:eastAsia="Times New Roman" w:hAnsi="Times New Roman" w:cs="Times New Roman"/>
                <w:color w:val="000000"/>
                <w:sz w:val="18"/>
                <w:szCs w:val="18"/>
                <w:lang w:eastAsia="es-MX"/>
              </w:rPr>
              <w:t xml:space="preserve"> EUA</w:t>
            </w:r>
          </w:p>
        </w:tc>
        <w:tc>
          <w:tcPr>
            <w:tcW w:w="924" w:type="dxa"/>
            <w:tcBorders>
              <w:top w:val="nil"/>
              <w:left w:val="nil"/>
              <w:bottom w:val="nil"/>
              <w:right w:val="nil"/>
            </w:tcBorders>
            <w:shd w:val="clear" w:color="000000" w:fill="FFFFFF"/>
            <w:noWrap/>
            <w:vAlign w:val="bottom"/>
            <w:hideMark/>
          </w:tcPr>
          <w:p w14:paraId="282B470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34" w:type="dxa"/>
            <w:tcBorders>
              <w:top w:val="nil"/>
              <w:left w:val="nil"/>
              <w:bottom w:val="nil"/>
              <w:right w:val="nil"/>
            </w:tcBorders>
            <w:shd w:val="clear" w:color="000000" w:fill="FFFFFF"/>
            <w:noWrap/>
            <w:vAlign w:val="bottom"/>
            <w:hideMark/>
          </w:tcPr>
          <w:p w14:paraId="1F512CA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0.096 </w:t>
            </w:r>
          </w:p>
        </w:tc>
        <w:tc>
          <w:tcPr>
            <w:tcW w:w="1094" w:type="dxa"/>
            <w:tcBorders>
              <w:top w:val="nil"/>
              <w:left w:val="nil"/>
              <w:bottom w:val="nil"/>
              <w:right w:val="nil"/>
            </w:tcBorders>
            <w:shd w:val="clear" w:color="000000" w:fill="FFFFFF"/>
            <w:noWrap/>
            <w:vAlign w:val="bottom"/>
            <w:hideMark/>
          </w:tcPr>
          <w:p w14:paraId="082A59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0.209 </w:t>
            </w:r>
          </w:p>
        </w:tc>
        <w:tc>
          <w:tcPr>
            <w:tcW w:w="924" w:type="dxa"/>
            <w:tcBorders>
              <w:top w:val="nil"/>
              <w:left w:val="nil"/>
              <w:bottom w:val="nil"/>
              <w:right w:val="nil"/>
            </w:tcBorders>
            <w:shd w:val="clear" w:color="000000" w:fill="FFFFFF"/>
            <w:noWrap/>
            <w:vAlign w:val="bottom"/>
            <w:hideMark/>
          </w:tcPr>
          <w:p w14:paraId="5BB99A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0.759 </w:t>
            </w:r>
          </w:p>
        </w:tc>
        <w:tc>
          <w:tcPr>
            <w:tcW w:w="1034" w:type="dxa"/>
            <w:tcBorders>
              <w:top w:val="nil"/>
              <w:left w:val="nil"/>
              <w:bottom w:val="nil"/>
              <w:right w:val="nil"/>
            </w:tcBorders>
            <w:shd w:val="clear" w:color="000000" w:fill="FFFFFF"/>
            <w:noWrap/>
            <w:vAlign w:val="bottom"/>
            <w:hideMark/>
          </w:tcPr>
          <w:p w14:paraId="7A7AA01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94" w:type="dxa"/>
            <w:tcBorders>
              <w:top w:val="nil"/>
              <w:left w:val="nil"/>
              <w:bottom w:val="nil"/>
              <w:right w:val="nil"/>
            </w:tcBorders>
            <w:shd w:val="clear" w:color="000000" w:fill="FFFFFF"/>
            <w:noWrap/>
            <w:vAlign w:val="bottom"/>
            <w:hideMark/>
          </w:tcPr>
          <w:p w14:paraId="4D5B77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0.644 </w:t>
            </w:r>
          </w:p>
        </w:tc>
        <w:tc>
          <w:tcPr>
            <w:tcW w:w="1034" w:type="dxa"/>
            <w:tcBorders>
              <w:top w:val="nil"/>
              <w:left w:val="nil"/>
              <w:bottom w:val="nil"/>
              <w:right w:val="nil"/>
            </w:tcBorders>
            <w:shd w:val="clear" w:color="000000" w:fill="FFFFFF"/>
            <w:noWrap/>
            <w:vAlign w:val="bottom"/>
            <w:hideMark/>
          </w:tcPr>
          <w:p w14:paraId="490C11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F14B8E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0622F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B77A4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6A8B5363" w14:textId="77777777" w:rsidTr="00D42FCF">
        <w:trPr>
          <w:trHeight w:val="270"/>
          <w:jc w:val="center"/>
        </w:trPr>
        <w:tc>
          <w:tcPr>
            <w:tcW w:w="2030" w:type="dxa"/>
            <w:vMerge/>
            <w:tcBorders>
              <w:top w:val="nil"/>
              <w:left w:val="nil"/>
              <w:bottom w:val="nil"/>
              <w:right w:val="nil"/>
            </w:tcBorders>
            <w:vAlign w:val="center"/>
            <w:hideMark/>
          </w:tcPr>
          <w:p w14:paraId="00856B0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967B3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3A62D0E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7BF5E4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[0.044]</w:t>
            </w:r>
          </w:p>
        </w:tc>
        <w:tc>
          <w:tcPr>
            <w:tcW w:w="924" w:type="dxa"/>
            <w:tcBorders>
              <w:top w:val="nil"/>
              <w:left w:val="nil"/>
              <w:bottom w:val="nil"/>
              <w:right w:val="nil"/>
            </w:tcBorders>
            <w:shd w:val="clear" w:color="000000" w:fill="FFFFFF"/>
            <w:noWrap/>
            <w:vAlign w:val="bottom"/>
            <w:hideMark/>
          </w:tcPr>
          <w:p w14:paraId="2341A29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8068D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E7659D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60D90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72D8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BE99DF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C5DEE4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3FA3F9E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E0AFA51"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Construcción</w:t>
            </w:r>
            <w:proofErr w:type="spellEnd"/>
          </w:p>
        </w:tc>
        <w:tc>
          <w:tcPr>
            <w:tcW w:w="924" w:type="dxa"/>
            <w:tcBorders>
              <w:top w:val="nil"/>
              <w:left w:val="nil"/>
              <w:bottom w:val="nil"/>
              <w:right w:val="nil"/>
            </w:tcBorders>
            <w:shd w:val="clear" w:color="000000" w:fill="FFFFFF"/>
            <w:noWrap/>
            <w:vAlign w:val="bottom"/>
            <w:hideMark/>
          </w:tcPr>
          <w:p w14:paraId="0631F1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0.946 </w:t>
            </w:r>
          </w:p>
        </w:tc>
        <w:tc>
          <w:tcPr>
            <w:tcW w:w="1034" w:type="dxa"/>
            <w:tcBorders>
              <w:top w:val="nil"/>
              <w:left w:val="nil"/>
              <w:bottom w:val="nil"/>
              <w:right w:val="nil"/>
            </w:tcBorders>
            <w:shd w:val="clear" w:color="000000" w:fill="FFFFFF"/>
            <w:noWrap/>
            <w:vAlign w:val="bottom"/>
            <w:hideMark/>
          </w:tcPr>
          <w:p w14:paraId="44FF5AC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94" w:type="dxa"/>
            <w:tcBorders>
              <w:top w:val="nil"/>
              <w:left w:val="nil"/>
              <w:bottom w:val="nil"/>
              <w:right w:val="nil"/>
            </w:tcBorders>
            <w:shd w:val="clear" w:color="000000" w:fill="FFFFFF"/>
            <w:noWrap/>
            <w:vAlign w:val="bottom"/>
            <w:hideMark/>
          </w:tcPr>
          <w:p w14:paraId="134ADDB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0.497 </w:t>
            </w:r>
          </w:p>
        </w:tc>
        <w:tc>
          <w:tcPr>
            <w:tcW w:w="924" w:type="dxa"/>
            <w:tcBorders>
              <w:top w:val="nil"/>
              <w:left w:val="nil"/>
              <w:bottom w:val="nil"/>
              <w:right w:val="nil"/>
            </w:tcBorders>
            <w:shd w:val="clear" w:color="000000" w:fill="FFFFFF"/>
            <w:noWrap/>
            <w:vAlign w:val="bottom"/>
            <w:hideMark/>
          </w:tcPr>
          <w:p w14:paraId="3A2953C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34" w:type="dxa"/>
            <w:tcBorders>
              <w:top w:val="nil"/>
              <w:left w:val="nil"/>
              <w:bottom w:val="nil"/>
              <w:right w:val="nil"/>
            </w:tcBorders>
            <w:shd w:val="clear" w:color="000000" w:fill="FFFFFF"/>
            <w:noWrap/>
            <w:vAlign w:val="bottom"/>
            <w:hideMark/>
          </w:tcPr>
          <w:p w14:paraId="5E7FFB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0.709 </w:t>
            </w:r>
          </w:p>
        </w:tc>
        <w:tc>
          <w:tcPr>
            <w:tcW w:w="1094" w:type="dxa"/>
            <w:tcBorders>
              <w:top w:val="nil"/>
              <w:left w:val="nil"/>
              <w:bottom w:val="nil"/>
              <w:right w:val="nil"/>
            </w:tcBorders>
            <w:shd w:val="clear" w:color="000000" w:fill="FFFFFF"/>
            <w:noWrap/>
            <w:vAlign w:val="bottom"/>
            <w:hideMark/>
          </w:tcPr>
          <w:p w14:paraId="6EDB2B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0.332 </w:t>
            </w:r>
          </w:p>
        </w:tc>
        <w:tc>
          <w:tcPr>
            <w:tcW w:w="1034" w:type="dxa"/>
            <w:tcBorders>
              <w:top w:val="nil"/>
              <w:left w:val="nil"/>
              <w:bottom w:val="nil"/>
              <w:right w:val="nil"/>
            </w:tcBorders>
            <w:shd w:val="clear" w:color="000000" w:fill="FFFFFF"/>
            <w:noWrap/>
            <w:vAlign w:val="bottom"/>
            <w:hideMark/>
          </w:tcPr>
          <w:p w14:paraId="69238B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3B928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14BE05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16EA900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87B44C6" w14:textId="77777777" w:rsidTr="00D42FCF">
        <w:trPr>
          <w:trHeight w:val="270"/>
          <w:jc w:val="center"/>
        </w:trPr>
        <w:tc>
          <w:tcPr>
            <w:tcW w:w="2030" w:type="dxa"/>
            <w:vMerge/>
            <w:tcBorders>
              <w:top w:val="nil"/>
              <w:left w:val="nil"/>
              <w:bottom w:val="nil"/>
              <w:right w:val="nil"/>
            </w:tcBorders>
            <w:vAlign w:val="center"/>
            <w:hideMark/>
          </w:tcPr>
          <w:p w14:paraId="10B767A5"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70FCC0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41407E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7F37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E915C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8C3B3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C9A47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B68A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FE38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5DC32A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B8FD8C2"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4486F2F"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0A1F8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Ventas de la ANTAD</w:t>
            </w:r>
          </w:p>
        </w:tc>
        <w:tc>
          <w:tcPr>
            <w:tcW w:w="924" w:type="dxa"/>
            <w:tcBorders>
              <w:top w:val="nil"/>
              <w:left w:val="nil"/>
              <w:bottom w:val="nil"/>
              <w:right w:val="nil"/>
            </w:tcBorders>
            <w:shd w:val="clear" w:color="000000" w:fill="FFFFFF"/>
            <w:noWrap/>
            <w:vAlign w:val="bottom"/>
            <w:hideMark/>
          </w:tcPr>
          <w:p w14:paraId="4B68F9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53893D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368B9D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0.611 </w:t>
            </w:r>
          </w:p>
        </w:tc>
        <w:tc>
          <w:tcPr>
            <w:tcW w:w="924" w:type="dxa"/>
            <w:tcBorders>
              <w:top w:val="nil"/>
              <w:left w:val="nil"/>
              <w:bottom w:val="nil"/>
              <w:right w:val="nil"/>
            </w:tcBorders>
            <w:shd w:val="clear" w:color="000000" w:fill="FFFFFF"/>
            <w:noWrap/>
            <w:vAlign w:val="bottom"/>
            <w:hideMark/>
          </w:tcPr>
          <w:p w14:paraId="252548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256A32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94" w:type="dxa"/>
            <w:tcBorders>
              <w:top w:val="nil"/>
              <w:left w:val="nil"/>
              <w:bottom w:val="nil"/>
              <w:right w:val="nil"/>
            </w:tcBorders>
            <w:shd w:val="clear" w:color="000000" w:fill="FFFFFF"/>
            <w:noWrap/>
            <w:vAlign w:val="bottom"/>
            <w:hideMark/>
          </w:tcPr>
          <w:p w14:paraId="70BD06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0.615 </w:t>
            </w:r>
          </w:p>
        </w:tc>
        <w:tc>
          <w:tcPr>
            <w:tcW w:w="1034" w:type="dxa"/>
            <w:tcBorders>
              <w:top w:val="nil"/>
              <w:left w:val="nil"/>
              <w:bottom w:val="nil"/>
              <w:right w:val="nil"/>
            </w:tcBorders>
            <w:shd w:val="clear" w:color="000000" w:fill="FFFFFF"/>
            <w:noWrap/>
            <w:vAlign w:val="bottom"/>
            <w:hideMark/>
          </w:tcPr>
          <w:p w14:paraId="1EAC4A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2B224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1724B33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5FC1F4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FB520BC" w14:textId="77777777" w:rsidTr="00D42FCF">
        <w:trPr>
          <w:trHeight w:val="270"/>
          <w:jc w:val="center"/>
        </w:trPr>
        <w:tc>
          <w:tcPr>
            <w:tcW w:w="2030" w:type="dxa"/>
            <w:vMerge/>
            <w:tcBorders>
              <w:top w:val="nil"/>
              <w:left w:val="nil"/>
              <w:bottom w:val="nil"/>
              <w:right w:val="nil"/>
            </w:tcBorders>
            <w:vAlign w:val="center"/>
            <w:hideMark/>
          </w:tcPr>
          <w:p w14:paraId="49DE451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F0DC6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E95025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58846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48160B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C8D9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45D73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2003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738754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BF828A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A3CF5F9"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42136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2B58685"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Exportaciones</w:t>
            </w:r>
            <w:proofErr w:type="spellEnd"/>
            <w:r w:rsidRPr="00D42FCF">
              <w:rPr>
                <w:rFonts w:ascii="Times New Roman" w:eastAsia="Times New Roman" w:hAnsi="Times New Roman" w:cs="Times New Roman"/>
                <w:color w:val="000000"/>
                <w:sz w:val="18"/>
                <w:szCs w:val="18"/>
                <w:lang w:eastAsia="es-MX"/>
              </w:rPr>
              <w:t xml:space="preserve"> no </w:t>
            </w:r>
            <w:proofErr w:type="spellStart"/>
            <w:r w:rsidRPr="00D42FCF">
              <w:rPr>
                <w:rFonts w:ascii="Times New Roman" w:eastAsia="Times New Roman" w:hAnsi="Times New Roman" w:cs="Times New Roman"/>
                <w:color w:val="000000"/>
                <w:sz w:val="18"/>
                <w:szCs w:val="18"/>
                <w:lang w:eastAsia="es-MX"/>
              </w:rPr>
              <w:t>petroleras</w:t>
            </w:r>
            <w:proofErr w:type="spellEnd"/>
            <w:r w:rsidRPr="00D42FCF">
              <w:rPr>
                <w:rFonts w:ascii="Times New Roman" w:eastAsia="Times New Roman" w:hAnsi="Times New Roman" w:cs="Times New Roman"/>
                <w:color w:val="000000"/>
                <w:sz w:val="18"/>
                <w:szCs w:val="18"/>
                <w:lang w:eastAsia="es-MX"/>
              </w:rPr>
              <w:t xml:space="preserve"> </w:t>
            </w:r>
            <w:proofErr w:type="spellStart"/>
            <w:r w:rsidRPr="00D42FCF">
              <w:rPr>
                <w:rFonts w:ascii="Times New Roman" w:eastAsia="Times New Roman" w:hAnsi="Times New Roman" w:cs="Times New Roman"/>
                <w:color w:val="000000"/>
                <w:sz w:val="18"/>
                <w:szCs w:val="18"/>
                <w:lang w:eastAsia="es-MX"/>
              </w:rPr>
              <w:t>manufactureras</w:t>
            </w:r>
            <w:proofErr w:type="spellEnd"/>
          </w:p>
        </w:tc>
        <w:tc>
          <w:tcPr>
            <w:tcW w:w="924" w:type="dxa"/>
            <w:tcBorders>
              <w:top w:val="nil"/>
              <w:left w:val="nil"/>
              <w:bottom w:val="nil"/>
              <w:right w:val="nil"/>
            </w:tcBorders>
            <w:shd w:val="clear" w:color="000000" w:fill="FFFFFF"/>
            <w:noWrap/>
            <w:vAlign w:val="bottom"/>
            <w:hideMark/>
          </w:tcPr>
          <w:p w14:paraId="08F654F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D26477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0.952 </w:t>
            </w:r>
          </w:p>
        </w:tc>
        <w:tc>
          <w:tcPr>
            <w:tcW w:w="1094" w:type="dxa"/>
            <w:tcBorders>
              <w:top w:val="nil"/>
              <w:left w:val="nil"/>
              <w:bottom w:val="nil"/>
              <w:right w:val="nil"/>
            </w:tcBorders>
            <w:shd w:val="clear" w:color="000000" w:fill="FFFFFF"/>
            <w:noWrap/>
            <w:vAlign w:val="bottom"/>
            <w:hideMark/>
          </w:tcPr>
          <w:p w14:paraId="7091B3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0.503 </w:t>
            </w:r>
          </w:p>
        </w:tc>
        <w:tc>
          <w:tcPr>
            <w:tcW w:w="924" w:type="dxa"/>
            <w:tcBorders>
              <w:top w:val="nil"/>
              <w:left w:val="nil"/>
              <w:bottom w:val="nil"/>
              <w:right w:val="nil"/>
            </w:tcBorders>
            <w:shd w:val="clear" w:color="000000" w:fill="FFFFFF"/>
            <w:noWrap/>
            <w:vAlign w:val="bottom"/>
            <w:hideMark/>
          </w:tcPr>
          <w:p w14:paraId="20A81C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0.985 </w:t>
            </w:r>
          </w:p>
        </w:tc>
        <w:tc>
          <w:tcPr>
            <w:tcW w:w="1034" w:type="dxa"/>
            <w:tcBorders>
              <w:top w:val="nil"/>
              <w:left w:val="nil"/>
              <w:bottom w:val="nil"/>
              <w:right w:val="nil"/>
            </w:tcBorders>
            <w:shd w:val="clear" w:color="000000" w:fill="FFFFFF"/>
            <w:noWrap/>
            <w:vAlign w:val="bottom"/>
            <w:hideMark/>
          </w:tcPr>
          <w:p w14:paraId="6C6A281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0.941 </w:t>
            </w:r>
          </w:p>
        </w:tc>
        <w:tc>
          <w:tcPr>
            <w:tcW w:w="1094" w:type="dxa"/>
            <w:tcBorders>
              <w:top w:val="nil"/>
              <w:left w:val="nil"/>
              <w:bottom w:val="nil"/>
              <w:right w:val="nil"/>
            </w:tcBorders>
            <w:shd w:val="clear" w:color="000000" w:fill="FFFFFF"/>
            <w:noWrap/>
            <w:vAlign w:val="bottom"/>
            <w:hideMark/>
          </w:tcPr>
          <w:p w14:paraId="3F9076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34" w:type="dxa"/>
            <w:tcBorders>
              <w:top w:val="nil"/>
              <w:left w:val="nil"/>
              <w:bottom w:val="nil"/>
              <w:right w:val="nil"/>
            </w:tcBorders>
            <w:shd w:val="clear" w:color="000000" w:fill="FFFFFF"/>
            <w:noWrap/>
            <w:vAlign w:val="bottom"/>
            <w:hideMark/>
          </w:tcPr>
          <w:p w14:paraId="2428D51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D84447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6643C3B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0B89461"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09AA8F8" w14:textId="77777777" w:rsidTr="00D42FCF">
        <w:trPr>
          <w:trHeight w:val="270"/>
          <w:jc w:val="center"/>
        </w:trPr>
        <w:tc>
          <w:tcPr>
            <w:tcW w:w="2030" w:type="dxa"/>
            <w:vMerge/>
            <w:tcBorders>
              <w:top w:val="nil"/>
              <w:left w:val="nil"/>
              <w:bottom w:val="nil"/>
              <w:right w:val="nil"/>
            </w:tcBorders>
            <w:vAlign w:val="center"/>
            <w:hideMark/>
          </w:tcPr>
          <w:p w14:paraId="1946608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BF1B06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20909F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D09C4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1073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633A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2B881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4C59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B01FE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68885D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8432B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8C74F4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50E9B0"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Indicador</w:t>
            </w:r>
            <w:proofErr w:type="spellEnd"/>
            <w:r w:rsidRPr="00D42FCF">
              <w:rPr>
                <w:rFonts w:ascii="Times New Roman" w:eastAsia="Times New Roman" w:hAnsi="Times New Roman" w:cs="Times New Roman"/>
                <w:color w:val="000000"/>
                <w:sz w:val="18"/>
                <w:szCs w:val="18"/>
                <w:lang w:eastAsia="es-MX"/>
              </w:rPr>
              <w:t xml:space="preserve"> adelantado</w:t>
            </w:r>
          </w:p>
        </w:tc>
        <w:tc>
          <w:tcPr>
            <w:tcW w:w="924" w:type="dxa"/>
            <w:tcBorders>
              <w:top w:val="nil"/>
              <w:left w:val="nil"/>
              <w:bottom w:val="nil"/>
              <w:right w:val="nil"/>
            </w:tcBorders>
            <w:shd w:val="clear" w:color="000000" w:fill="FFFFFF"/>
            <w:noWrap/>
            <w:vAlign w:val="bottom"/>
            <w:hideMark/>
          </w:tcPr>
          <w:p w14:paraId="0321FC9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0.657 </w:t>
            </w:r>
          </w:p>
        </w:tc>
        <w:tc>
          <w:tcPr>
            <w:tcW w:w="1034" w:type="dxa"/>
            <w:tcBorders>
              <w:top w:val="nil"/>
              <w:left w:val="nil"/>
              <w:bottom w:val="nil"/>
              <w:right w:val="nil"/>
            </w:tcBorders>
            <w:shd w:val="clear" w:color="000000" w:fill="FFFFFF"/>
            <w:noWrap/>
            <w:vAlign w:val="bottom"/>
            <w:hideMark/>
          </w:tcPr>
          <w:p w14:paraId="49E4567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57D70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6E8BD5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0.678 </w:t>
            </w:r>
          </w:p>
        </w:tc>
        <w:tc>
          <w:tcPr>
            <w:tcW w:w="1034" w:type="dxa"/>
            <w:tcBorders>
              <w:top w:val="nil"/>
              <w:left w:val="nil"/>
              <w:bottom w:val="nil"/>
              <w:right w:val="nil"/>
            </w:tcBorders>
            <w:shd w:val="clear" w:color="000000" w:fill="FFFFFF"/>
            <w:noWrap/>
            <w:vAlign w:val="bottom"/>
            <w:hideMark/>
          </w:tcPr>
          <w:p w14:paraId="057E8D5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6300586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0.047 </w:t>
            </w:r>
          </w:p>
        </w:tc>
        <w:tc>
          <w:tcPr>
            <w:tcW w:w="1034" w:type="dxa"/>
            <w:tcBorders>
              <w:top w:val="nil"/>
              <w:left w:val="nil"/>
              <w:bottom w:val="nil"/>
              <w:right w:val="nil"/>
            </w:tcBorders>
            <w:shd w:val="clear" w:color="000000" w:fill="FFFFFF"/>
            <w:noWrap/>
            <w:vAlign w:val="bottom"/>
            <w:hideMark/>
          </w:tcPr>
          <w:p w14:paraId="1F4D656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737FA6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398E476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2255987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72879E9" w14:textId="77777777" w:rsidTr="00D42FCF">
        <w:trPr>
          <w:trHeight w:val="270"/>
          <w:jc w:val="center"/>
        </w:trPr>
        <w:tc>
          <w:tcPr>
            <w:tcW w:w="2030" w:type="dxa"/>
            <w:vMerge/>
            <w:tcBorders>
              <w:top w:val="nil"/>
              <w:left w:val="nil"/>
              <w:bottom w:val="nil"/>
              <w:right w:val="nil"/>
            </w:tcBorders>
            <w:vAlign w:val="center"/>
            <w:hideMark/>
          </w:tcPr>
          <w:p w14:paraId="2139DB52"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39FA1E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E1399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0E16CA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312A3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184F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94" w:type="dxa"/>
            <w:tcBorders>
              <w:top w:val="nil"/>
              <w:left w:val="nil"/>
              <w:bottom w:val="nil"/>
              <w:right w:val="nil"/>
            </w:tcBorders>
            <w:shd w:val="clear" w:color="000000" w:fill="FFFFFF"/>
            <w:noWrap/>
            <w:vAlign w:val="bottom"/>
            <w:hideMark/>
          </w:tcPr>
          <w:p w14:paraId="78BC47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6A1FE78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501E1E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444868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3E8DB0E"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947EAB4"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6D9A09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Bolsa Mexicana de </w:t>
            </w:r>
            <w:proofErr w:type="spellStart"/>
            <w:r w:rsidRPr="00D42FCF">
              <w:rPr>
                <w:rFonts w:ascii="Times New Roman" w:eastAsia="Times New Roman" w:hAnsi="Times New Roman" w:cs="Times New Roman"/>
                <w:color w:val="000000"/>
                <w:sz w:val="18"/>
                <w:szCs w:val="18"/>
                <w:lang w:eastAsia="es-MX"/>
              </w:rPr>
              <w:t>Valores</w:t>
            </w:r>
            <w:proofErr w:type="spellEnd"/>
          </w:p>
        </w:tc>
        <w:tc>
          <w:tcPr>
            <w:tcW w:w="924" w:type="dxa"/>
            <w:tcBorders>
              <w:top w:val="nil"/>
              <w:left w:val="nil"/>
              <w:bottom w:val="nil"/>
              <w:right w:val="nil"/>
            </w:tcBorders>
            <w:shd w:val="clear" w:color="000000" w:fill="FFFFFF"/>
            <w:noWrap/>
            <w:vAlign w:val="bottom"/>
            <w:hideMark/>
          </w:tcPr>
          <w:p w14:paraId="05F346A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0.651 </w:t>
            </w:r>
          </w:p>
        </w:tc>
        <w:tc>
          <w:tcPr>
            <w:tcW w:w="1034" w:type="dxa"/>
            <w:tcBorders>
              <w:top w:val="nil"/>
              <w:left w:val="nil"/>
              <w:bottom w:val="nil"/>
              <w:right w:val="nil"/>
            </w:tcBorders>
            <w:shd w:val="clear" w:color="000000" w:fill="FFFFFF"/>
            <w:noWrap/>
            <w:vAlign w:val="bottom"/>
            <w:hideMark/>
          </w:tcPr>
          <w:p w14:paraId="60EA678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2B7B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669E52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0.652 </w:t>
            </w:r>
          </w:p>
        </w:tc>
        <w:tc>
          <w:tcPr>
            <w:tcW w:w="1034" w:type="dxa"/>
            <w:tcBorders>
              <w:top w:val="nil"/>
              <w:left w:val="nil"/>
              <w:bottom w:val="nil"/>
              <w:right w:val="nil"/>
            </w:tcBorders>
            <w:shd w:val="clear" w:color="000000" w:fill="FFFFFF"/>
            <w:noWrap/>
            <w:vAlign w:val="bottom"/>
            <w:hideMark/>
          </w:tcPr>
          <w:p w14:paraId="62CCF7D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0.015 </w:t>
            </w:r>
          </w:p>
        </w:tc>
        <w:tc>
          <w:tcPr>
            <w:tcW w:w="1094" w:type="dxa"/>
            <w:tcBorders>
              <w:top w:val="nil"/>
              <w:left w:val="nil"/>
              <w:bottom w:val="nil"/>
              <w:right w:val="nil"/>
            </w:tcBorders>
            <w:shd w:val="clear" w:color="000000" w:fill="FFFFFF"/>
            <w:noWrap/>
            <w:vAlign w:val="bottom"/>
            <w:hideMark/>
          </w:tcPr>
          <w:p w14:paraId="6C4DB21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7BB5661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91B068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1CD6587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660C849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2B6A2CB" w14:textId="77777777" w:rsidTr="00D42FCF">
        <w:trPr>
          <w:trHeight w:val="270"/>
          <w:jc w:val="center"/>
        </w:trPr>
        <w:tc>
          <w:tcPr>
            <w:tcW w:w="2030" w:type="dxa"/>
            <w:vMerge/>
            <w:tcBorders>
              <w:top w:val="nil"/>
              <w:left w:val="nil"/>
              <w:bottom w:val="nil"/>
              <w:right w:val="nil"/>
            </w:tcBorders>
            <w:vAlign w:val="center"/>
            <w:hideMark/>
          </w:tcPr>
          <w:p w14:paraId="2703BE4E"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871A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1DF4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A3F9F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5DEB1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B5DB74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54C1B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13D12D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AD5F8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DA7110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6D445D2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E6254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39028E0"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Producción</w:t>
            </w:r>
            <w:proofErr w:type="spellEnd"/>
            <w:r w:rsidRPr="00D42FCF">
              <w:rPr>
                <w:rFonts w:ascii="Times New Roman" w:eastAsia="Times New Roman" w:hAnsi="Times New Roman" w:cs="Times New Roman"/>
                <w:color w:val="000000"/>
                <w:sz w:val="18"/>
                <w:szCs w:val="18"/>
                <w:lang w:eastAsia="es-MX"/>
              </w:rPr>
              <w:t xml:space="preserve"> de </w:t>
            </w:r>
            <w:proofErr w:type="spellStart"/>
            <w:r w:rsidRPr="00D42FCF">
              <w:rPr>
                <w:rFonts w:ascii="Times New Roman" w:eastAsia="Times New Roman" w:hAnsi="Times New Roman" w:cs="Times New Roman"/>
                <w:color w:val="000000"/>
                <w:sz w:val="18"/>
                <w:szCs w:val="18"/>
                <w:lang w:eastAsia="es-MX"/>
              </w:rPr>
              <w:t>cemento</w:t>
            </w:r>
            <w:proofErr w:type="spellEnd"/>
          </w:p>
        </w:tc>
        <w:tc>
          <w:tcPr>
            <w:tcW w:w="924" w:type="dxa"/>
            <w:tcBorders>
              <w:top w:val="nil"/>
              <w:left w:val="nil"/>
              <w:bottom w:val="nil"/>
              <w:right w:val="nil"/>
            </w:tcBorders>
            <w:shd w:val="clear" w:color="000000" w:fill="FFFFFF"/>
            <w:noWrap/>
            <w:vAlign w:val="bottom"/>
            <w:hideMark/>
          </w:tcPr>
          <w:p w14:paraId="2C7CFF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0.855 </w:t>
            </w:r>
          </w:p>
        </w:tc>
        <w:tc>
          <w:tcPr>
            <w:tcW w:w="1034" w:type="dxa"/>
            <w:tcBorders>
              <w:top w:val="nil"/>
              <w:left w:val="nil"/>
              <w:bottom w:val="nil"/>
              <w:right w:val="nil"/>
            </w:tcBorders>
            <w:shd w:val="clear" w:color="000000" w:fill="FFFFFF"/>
            <w:noWrap/>
            <w:vAlign w:val="bottom"/>
            <w:hideMark/>
          </w:tcPr>
          <w:p w14:paraId="525741F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0.747 </w:t>
            </w:r>
          </w:p>
        </w:tc>
        <w:tc>
          <w:tcPr>
            <w:tcW w:w="1094" w:type="dxa"/>
            <w:tcBorders>
              <w:top w:val="nil"/>
              <w:left w:val="nil"/>
              <w:bottom w:val="nil"/>
              <w:right w:val="nil"/>
            </w:tcBorders>
            <w:shd w:val="clear" w:color="000000" w:fill="FFFFFF"/>
            <w:noWrap/>
            <w:vAlign w:val="bottom"/>
            <w:hideMark/>
          </w:tcPr>
          <w:p w14:paraId="788A4C8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0.057 </w:t>
            </w:r>
          </w:p>
        </w:tc>
        <w:tc>
          <w:tcPr>
            <w:tcW w:w="924" w:type="dxa"/>
            <w:tcBorders>
              <w:top w:val="nil"/>
              <w:left w:val="nil"/>
              <w:bottom w:val="nil"/>
              <w:right w:val="nil"/>
            </w:tcBorders>
            <w:shd w:val="clear" w:color="000000" w:fill="FFFFFF"/>
            <w:noWrap/>
            <w:vAlign w:val="bottom"/>
            <w:hideMark/>
          </w:tcPr>
          <w:p w14:paraId="6CA8141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0.879 </w:t>
            </w:r>
          </w:p>
        </w:tc>
        <w:tc>
          <w:tcPr>
            <w:tcW w:w="1034" w:type="dxa"/>
            <w:tcBorders>
              <w:top w:val="nil"/>
              <w:left w:val="nil"/>
              <w:bottom w:val="nil"/>
              <w:right w:val="nil"/>
            </w:tcBorders>
            <w:shd w:val="clear" w:color="000000" w:fill="FFFFFF"/>
            <w:noWrap/>
            <w:vAlign w:val="bottom"/>
            <w:hideMark/>
          </w:tcPr>
          <w:p w14:paraId="07189AA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0.421 </w:t>
            </w:r>
          </w:p>
        </w:tc>
        <w:tc>
          <w:tcPr>
            <w:tcW w:w="1094" w:type="dxa"/>
            <w:tcBorders>
              <w:top w:val="nil"/>
              <w:left w:val="nil"/>
              <w:bottom w:val="nil"/>
              <w:right w:val="nil"/>
            </w:tcBorders>
            <w:shd w:val="clear" w:color="000000" w:fill="FFFFFF"/>
            <w:noWrap/>
            <w:vAlign w:val="bottom"/>
            <w:hideMark/>
          </w:tcPr>
          <w:p w14:paraId="55F1540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0.007 </w:t>
            </w:r>
          </w:p>
        </w:tc>
        <w:tc>
          <w:tcPr>
            <w:tcW w:w="1034" w:type="dxa"/>
            <w:tcBorders>
              <w:top w:val="nil"/>
              <w:left w:val="nil"/>
              <w:bottom w:val="nil"/>
              <w:right w:val="nil"/>
            </w:tcBorders>
            <w:shd w:val="clear" w:color="000000" w:fill="FFFFFF"/>
            <w:noWrap/>
            <w:vAlign w:val="bottom"/>
            <w:hideMark/>
          </w:tcPr>
          <w:p w14:paraId="263171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1D0978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A5111D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32761F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6AB3AF0" w14:textId="77777777" w:rsidTr="00D42FCF">
        <w:trPr>
          <w:trHeight w:val="270"/>
          <w:jc w:val="center"/>
        </w:trPr>
        <w:tc>
          <w:tcPr>
            <w:tcW w:w="2030" w:type="dxa"/>
            <w:vMerge/>
            <w:tcBorders>
              <w:top w:val="nil"/>
              <w:left w:val="nil"/>
              <w:bottom w:val="nil"/>
              <w:right w:val="nil"/>
            </w:tcBorders>
            <w:vAlign w:val="center"/>
            <w:hideMark/>
          </w:tcPr>
          <w:p w14:paraId="70313237"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A6059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649D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7F90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125C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5396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FC501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D307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1CD35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89B7E9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0548CD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1B18FB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20103B3" w14:textId="3467EC20" w:rsidR="00D42FCF" w:rsidRPr="00D42FCF" w:rsidRDefault="00D42FCF" w:rsidP="00D42FCF">
            <w:pPr>
              <w:spacing w:after="0" w:line="240" w:lineRule="auto"/>
              <w:rPr>
                <w:rFonts w:ascii="Times New Roman" w:eastAsia="Times New Roman" w:hAnsi="Times New Roman" w:cs="Times New Roman"/>
                <w:color w:val="000000"/>
                <w:sz w:val="18"/>
                <w:szCs w:val="18"/>
                <w:lang w:val="es-MX" w:eastAsia="es-MX"/>
              </w:rPr>
            </w:pPr>
            <w:r w:rsidRPr="00D42FCF">
              <w:rPr>
                <w:rFonts w:ascii="Times New Roman" w:eastAsia="Times New Roman" w:hAnsi="Times New Roman" w:cs="Times New Roman"/>
                <w:color w:val="000000"/>
                <w:sz w:val="18"/>
                <w:szCs w:val="18"/>
                <w:lang w:val="es-MX" w:eastAsia="es-MX"/>
              </w:rPr>
              <w:t xml:space="preserve">Producción de </w:t>
            </w:r>
            <w:ins w:id="1289" w:author="Johanna Koolemans Beynen" w:date="2020-02-21T13:10:00Z">
              <w:r w:rsidR="00D13FDA">
                <w:rPr>
                  <w:rFonts w:ascii="Times New Roman" w:eastAsia="Times New Roman" w:hAnsi="Times New Roman" w:cs="Times New Roman"/>
                  <w:color w:val="000000"/>
                  <w:sz w:val="18"/>
                  <w:szCs w:val="18"/>
                  <w:lang w:val="es-MX" w:eastAsia="es-MX"/>
                </w:rPr>
                <w:t>v</w:t>
              </w:r>
            </w:ins>
            <w:del w:id="1290" w:author="Johanna Koolemans Beynen" w:date="2020-02-21T13:10:00Z">
              <w:r w:rsidRPr="00D42FCF" w:rsidDel="00D13FDA">
                <w:rPr>
                  <w:rFonts w:ascii="Times New Roman" w:eastAsia="Times New Roman" w:hAnsi="Times New Roman" w:cs="Times New Roman"/>
                  <w:color w:val="000000"/>
                  <w:sz w:val="18"/>
                  <w:szCs w:val="18"/>
                  <w:lang w:val="es-MX" w:eastAsia="es-MX"/>
                </w:rPr>
                <w:delText>V</w:delText>
              </w:r>
            </w:del>
            <w:r w:rsidRPr="00D42FCF">
              <w:rPr>
                <w:rFonts w:ascii="Times New Roman" w:eastAsia="Times New Roman" w:hAnsi="Times New Roman" w:cs="Times New Roman"/>
                <w:color w:val="000000"/>
                <w:sz w:val="18"/>
                <w:szCs w:val="18"/>
                <w:lang w:val="es-MX" w:eastAsia="es-MX"/>
              </w:rPr>
              <w:t>ehículos de AMIA</w:t>
            </w:r>
          </w:p>
        </w:tc>
        <w:tc>
          <w:tcPr>
            <w:tcW w:w="924" w:type="dxa"/>
            <w:tcBorders>
              <w:top w:val="nil"/>
              <w:left w:val="nil"/>
              <w:bottom w:val="nil"/>
              <w:right w:val="nil"/>
            </w:tcBorders>
            <w:shd w:val="clear" w:color="000000" w:fill="FFFFFF"/>
            <w:noWrap/>
            <w:vAlign w:val="bottom"/>
            <w:hideMark/>
          </w:tcPr>
          <w:p w14:paraId="1BF79CE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0.944 </w:t>
            </w:r>
          </w:p>
        </w:tc>
        <w:tc>
          <w:tcPr>
            <w:tcW w:w="1034" w:type="dxa"/>
            <w:tcBorders>
              <w:top w:val="nil"/>
              <w:left w:val="nil"/>
              <w:bottom w:val="nil"/>
              <w:right w:val="nil"/>
            </w:tcBorders>
            <w:shd w:val="clear" w:color="000000" w:fill="FFFFFF"/>
            <w:noWrap/>
            <w:vAlign w:val="bottom"/>
            <w:hideMark/>
          </w:tcPr>
          <w:p w14:paraId="054B30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0.895 </w:t>
            </w:r>
          </w:p>
        </w:tc>
        <w:tc>
          <w:tcPr>
            <w:tcW w:w="1094" w:type="dxa"/>
            <w:tcBorders>
              <w:top w:val="nil"/>
              <w:left w:val="nil"/>
              <w:bottom w:val="nil"/>
              <w:right w:val="nil"/>
            </w:tcBorders>
            <w:shd w:val="clear" w:color="000000" w:fill="FFFFFF"/>
            <w:noWrap/>
            <w:vAlign w:val="bottom"/>
            <w:hideMark/>
          </w:tcPr>
          <w:p w14:paraId="3093250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0.430 </w:t>
            </w:r>
          </w:p>
        </w:tc>
        <w:tc>
          <w:tcPr>
            <w:tcW w:w="924" w:type="dxa"/>
            <w:tcBorders>
              <w:top w:val="nil"/>
              <w:left w:val="nil"/>
              <w:bottom w:val="nil"/>
              <w:right w:val="nil"/>
            </w:tcBorders>
            <w:shd w:val="clear" w:color="000000" w:fill="FFFFFF"/>
            <w:noWrap/>
            <w:vAlign w:val="bottom"/>
            <w:hideMark/>
          </w:tcPr>
          <w:p w14:paraId="180095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0.918 </w:t>
            </w:r>
          </w:p>
        </w:tc>
        <w:tc>
          <w:tcPr>
            <w:tcW w:w="1034" w:type="dxa"/>
            <w:tcBorders>
              <w:top w:val="nil"/>
              <w:left w:val="nil"/>
              <w:bottom w:val="nil"/>
              <w:right w:val="nil"/>
            </w:tcBorders>
            <w:shd w:val="clear" w:color="000000" w:fill="FFFFFF"/>
            <w:noWrap/>
            <w:vAlign w:val="bottom"/>
            <w:hideMark/>
          </w:tcPr>
          <w:p w14:paraId="6974110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0.801 </w:t>
            </w:r>
          </w:p>
        </w:tc>
        <w:tc>
          <w:tcPr>
            <w:tcW w:w="1094" w:type="dxa"/>
            <w:tcBorders>
              <w:top w:val="nil"/>
              <w:left w:val="nil"/>
              <w:bottom w:val="nil"/>
              <w:right w:val="nil"/>
            </w:tcBorders>
            <w:shd w:val="clear" w:color="000000" w:fill="FFFFFF"/>
            <w:noWrap/>
            <w:vAlign w:val="bottom"/>
            <w:hideMark/>
          </w:tcPr>
          <w:p w14:paraId="24BF6A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5E5938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FDD80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F9B7C2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AF770D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7A3279" w14:textId="77777777" w:rsidTr="00D42FCF">
        <w:trPr>
          <w:trHeight w:val="270"/>
          <w:jc w:val="center"/>
        </w:trPr>
        <w:tc>
          <w:tcPr>
            <w:tcW w:w="2030" w:type="dxa"/>
            <w:vMerge/>
            <w:tcBorders>
              <w:top w:val="nil"/>
              <w:left w:val="nil"/>
              <w:bottom w:val="nil"/>
              <w:right w:val="nil"/>
            </w:tcBorders>
            <w:vAlign w:val="center"/>
            <w:hideMark/>
          </w:tcPr>
          <w:p w14:paraId="73E28F7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655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30623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0340E6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819510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E46113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0F88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C02088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50E34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D001BD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837DF31"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C9868E4" w14:textId="77777777" w:rsidTr="00D42FCF">
        <w:trPr>
          <w:trHeight w:val="270"/>
          <w:jc w:val="center"/>
        </w:trPr>
        <w:tc>
          <w:tcPr>
            <w:tcW w:w="2030" w:type="dxa"/>
            <w:vMerge w:val="restart"/>
            <w:tcBorders>
              <w:top w:val="nil"/>
              <w:left w:val="nil"/>
              <w:bottom w:val="single" w:sz="4" w:space="0" w:color="000000"/>
              <w:right w:val="nil"/>
            </w:tcBorders>
            <w:shd w:val="clear" w:color="000000" w:fill="FFFFFF"/>
            <w:vAlign w:val="center"/>
            <w:hideMark/>
          </w:tcPr>
          <w:p w14:paraId="24EEED01"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Agregado</w:t>
            </w:r>
            <w:proofErr w:type="spellEnd"/>
            <w:r w:rsidRPr="00D42FCF">
              <w:rPr>
                <w:rFonts w:ascii="Times New Roman" w:eastAsia="Times New Roman" w:hAnsi="Times New Roman" w:cs="Times New Roman"/>
                <w:color w:val="000000"/>
                <w:sz w:val="18"/>
                <w:szCs w:val="18"/>
                <w:lang w:eastAsia="es-MX"/>
              </w:rPr>
              <w:t xml:space="preserve"> </w:t>
            </w:r>
            <w:proofErr w:type="spellStart"/>
            <w:r w:rsidRPr="00D42FCF">
              <w:rPr>
                <w:rFonts w:ascii="Times New Roman" w:eastAsia="Times New Roman" w:hAnsi="Times New Roman" w:cs="Times New Roman"/>
                <w:color w:val="000000"/>
                <w:sz w:val="18"/>
                <w:szCs w:val="18"/>
                <w:lang w:eastAsia="es-MX"/>
              </w:rPr>
              <w:t>monetario</w:t>
            </w:r>
            <w:proofErr w:type="spellEnd"/>
            <w:r w:rsidRPr="00D42FCF">
              <w:rPr>
                <w:rFonts w:ascii="Times New Roman" w:eastAsia="Times New Roman" w:hAnsi="Times New Roman" w:cs="Times New Roman"/>
                <w:color w:val="000000"/>
                <w:sz w:val="18"/>
                <w:szCs w:val="18"/>
                <w:lang w:eastAsia="es-MX"/>
              </w:rPr>
              <w:t xml:space="preserve"> M4</w:t>
            </w:r>
          </w:p>
        </w:tc>
        <w:tc>
          <w:tcPr>
            <w:tcW w:w="924" w:type="dxa"/>
            <w:tcBorders>
              <w:top w:val="nil"/>
              <w:left w:val="nil"/>
              <w:bottom w:val="nil"/>
              <w:right w:val="nil"/>
            </w:tcBorders>
            <w:shd w:val="clear" w:color="000000" w:fill="FFFFFF"/>
            <w:noWrap/>
            <w:vAlign w:val="bottom"/>
            <w:hideMark/>
          </w:tcPr>
          <w:p w14:paraId="7D06F6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0F3763E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B0157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0.994 </w:t>
            </w:r>
          </w:p>
        </w:tc>
        <w:tc>
          <w:tcPr>
            <w:tcW w:w="924" w:type="dxa"/>
            <w:tcBorders>
              <w:top w:val="nil"/>
              <w:left w:val="nil"/>
              <w:bottom w:val="nil"/>
              <w:right w:val="nil"/>
            </w:tcBorders>
            <w:shd w:val="clear" w:color="000000" w:fill="FFFFFF"/>
            <w:noWrap/>
            <w:vAlign w:val="bottom"/>
            <w:hideMark/>
          </w:tcPr>
          <w:p w14:paraId="5D8048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D72A9D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2E96AC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5FB2227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FE034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single" w:sz="4" w:space="0" w:color="000000"/>
              <w:right w:val="nil"/>
            </w:tcBorders>
            <w:shd w:val="clear" w:color="000000" w:fill="FFFFFF"/>
            <w:noWrap/>
            <w:vAlign w:val="center"/>
            <w:hideMark/>
          </w:tcPr>
          <w:p w14:paraId="673F58A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single" w:sz="4" w:space="0" w:color="000000"/>
              <w:right w:val="nil"/>
            </w:tcBorders>
            <w:shd w:val="clear" w:color="000000" w:fill="FFFFFF"/>
            <w:noWrap/>
            <w:vAlign w:val="center"/>
            <w:hideMark/>
          </w:tcPr>
          <w:p w14:paraId="0437D2A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DF078A2" w14:textId="77777777" w:rsidTr="00D42FCF">
        <w:trPr>
          <w:trHeight w:val="270"/>
          <w:jc w:val="center"/>
        </w:trPr>
        <w:tc>
          <w:tcPr>
            <w:tcW w:w="2030" w:type="dxa"/>
            <w:vMerge/>
            <w:tcBorders>
              <w:top w:val="nil"/>
              <w:left w:val="nil"/>
              <w:bottom w:val="single" w:sz="4" w:space="0" w:color="000000"/>
              <w:right w:val="nil"/>
            </w:tcBorders>
            <w:vAlign w:val="center"/>
            <w:hideMark/>
          </w:tcPr>
          <w:p w14:paraId="2DFCDD1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single" w:sz="4" w:space="0" w:color="auto"/>
              <w:right w:val="nil"/>
            </w:tcBorders>
            <w:shd w:val="clear" w:color="000000" w:fill="FFFFFF"/>
            <w:noWrap/>
            <w:vAlign w:val="bottom"/>
            <w:hideMark/>
          </w:tcPr>
          <w:p w14:paraId="58BA11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7542D3E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1FC9432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single" w:sz="4" w:space="0" w:color="auto"/>
              <w:right w:val="nil"/>
            </w:tcBorders>
            <w:shd w:val="clear" w:color="000000" w:fill="FFFFFF"/>
            <w:noWrap/>
            <w:vAlign w:val="bottom"/>
            <w:hideMark/>
          </w:tcPr>
          <w:p w14:paraId="0721119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1AACCE6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7278467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0B347B1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single" w:sz="4" w:space="0" w:color="auto"/>
              <w:right w:val="nil"/>
            </w:tcBorders>
            <w:shd w:val="clear" w:color="000000" w:fill="FFFFFF"/>
            <w:noWrap/>
            <w:vAlign w:val="bottom"/>
            <w:hideMark/>
          </w:tcPr>
          <w:p w14:paraId="77638B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single" w:sz="4" w:space="0" w:color="000000"/>
              <w:right w:val="nil"/>
            </w:tcBorders>
            <w:vAlign w:val="center"/>
            <w:hideMark/>
          </w:tcPr>
          <w:p w14:paraId="40DA868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single" w:sz="4" w:space="0" w:color="000000"/>
              <w:right w:val="nil"/>
            </w:tcBorders>
            <w:vAlign w:val="center"/>
            <w:hideMark/>
          </w:tcPr>
          <w:p w14:paraId="1A67DF5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bl>
    <w:p w14:paraId="3FC9044F" w14:textId="77777777" w:rsidR="00603DD3" w:rsidRDefault="00603DD3" w:rsidP="00603DD3">
      <w:pPr>
        <w:tabs>
          <w:tab w:val="left" w:pos="3477"/>
        </w:tabs>
        <w:rPr>
          <w:rFonts w:ascii="Times New Roman" w:hAnsi="Times New Roman" w:cs="Times New Roman"/>
          <w:sz w:val="24"/>
          <w:lang w:val="es-MX"/>
        </w:rPr>
      </w:pPr>
    </w:p>
    <w:p w14:paraId="1DB70EE3" w14:textId="77777777" w:rsidR="00603DD3" w:rsidRDefault="00603DD3" w:rsidP="00603DD3">
      <w:pPr>
        <w:tabs>
          <w:tab w:val="left" w:pos="3477"/>
        </w:tabs>
        <w:rPr>
          <w:rFonts w:ascii="Times New Roman" w:hAnsi="Times New Roman" w:cs="Times New Roman"/>
          <w:sz w:val="24"/>
          <w:lang w:val="es-MX"/>
        </w:rPr>
      </w:pP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637F0159"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1B749B85" w14:textId="682B6B70" w:rsidR="00D42FCF" w:rsidRPr="00D42FCF" w:rsidRDefault="00D42FCF" w:rsidP="00D42FCF">
            <w:pPr>
              <w:spacing w:after="0" w:line="240" w:lineRule="auto"/>
              <w:jc w:val="center"/>
              <w:rPr>
                <w:rFonts w:ascii="Times New Roman" w:eastAsia="Times New Roman" w:hAnsi="Times New Roman" w:cs="Times New Roman"/>
                <w:b/>
                <w:bCs/>
                <w:color w:val="000000"/>
                <w:lang w:eastAsia="es-MX"/>
              </w:rPr>
            </w:pPr>
            <w:r w:rsidRPr="00D42FCF">
              <w:rPr>
                <w:rFonts w:ascii="Times New Roman" w:eastAsia="Times New Roman" w:hAnsi="Times New Roman" w:cs="Times New Roman"/>
                <w:b/>
                <w:bCs/>
                <w:color w:val="000000"/>
                <w:lang w:eastAsia="es-MX"/>
              </w:rPr>
              <w:lastRenderedPageBreak/>
              <w:t>Table A</w:t>
            </w:r>
            <w:del w:id="1291" w:author="Johanna Koolemans Beynen" w:date="2020-02-21T13:36:00Z">
              <w:r w:rsidRPr="00D42FCF" w:rsidDel="00D13FDA">
                <w:rPr>
                  <w:rFonts w:ascii="Times New Roman" w:eastAsia="Times New Roman" w:hAnsi="Times New Roman" w:cs="Times New Roman"/>
                  <w:b/>
                  <w:bCs/>
                  <w:color w:val="000000"/>
                  <w:lang w:eastAsia="es-MX"/>
                </w:rPr>
                <w:delText>.</w:delText>
              </w:r>
            </w:del>
            <w:r w:rsidRPr="00D42FCF">
              <w:rPr>
                <w:rFonts w:ascii="Times New Roman" w:eastAsia="Times New Roman" w:hAnsi="Times New Roman" w:cs="Times New Roman"/>
                <w:b/>
                <w:bCs/>
                <w:color w:val="000000"/>
                <w:lang w:eastAsia="es-MX"/>
              </w:rPr>
              <w:t>2</w:t>
            </w:r>
            <w:del w:id="1292" w:author="Johanna Koolemans Beynen" w:date="2020-02-21T13:36:00Z">
              <w:r w:rsidRPr="00D42FCF" w:rsidDel="00D13FDA">
                <w:rPr>
                  <w:rFonts w:ascii="Times New Roman" w:eastAsia="Times New Roman" w:hAnsi="Times New Roman" w:cs="Times New Roman"/>
                  <w:b/>
                  <w:bCs/>
                  <w:color w:val="000000"/>
                  <w:lang w:eastAsia="es-MX"/>
                </w:rPr>
                <w:delText>.</w:delText>
              </w:r>
            </w:del>
            <w:r w:rsidRPr="00D42FCF">
              <w:rPr>
                <w:rFonts w:ascii="Times New Roman" w:eastAsia="Times New Roman" w:hAnsi="Times New Roman" w:cs="Times New Roman"/>
                <w:b/>
                <w:bCs/>
                <w:color w:val="000000"/>
                <w:lang w:eastAsia="es-MX"/>
              </w:rPr>
              <w:t xml:space="preserve"> Unit </w:t>
            </w:r>
            <w:ins w:id="1293" w:author="Johanna Koolemans Beynen" w:date="2020-02-21T13:13:00Z">
              <w:r w:rsidR="00D13FDA">
                <w:rPr>
                  <w:rFonts w:ascii="Times New Roman" w:eastAsia="Times New Roman" w:hAnsi="Times New Roman" w:cs="Times New Roman"/>
                  <w:b/>
                  <w:bCs/>
                  <w:color w:val="000000"/>
                  <w:lang w:eastAsia="es-MX"/>
                </w:rPr>
                <w:t>r</w:t>
              </w:r>
            </w:ins>
            <w:del w:id="1294" w:author="Johanna Koolemans Beynen" w:date="2020-02-21T13:13:00Z">
              <w:r w:rsidRPr="00D42FCF" w:rsidDel="00D13FDA">
                <w:rPr>
                  <w:rFonts w:ascii="Times New Roman" w:eastAsia="Times New Roman" w:hAnsi="Times New Roman" w:cs="Times New Roman"/>
                  <w:b/>
                  <w:bCs/>
                  <w:color w:val="000000"/>
                  <w:lang w:eastAsia="es-MX"/>
                </w:rPr>
                <w:delText>R</w:delText>
              </w:r>
            </w:del>
            <w:r w:rsidRPr="00D42FCF">
              <w:rPr>
                <w:rFonts w:ascii="Times New Roman" w:eastAsia="Times New Roman" w:hAnsi="Times New Roman" w:cs="Times New Roman"/>
                <w:b/>
                <w:bCs/>
                <w:color w:val="000000"/>
                <w:lang w:eastAsia="es-MX"/>
              </w:rPr>
              <w:t xml:space="preserve">oot </w:t>
            </w:r>
            <w:ins w:id="1295" w:author="Johanna Koolemans Beynen" w:date="2020-02-21T13:13:00Z">
              <w:r w:rsidR="00D13FDA">
                <w:rPr>
                  <w:rFonts w:ascii="Times New Roman" w:eastAsia="Times New Roman" w:hAnsi="Times New Roman" w:cs="Times New Roman"/>
                  <w:b/>
                  <w:bCs/>
                  <w:color w:val="000000"/>
                  <w:lang w:eastAsia="es-MX"/>
                </w:rPr>
                <w:t>t</w:t>
              </w:r>
            </w:ins>
            <w:del w:id="1296" w:author="Johanna Koolemans Beynen" w:date="2020-02-21T13:13:00Z">
              <w:r w:rsidRPr="00D42FCF" w:rsidDel="00D13FDA">
                <w:rPr>
                  <w:rFonts w:ascii="Times New Roman" w:eastAsia="Times New Roman" w:hAnsi="Times New Roman" w:cs="Times New Roman"/>
                  <w:b/>
                  <w:bCs/>
                  <w:color w:val="000000"/>
                  <w:lang w:eastAsia="es-MX"/>
                </w:rPr>
                <w:delText>T</w:delText>
              </w:r>
            </w:del>
            <w:r w:rsidRPr="00D42FCF">
              <w:rPr>
                <w:rFonts w:ascii="Times New Roman" w:eastAsia="Times New Roman" w:hAnsi="Times New Roman" w:cs="Times New Roman"/>
                <w:b/>
                <w:bCs/>
                <w:color w:val="000000"/>
                <w:lang w:eastAsia="es-MX"/>
              </w:rPr>
              <w:t>ests (continued)</w:t>
            </w:r>
          </w:p>
        </w:tc>
      </w:tr>
      <w:tr w:rsidR="00D42FCF" w:rsidRPr="00D42FCF" w14:paraId="1384C819"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1A63B0D7" w14:textId="200BA478"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commentRangeStart w:id="1297"/>
            <w:r w:rsidRPr="00D42FCF">
              <w:rPr>
                <w:rFonts w:ascii="Times New Roman" w:eastAsia="Times New Roman" w:hAnsi="Times New Roman" w:cs="Times New Roman"/>
                <w:b/>
                <w:bCs/>
                <w:color w:val="000000"/>
                <w:sz w:val="18"/>
                <w:szCs w:val="18"/>
                <w:lang w:eastAsia="es-MX"/>
              </w:rPr>
              <w:t xml:space="preserve">Indicator </w:t>
            </w:r>
            <w:ins w:id="1298" w:author="Johanna Koolemans Beynen" w:date="2020-02-21T13:13:00Z">
              <w:r w:rsidR="00D13FDA">
                <w:rPr>
                  <w:rFonts w:ascii="Times New Roman" w:eastAsia="Times New Roman" w:hAnsi="Times New Roman" w:cs="Times New Roman"/>
                  <w:b/>
                  <w:bCs/>
                  <w:color w:val="000000"/>
                  <w:sz w:val="18"/>
                  <w:szCs w:val="18"/>
                  <w:lang w:eastAsia="es-MX"/>
                </w:rPr>
                <w:t>n</w:t>
              </w:r>
            </w:ins>
            <w:del w:id="1299" w:author="Johanna Koolemans Beynen" w:date="2020-02-21T13:13:00Z">
              <w:r w:rsidRPr="00D42FCF" w:rsidDel="00D13FDA">
                <w:rPr>
                  <w:rFonts w:ascii="Times New Roman" w:eastAsia="Times New Roman" w:hAnsi="Times New Roman" w:cs="Times New Roman"/>
                  <w:b/>
                  <w:bCs/>
                  <w:color w:val="000000"/>
                  <w:sz w:val="18"/>
                  <w:szCs w:val="18"/>
                  <w:lang w:eastAsia="es-MX"/>
                </w:rPr>
                <w:delText>N</w:delText>
              </w:r>
            </w:del>
            <w:r w:rsidRPr="00D42FCF">
              <w:rPr>
                <w:rFonts w:ascii="Times New Roman" w:eastAsia="Times New Roman" w:hAnsi="Times New Roman" w:cs="Times New Roman"/>
                <w:b/>
                <w:bCs/>
                <w:color w:val="000000"/>
                <w:sz w:val="18"/>
                <w:szCs w:val="18"/>
                <w:lang w:eastAsia="es-MX"/>
              </w:rPr>
              <w:t>ame</w:t>
            </w:r>
            <w:commentRangeEnd w:id="1297"/>
            <w:r w:rsidR="007E64F1">
              <w:rPr>
                <w:rStyle w:val="CommentReference"/>
              </w:rPr>
              <w:commentReference w:id="1297"/>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7D83E51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47F8C46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2D927E0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67FA972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73EFAAF3" w14:textId="77777777" w:rsidTr="00D42FCF">
        <w:trPr>
          <w:trHeight w:val="480"/>
          <w:jc w:val="center"/>
        </w:trPr>
        <w:tc>
          <w:tcPr>
            <w:tcW w:w="2030" w:type="dxa"/>
            <w:vMerge/>
            <w:tcBorders>
              <w:top w:val="nil"/>
              <w:left w:val="nil"/>
              <w:bottom w:val="double" w:sz="6" w:space="0" w:color="000000"/>
              <w:right w:val="nil"/>
            </w:tcBorders>
            <w:vAlign w:val="center"/>
            <w:hideMark/>
          </w:tcPr>
          <w:p w14:paraId="67FD2B4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7671B4C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033137C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w:t>
            </w:r>
            <w:proofErr w:type="spellStart"/>
            <w:r w:rsidRPr="00D42FCF">
              <w:rPr>
                <w:rFonts w:ascii="Times New Roman" w:eastAsia="Times New Roman" w:hAnsi="Times New Roman" w:cs="Times New Roman"/>
                <w:b/>
                <w:bCs/>
                <w:color w:val="000000"/>
                <w:sz w:val="18"/>
                <w:szCs w:val="18"/>
                <w:lang w:eastAsia="es-MX"/>
              </w:rPr>
              <w:t>Perron</w:t>
            </w:r>
            <w:proofErr w:type="spellEnd"/>
            <w:r w:rsidRPr="00D42FCF">
              <w:rPr>
                <w:rFonts w:ascii="Times New Roman" w:eastAsia="Times New Roman" w:hAnsi="Times New Roman" w:cs="Times New Roman"/>
                <w:b/>
                <w:bCs/>
                <w:color w:val="000000"/>
                <w:sz w:val="18"/>
                <w:szCs w:val="18"/>
                <w:lang w:eastAsia="es-MX"/>
              </w:rPr>
              <w:t xml:space="preserve"> Test</w:t>
            </w:r>
          </w:p>
        </w:tc>
        <w:tc>
          <w:tcPr>
            <w:tcW w:w="2263" w:type="dxa"/>
            <w:gridSpan w:val="2"/>
            <w:tcBorders>
              <w:top w:val="nil"/>
              <w:left w:val="nil"/>
              <w:bottom w:val="single" w:sz="4" w:space="0" w:color="auto"/>
              <w:right w:val="nil"/>
            </w:tcBorders>
            <w:shd w:val="clear" w:color="000000" w:fill="FFFFFF"/>
            <w:vAlign w:val="center"/>
            <w:hideMark/>
          </w:tcPr>
          <w:p w14:paraId="1235559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232221B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6F74EE8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E44E944" w14:textId="77777777" w:rsidTr="00D42FCF">
        <w:trPr>
          <w:trHeight w:val="495"/>
          <w:jc w:val="center"/>
        </w:trPr>
        <w:tc>
          <w:tcPr>
            <w:tcW w:w="2030" w:type="dxa"/>
            <w:vMerge/>
            <w:tcBorders>
              <w:top w:val="nil"/>
              <w:left w:val="nil"/>
              <w:bottom w:val="double" w:sz="6" w:space="0" w:color="000000"/>
              <w:right w:val="nil"/>
            </w:tcBorders>
            <w:vAlign w:val="center"/>
            <w:hideMark/>
          </w:tcPr>
          <w:p w14:paraId="4C7E1A7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1CCB5B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4080E28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B806B3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789E83C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743194B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D226E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1CE94B0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3CF10CF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068C0288"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4449CCD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EA94C2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4B5AB46" w14:textId="77777777" w:rsidR="00D42FCF" w:rsidRPr="005A3616" w:rsidRDefault="00D42FCF" w:rsidP="00D42FCF">
            <w:pPr>
              <w:spacing w:after="0" w:line="240" w:lineRule="auto"/>
              <w:rPr>
                <w:rFonts w:ascii="Times New Roman" w:eastAsia="Times New Roman" w:hAnsi="Times New Roman" w:cs="Times New Roman"/>
                <w:color w:val="000000"/>
                <w:sz w:val="18"/>
                <w:szCs w:val="18"/>
                <w:lang w:val="es-MX" w:eastAsia="es-MX"/>
              </w:rPr>
            </w:pPr>
            <w:r w:rsidRPr="005A3616">
              <w:rPr>
                <w:rFonts w:ascii="Times New Roman" w:eastAsia="Times New Roman" w:hAnsi="Times New Roman" w:cs="Times New Roman"/>
                <w:color w:val="000000"/>
                <w:sz w:val="18"/>
                <w:szCs w:val="18"/>
                <w:lang w:val="es-MX" w:eastAsia="es-MX"/>
              </w:rPr>
              <w:t>Ventas al por mayor (EMEC)</w:t>
            </w:r>
          </w:p>
        </w:tc>
        <w:tc>
          <w:tcPr>
            <w:tcW w:w="924" w:type="dxa"/>
            <w:tcBorders>
              <w:top w:val="nil"/>
              <w:left w:val="nil"/>
              <w:bottom w:val="nil"/>
              <w:right w:val="nil"/>
            </w:tcBorders>
            <w:shd w:val="clear" w:color="000000" w:fill="FFFFFF"/>
            <w:noWrap/>
            <w:vAlign w:val="bottom"/>
            <w:hideMark/>
          </w:tcPr>
          <w:p w14:paraId="1878608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0.967 </w:t>
            </w:r>
          </w:p>
        </w:tc>
        <w:tc>
          <w:tcPr>
            <w:tcW w:w="1034" w:type="dxa"/>
            <w:tcBorders>
              <w:top w:val="nil"/>
              <w:left w:val="nil"/>
              <w:bottom w:val="nil"/>
              <w:right w:val="nil"/>
            </w:tcBorders>
            <w:shd w:val="clear" w:color="000000" w:fill="FFFFFF"/>
            <w:noWrap/>
            <w:vAlign w:val="bottom"/>
            <w:hideMark/>
          </w:tcPr>
          <w:p w14:paraId="5D1C6C3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0.239 </w:t>
            </w:r>
          </w:p>
        </w:tc>
        <w:tc>
          <w:tcPr>
            <w:tcW w:w="1094" w:type="dxa"/>
            <w:tcBorders>
              <w:top w:val="nil"/>
              <w:left w:val="nil"/>
              <w:bottom w:val="nil"/>
              <w:right w:val="nil"/>
            </w:tcBorders>
            <w:shd w:val="clear" w:color="000000" w:fill="FFFFFF"/>
            <w:noWrap/>
            <w:vAlign w:val="bottom"/>
            <w:hideMark/>
          </w:tcPr>
          <w:p w14:paraId="267165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0.474 </w:t>
            </w:r>
          </w:p>
        </w:tc>
        <w:tc>
          <w:tcPr>
            <w:tcW w:w="924" w:type="dxa"/>
            <w:tcBorders>
              <w:top w:val="nil"/>
              <w:left w:val="nil"/>
              <w:bottom w:val="nil"/>
              <w:right w:val="nil"/>
            </w:tcBorders>
            <w:shd w:val="clear" w:color="000000" w:fill="FFFFFF"/>
            <w:noWrap/>
            <w:vAlign w:val="bottom"/>
            <w:hideMark/>
          </w:tcPr>
          <w:p w14:paraId="675998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0.954 </w:t>
            </w:r>
          </w:p>
        </w:tc>
        <w:tc>
          <w:tcPr>
            <w:tcW w:w="1034" w:type="dxa"/>
            <w:tcBorders>
              <w:top w:val="nil"/>
              <w:left w:val="nil"/>
              <w:bottom w:val="nil"/>
              <w:right w:val="nil"/>
            </w:tcBorders>
            <w:shd w:val="clear" w:color="000000" w:fill="FFFFFF"/>
            <w:noWrap/>
            <w:vAlign w:val="bottom"/>
            <w:hideMark/>
          </w:tcPr>
          <w:p w14:paraId="732EA70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0.252 </w:t>
            </w:r>
          </w:p>
        </w:tc>
        <w:tc>
          <w:tcPr>
            <w:tcW w:w="1094" w:type="dxa"/>
            <w:tcBorders>
              <w:top w:val="nil"/>
              <w:left w:val="nil"/>
              <w:bottom w:val="nil"/>
              <w:right w:val="nil"/>
            </w:tcBorders>
            <w:shd w:val="clear" w:color="000000" w:fill="FFFFFF"/>
            <w:noWrap/>
            <w:vAlign w:val="bottom"/>
            <w:hideMark/>
          </w:tcPr>
          <w:p w14:paraId="5FCA540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0.342 </w:t>
            </w:r>
          </w:p>
        </w:tc>
        <w:tc>
          <w:tcPr>
            <w:tcW w:w="1034" w:type="dxa"/>
            <w:tcBorders>
              <w:top w:val="nil"/>
              <w:left w:val="nil"/>
              <w:bottom w:val="nil"/>
              <w:right w:val="nil"/>
            </w:tcBorders>
            <w:shd w:val="clear" w:color="000000" w:fill="FFFFFF"/>
            <w:noWrap/>
            <w:vAlign w:val="bottom"/>
            <w:hideMark/>
          </w:tcPr>
          <w:p w14:paraId="7005F8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300F48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5580C9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DE82A3E"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DC4194D" w14:textId="77777777" w:rsidTr="00D42FCF">
        <w:trPr>
          <w:trHeight w:val="270"/>
          <w:jc w:val="center"/>
        </w:trPr>
        <w:tc>
          <w:tcPr>
            <w:tcW w:w="2030" w:type="dxa"/>
            <w:vMerge/>
            <w:tcBorders>
              <w:top w:val="nil"/>
              <w:left w:val="nil"/>
              <w:bottom w:val="nil"/>
              <w:right w:val="nil"/>
            </w:tcBorders>
            <w:vAlign w:val="center"/>
            <w:hideMark/>
          </w:tcPr>
          <w:p w14:paraId="7FDABCB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86CF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C63C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30CB85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A08F5B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4C8317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F1EB25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7ABB2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0F199B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FA2F4A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903EBF"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57DC4D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0B78BD"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Refacciones</w:t>
            </w:r>
            <w:proofErr w:type="spellEnd"/>
            <w:r w:rsidRPr="00D42FCF">
              <w:rPr>
                <w:rFonts w:ascii="Times New Roman" w:eastAsia="Times New Roman" w:hAnsi="Times New Roman" w:cs="Times New Roman"/>
                <w:color w:val="000000"/>
                <w:sz w:val="18"/>
                <w:szCs w:val="18"/>
                <w:lang w:eastAsia="es-MX"/>
              </w:rPr>
              <w:t xml:space="preserve"> para </w:t>
            </w:r>
            <w:proofErr w:type="spellStart"/>
            <w:r w:rsidRPr="00D42FCF">
              <w:rPr>
                <w:rFonts w:ascii="Times New Roman" w:eastAsia="Times New Roman" w:hAnsi="Times New Roman" w:cs="Times New Roman"/>
                <w:color w:val="000000"/>
                <w:sz w:val="18"/>
                <w:szCs w:val="18"/>
                <w:lang w:eastAsia="es-MX"/>
              </w:rPr>
              <w:t>automóviles</w:t>
            </w:r>
            <w:proofErr w:type="spellEnd"/>
          </w:p>
        </w:tc>
        <w:tc>
          <w:tcPr>
            <w:tcW w:w="924" w:type="dxa"/>
            <w:tcBorders>
              <w:top w:val="nil"/>
              <w:left w:val="nil"/>
              <w:bottom w:val="nil"/>
              <w:right w:val="nil"/>
            </w:tcBorders>
            <w:shd w:val="clear" w:color="000000" w:fill="FFFFFF"/>
            <w:noWrap/>
            <w:vAlign w:val="bottom"/>
            <w:hideMark/>
          </w:tcPr>
          <w:p w14:paraId="1E23B5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0.943 </w:t>
            </w:r>
          </w:p>
        </w:tc>
        <w:tc>
          <w:tcPr>
            <w:tcW w:w="1034" w:type="dxa"/>
            <w:tcBorders>
              <w:top w:val="nil"/>
              <w:left w:val="nil"/>
              <w:bottom w:val="nil"/>
              <w:right w:val="nil"/>
            </w:tcBorders>
            <w:shd w:val="clear" w:color="000000" w:fill="FFFFFF"/>
            <w:noWrap/>
            <w:vAlign w:val="bottom"/>
            <w:hideMark/>
          </w:tcPr>
          <w:p w14:paraId="5AF18E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0.975 </w:t>
            </w:r>
          </w:p>
        </w:tc>
        <w:tc>
          <w:tcPr>
            <w:tcW w:w="1094" w:type="dxa"/>
            <w:tcBorders>
              <w:top w:val="nil"/>
              <w:left w:val="nil"/>
              <w:bottom w:val="nil"/>
              <w:right w:val="nil"/>
            </w:tcBorders>
            <w:shd w:val="clear" w:color="000000" w:fill="FFFFFF"/>
            <w:noWrap/>
            <w:vAlign w:val="bottom"/>
            <w:hideMark/>
          </w:tcPr>
          <w:p w14:paraId="7FECC77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0.887 </w:t>
            </w:r>
          </w:p>
        </w:tc>
        <w:tc>
          <w:tcPr>
            <w:tcW w:w="924" w:type="dxa"/>
            <w:tcBorders>
              <w:top w:val="nil"/>
              <w:left w:val="nil"/>
              <w:bottom w:val="nil"/>
              <w:right w:val="nil"/>
            </w:tcBorders>
            <w:shd w:val="clear" w:color="000000" w:fill="FFFFFF"/>
            <w:noWrap/>
            <w:vAlign w:val="bottom"/>
            <w:hideMark/>
          </w:tcPr>
          <w:p w14:paraId="39ACC9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0.658 </w:t>
            </w:r>
          </w:p>
        </w:tc>
        <w:tc>
          <w:tcPr>
            <w:tcW w:w="1034" w:type="dxa"/>
            <w:tcBorders>
              <w:top w:val="nil"/>
              <w:left w:val="nil"/>
              <w:bottom w:val="nil"/>
              <w:right w:val="nil"/>
            </w:tcBorders>
            <w:shd w:val="clear" w:color="000000" w:fill="FFFFFF"/>
            <w:noWrap/>
            <w:vAlign w:val="bottom"/>
            <w:hideMark/>
          </w:tcPr>
          <w:p w14:paraId="34AD4AD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0.775 </w:t>
            </w:r>
          </w:p>
        </w:tc>
        <w:tc>
          <w:tcPr>
            <w:tcW w:w="1094" w:type="dxa"/>
            <w:tcBorders>
              <w:top w:val="nil"/>
              <w:left w:val="nil"/>
              <w:bottom w:val="nil"/>
              <w:right w:val="nil"/>
            </w:tcBorders>
            <w:shd w:val="clear" w:color="000000" w:fill="FFFFFF"/>
            <w:noWrap/>
            <w:vAlign w:val="bottom"/>
            <w:hideMark/>
          </w:tcPr>
          <w:p w14:paraId="771BD4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0.155 </w:t>
            </w:r>
          </w:p>
        </w:tc>
        <w:tc>
          <w:tcPr>
            <w:tcW w:w="1034" w:type="dxa"/>
            <w:tcBorders>
              <w:top w:val="nil"/>
              <w:left w:val="nil"/>
              <w:bottom w:val="nil"/>
              <w:right w:val="nil"/>
            </w:tcBorders>
            <w:shd w:val="clear" w:color="000000" w:fill="FFFFFF"/>
            <w:noWrap/>
            <w:vAlign w:val="bottom"/>
            <w:hideMark/>
          </w:tcPr>
          <w:p w14:paraId="01A66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8BCF9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4CC946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764EA5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0F0D193" w14:textId="77777777" w:rsidTr="00D42FCF">
        <w:trPr>
          <w:trHeight w:val="270"/>
          <w:jc w:val="center"/>
        </w:trPr>
        <w:tc>
          <w:tcPr>
            <w:tcW w:w="2030" w:type="dxa"/>
            <w:vMerge/>
            <w:tcBorders>
              <w:top w:val="nil"/>
              <w:left w:val="nil"/>
              <w:bottom w:val="nil"/>
              <w:right w:val="nil"/>
            </w:tcBorders>
            <w:vAlign w:val="center"/>
            <w:hideMark/>
          </w:tcPr>
          <w:p w14:paraId="24F48A40"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4688A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97F9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55DD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71B5B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FA2BD6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14939F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14183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96D560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8B58F0"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DFC0B6"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AAA535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1A4A483"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Producción</w:t>
            </w:r>
            <w:proofErr w:type="spellEnd"/>
            <w:r w:rsidRPr="00D42FCF">
              <w:rPr>
                <w:rFonts w:ascii="Times New Roman" w:eastAsia="Times New Roman" w:hAnsi="Times New Roman" w:cs="Times New Roman"/>
                <w:color w:val="000000"/>
                <w:sz w:val="18"/>
                <w:szCs w:val="18"/>
                <w:lang w:eastAsia="es-MX"/>
              </w:rPr>
              <w:t xml:space="preserve"> de </w:t>
            </w:r>
            <w:proofErr w:type="spellStart"/>
            <w:r w:rsidRPr="00D42FCF">
              <w:rPr>
                <w:rFonts w:ascii="Times New Roman" w:eastAsia="Times New Roman" w:hAnsi="Times New Roman" w:cs="Times New Roman"/>
                <w:color w:val="000000"/>
                <w:sz w:val="18"/>
                <w:szCs w:val="18"/>
                <w:lang w:eastAsia="es-MX"/>
              </w:rPr>
              <w:t>aluminio</w:t>
            </w:r>
            <w:proofErr w:type="spellEnd"/>
          </w:p>
        </w:tc>
        <w:tc>
          <w:tcPr>
            <w:tcW w:w="924" w:type="dxa"/>
            <w:tcBorders>
              <w:top w:val="nil"/>
              <w:left w:val="nil"/>
              <w:bottom w:val="nil"/>
              <w:right w:val="nil"/>
            </w:tcBorders>
            <w:shd w:val="clear" w:color="000000" w:fill="FFFFFF"/>
            <w:noWrap/>
            <w:vAlign w:val="bottom"/>
            <w:hideMark/>
          </w:tcPr>
          <w:p w14:paraId="2447DA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0.988 </w:t>
            </w:r>
          </w:p>
        </w:tc>
        <w:tc>
          <w:tcPr>
            <w:tcW w:w="1034" w:type="dxa"/>
            <w:tcBorders>
              <w:top w:val="nil"/>
              <w:left w:val="nil"/>
              <w:bottom w:val="nil"/>
              <w:right w:val="nil"/>
            </w:tcBorders>
            <w:shd w:val="clear" w:color="000000" w:fill="FFFFFF"/>
            <w:noWrap/>
            <w:vAlign w:val="bottom"/>
            <w:hideMark/>
          </w:tcPr>
          <w:p w14:paraId="738BDC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94" w:type="dxa"/>
            <w:tcBorders>
              <w:top w:val="nil"/>
              <w:left w:val="nil"/>
              <w:bottom w:val="nil"/>
              <w:right w:val="nil"/>
            </w:tcBorders>
            <w:shd w:val="clear" w:color="000000" w:fill="FFFFFF"/>
            <w:noWrap/>
            <w:vAlign w:val="bottom"/>
            <w:hideMark/>
          </w:tcPr>
          <w:p w14:paraId="57953D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0.338 </w:t>
            </w:r>
          </w:p>
        </w:tc>
        <w:tc>
          <w:tcPr>
            <w:tcW w:w="924" w:type="dxa"/>
            <w:tcBorders>
              <w:top w:val="nil"/>
              <w:left w:val="nil"/>
              <w:bottom w:val="nil"/>
              <w:right w:val="nil"/>
            </w:tcBorders>
            <w:shd w:val="clear" w:color="000000" w:fill="FFFFFF"/>
            <w:noWrap/>
            <w:vAlign w:val="bottom"/>
            <w:hideMark/>
          </w:tcPr>
          <w:p w14:paraId="1360450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0.933 </w:t>
            </w:r>
          </w:p>
        </w:tc>
        <w:tc>
          <w:tcPr>
            <w:tcW w:w="1034" w:type="dxa"/>
            <w:tcBorders>
              <w:top w:val="nil"/>
              <w:left w:val="nil"/>
              <w:bottom w:val="nil"/>
              <w:right w:val="nil"/>
            </w:tcBorders>
            <w:shd w:val="clear" w:color="000000" w:fill="FFFFFF"/>
            <w:noWrap/>
            <w:vAlign w:val="bottom"/>
            <w:hideMark/>
          </w:tcPr>
          <w:p w14:paraId="6F45A7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0.906 </w:t>
            </w:r>
          </w:p>
        </w:tc>
        <w:tc>
          <w:tcPr>
            <w:tcW w:w="1094" w:type="dxa"/>
            <w:tcBorders>
              <w:top w:val="nil"/>
              <w:left w:val="nil"/>
              <w:bottom w:val="nil"/>
              <w:right w:val="nil"/>
            </w:tcBorders>
            <w:shd w:val="clear" w:color="000000" w:fill="FFFFFF"/>
            <w:noWrap/>
            <w:vAlign w:val="bottom"/>
            <w:hideMark/>
          </w:tcPr>
          <w:p w14:paraId="5E392C3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34" w:type="dxa"/>
            <w:tcBorders>
              <w:top w:val="nil"/>
              <w:left w:val="nil"/>
              <w:bottom w:val="nil"/>
              <w:right w:val="nil"/>
            </w:tcBorders>
            <w:shd w:val="clear" w:color="000000" w:fill="FFFFFF"/>
            <w:noWrap/>
            <w:vAlign w:val="bottom"/>
            <w:hideMark/>
          </w:tcPr>
          <w:p w14:paraId="526297D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2B680D1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1CAFA1B"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2E9B3F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894DF04" w14:textId="77777777" w:rsidTr="00D42FCF">
        <w:trPr>
          <w:trHeight w:val="270"/>
          <w:jc w:val="center"/>
        </w:trPr>
        <w:tc>
          <w:tcPr>
            <w:tcW w:w="2030" w:type="dxa"/>
            <w:vMerge/>
            <w:tcBorders>
              <w:top w:val="nil"/>
              <w:left w:val="nil"/>
              <w:bottom w:val="nil"/>
              <w:right w:val="nil"/>
            </w:tcBorders>
            <w:vAlign w:val="center"/>
            <w:hideMark/>
          </w:tcPr>
          <w:p w14:paraId="434B07A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07107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B44380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2663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2C2E76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3461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68B02B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DF512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DE421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3E5508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5F4F84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C5141E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23C550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Exportaciones</w:t>
            </w:r>
            <w:proofErr w:type="spellEnd"/>
            <w:r w:rsidRPr="00D42FCF">
              <w:rPr>
                <w:rFonts w:ascii="Times New Roman" w:eastAsia="Times New Roman" w:hAnsi="Times New Roman" w:cs="Times New Roman"/>
                <w:color w:val="000000"/>
                <w:sz w:val="18"/>
                <w:szCs w:val="18"/>
                <w:lang w:eastAsia="es-MX"/>
              </w:rPr>
              <w:t xml:space="preserve"> </w:t>
            </w:r>
            <w:proofErr w:type="spellStart"/>
            <w:r w:rsidRPr="00D42FCF">
              <w:rPr>
                <w:rFonts w:ascii="Times New Roman" w:eastAsia="Times New Roman" w:hAnsi="Times New Roman" w:cs="Times New Roman"/>
                <w:color w:val="000000"/>
                <w:sz w:val="18"/>
                <w:szCs w:val="18"/>
                <w:lang w:eastAsia="es-MX"/>
              </w:rPr>
              <w:t>Mexicanas</w:t>
            </w:r>
            <w:proofErr w:type="spellEnd"/>
          </w:p>
        </w:tc>
        <w:tc>
          <w:tcPr>
            <w:tcW w:w="924" w:type="dxa"/>
            <w:tcBorders>
              <w:top w:val="nil"/>
              <w:left w:val="nil"/>
              <w:bottom w:val="nil"/>
              <w:right w:val="nil"/>
            </w:tcBorders>
            <w:shd w:val="clear" w:color="000000" w:fill="FFFFFF"/>
            <w:noWrap/>
            <w:vAlign w:val="bottom"/>
            <w:hideMark/>
          </w:tcPr>
          <w:p w14:paraId="6F96A65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0.964 </w:t>
            </w:r>
          </w:p>
        </w:tc>
        <w:tc>
          <w:tcPr>
            <w:tcW w:w="1034" w:type="dxa"/>
            <w:tcBorders>
              <w:top w:val="nil"/>
              <w:left w:val="nil"/>
              <w:bottom w:val="nil"/>
              <w:right w:val="nil"/>
            </w:tcBorders>
            <w:shd w:val="clear" w:color="000000" w:fill="FFFFFF"/>
            <w:noWrap/>
            <w:vAlign w:val="bottom"/>
            <w:hideMark/>
          </w:tcPr>
          <w:p w14:paraId="017825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0.885 </w:t>
            </w:r>
          </w:p>
        </w:tc>
        <w:tc>
          <w:tcPr>
            <w:tcW w:w="1094" w:type="dxa"/>
            <w:tcBorders>
              <w:top w:val="nil"/>
              <w:left w:val="nil"/>
              <w:bottom w:val="nil"/>
              <w:right w:val="nil"/>
            </w:tcBorders>
            <w:shd w:val="clear" w:color="000000" w:fill="FFFFFF"/>
            <w:noWrap/>
            <w:vAlign w:val="bottom"/>
            <w:hideMark/>
          </w:tcPr>
          <w:p w14:paraId="793C091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0.031 </w:t>
            </w:r>
          </w:p>
        </w:tc>
        <w:tc>
          <w:tcPr>
            <w:tcW w:w="924" w:type="dxa"/>
            <w:tcBorders>
              <w:top w:val="nil"/>
              <w:left w:val="nil"/>
              <w:bottom w:val="nil"/>
              <w:right w:val="nil"/>
            </w:tcBorders>
            <w:shd w:val="clear" w:color="000000" w:fill="FFFFFF"/>
            <w:noWrap/>
            <w:vAlign w:val="bottom"/>
            <w:hideMark/>
          </w:tcPr>
          <w:p w14:paraId="0F3666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518F7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0.923 </w:t>
            </w:r>
          </w:p>
        </w:tc>
        <w:tc>
          <w:tcPr>
            <w:tcW w:w="1094" w:type="dxa"/>
            <w:tcBorders>
              <w:top w:val="nil"/>
              <w:left w:val="nil"/>
              <w:bottom w:val="nil"/>
              <w:right w:val="nil"/>
            </w:tcBorders>
            <w:shd w:val="clear" w:color="000000" w:fill="FFFFFF"/>
            <w:noWrap/>
            <w:vAlign w:val="bottom"/>
            <w:hideMark/>
          </w:tcPr>
          <w:p w14:paraId="19D83D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0.161 </w:t>
            </w:r>
          </w:p>
        </w:tc>
        <w:tc>
          <w:tcPr>
            <w:tcW w:w="1034" w:type="dxa"/>
            <w:tcBorders>
              <w:top w:val="nil"/>
              <w:left w:val="nil"/>
              <w:bottom w:val="nil"/>
              <w:right w:val="nil"/>
            </w:tcBorders>
            <w:shd w:val="clear" w:color="000000" w:fill="FFFFFF"/>
            <w:noWrap/>
            <w:vAlign w:val="bottom"/>
            <w:hideMark/>
          </w:tcPr>
          <w:p w14:paraId="17B3A73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223657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2F94B3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0C68E6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79998CC0" w14:textId="77777777" w:rsidTr="00D42FCF">
        <w:trPr>
          <w:trHeight w:val="270"/>
          <w:jc w:val="center"/>
        </w:trPr>
        <w:tc>
          <w:tcPr>
            <w:tcW w:w="2030" w:type="dxa"/>
            <w:vMerge/>
            <w:tcBorders>
              <w:top w:val="nil"/>
              <w:left w:val="nil"/>
              <w:bottom w:val="nil"/>
              <w:right w:val="nil"/>
            </w:tcBorders>
            <w:vAlign w:val="center"/>
            <w:hideMark/>
          </w:tcPr>
          <w:p w14:paraId="645A5F3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A0467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073A8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E5C9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2006B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531D77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42518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E3A044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2C2087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8CB37F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72FA35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5D9F22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2B9ADA5"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Cuartos</w:t>
            </w:r>
            <w:proofErr w:type="spellEnd"/>
            <w:r w:rsidRPr="00D42FCF">
              <w:rPr>
                <w:rFonts w:ascii="Times New Roman" w:eastAsia="Times New Roman" w:hAnsi="Times New Roman" w:cs="Times New Roman"/>
                <w:color w:val="000000"/>
                <w:sz w:val="18"/>
                <w:szCs w:val="18"/>
                <w:lang w:eastAsia="es-MX"/>
              </w:rPr>
              <w:t xml:space="preserve"> </w:t>
            </w:r>
            <w:proofErr w:type="spellStart"/>
            <w:r w:rsidRPr="00D42FCF">
              <w:rPr>
                <w:rFonts w:ascii="Times New Roman" w:eastAsia="Times New Roman" w:hAnsi="Times New Roman" w:cs="Times New Roman"/>
                <w:color w:val="000000"/>
                <w:sz w:val="18"/>
                <w:szCs w:val="18"/>
                <w:lang w:eastAsia="es-MX"/>
              </w:rPr>
              <w:t>ocupados</w:t>
            </w:r>
            <w:proofErr w:type="spellEnd"/>
            <w:r w:rsidRPr="00D42FCF">
              <w:rPr>
                <w:rFonts w:ascii="Times New Roman" w:eastAsia="Times New Roman" w:hAnsi="Times New Roman" w:cs="Times New Roman"/>
                <w:color w:val="000000"/>
                <w:sz w:val="18"/>
                <w:szCs w:val="18"/>
                <w:lang w:eastAsia="es-MX"/>
              </w:rPr>
              <w:t xml:space="preserve"> (</w:t>
            </w:r>
            <w:proofErr w:type="spellStart"/>
            <w:r w:rsidRPr="00D42FCF">
              <w:rPr>
                <w:rFonts w:ascii="Times New Roman" w:eastAsia="Times New Roman" w:hAnsi="Times New Roman" w:cs="Times New Roman"/>
                <w:color w:val="000000"/>
                <w:sz w:val="18"/>
                <w:szCs w:val="18"/>
                <w:lang w:eastAsia="es-MX"/>
              </w:rPr>
              <w:t>Hoteles</w:t>
            </w:r>
            <w:proofErr w:type="spellEnd"/>
            <w:r w:rsidRPr="00D42FCF">
              <w:rPr>
                <w:rFonts w:ascii="Times New Roman" w:eastAsia="Times New Roman" w:hAnsi="Times New Roman" w:cs="Times New Roman"/>
                <w:color w:val="000000"/>
                <w:sz w:val="18"/>
                <w:szCs w:val="18"/>
                <w:lang w:eastAsia="es-MX"/>
              </w:rPr>
              <w:t>)</w:t>
            </w:r>
          </w:p>
        </w:tc>
        <w:tc>
          <w:tcPr>
            <w:tcW w:w="924" w:type="dxa"/>
            <w:tcBorders>
              <w:top w:val="nil"/>
              <w:left w:val="nil"/>
              <w:bottom w:val="nil"/>
              <w:right w:val="nil"/>
            </w:tcBorders>
            <w:shd w:val="clear" w:color="000000" w:fill="FFFFFF"/>
            <w:noWrap/>
            <w:vAlign w:val="bottom"/>
            <w:hideMark/>
          </w:tcPr>
          <w:p w14:paraId="78474B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34" w:type="dxa"/>
            <w:tcBorders>
              <w:top w:val="nil"/>
              <w:left w:val="nil"/>
              <w:bottom w:val="nil"/>
              <w:right w:val="nil"/>
            </w:tcBorders>
            <w:shd w:val="clear" w:color="000000" w:fill="FFFFFF"/>
            <w:noWrap/>
            <w:vAlign w:val="bottom"/>
            <w:hideMark/>
          </w:tcPr>
          <w:p w14:paraId="621D404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0.696 </w:t>
            </w:r>
          </w:p>
        </w:tc>
        <w:tc>
          <w:tcPr>
            <w:tcW w:w="1094" w:type="dxa"/>
            <w:tcBorders>
              <w:top w:val="nil"/>
              <w:left w:val="nil"/>
              <w:bottom w:val="nil"/>
              <w:right w:val="nil"/>
            </w:tcBorders>
            <w:shd w:val="clear" w:color="000000" w:fill="FFFFFF"/>
            <w:noWrap/>
            <w:vAlign w:val="bottom"/>
            <w:hideMark/>
          </w:tcPr>
          <w:p w14:paraId="17374F0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924" w:type="dxa"/>
            <w:tcBorders>
              <w:top w:val="nil"/>
              <w:left w:val="nil"/>
              <w:bottom w:val="nil"/>
              <w:right w:val="nil"/>
            </w:tcBorders>
            <w:shd w:val="clear" w:color="000000" w:fill="FFFFFF"/>
            <w:noWrap/>
            <w:vAlign w:val="bottom"/>
            <w:hideMark/>
          </w:tcPr>
          <w:p w14:paraId="3FE000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0.972 </w:t>
            </w:r>
          </w:p>
        </w:tc>
        <w:tc>
          <w:tcPr>
            <w:tcW w:w="1034" w:type="dxa"/>
            <w:tcBorders>
              <w:top w:val="nil"/>
              <w:left w:val="nil"/>
              <w:bottom w:val="nil"/>
              <w:right w:val="nil"/>
            </w:tcBorders>
            <w:shd w:val="clear" w:color="000000" w:fill="FFFFFF"/>
            <w:noWrap/>
            <w:vAlign w:val="bottom"/>
            <w:hideMark/>
          </w:tcPr>
          <w:p w14:paraId="0F7C84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0.574 </w:t>
            </w:r>
          </w:p>
        </w:tc>
        <w:tc>
          <w:tcPr>
            <w:tcW w:w="1094" w:type="dxa"/>
            <w:tcBorders>
              <w:top w:val="nil"/>
              <w:left w:val="nil"/>
              <w:bottom w:val="nil"/>
              <w:right w:val="nil"/>
            </w:tcBorders>
            <w:shd w:val="clear" w:color="000000" w:fill="FFFFFF"/>
            <w:noWrap/>
            <w:vAlign w:val="bottom"/>
            <w:hideMark/>
          </w:tcPr>
          <w:p w14:paraId="36F214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0.008 </w:t>
            </w:r>
          </w:p>
        </w:tc>
        <w:tc>
          <w:tcPr>
            <w:tcW w:w="1034" w:type="dxa"/>
            <w:tcBorders>
              <w:top w:val="nil"/>
              <w:left w:val="nil"/>
              <w:bottom w:val="nil"/>
              <w:right w:val="nil"/>
            </w:tcBorders>
            <w:shd w:val="clear" w:color="000000" w:fill="FFFFFF"/>
            <w:noWrap/>
            <w:vAlign w:val="bottom"/>
            <w:hideMark/>
          </w:tcPr>
          <w:p w14:paraId="0008915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3BBBA1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3DE4917"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A6C4D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1B9BDDB" w14:textId="77777777" w:rsidTr="00D42FCF">
        <w:trPr>
          <w:trHeight w:val="270"/>
          <w:jc w:val="center"/>
        </w:trPr>
        <w:tc>
          <w:tcPr>
            <w:tcW w:w="2030" w:type="dxa"/>
            <w:vMerge/>
            <w:tcBorders>
              <w:top w:val="nil"/>
              <w:left w:val="nil"/>
              <w:bottom w:val="nil"/>
              <w:right w:val="nil"/>
            </w:tcBorders>
            <w:vAlign w:val="center"/>
            <w:hideMark/>
          </w:tcPr>
          <w:p w14:paraId="352C7740"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E78F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8BD0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CB88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85114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7993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0D286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BD30C9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96162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ADBC8C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CB25D8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9FF222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DB569E7"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Ventas de </w:t>
            </w:r>
            <w:proofErr w:type="spellStart"/>
            <w:r w:rsidRPr="00D42FCF">
              <w:rPr>
                <w:rFonts w:ascii="Times New Roman" w:eastAsia="Times New Roman" w:hAnsi="Times New Roman" w:cs="Times New Roman"/>
                <w:color w:val="000000"/>
                <w:sz w:val="18"/>
                <w:szCs w:val="18"/>
                <w:lang w:eastAsia="es-MX"/>
              </w:rPr>
              <w:t>electricidad</w:t>
            </w:r>
            <w:proofErr w:type="spellEnd"/>
          </w:p>
        </w:tc>
        <w:tc>
          <w:tcPr>
            <w:tcW w:w="924" w:type="dxa"/>
            <w:tcBorders>
              <w:top w:val="nil"/>
              <w:left w:val="nil"/>
              <w:bottom w:val="nil"/>
              <w:right w:val="nil"/>
            </w:tcBorders>
            <w:shd w:val="clear" w:color="000000" w:fill="FFFFFF"/>
            <w:noWrap/>
            <w:vAlign w:val="bottom"/>
            <w:hideMark/>
          </w:tcPr>
          <w:p w14:paraId="13AC999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F8DD5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0.799 </w:t>
            </w:r>
          </w:p>
        </w:tc>
        <w:tc>
          <w:tcPr>
            <w:tcW w:w="1094" w:type="dxa"/>
            <w:tcBorders>
              <w:top w:val="nil"/>
              <w:left w:val="nil"/>
              <w:bottom w:val="nil"/>
              <w:right w:val="nil"/>
            </w:tcBorders>
            <w:shd w:val="clear" w:color="000000" w:fill="FFFFFF"/>
            <w:noWrap/>
            <w:vAlign w:val="bottom"/>
            <w:hideMark/>
          </w:tcPr>
          <w:p w14:paraId="5F477BC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0.181 </w:t>
            </w:r>
          </w:p>
        </w:tc>
        <w:tc>
          <w:tcPr>
            <w:tcW w:w="924" w:type="dxa"/>
            <w:tcBorders>
              <w:top w:val="nil"/>
              <w:left w:val="nil"/>
              <w:bottom w:val="nil"/>
              <w:right w:val="nil"/>
            </w:tcBorders>
            <w:shd w:val="clear" w:color="000000" w:fill="FFFFFF"/>
            <w:noWrap/>
            <w:vAlign w:val="bottom"/>
            <w:hideMark/>
          </w:tcPr>
          <w:p w14:paraId="5464B2D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362F019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0.780 </w:t>
            </w:r>
          </w:p>
        </w:tc>
        <w:tc>
          <w:tcPr>
            <w:tcW w:w="1094" w:type="dxa"/>
            <w:tcBorders>
              <w:top w:val="nil"/>
              <w:left w:val="nil"/>
              <w:bottom w:val="nil"/>
              <w:right w:val="nil"/>
            </w:tcBorders>
            <w:shd w:val="clear" w:color="000000" w:fill="FFFFFF"/>
            <w:noWrap/>
            <w:vAlign w:val="bottom"/>
            <w:hideMark/>
          </w:tcPr>
          <w:p w14:paraId="445C928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0.037 </w:t>
            </w:r>
          </w:p>
        </w:tc>
        <w:tc>
          <w:tcPr>
            <w:tcW w:w="1034" w:type="dxa"/>
            <w:tcBorders>
              <w:top w:val="nil"/>
              <w:left w:val="nil"/>
              <w:bottom w:val="nil"/>
              <w:right w:val="nil"/>
            </w:tcBorders>
            <w:shd w:val="clear" w:color="000000" w:fill="FFFFFF"/>
            <w:noWrap/>
            <w:vAlign w:val="bottom"/>
            <w:hideMark/>
          </w:tcPr>
          <w:p w14:paraId="2E6E70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DE688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vAlign w:val="center"/>
            <w:hideMark/>
          </w:tcPr>
          <w:p w14:paraId="701156EC"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vAlign w:val="center"/>
            <w:hideMark/>
          </w:tcPr>
          <w:p w14:paraId="6440836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460C349" w14:textId="77777777" w:rsidTr="00D42FCF">
        <w:trPr>
          <w:trHeight w:val="270"/>
          <w:jc w:val="center"/>
        </w:trPr>
        <w:tc>
          <w:tcPr>
            <w:tcW w:w="2030" w:type="dxa"/>
            <w:vMerge/>
            <w:tcBorders>
              <w:top w:val="nil"/>
              <w:left w:val="nil"/>
              <w:bottom w:val="nil"/>
              <w:right w:val="nil"/>
            </w:tcBorders>
            <w:vAlign w:val="center"/>
            <w:hideMark/>
          </w:tcPr>
          <w:p w14:paraId="6BCDEA10"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9954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65E140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233F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F4A3A1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A27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CA6A5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3ACC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AB2F33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E28DB9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07E326A"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B3BA56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F30728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Gases </w:t>
            </w:r>
            <w:proofErr w:type="spellStart"/>
            <w:r w:rsidRPr="00D42FCF">
              <w:rPr>
                <w:rFonts w:ascii="Times New Roman" w:eastAsia="Times New Roman" w:hAnsi="Times New Roman" w:cs="Times New Roman"/>
                <w:color w:val="000000"/>
                <w:sz w:val="18"/>
                <w:szCs w:val="18"/>
                <w:lang w:eastAsia="es-MX"/>
              </w:rPr>
              <w:t>industriales</w:t>
            </w:r>
            <w:proofErr w:type="spellEnd"/>
          </w:p>
        </w:tc>
        <w:tc>
          <w:tcPr>
            <w:tcW w:w="924" w:type="dxa"/>
            <w:tcBorders>
              <w:top w:val="nil"/>
              <w:left w:val="nil"/>
              <w:bottom w:val="nil"/>
              <w:right w:val="nil"/>
            </w:tcBorders>
            <w:shd w:val="clear" w:color="000000" w:fill="FFFFFF"/>
            <w:noWrap/>
            <w:vAlign w:val="bottom"/>
            <w:hideMark/>
          </w:tcPr>
          <w:p w14:paraId="50A6946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0.582 </w:t>
            </w:r>
          </w:p>
        </w:tc>
        <w:tc>
          <w:tcPr>
            <w:tcW w:w="1034" w:type="dxa"/>
            <w:tcBorders>
              <w:top w:val="nil"/>
              <w:left w:val="nil"/>
              <w:bottom w:val="nil"/>
              <w:right w:val="nil"/>
            </w:tcBorders>
            <w:shd w:val="clear" w:color="000000" w:fill="FFFFFF"/>
            <w:noWrap/>
            <w:vAlign w:val="bottom"/>
            <w:hideMark/>
          </w:tcPr>
          <w:p w14:paraId="2198B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94" w:type="dxa"/>
            <w:tcBorders>
              <w:top w:val="nil"/>
              <w:left w:val="nil"/>
              <w:bottom w:val="nil"/>
              <w:right w:val="nil"/>
            </w:tcBorders>
            <w:shd w:val="clear" w:color="000000" w:fill="FFFFFF"/>
            <w:noWrap/>
            <w:vAlign w:val="bottom"/>
            <w:hideMark/>
          </w:tcPr>
          <w:p w14:paraId="7A08B94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3BB8B1E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0.551 </w:t>
            </w:r>
          </w:p>
        </w:tc>
        <w:tc>
          <w:tcPr>
            <w:tcW w:w="1034" w:type="dxa"/>
            <w:tcBorders>
              <w:top w:val="nil"/>
              <w:left w:val="nil"/>
              <w:bottom w:val="nil"/>
              <w:right w:val="nil"/>
            </w:tcBorders>
            <w:shd w:val="clear" w:color="000000" w:fill="FFFFFF"/>
            <w:noWrap/>
            <w:vAlign w:val="bottom"/>
            <w:hideMark/>
          </w:tcPr>
          <w:p w14:paraId="378D03E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1094" w:type="dxa"/>
            <w:tcBorders>
              <w:top w:val="nil"/>
              <w:left w:val="nil"/>
              <w:bottom w:val="nil"/>
              <w:right w:val="nil"/>
            </w:tcBorders>
            <w:shd w:val="clear" w:color="000000" w:fill="FFFFFF"/>
            <w:noWrap/>
            <w:vAlign w:val="bottom"/>
            <w:hideMark/>
          </w:tcPr>
          <w:p w14:paraId="37DB250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6D2890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841397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46877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C69B2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2C08EBE5" w14:textId="77777777" w:rsidTr="00D42FCF">
        <w:trPr>
          <w:trHeight w:val="270"/>
          <w:jc w:val="center"/>
        </w:trPr>
        <w:tc>
          <w:tcPr>
            <w:tcW w:w="2030" w:type="dxa"/>
            <w:vMerge/>
            <w:tcBorders>
              <w:top w:val="nil"/>
              <w:left w:val="nil"/>
              <w:bottom w:val="nil"/>
              <w:right w:val="nil"/>
            </w:tcBorders>
            <w:vAlign w:val="center"/>
            <w:hideMark/>
          </w:tcPr>
          <w:p w14:paraId="6A451FB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8DF35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614774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A3070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F6BEC2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A4FAE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DEFA4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D8CC7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E0A0D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086CB2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E2C140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B868CB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D4E6F3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Transporte</w:t>
            </w:r>
            <w:proofErr w:type="spellEnd"/>
            <w:r w:rsidRPr="00D42FCF">
              <w:rPr>
                <w:rFonts w:ascii="Times New Roman" w:eastAsia="Times New Roman" w:hAnsi="Times New Roman" w:cs="Times New Roman"/>
                <w:color w:val="000000"/>
                <w:sz w:val="18"/>
                <w:szCs w:val="18"/>
                <w:lang w:eastAsia="es-MX"/>
              </w:rPr>
              <w:t xml:space="preserve"> </w:t>
            </w:r>
            <w:proofErr w:type="spellStart"/>
            <w:r w:rsidRPr="00D42FCF">
              <w:rPr>
                <w:rFonts w:ascii="Times New Roman" w:eastAsia="Times New Roman" w:hAnsi="Times New Roman" w:cs="Times New Roman"/>
                <w:color w:val="000000"/>
                <w:sz w:val="18"/>
                <w:szCs w:val="18"/>
                <w:lang w:eastAsia="es-MX"/>
              </w:rPr>
              <w:t>en</w:t>
            </w:r>
            <w:proofErr w:type="spellEnd"/>
            <w:r w:rsidRPr="00D42FCF">
              <w:rPr>
                <w:rFonts w:ascii="Times New Roman" w:eastAsia="Times New Roman" w:hAnsi="Times New Roman" w:cs="Times New Roman"/>
                <w:color w:val="000000"/>
                <w:sz w:val="18"/>
                <w:szCs w:val="18"/>
                <w:lang w:eastAsia="es-MX"/>
              </w:rPr>
              <w:t xml:space="preserve"> </w:t>
            </w:r>
            <w:proofErr w:type="spellStart"/>
            <w:r w:rsidRPr="00D42FCF">
              <w:rPr>
                <w:rFonts w:ascii="Times New Roman" w:eastAsia="Times New Roman" w:hAnsi="Times New Roman" w:cs="Times New Roman"/>
                <w:color w:val="000000"/>
                <w:sz w:val="18"/>
                <w:szCs w:val="18"/>
                <w:lang w:eastAsia="es-MX"/>
              </w:rPr>
              <w:t>ferrocarril</w:t>
            </w:r>
            <w:proofErr w:type="spellEnd"/>
          </w:p>
        </w:tc>
        <w:tc>
          <w:tcPr>
            <w:tcW w:w="924" w:type="dxa"/>
            <w:tcBorders>
              <w:top w:val="nil"/>
              <w:left w:val="nil"/>
              <w:bottom w:val="nil"/>
              <w:right w:val="nil"/>
            </w:tcBorders>
            <w:shd w:val="clear" w:color="000000" w:fill="FFFFFF"/>
            <w:noWrap/>
            <w:vAlign w:val="bottom"/>
            <w:hideMark/>
          </w:tcPr>
          <w:p w14:paraId="750D14E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0.958 </w:t>
            </w:r>
          </w:p>
        </w:tc>
        <w:tc>
          <w:tcPr>
            <w:tcW w:w="1034" w:type="dxa"/>
            <w:tcBorders>
              <w:top w:val="nil"/>
              <w:left w:val="nil"/>
              <w:bottom w:val="nil"/>
              <w:right w:val="nil"/>
            </w:tcBorders>
            <w:shd w:val="clear" w:color="000000" w:fill="FFFFFF"/>
            <w:noWrap/>
            <w:vAlign w:val="bottom"/>
            <w:hideMark/>
          </w:tcPr>
          <w:p w14:paraId="11E6C0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0.730 </w:t>
            </w:r>
          </w:p>
        </w:tc>
        <w:tc>
          <w:tcPr>
            <w:tcW w:w="1094" w:type="dxa"/>
            <w:tcBorders>
              <w:top w:val="nil"/>
              <w:left w:val="nil"/>
              <w:bottom w:val="nil"/>
              <w:right w:val="nil"/>
            </w:tcBorders>
            <w:shd w:val="clear" w:color="000000" w:fill="FFFFFF"/>
            <w:noWrap/>
            <w:vAlign w:val="bottom"/>
            <w:hideMark/>
          </w:tcPr>
          <w:p w14:paraId="5C6C053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0.382 </w:t>
            </w:r>
          </w:p>
        </w:tc>
        <w:tc>
          <w:tcPr>
            <w:tcW w:w="924" w:type="dxa"/>
            <w:tcBorders>
              <w:top w:val="nil"/>
              <w:left w:val="nil"/>
              <w:bottom w:val="nil"/>
              <w:right w:val="nil"/>
            </w:tcBorders>
            <w:shd w:val="clear" w:color="000000" w:fill="FFFFFF"/>
            <w:noWrap/>
            <w:vAlign w:val="bottom"/>
            <w:hideMark/>
          </w:tcPr>
          <w:p w14:paraId="3711E90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0.957 </w:t>
            </w:r>
          </w:p>
        </w:tc>
        <w:tc>
          <w:tcPr>
            <w:tcW w:w="1034" w:type="dxa"/>
            <w:tcBorders>
              <w:top w:val="nil"/>
              <w:left w:val="nil"/>
              <w:bottom w:val="nil"/>
              <w:right w:val="nil"/>
            </w:tcBorders>
            <w:shd w:val="clear" w:color="000000" w:fill="FFFFFF"/>
            <w:noWrap/>
            <w:vAlign w:val="bottom"/>
            <w:hideMark/>
          </w:tcPr>
          <w:p w14:paraId="452477C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0.576 </w:t>
            </w:r>
          </w:p>
        </w:tc>
        <w:tc>
          <w:tcPr>
            <w:tcW w:w="1094" w:type="dxa"/>
            <w:tcBorders>
              <w:top w:val="nil"/>
              <w:left w:val="nil"/>
              <w:bottom w:val="nil"/>
              <w:right w:val="nil"/>
            </w:tcBorders>
            <w:shd w:val="clear" w:color="000000" w:fill="FFFFFF"/>
            <w:noWrap/>
            <w:vAlign w:val="bottom"/>
            <w:hideMark/>
          </w:tcPr>
          <w:p w14:paraId="23149BF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0.022 </w:t>
            </w:r>
          </w:p>
        </w:tc>
        <w:tc>
          <w:tcPr>
            <w:tcW w:w="1034" w:type="dxa"/>
            <w:tcBorders>
              <w:top w:val="nil"/>
              <w:left w:val="nil"/>
              <w:bottom w:val="nil"/>
              <w:right w:val="nil"/>
            </w:tcBorders>
            <w:shd w:val="clear" w:color="000000" w:fill="FFFFFF"/>
            <w:noWrap/>
            <w:vAlign w:val="bottom"/>
            <w:hideMark/>
          </w:tcPr>
          <w:p w14:paraId="68AEFC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C2B3A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179488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4E0B4D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F73888C" w14:textId="77777777" w:rsidTr="00D42FCF">
        <w:trPr>
          <w:trHeight w:val="270"/>
          <w:jc w:val="center"/>
        </w:trPr>
        <w:tc>
          <w:tcPr>
            <w:tcW w:w="2030" w:type="dxa"/>
            <w:vMerge/>
            <w:tcBorders>
              <w:top w:val="nil"/>
              <w:left w:val="nil"/>
              <w:bottom w:val="nil"/>
              <w:right w:val="nil"/>
            </w:tcBorders>
            <w:vAlign w:val="center"/>
            <w:hideMark/>
          </w:tcPr>
          <w:p w14:paraId="13D16F4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4A690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507D6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CEB7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D60519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275B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00A09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B1ED7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794F0CD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8ACA19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1BF357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02ED6B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E4A4D0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Producción</w:t>
            </w:r>
            <w:proofErr w:type="spellEnd"/>
            <w:r w:rsidRPr="00D42FCF">
              <w:rPr>
                <w:rFonts w:ascii="Times New Roman" w:eastAsia="Times New Roman" w:hAnsi="Times New Roman" w:cs="Times New Roman"/>
                <w:color w:val="000000"/>
                <w:sz w:val="18"/>
                <w:szCs w:val="18"/>
                <w:lang w:eastAsia="es-MX"/>
              </w:rPr>
              <w:t xml:space="preserve"> de </w:t>
            </w:r>
            <w:proofErr w:type="spellStart"/>
            <w:r w:rsidRPr="00D42FCF">
              <w:rPr>
                <w:rFonts w:ascii="Times New Roman" w:eastAsia="Times New Roman" w:hAnsi="Times New Roman" w:cs="Times New Roman"/>
                <w:color w:val="000000"/>
                <w:sz w:val="18"/>
                <w:szCs w:val="18"/>
                <w:lang w:eastAsia="es-MX"/>
              </w:rPr>
              <w:t>llantas</w:t>
            </w:r>
            <w:proofErr w:type="spellEnd"/>
          </w:p>
        </w:tc>
        <w:tc>
          <w:tcPr>
            <w:tcW w:w="924" w:type="dxa"/>
            <w:tcBorders>
              <w:top w:val="nil"/>
              <w:left w:val="nil"/>
              <w:bottom w:val="nil"/>
              <w:right w:val="nil"/>
            </w:tcBorders>
            <w:shd w:val="clear" w:color="000000" w:fill="FFFFFF"/>
            <w:noWrap/>
            <w:vAlign w:val="bottom"/>
            <w:hideMark/>
          </w:tcPr>
          <w:p w14:paraId="337A148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0.353 </w:t>
            </w:r>
          </w:p>
        </w:tc>
        <w:tc>
          <w:tcPr>
            <w:tcW w:w="1034" w:type="dxa"/>
            <w:tcBorders>
              <w:top w:val="nil"/>
              <w:left w:val="nil"/>
              <w:bottom w:val="nil"/>
              <w:right w:val="nil"/>
            </w:tcBorders>
            <w:shd w:val="clear" w:color="000000" w:fill="FFFFFF"/>
            <w:noWrap/>
            <w:vAlign w:val="bottom"/>
            <w:hideMark/>
          </w:tcPr>
          <w:p w14:paraId="6D71889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0.438 </w:t>
            </w:r>
          </w:p>
        </w:tc>
        <w:tc>
          <w:tcPr>
            <w:tcW w:w="1094" w:type="dxa"/>
            <w:tcBorders>
              <w:top w:val="nil"/>
              <w:left w:val="nil"/>
              <w:bottom w:val="nil"/>
              <w:right w:val="nil"/>
            </w:tcBorders>
            <w:shd w:val="clear" w:color="000000" w:fill="FFFFFF"/>
            <w:noWrap/>
            <w:vAlign w:val="bottom"/>
            <w:hideMark/>
          </w:tcPr>
          <w:p w14:paraId="37918F4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0.148 </w:t>
            </w:r>
          </w:p>
        </w:tc>
        <w:tc>
          <w:tcPr>
            <w:tcW w:w="924" w:type="dxa"/>
            <w:tcBorders>
              <w:top w:val="nil"/>
              <w:left w:val="nil"/>
              <w:bottom w:val="nil"/>
              <w:right w:val="nil"/>
            </w:tcBorders>
            <w:shd w:val="clear" w:color="000000" w:fill="FFFFFF"/>
            <w:noWrap/>
            <w:vAlign w:val="bottom"/>
            <w:hideMark/>
          </w:tcPr>
          <w:p w14:paraId="6633486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0.080 </w:t>
            </w:r>
          </w:p>
        </w:tc>
        <w:tc>
          <w:tcPr>
            <w:tcW w:w="1034" w:type="dxa"/>
            <w:tcBorders>
              <w:top w:val="nil"/>
              <w:left w:val="nil"/>
              <w:bottom w:val="nil"/>
              <w:right w:val="nil"/>
            </w:tcBorders>
            <w:shd w:val="clear" w:color="000000" w:fill="FFFFFF"/>
            <w:noWrap/>
            <w:vAlign w:val="bottom"/>
            <w:hideMark/>
          </w:tcPr>
          <w:p w14:paraId="586E541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BDB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453446B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18A57A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3351E58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7DF64E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6CE3DADF" w14:textId="77777777" w:rsidTr="00D42FCF">
        <w:trPr>
          <w:trHeight w:val="270"/>
          <w:jc w:val="center"/>
        </w:trPr>
        <w:tc>
          <w:tcPr>
            <w:tcW w:w="2030" w:type="dxa"/>
            <w:vMerge/>
            <w:tcBorders>
              <w:top w:val="nil"/>
              <w:left w:val="nil"/>
              <w:bottom w:val="nil"/>
              <w:right w:val="nil"/>
            </w:tcBorders>
            <w:vAlign w:val="center"/>
            <w:hideMark/>
          </w:tcPr>
          <w:p w14:paraId="1FF0C02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208EB3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5B358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2F50B4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[0.046]</w:t>
            </w:r>
          </w:p>
        </w:tc>
        <w:tc>
          <w:tcPr>
            <w:tcW w:w="924" w:type="dxa"/>
            <w:tcBorders>
              <w:top w:val="nil"/>
              <w:left w:val="nil"/>
              <w:bottom w:val="nil"/>
              <w:right w:val="nil"/>
            </w:tcBorders>
            <w:shd w:val="clear" w:color="000000" w:fill="FFFFFF"/>
            <w:noWrap/>
            <w:vAlign w:val="bottom"/>
            <w:hideMark/>
          </w:tcPr>
          <w:p w14:paraId="463158B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E258A4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1375E5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2A72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B7330C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D243DC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263E20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26452DA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C50882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Asistencia</w:t>
            </w:r>
            <w:proofErr w:type="spellEnd"/>
            <w:r w:rsidRPr="00D42FCF">
              <w:rPr>
                <w:rFonts w:ascii="Times New Roman" w:eastAsia="Times New Roman" w:hAnsi="Times New Roman" w:cs="Times New Roman"/>
                <w:color w:val="000000"/>
                <w:sz w:val="18"/>
                <w:szCs w:val="18"/>
                <w:lang w:eastAsia="es-MX"/>
              </w:rPr>
              <w:t xml:space="preserve"> a </w:t>
            </w:r>
            <w:proofErr w:type="gramStart"/>
            <w:r w:rsidRPr="00D42FCF">
              <w:rPr>
                <w:rFonts w:ascii="Times New Roman" w:eastAsia="Times New Roman" w:hAnsi="Times New Roman" w:cs="Times New Roman"/>
                <w:color w:val="000000"/>
                <w:sz w:val="18"/>
                <w:szCs w:val="18"/>
                <w:lang w:eastAsia="es-MX"/>
              </w:rPr>
              <w:t>cines</w:t>
            </w:r>
            <w:proofErr w:type="gramEnd"/>
          </w:p>
        </w:tc>
        <w:tc>
          <w:tcPr>
            <w:tcW w:w="924" w:type="dxa"/>
            <w:tcBorders>
              <w:top w:val="nil"/>
              <w:left w:val="nil"/>
              <w:bottom w:val="nil"/>
              <w:right w:val="nil"/>
            </w:tcBorders>
            <w:shd w:val="clear" w:color="000000" w:fill="FFFFFF"/>
            <w:noWrap/>
            <w:vAlign w:val="bottom"/>
            <w:hideMark/>
          </w:tcPr>
          <w:p w14:paraId="38845D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0.942 </w:t>
            </w:r>
          </w:p>
        </w:tc>
        <w:tc>
          <w:tcPr>
            <w:tcW w:w="1034" w:type="dxa"/>
            <w:tcBorders>
              <w:top w:val="nil"/>
              <w:left w:val="nil"/>
              <w:bottom w:val="nil"/>
              <w:right w:val="nil"/>
            </w:tcBorders>
            <w:shd w:val="clear" w:color="000000" w:fill="FFFFFF"/>
            <w:noWrap/>
            <w:vAlign w:val="bottom"/>
            <w:hideMark/>
          </w:tcPr>
          <w:p w14:paraId="48F61C9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1094" w:type="dxa"/>
            <w:tcBorders>
              <w:top w:val="nil"/>
              <w:left w:val="nil"/>
              <w:bottom w:val="nil"/>
              <w:right w:val="nil"/>
            </w:tcBorders>
            <w:shd w:val="clear" w:color="000000" w:fill="FFFFFF"/>
            <w:noWrap/>
            <w:vAlign w:val="bottom"/>
            <w:hideMark/>
          </w:tcPr>
          <w:p w14:paraId="24B3F05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0.297 </w:t>
            </w:r>
          </w:p>
        </w:tc>
        <w:tc>
          <w:tcPr>
            <w:tcW w:w="924" w:type="dxa"/>
            <w:tcBorders>
              <w:top w:val="nil"/>
              <w:left w:val="nil"/>
              <w:bottom w:val="nil"/>
              <w:right w:val="nil"/>
            </w:tcBorders>
            <w:shd w:val="clear" w:color="000000" w:fill="FFFFFF"/>
            <w:noWrap/>
            <w:vAlign w:val="bottom"/>
            <w:hideMark/>
          </w:tcPr>
          <w:p w14:paraId="26186D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0.789 </w:t>
            </w:r>
          </w:p>
        </w:tc>
        <w:tc>
          <w:tcPr>
            <w:tcW w:w="1034" w:type="dxa"/>
            <w:tcBorders>
              <w:top w:val="nil"/>
              <w:left w:val="nil"/>
              <w:bottom w:val="nil"/>
              <w:right w:val="nil"/>
            </w:tcBorders>
            <w:shd w:val="clear" w:color="000000" w:fill="FFFFFF"/>
            <w:noWrap/>
            <w:vAlign w:val="bottom"/>
            <w:hideMark/>
          </w:tcPr>
          <w:p w14:paraId="1222732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0.048 </w:t>
            </w:r>
          </w:p>
        </w:tc>
        <w:tc>
          <w:tcPr>
            <w:tcW w:w="1094" w:type="dxa"/>
            <w:tcBorders>
              <w:top w:val="nil"/>
              <w:left w:val="nil"/>
              <w:bottom w:val="nil"/>
              <w:right w:val="nil"/>
            </w:tcBorders>
            <w:shd w:val="clear" w:color="000000" w:fill="FFFFFF"/>
            <w:noWrap/>
            <w:vAlign w:val="bottom"/>
            <w:hideMark/>
          </w:tcPr>
          <w:p w14:paraId="4EA8846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31EBFF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BEE8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7F6C77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14EC76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59D7549" w14:textId="77777777" w:rsidTr="00D42FCF">
        <w:trPr>
          <w:trHeight w:val="270"/>
          <w:jc w:val="center"/>
        </w:trPr>
        <w:tc>
          <w:tcPr>
            <w:tcW w:w="2030" w:type="dxa"/>
            <w:vMerge/>
            <w:tcBorders>
              <w:top w:val="nil"/>
              <w:left w:val="nil"/>
              <w:bottom w:val="nil"/>
              <w:right w:val="nil"/>
            </w:tcBorders>
            <w:vAlign w:val="center"/>
            <w:hideMark/>
          </w:tcPr>
          <w:p w14:paraId="46F490E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F68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2F2FFF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F5202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6AB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A319ED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CA86A6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072E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27FEA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043737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B1FF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793F441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4A952B3"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roofErr w:type="spellStart"/>
            <w:r w:rsidRPr="00D42FCF">
              <w:rPr>
                <w:rFonts w:ascii="Times New Roman" w:eastAsia="Times New Roman" w:hAnsi="Times New Roman" w:cs="Times New Roman"/>
                <w:color w:val="000000"/>
                <w:sz w:val="18"/>
                <w:szCs w:val="18"/>
                <w:lang w:eastAsia="es-MX"/>
              </w:rPr>
              <w:t>Venta</w:t>
            </w:r>
            <w:proofErr w:type="spellEnd"/>
            <w:r w:rsidRPr="00D42FCF">
              <w:rPr>
                <w:rFonts w:ascii="Times New Roman" w:eastAsia="Times New Roman" w:hAnsi="Times New Roman" w:cs="Times New Roman"/>
                <w:color w:val="000000"/>
                <w:sz w:val="18"/>
                <w:szCs w:val="18"/>
                <w:lang w:eastAsia="es-MX"/>
              </w:rPr>
              <w:t xml:space="preserve"> de </w:t>
            </w:r>
            <w:proofErr w:type="spellStart"/>
            <w:r w:rsidRPr="00D42FCF">
              <w:rPr>
                <w:rFonts w:ascii="Times New Roman" w:eastAsia="Times New Roman" w:hAnsi="Times New Roman" w:cs="Times New Roman"/>
                <w:color w:val="000000"/>
                <w:sz w:val="18"/>
                <w:szCs w:val="18"/>
                <w:lang w:eastAsia="es-MX"/>
              </w:rPr>
              <w:t>gasolinas</w:t>
            </w:r>
            <w:proofErr w:type="spellEnd"/>
          </w:p>
        </w:tc>
        <w:tc>
          <w:tcPr>
            <w:tcW w:w="924" w:type="dxa"/>
            <w:tcBorders>
              <w:top w:val="nil"/>
              <w:left w:val="nil"/>
              <w:bottom w:val="nil"/>
              <w:right w:val="nil"/>
            </w:tcBorders>
            <w:shd w:val="clear" w:color="000000" w:fill="FFFFFF"/>
            <w:noWrap/>
            <w:vAlign w:val="bottom"/>
            <w:hideMark/>
          </w:tcPr>
          <w:p w14:paraId="1ED68D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7FC2D6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94" w:type="dxa"/>
            <w:tcBorders>
              <w:top w:val="nil"/>
              <w:left w:val="nil"/>
              <w:bottom w:val="nil"/>
              <w:right w:val="nil"/>
            </w:tcBorders>
            <w:shd w:val="clear" w:color="000000" w:fill="FFFFFF"/>
            <w:noWrap/>
            <w:vAlign w:val="bottom"/>
            <w:hideMark/>
          </w:tcPr>
          <w:p w14:paraId="1066484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924" w:type="dxa"/>
            <w:tcBorders>
              <w:top w:val="nil"/>
              <w:left w:val="nil"/>
              <w:bottom w:val="nil"/>
              <w:right w:val="nil"/>
            </w:tcBorders>
            <w:shd w:val="clear" w:color="000000" w:fill="FFFFFF"/>
            <w:noWrap/>
            <w:vAlign w:val="bottom"/>
            <w:hideMark/>
          </w:tcPr>
          <w:p w14:paraId="3EEF4A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34" w:type="dxa"/>
            <w:tcBorders>
              <w:top w:val="nil"/>
              <w:left w:val="nil"/>
              <w:bottom w:val="nil"/>
              <w:right w:val="nil"/>
            </w:tcBorders>
            <w:shd w:val="clear" w:color="000000" w:fill="FFFFFF"/>
            <w:noWrap/>
            <w:vAlign w:val="bottom"/>
            <w:hideMark/>
          </w:tcPr>
          <w:p w14:paraId="7D1BE60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0.818 </w:t>
            </w:r>
          </w:p>
        </w:tc>
        <w:tc>
          <w:tcPr>
            <w:tcW w:w="1094" w:type="dxa"/>
            <w:tcBorders>
              <w:top w:val="nil"/>
              <w:left w:val="nil"/>
              <w:bottom w:val="nil"/>
              <w:right w:val="nil"/>
            </w:tcBorders>
            <w:shd w:val="clear" w:color="000000" w:fill="FFFFFF"/>
            <w:noWrap/>
            <w:vAlign w:val="bottom"/>
            <w:hideMark/>
          </w:tcPr>
          <w:p w14:paraId="3253B3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34" w:type="dxa"/>
            <w:tcBorders>
              <w:top w:val="nil"/>
              <w:left w:val="nil"/>
              <w:bottom w:val="nil"/>
              <w:right w:val="nil"/>
            </w:tcBorders>
            <w:shd w:val="clear" w:color="000000" w:fill="FFFFFF"/>
            <w:noWrap/>
            <w:vAlign w:val="bottom"/>
            <w:hideMark/>
          </w:tcPr>
          <w:p w14:paraId="5014F27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EA7A15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FE57115"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02FEA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A795C5E" w14:textId="77777777" w:rsidTr="00D42FCF">
        <w:trPr>
          <w:trHeight w:val="270"/>
          <w:jc w:val="center"/>
        </w:trPr>
        <w:tc>
          <w:tcPr>
            <w:tcW w:w="2030" w:type="dxa"/>
            <w:vMerge/>
            <w:tcBorders>
              <w:top w:val="nil"/>
              <w:left w:val="nil"/>
              <w:bottom w:val="nil"/>
              <w:right w:val="nil"/>
            </w:tcBorders>
            <w:vAlign w:val="center"/>
            <w:hideMark/>
          </w:tcPr>
          <w:p w14:paraId="0B24BAE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B238D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FD4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616FC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D09614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BE4FD8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DE70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29FAC0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297B0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06D739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31F90D2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A773C60"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CD9508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val="es-MX" w:eastAsia="es-MX"/>
              </w:rPr>
            </w:pPr>
            <w:r w:rsidRPr="00D42FCF">
              <w:rPr>
                <w:rFonts w:ascii="Times New Roman" w:eastAsia="Times New Roman" w:hAnsi="Times New Roman" w:cs="Times New Roman"/>
                <w:color w:val="000000"/>
                <w:sz w:val="18"/>
                <w:szCs w:val="18"/>
                <w:lang w:val="es-MX" w:eastAsia="es-MX"/>
              </w:rPr>
              <w:t xml:space="preserve">Tasa de interés interbancaria de equilibrio </w:t>
            </w:r>
          </w:p>
        </w:tc>
        <w:tc>
          <w:tcPr>
            <w:tcW w:w="924" w:type="dxa"/>
            <w:tcBorders>
              <w:top w:val="nil"/>
              <w:left w:val="nil"/>
              <w:bottom w:val="nil"/>
              <w:right w:val="nil"/>
            </w:tcBorders>
            <w:shd w:val="clear" w:color="000000" w:fill="FFFFFF"/>
            <w:noWrap/>
            <w:vAlign w:val="bottom"/>
            <w:hideMark/>
          </w:tcPr>
          <w:p w14:paraId="17F2FE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0.737 </w:t>
            </w:r>
          </w:p>
        </w:tc>
        <w:tc>
          <w:tcPr>
            <w:tcW w:w="1034" w:type="dxa"/>
            <w:tcBorders>
              <w:top w:val="nil"/>
              <w:left w:val="nil"/>
              <w:bottom w:val="nil"/>
              <w:right w:val="nil"/>
            </w:tcBorders>
            <w:shd w:val="clear" w:color="000000" w:fill="FFFFFF"/>
            <w:noWrap/>
            <w:vAlign w:val="bottom"/>
            <w:hideMark/>
          </w:tcPr>
          <w:p w14:paraId="6015463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0.002 </w:t>
            </w:r>
          </w:p>
        </w:tc>
        <w:tc>
          <w:tcPr>
            <w:tcW w:w="1094" w:type="dxa"/>
            <w:tcBorders>
              <w:top w:val="nil"/>
              <w:left w:val="nil"/>
              <w:bottom w:val="nil"/>
              <w:right w:val="nil"/>
            </w:tcBorders>
            <w:shd w:val="clear" w:color="000000" w:fill="FFFFFF"/>
            <w:noWrap/>
            <w:vAlign w:val="bottom"/>
            <w:hideMark/>
          </w:tcPr>
          <w:p w14:paraId="2B34C08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924" w:type="dxa"/>
            <w:tcBorders>
              <w:top w:val="nil"/>
              <w:left w:val="nil"/>
              <w:bottom w:val="nil"/>
              <w:right w:val="nil"/>
            </w:tcBorders>
            <w:shd w:val="clear" w:color="000000" w:fill="FFFFFF"/>
            <w:noWrap/>
            <w:vAlign w:val="bottom"/>
            <w:hideMark/>
          </w:tcPr>
          <w:p w14:paraId="21CA7BC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0.668 </w:t>
            </w:r>
          </w:p>
        </w:tc>
        <w:tc>
          <w:tcPr>
            <w:tcW w:w="1034" w:type="dxa"/>
            <w:tcBorders>
              <w:top w:val="nil"/>
              <w:left w:val="nil"/>
              <w:bottom w:val="nil"/>
              <w:right w:val="nil"/>
            </w:tcBorders>
            <w:shd w:val="clear" w:color="000000" w:fill="FFFFFF"/>
            <w:noWrap/>
            <w:vAlign w:val="bottom"/>
            <w:hideMark/>
          </w:tcPr>
          <w:p w14:paraId="6FFBED8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2ED4BC5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0.053 </w:t>
            </w:r>
          </w:p>
        </w:tc>
        <w:tc>
          <w:tcPr>
            <w:tcW w:w="1034" w:type="dxa"/>
            <w:tcBorders>
              <w:top w:val="nil"/>
              <w:left w:val="nil"/>
              <w:bottom w:val="nil"/>
              <w:right w:val="nil"/>
            </w:tcBorders>
            <w:shd w:val="clear" w:color="000000" w:fill="FFFFFF"/>
            <w:noWrap/>
            <w:vAlign w:val="bottom"/>
            <w:hideMark/>
          </w:tcPr>
          <w:p w14:paraId="324972E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46CABF7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6B2042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4FA2FAA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1332B08" w14:textId="77777777" w:rsidTr="00D42FCF">
        <w:trPr>
          <w:trHeight w:val="270"/>
          <w:jc w:val="center"/>
        </w:trPr>
        <w:tc>
          <w:tcPr>
            <w:tcW w:w="2030" w:type="dxa"/>
            <w:vMerge/>
            <w:tcBorders>
              <w:top w:val="nil"/>
              <w:left w:val="nil"/>
              <w:bottom w:val="nil"/>
              <w:right w:val="nil"/>
            </w:tcBorders>
            <w:vAlign w:val="center"/>
            <w:hideMark/>
          </w:tcPr>
          <w:p w14:paraId="0B5408F1"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1E7C5C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39ABD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5A4FC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DB3933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23332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6DE99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[0.002]</w:t>
            </w:r>
          </w:p>
        </w:tc>
        <w:tc>
          <w:tcPr>
            <w:tcW w:w="1034" w:type="dxa"/>
            <w:tcBorders>
              <w:top w:val="nil"/>
              <w:left w:val="nil"/>
              <w:bottom w:val="nil"/>
              <w:right w:val="nil"/>
            </w:tcBorders>
            <w:shd w:val="clear" w:color="000000" w:fill="FFFFFF"/>
            <w:noWrap/>
            <w:vAlign w:val="bottom"/>
            <w:hideMark/>
          </w:tcPr>
          <w:p w14:paraId="45A6DC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D65555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387D1B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C84E43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F7E876C" w14:textId="77777777" w:rsidTr="00D42FCF">
        <w:trPr>
          <w:trHeight w:val="270"/>
          <w:jc w:val="center"/>
        </w:trPr>
        <w:tc>
          <w:tcPr>
            <w:tcW w:w="2030" w:type="dxa"/>
            <w:vMerge w:val="restart"/>
            <w:tcBorders>
              <w:top w:val="nil"/>
              <w:left w:val="nil"/>
              <w:bottom w:val="double" w:sz="6" w:space="0" w:color="000000"/>
              <w:right w:val="nil"/>
            </w:tcBorders>
            <w:shd w:val="clear" w:color="000000" w:fill="FFFFFF"/>
            <w:vAlign w:val="center"/>
            <w:hideMark/>
          </w:tcPr>
          <w:p w14:paraId="230695B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Tipo de </w:t>
            </w:r>
            <w:proofErr w:type="spellStart"/>
            <w:r w:rsidRPr="00D42FCF">
              <w:rPr>
                <w:rFonts w:ascii="Times New Roman" w:eastAsia="Times New Roman" w:hAnsi="Times New Roman" w:cs="Times New Roman"/>
                <w:color w:val="000000"/>
                <w:sz w:val="18"/>
                <w:szCs w:val="18"/>
                <w:lang w:eastAsia="es-MX"/>
              </w:rPr>
              <w:t>cambio</w:t>
            </w:r>
            <w:proofErr w:type="spellEnd"/>
            <w:r w:rsidRPr="00D42FCF">
              <w:rPr>
                <w:rFonts w:ascii="Times New Roman" w:eastAsia="Times New Roman" w:hAnsi="Times New Roman" w:cs="Times New Roman"/>
                <w:color w:val="000000"/>
                <w:sz w:val="18"/>
                <w:szCs w:val="18"/>
                <w:lang w:eastAsia="es-MX"/>
              </w:rPr>
              <w:t xml:space="preserve"> real </w:t>
            </w:r>
          </w:p>
        </w:tc>
        <w:tc>
          <w:tcPr>
            <w:tcW w:w="924" w:type="dxa"/>
            <w:tcBorders>
              <w:top w:val="nil"/>
              <w:left w:val="nil"/>
              <w:bottom w:val="nil"/>
              <w:right w:val="nil"/>
            </w:tcBorders>
            <w:shd w:val="clear" w:color="000000" w:fill="FFFFFF"/>
            <w:noWrap/>
            <w:vAlign w:val="bottom"/>
            <w:hideMark/>
          </w:tcPr>
          <w:p w14:paraId="4EAA761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0.736 </w:t>
            </w:r>
          </w:p>
        </w:tc>
        <w:tc>
          <w:tcPr>
            <w:tcW w:w="1034" w:type="dxa"/>
            <w:tcBorders>
              <w:top w:val="nil"/>
              <w:left w:val="nil"/>
              <w:bottom w:val="nil"/>
              <w:right w:val="nil"/>
            </w:tcBorders>
            <w:shd w:val="clear" w:color="000000" w:fill="FFFFFF"/>
            <w:noWrap/>
            <w:vAlign w:val="bottom"/>
            <w:hideMark/>
          </w:tcPr>
          <w:p w14:paraId="7C80D8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75FDEEE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29C2F67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34" w:type="dxa"/>
            <w:tcBorders>
              <w:top w:val="nil"/>
              <w:left w:val="nil"/>
              <w:bottom w:val="nil"/>
              <w:right w:val="nil"/>
            </w:tcBorders>
            <w:shd w:val="clear" w:color="000000" w:fill="FFFFFF"/>
            <w:noWrap/>
            <w:vAlign w:val="bottom"/>
            <w:hideMark/>
          </w:tcPr>
          <w:p w14:paraId="37756E3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0.029 </w:t>
            </w:r>
          </w:p>
        </w:tc>
        <w:tc>
          <w:tcPr>
            <w:tcW w:w="1094" w:type="dxa"/>
            <w:tcBorders>
              <w:top w:val="nil"/>
              <w:left w:val="nil"/>
              <w:bottom w:val="nil"/>
              <w:right w:val="nil"/>
            </w:tcBorders>
            <w:shd w:val="clear" w:color="000000" w:fill="FFFFFF"/>
            <w:noWrap/>
            <w:vAlign w:val="bottom"/>
            <w:hideMark/>
          </w:tcPr>
          <w:p w14:paraId="2F124F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0.118 </w:t>
            </w:r>
          </w:p>
        </w:tc>
        <w:tc>
          <w:tcPr>
            <w:tcW w:w="1034" w:type="dxa"/>
            <w:tcBorders>
              <w:top w:val="nil"/>
              <w:left w:val="nil"/>
              <w:bottom w:val="nil"/>
              <w:right w:val="nil"/>
            </w:tcBorders>
            <w:shd w:val="clear" w:color="000000" w:fill="FFFFFF"/>
            <w:noWrap/>
            <w:vAlign w:val="bottom"/>
            <w:hideMark/>
          </w:tcPr>
          <w:p w14:paraId="6C7C31C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38F5F1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double" w:sz="6" w:space="0" w:color="000000"/>
              <w:right w:val="nil"/>
            </w:tcBorders>
            <w:shd w:val="clear" w:color="000000" w:fill="FFFFFF"/>
            <w:noWrap/>
            <w:vAlign w:val="center"/>
            <w:hideMark/>
          </w:tcPr>
          <w:p w14:paraId="5E3FB21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double" w:sz="6" w:space="0" w:color="000000"/>
              <w:right w:val="nil"/>
            </w:tcBorders>
            <w:shd w:val="clear" w:color="000000" w:fill="FFFFFF"/>
            <w:noWrap/>
            <w:vAlign w:val="center"/>
            <w:hideMark/>
          </w:tcPr>
          <w:p w14:paraId="4CA1351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A7E7B5" w14:textId="77777777" w:rsidTr="00D42FCF">
        <w:trPr>
          <w:trHeight w:val="270"/>
          <w:jc w:val="center"/>
        </w:trPr>
        <w:tc>
          <w:tcPr>
            <w:tcW w:w="2030" w:type="dxa"/>
            <w:vMerge/>
            <w:tcBorders>
              <w:top w:val="nil"/>
              <w:left w:val="nil"/>
              <w:bottom w:val="double" w:sz="6" w:space="0" w:color="000000"/>
              <w:right w:val="nil"/>
            </w:tcBorders>
            <w:vAlign w:val="center"/>
            <w:hideMark/>
          </w:tcPr>
          <w:p w14:paraId="141E32C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58F79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C36ED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253EB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6F44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FA3A64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4300D4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027B0C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594C5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double" w:sz="6" w:space="0" w:color="000000"/>
              <w:right w:val="nil"/>
            </w:tcBorders>
            <w:vAlign w:val="center"/>
            <w:hideMark/>
          </w:tcPr>
          <w:p w14:paraId="7770BC3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2760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6474EB8" w14:textId="77777777" w:rsidTr="00D42FCF">
        <w:trPr>
          <w:trHeight w:val="450"/>
          <w:jc w:val="center"/>
        </w:trPr>
        <w:tc>
          <w:tcPr>
            <w:tcW w:w="12796" w:type="dxa"/>
            <w:gridSpan w:val="11"/>
            <w:vMerge w:val="restart"/>
            <w:tcBorders>
              <w:top w:val="double" w:sz="6" w:space="0" w:color="auto"/>
              <w:left w:val="nil"/>
              <w:bottom w:val="nil"/>
              <w:right w:val="nil"/>
            </w:tcBorders>
            <w:shd w:val="clear" w:color="000000" w:fill="FFFFFF"/>
            <w:vAlign w:val="center"/>
            <w:hideMark/>
          </w:tcPr>
          <w:p w14:paraId="7E70BE73" w14:textId="34447E15" w:rsidR="00D42FCF" w:rsidRPr="00D42FCF" w:rsidRDefault="00D42FCF" w:rsidP="00261A26">
            <w:pPr>
              <w:spacing w:after="0" w:line="240" w:lineRule="auto"/>
              <w:rPr>
                <w:rFonts w:ascii="Times New Roman" w:eastAsia="Times New Roman" w:hAnsi="Times New Roman" w:cs="Times New Roman"/>
                <w:color w:val="000000"/>
                <w:sz w:val="16"/>
                <w:szCs w:val="16"/>
                <w:lang w:eastAsia="es-MX"/>
              </w:rPr>
            </w:pPr>
            <w:r w:rsidRPr="00D42FCF">
              <w:rPr>
                <w:rFonts w:ascii="Times New Roman" w:eastAsia="Times New Roman" w:hAnsi="Times New Roman" w:cs="Times New Roman"/>
                <w:color w:val="000000"/>
                <w:sz w:val="16"/>
                <w:szCs w:val="16"/>
                <w:lang w:eastAsia="es-MX"/>
              </w:rPr>
              <w:t>Note: unit root tests were done for the period 1993-201</w:t>
            </w:r>
            <w:r w:rsidR="00261A26">
              <w:rPr>
                <w:rFonts w:ascii="Times New Roman" w:eastAsia="Times New Roman" w:hAnsi="Times New Roman" w:cs="Times New Roman"/>
                <w:color w:val="000000"/>
                <w:sz w:val="16"/>
                <w:szCs w:val="16"/>
                <w:lang w:eastAsia="es-MX"/>
              </w:rPr>
              <w:t>3</w:t>
            </w:r>
            <w:r w:rsidRPr="00D42FCF">
              <w:rPr>
                <w:rFonts w:ascii="Times New Roman" w:eastAsia="Times New Roman" w:hAnsi="Times New Roman" w:cs="Times New Roman"/>
                <w:color w:val="000000"/>
                <w:sz w:val="16"/>
                <w:szCs w:val="16"/>
                <w:lang w:eastAsia="es-MX"/>
              </w:rPr>
              <w:t>. The p-values are shown to reject the Ho. In blue, the tests in which the series has a unit root are highlighted. The p-value in brackets refers to the unit root tests with the differences of the original series.</w:t>
            </w:r>
          </w:p>
        </w:tc>
      </w:tr>
      <w:tr w:rsidR="00D42FCF" w:rsidRPr="00D42FCF" w14:paraId="7EF773A7" w14:textId="77777777" w:rsidTr="00D42FCF">
        <w:trPr>
          <w:trHeight w:val="450"/>
          <w:jc w:val="center"/>
        </w:trPr>
        <w:tc>
          <w:tcPr>
            <w:tcW w:w="12796" w:type="dxa"/>
            <w:gridSpan w:val="11"/>
            <w:vMerge/>
            <w:tcBorders>
              <w:top w:val="double" w:sz="6" w:space="0" w:color="auto"/>
              <w:left w:val="nil"/>
              <w:bottom w:val="nil"/>
              <w:right w:val="nil"/>
            </w:tcBorders>
            <w:vAlign w:val="center"/>
            <w:hideMark/>
          </w:tcPr>
          <w:p w14:paraId="38A3CCE0" w14:textId="77777777" w:rsidR="00D42FCF" w:rsidRPr="00D42FCF" w:rsidRDefault="00D42FCF" w:rsidP="00D42FCF">
            <w:pPr>
              <w:spacing w:after="0" w:line="240" w:lineRule="auto"/>
              <w:rPr>
                <w:rFonts w:ascii="Times New Roman" w:eastAsia="Times New Roman" w:hAnsi="Times New Roman" w:cs="Times New Roman"/>
                <w:color w:val="000000"/>
                <w:sz w:val="16"/>
                <w:szCs w:val="16"/>
                <w:lang w:eastAsia="es-MX"/>
              </w:rPr>
            </w:pPr>
          </w:p>
        </w:tc>
      </w:tr>
    </w:tbl>
    <w:p w14:paraId="2733D359" w14:textId="77777777" w:rsidR="00603DD3" w:rsidRPr="00D42FCF" w:rsidRDefault="00603DD3" w:rsidP="00603DD3">
      <w:pPr>
        <w:tabs>
          <w:tab w:val="left" w:pos="3477"/>
        </w:tabs>
        <w:rPr>
          <w:rFonts w:ascii="Times New Roman" w:hAnsi="Times New Roman" w:cs="Times New Roman"/>
          <w:sz w:val="24"/>
        </w:rPr>
        <w:sectPr w:rsidR="00603DD3" w:rsidRPr="00D42FCF" w:rsidSect="00C43D52">
          <w:pgSz w:w="15840" w:h="12240" w:orient="landscape"/>
          <w:pgMar w:top="851" w:right="1134" w:bottom="851" w:left="1134" w:header="709" w:footer="709" w:gutter="0"/>
          <w:cols w:space="708"/>
          <w:docGrid w:linePitch="360"/>
        </w:sectPr>
      </w:pPr>
      <w:r w:rsidRPr="00D42FCF">
        <w:rPr>
          <w:rFonts w:ascii="Times New Roman" w:hAnsi="Times New Roman" w:cs="Times New Roman"/>
          <w:sz w:val="24"/>
        </w:rPr>
        <w:tab/>
      </w:r>
    </w:p>
    <w:p w14:paraId="35D762D0" w14:textId="400FE857" w:rsidR="004208B5" w:rsidRPr="0003115B" w:rsidRDefault="004208B5" w:rsidP="004208B5">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03115B" w:rsidRPr="0003115B">
        <w:rPr>
          <w:rFonts w:ascii="Times New Roman" w:hAnsi="Times New Roman" w:cs="Times New Roman"/>
          <w:b/>
          <w:sz w:val="28"/>
        </w:rPr>
        <w:t>3</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Residual</w:t>
      </w:r>
      <w:del w:id="1300" w:author="Johanna Koolemans Beynen" w:date="2020-02-21T13:18:00Z">
        <w:r w:rsidRPr="0003115B" w:rsidDel="00D13FDA">
          <w:rPr>
            <w:rFonts w:ascii="Times New Roman" w:hAnsi="Times New Roman" w:cs="Times New Roman"/>
            <w:b/>
            <w:sz w:val="28"/>
          </w:rPr>
          <w:delText>s</w:delText>
        </w:r>
      </w:del>
      <w:r w:rsidRPr="0003115B">
        <w:rPr>
          <w:rFonts w:ascii="Times New Roman" w:hAnsi="Times New Roman" w:cs="Times New Roman"/>
          <w:b/>
          <w:sz w:val="28"/>
        </w:rPr>
        <w:t xml:space="preserve"> </w:t>
      </w:r>
      <w:ins w:id="1301" w:author="Johanna Koolemans Beynen" w:date="2020-02-21T13:18:00Z">
        <w:r w:rsidR="00D13FDA">
          <w:rPr>
            <w:rFonts w:ascii="Times New Roman" w:hAnsi="Times New Roman" w:cs="Times New Roman"/>
            <w:b/>
            <w:sz w:val="28"/>
          </w:rPr>
          <w:t>d</w:t>
        </w:r>
      </w:ins>
      <w:del w:id="1302" w:author="Johanna Koolemans Beynen" w:date="2020-02-21T13:18:00Z">
        <w:r w:rsidRPr="0003115B" w:rsidDel="00D13FDA">
          <w:rPr>
            <w:rFonts w:ascii="Times New Roman" w:hAnsi="Times New Roman" w:cs="Times New Roman"/>
            <w:b/>
            <w:sz w:val="28"/>
          </w:rPr>
          <w:delText>D</w:delText>
        </w:r>
      </w:del>
      <w:r w:rsidRPr="0003115B">
        <w:rPr>
          <w:rFonts w:ascii="Times New Roman" w:hAnsi="Times New Roman" w:cs="Times New Roman"/>
          <w:b/>
          <w:sz w:val="28"/>
        </w:rPr>
        <w:t>iagnostics</w:t>
      </w:r>
    </w:p>
    <w:p w14:paraId="58ACD7DE" w14:textId="644B2CA3" w:rsidR="0003115B" w:rsidRPr="0003115B" w:rsidRDefault="0003115B" w:rsidP="004208B5">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.1</w:t>
      </w:r>
      <w:r>
        <w:rPr>
          <w:rFonts w:ascii="Times New Roman" w:hAnsi="Times New Roman" w:cs="Times New Roman"/>
          <w:i/>
          <w:sz w:val="24"/>
        </w:rPr>
        <w:t>.</w:t>
      </w:r>
      <w:r w:rsidRPr="0003115B">
        <w:rPr>
          <w:rFonts w:ascii="Times New Roman" w:hAnsi="Times New Roman" w:cs="Times New Roman"/>
          <w:i/>
          <w:sz w:val="24"/>
        </w:rPr>
        <w:t xml:space="preserve"> Bridge </w:t>
      </w:r>
      <w:ins w:id="1303" w:author="Johanna Koolemans Beynen" w:date="2020-02-21T13:18:00Z">
        <w:r w:rsidR="00D13FDA">
          <w:rPr>
            <w:rFonts w:ascii="Times New Roman" w:hAnsi="Times New Roman" w:cs="Times New Roman"/>
            <w:i/>
            <w:sz w:val="24"/>
          </w:rPr>
          <w:t>e</w:t>
        </w:r>
      </w:ins>
      <w:del w:id="1304" w:author="Johanna Koolemans Beynen" w:date="2020-02-21T13:18:00Z">
        <w:r w:rsidRPr="0003115B" w:rsidDel="00D13FDA">
          <w:rPr>
            <w:rFonts w:ascii="Times New Roman" w:hAnsi="Times New Roman" w:cs="Times New Roman"/>
            <w:i/>
            <w:sz w:val="24"/>
          </w:rPr>
          <w:delText>E</w:delText>
        </w:r>
      </w:del>
      <w:r w:rsidRPr="0003115B">
        <w:rPr>
          <w:rFonts w:ascii="Times New Roman" w:hAnsi="Times New Roman" w:cs="Times New Roman"/>
          <w:i/>
          <w:sz w:val="24"/>
        </w:rPr>
        <w:t>quation</w:t>
      </w:r>
      <w:del w:id="1305" w:author="Johanna Koolemans Beynen" w:date="2020-02-21T13:18:00Z">
        <w:r w:rsidRPr="0003115B" w:rsidDel="00D13FDA">
          <w:rPr>
            <w:rFonts w:ascii="Times New Roman" w:hAnsi="Times New Roman" w:cs="Times New Roman"/>
            <w:i/>
            <w:sz w:val="24"/>
          </w:rPr>
          <w:delText>s</w:delText>
        </w:r>
      </w:del>
      <w:r w:rsidRPr="0003115B">
        <w:rPr>
          <w:rFonts w:ascii="Times New Roman" w:hAnsi="Times New Roman" w:cs="Times New Roman"/>
          <w:i/>
          <w:sz w:val="24"/>
        </w:rPr>
        <w:t xml:space="preserve"> </w:t>
      </w:r>
      <w:ins w:id="1306" w:author="Johanna Koolemans Beynen" w:date="2020-02-21T13:18:00Z">
        <w:r w:rsidR="00D13FDA">
          <w:rPr>
            <w:rFonts w:ascii="Times New Roman" w:hAnsi="Times New Roman" w:cs="Times New Roman"/>
            <w:i/>
            <w:sz w:val="24"/>
          </w:rPr>
          <w:t>r</w:t>
        </w:r>
      </w:ins>
      <w:del w:id="1307" w:author="Johanna Koolemans Beynen" w:date="2020-02-21T13:18:00Z">
        <w:r w:rsidRPr="0003115B" w:rsidDel="00D13FDA">
          <w:rPr>
            <w:rFonts w:ascii="Times New Roman" w:hAnsi="Times New Roman" w:cs="Times New Roman"/>
            <w:i/>
            <w:sz w:val="24"/>
          </w:rPr>
          <w:delText>R</w:delText>
        </w:r>
      </w:del>
      <w:r w:rsidRPr="0003115B">
        <w:rPr>
          <w:rFonts w:ascii="Times New Roman" w:hAnsi="Times New Roman" w:cs="Times New Roman"/>
          <w:i/>
          <w:sz w:val="24"/>
        </w:rPr>
        <w:t xml:space="preserve">esiduals from </w:t>
      </w:r>
      <w:ins w:id="1308" w:author="Johanna Koolemans Beynen" w:date="2020-02-21T13:19:00Z">
        <w:r w:rsidR="00D13FDA">
          <w:rPr>
            <w:rFonts w:ascii="Times New Roman" w:hAnsi="Times New Roman" w:cs="Times New Roman"/>
            <w:i/>
            <w:sz w:val="24"/>
          </w:rPr>
          <w:t>m</w:t>
        </w:r>
      </w:ins>
      <w:del w:id="1309" w:author="Johanna Koolemans Beynen" w:date="2020-02-21T13:19:00Z">
        <w:r w:rsidRPr="0003115B" w:rsidDel="00D13FDA">
          <w:rPr>
            <w:rFonts w:ascii="Times New Roman" w:hAnsi="Times New Roman" w:cs="Times New Roman"/>
            <w:i/>
            <w:sz w:val="24"/>
          </w:rPr>
          <w:delText>M</w:delText>
        </w:r>
      </w:del>
      <w:r w:rsidRPr="0003115B">
        <w:rPr>
          <w:rFonts w:ascii="Times New Roman" w:hAnsi="Times New Roman" w:cs="Times New Roman"/>
          <w:i/>
          <w:sz w:val="24"/>
        </w:rPr>
        <w:t>odel shown in Table 1</w:t>
      </w:r>
    </w:p>
    <w:p w14:paraId="22F69BBB" w14:textId="3F858CDD" w:rsidR="004208B5" w:rsidRDefault="004208B5" w:rsidP="004208B5">
      <w:pPr>
        <w:spacing w:line="360" w:lineRule="auto"/>
        <w:jc w:val="both"/>
        <w:rPr>
          <w:rFonts w:ascii="Times New Roman" w:hAnsi="Times New Roman" w:cs="Times New Roman"/>
          <w:sz w:val="24"/>
        </w:rPr>
      </w:pPr>
      <w:r>
        <w:rPr>
          <w:rFonts w:ascii="Times New Roman" w:hAnsi="Times New Roman" w:cs="Times New Roman"/>
          <w:sz w:val="24"/>
        </w:rPr>
        <w:t xml:space="preserve">From </w:t>
      </w:r>
      <w:ins w:id="1310" w:author="Johanna Koolemans Beynen" w:date="2020-02-21T13:14:00Z">
        <w:r w:rsidR="00D13FDA">
          <w:rPr>
            <w:rFonts w:ascii="Times New Roman" w:hAnsi="Times New Roman" w:cs="Times New Roman"/>
            <w:sz w:val="24"/>
          </w:rPr>
          <w:t xml:space="preserve">the </w:t>
        </w:r>
      </w:ins>
      <w:r>
        <w:rPr>
          <w:rFonts w:ascii="Times New Roman" w:hAnsi="Times New Roman" w:cs="Times New Roman"/>
          <w:sz w:val="24"/>
        </w:rPr>
        <w:t>BE</w:t>
      </w:r>
      <w:r w:rsidR="008660A9">
        <w:rPr>
          <w:rFonts w:ascii="Times New Roman" w:hAnsi="Times New Roman" w:cs="Times New Roman"/>
          <w:sz w:val="24"/>
        </w:rPr>
        <w:t xml:space="preserve"> models I obtained residuals that fulfil the </w:t>
      </w:r>
      <w:r w:rsidR="009874DB">
        <w:rPr>
          <w:rFonts w:ascii="Times New Roman" w:hAnsi="Times New Roman" w:cs="Times New Roman"/>
          <w:sz w:val="24"/>
        </w:rPr>
        <w:t xml:space="preserve">required </w:t>
      </w:r>
      <w:r w:rsidR="008660A9">
        <w:rPr>
          <w:rFonts w:ascii="Times New Roman" w:hAnsi="Times New Roman" w:cs="Times New Roman"/>
          <w:sz w:val="24"/>
        </w:rPr>
        <w:t xml:space="preserve">assumptions, namely, </w:t>
      </w:r>
      <w:ins w:id="1311" w:author="Johanna Koolemans Beynen" w:date="2020-02-21T13:15:00Z">
        <w:r w:rsidR="00D13FDA">
          <w:rPr>
            <w:rFonts w:ascii="Times New Roman" w:hAnsi="Times New Roman" w:cs="Times New Roman"/>
            <w:sz w:val="24"/>
          </w:rPr>
          <w:t xml:space="preserve">that the </w:t>
        </w:r>
      </w:ins>
      <w:r w:rsidR="008660A9">
        <w:rPr>
          <w:rFonts w:ascii="Times New Roman" w:hAnsi="Times New Roman" w:cs="Times New Roman"/>
          <w:sz w:val="24"/>
        </w:rPr>
        <w:t xml:space="preserve">residuals </w:t>
      </w:r>
      <w:r w:rsidR="00EC5BF0">
        <w:rPr>
          <w:rFonts w:ascii="Times New Roman" w:hAnsi="Times New Roman" w:cs="Times New Roman"/>
          <w:sz w:val="24"/>
        </w:rPr>
        <w:t>from</w:t>
      </w:r>
      <w:r w:rsidR="008660A9">
        <w:rPr>
          <w:rFonts w:ascii="Times New Roman" w:hAnsi="Times New Roman" w:cs="Times New Roman"/>
          <w:sz w:val="24"/>
        </w:rPr>
        <w:t xml:space="preserve"> BE1 </w:t>
      </w:r>
      <w:ins w:id="1312" w:author="Johanna Koolemans Beynen" w:date="2020-02-21T13:31:00Z">
        <w:r w:rsidR="00D13FDA">
          <w:rPr>
            <w:rFonts w:ascii="Times New Roman" w:hAnsi="Times New Roman" w:cs="Times New Roman"/>
            <w:sz w:val="24"/>
          </w:rPr>
          <w:t xml:space="preserve">do </w:t>
        </w:r>
      </w:ins>
      <w:del w:id="1313" w:author="Johanna Koolemans Beynen" w:date="2020-02-21T13:15:00Z">
        <w:r w:rsidR="008660A9" w:rsidDel="00D13FDA">
          <w:rPr>
            <w:rFonts w:ascii="Times New Roman" w:hAnsi="Times New Roman" w:cs="Times New Roman"/>
            <w:sz w:val="24"/>
          </w:rPr>
          <w:delText xml:space="preserve">does </w:delText>
        </w:r>
      </w:del>
      <w:r w:rsidR="008660A9">
        <w:rPr>
          <w:rFonts w:ascii="Times New Roman" w:hAnsi="Times New Roman" w:cs="Times New Roman"/>
          <w:sz w:val="24"/>
        </w:rPr>
        <w:t xml:space="preserve">not show significant autocorrelation in the first four lags </w:t>
      </w:r>
      <w:r w:rsidR="007E5394">
        <w:rPr>
          <w:rFonts w:ascii="Times New Roman" w:hAnsi="Times New Roman" w:cs="Times New Roman"/>
          <w:sz w:val="24"/>
        </w:rPr>
        <w:t xml:space="preserve">(see Figure A1) </w:t>
      </w:r>
      <w:r w:rsidR="008660A9">
        <w:rPr>
          <w:rFonts w:ascii="Times New Roman" w:hAnsi="Times New Roman" w:cs="Times New Roman"/>
          <w:sz w:val="24"/>
        </w:rPr>
        <w:t xml:space="preserve">and </w:t>
      </w:r>
      <w:del w:id="1314" w:author="Johanna Koolemans Beynen" w:date="2020-02-21T13:15:00Z">
        <w:r w:rsidR="008660A9" w:rsidDel="00D13FDA">
          <w:rPr>
            <w:rFonts w:ascii="Times New Roman" w:hAnsi="Times New Roman" w:cs="Times New Roman"/>
            <w:sz w:val="24"/>
          </w:rPr>
          <w:delText xml:space="preserve">are shown to </w:delText>
        </w:r>
      </w:del>
      <w:ins w:id="1315" w:author="Johanna Koolemans Beynen" w:date="2020-02-21T13:15:00Z">
        <w:r w:rsidR="00D13FDA">
          <w:rPr>
            <w:rFonts w:ascii="Times New Roman" w:hAnsi="Times New Roman" w:cs="Times New Roman"/>
            <w:sz w:val="24"/>
          </w:rPr>
          <w:t xml:space="preserve">that they </w:t>
        </w:r>
      </w:ins>
      <w:ins w:id="1316" w:author="Johanna Koolemans Beynen" w:date="2020-02-21T13:31:00Z">
        <w:r w:rsidR="00D13FDA">
          <w:rPr>
            <w:rFonts w:ascii="Times New Roman" w:hAnsi="Times New Roman" w:cs="Times New Roman"/>
            <w:sz w:val="24"/>
          </w:rPr>
          <w:t>are</w:t>
        </w:r>
      </w:ins>
      <w:del w:id="1317" w:author="Johanna Koolemans Beynen" w:date="2020-02-21T13:31:00Z">
        <w:r w:rsidR="008660A9" w:rsidDel="00D13FDA">
          <w:rPr>
            <w:rFonts w:ascii="Times New Roman" w:hAnsi="Times New Roman" w:cs="Times New Roman"/>
            <w:sz w:val="24"/>
          </w:rPr>
          <w:delText>be</w:delText>
        </w:r>
      </w:del>
      <w:r w:rsidR="008660A9">
        <w:rPr>
          <w:rFonts w:ascii="Times New Roman" w:hAnsi="Times New Roman" w:cs="Times New Roman"/>
          <w:sz w:val="24"/>
        </w:rPr>
        <w:t xml:space="preserve"> </w:t>
      </w:r>
      <w:ins w:id="1318" w:author="Johanna Koolemans Beynen" w:date="2020-02-21T13:15:00Z">
        <w:r w:rsidR="00D13FDA">
          <w:rPr>
            <w:rFonts w:ascii="Times New Roman" w:hAnsi="Times New Roman" w:cs="Times New Roman"/>
            <w:sz w:val="24"/>
          </w:rPr>
          <w:t>n</w:t>
        </w:r>
      </w:ins>
      <w:del w:id="1319" w:author="Johanna Koolemans Beynen" w:date="2020-02-21T13:15:00Z">
        <w:r w:rsidR="008660A9" w:rsidDel="00D13FDA">
          <w:rPr>
            <w:rFonts w:ascii="Times New Roman" w:hAnsi="Times New Roman" w:cs="Times New Roman"/>
            <w:sz w:val="24"/>
          </w:rPr>
          <w:delText>N</w:delText>
        </w:r>
      </w:del>
      <w:r w:rsidR="008660A9">
        <w:rPr>
          <w:rFonts w:ascii="Times New Roman" w:hAnsi="Times New Roman" w:cs="Times New Roman"/>
          <w:sz w:val="24"/>
        </w:rPr>
        <w:t xml:space="preserve">ormally distributed, according to </w:t>
      </w:r>
      <w:ins w:id="1320" w:author="Johanna Koolemans Beynen" w:date="2020-02-21T13:31:00Z">
        <w:r w:rsidR="00D13FDA">
          <w:rPr>
            <w:rFonts w:ascii="Times New Roman" w:hAnsi="Times New Roman" w:cs="Times New Roman"/>
            <w:sz w:val="24"/>
          </w:rPr>
          <w:t xml:space="preserve">the </w:t>
        </w:r>
      </w:ins>
      <w:proofErr w:type="spellStart"/>
      <w:r w:rsidR="002B5D17">
        <w:rPr>
          <w:rFonts w:ascii="Times New Roman" w:hAnsi="Times New Roman" w:cs="Times New Roman"/>
          <w:sz w:val="24"/>
        </w:rPr>
        <w:t>Jarque-Bera</w:t>
      </w:r>
      <w:proofErr w:type="spellEnd"/>
      <w:r w:rsidR="002B5D17">
        <w:rPr>
          <w:rFonts w:ascii="Times New Roman" w:hAnsi="Times New Roman" w:cs="Times New Roman"/>
          <w:sz w:val="24"/>
        </w:rPr>
        <w:t xml:space="preserve"> </w:t>
      </w:r>
      <w:r w:rsidR="007E5394">
        <w:rPr>
          <w:rFonts w:ascii="Times New Roman" w:hAnsi="Times New Roman" w:cs="Times New Roman"/>
          <w:sz w:val="24"/>
        </w:rPr>
        <w:t>test (see Figure A2)</w:t>
      </w:r>
      <w:r w:rsidR="002B5D17">
        <w:rPr>
          <w:rFonts w:ascii="Times New Roman" w:hAnsi="Times New Roman" w:cs="Times New Roman"/>
          <w:sz w:val="24"/>
        </w:rPr>
        <w:t>.</w:t>
      </w:r>
    </w:p>
    <w:p w14:paraId="326E01EC" w14:textId="5D2C825A" w:rsidR="002B5D17" w:rsidRPr="00EE0644" w:rsidRDefault="009522F5" w:rsidP="00EE0644">
      <w:pPr>
        <w:keepNext/>
        <w:spacing w:after="0" w:line="360" w:lineRule="auto"/>
        <w:jc w:val="center"/>
        <w:rPr>
          <w:rFonts w:ascii="Times New Roman" w:hAnsi="Times New Roman" w:cs="Times New Roman"/>
          <w:b/>
        </w:rPr>
      </w:pPr>
      <w:r w:rsidRPr="009522F5">
        <w:rPr>
          <w:noProof/>
        </w:rPr>
        <w:lastRenderedPageBreak/>
        <mc:AlternateContent>
          <mc:Choice Requires="wpg">
            <w:drawing>
              <wp:inline distT="0" distB="0" distL="0" distR="0" wp14:anchorId="4291DC1E" wp14:editId="543CADA1">
                <wp:extent cx="6005879" cy="2664000"/>
                <wp:effectExtent l="0" t="0" r="13970" b="0"/>
                <wp:docPr id="15" name="Group 5"/>
                <wp:cNvGraphicFramePr/>
                <a:graphic xmlns:a="http://schemas.openxmlformats.org/drawingml/2006/main">
                  <a:graphicData uri="http://schemas.microsoft.com/office/word/2010/wordprocessingGroup">
                    <wpg:wgp>
                      <wpg:cNvGrpSpPr/>
                      <wpg:grpSpPr>
                        <a:xfrm>
                          <a:off x="0" y="0"/>
                          <a:ext cx="6005879" cy="2664000"/>
                          <a:chOff x="0" y="0"/>
                          <a:chExt cx="5870382" cy="2520000"/>
                        </a:xfrm>
                      </wpg:grpSpPr>
                      <wps:wsp>
                        <wps:cNvPr id="16" name="Text Box 16"/>
                        <wps:cNvSpPr txBox="1">
                          <a:spLocks noChangeArrowheads="1"/>
                        </wps:cNvSpPr>
                        <wps:spPr bwMode="auto">
                          <a:xfrm>
                            <a:off x="4022532" y="0"/>
                            <a:ext cx="1847850" cy="1084710"/>
                          </a:xfrm>
                          <a:prstGeom prst="rect">
                            <a:avLst/>
                          </a:prstGeom>
                          <a:solidFill>
                            <a:srgbClr val="FFFFFF"/>
                          </a:solidFill>
                          <a:ln w="9525">
                            <a:solidFill>
                              <a:srgbClr val="000000"/>
                            </a:solidFill>
                            <a:miter lim="800000"/>
                            <a:headEnd/>
                            <a:tailEnd/>
                          </a:ln>
                        </wps:spPr>
                        <wps:txbx>
                          <w:txbxContent>
                            <w:p w14:paraId="72C9E086" w14:textId="77777777" w:rsidR="00E72D2D" w:rsidRPr="009522F5" w:rsidRDefault="00E72D2D" w:rsidP="009522F5">
                              <w:pPr>
                                <w:pStyle w:val="NormalWeb"/>
                                <w:spacing w:before="0" w:beforeAutospacing="0" w:after="0" w:afterAutospacing="0"/>
                                <w:jc w:val="center"/>
                                <w:rPr>
                                  <w:lang w:val="en-US"/>
                                </w:rPr>
                              </w:pPr>
                              <w:r w:rsidRPr="009522F5">
                                <w:rPr>
                                  <w:rFonts w:eastAsia="Times New Roman" w:cstheme="minorBidi"/>
                                  <w:color w:val="000000"/>
                                  <w:kern w:val="24"/>
                                  <w:sz w:val="18"/>
                                  <w:szCs w:val="18"/>
                                  <w:lang w:val="en-US"/>
                                </w:rPr>
                                <w:t>Breusch-Godfrey Serial Correlation</w:t>
                              </w:r>
                            </w:p>
                            <w:p w14:paraId="45B7763B" w14:textId="77777777" w:rsidR="00E72D2D" w:rsidRPr="009522F5" w:rsidRDefault="00E72D2D" w:rsidP="009522F5">
                              <w:pPr>
                                <w:pStyle w:val="NormalWeb"/>
                                <w:spacing w:before="0" w:beforeAutospacing="0" w:after="0" w:afterAutospacing="0"/>
                                <w:jc w:val="center"/>
                                <w:rPr>
                                  <w:lang w:val="en-US"/>
                                </w:rPr>
                              </w:pPr>
                              <w:r w:rsidRPr="009522F5">
                                <w:rPr>
                                  <w:rFonts w:eastAsia="Times New Roman" w:cstheme="minorBidi"/>
                                  <w:color w:val="000000"/>
                                  <w:kern w:val="24"/>
                                  <w:sz w:val="18"/>
                                  <w:szCs w:val="18"/>
                                  <w:lang w:val="en-US"/>
                                </w:rPr>
                                <w:t>LM Test</w:t>
                              </w:r>
                            </w:p>
                            <w:p w14:paraId="2A3F9186"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Variable      Coefficient    Std. Error</w:t>
                              </w:r>
                            </w:p>
                            <w:p w14:paraId="63BE7E38"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RESID(-1)    0.052348      0.308554</w:t>
                              </w:r>
                            </w:p>
                            <w:p w14:paraId="1DFD218F"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RESID(-2)   -0.113052      0.237617</w:t>
                              </w:r>
                            </w:p>
                            <w:p w14:paraId="12FD1E0E"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RESID(-3)    0.144414      0.191917</w:t>
                              </w:r>
                            </w:p>
                            <w:p w14:paraId="1376ADEB"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RESID(-4)   -0.103643      0.183849</w:t>
                              </w:r>
                            </w:p>
                            <w:p w14:paraId="4AFAD801" w14:textId="77777777" w:rsidR="00E72D2D" w:rsidRDefault="00E72D2D" w:rsidP="009522F5">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17" name="Chart 17"/>
                        <wpg:cNvFrPr/>
                        <wpg:xfrm>
                          <a:off x="0" y="0"/>
                          <a:ext cx="3960000" cy="2520000"/>
                        </wpg:xfrm>
                        <a:graphic>
                          <a:graphicData uri="http://schemas.openxmlformats.org/drawingml/2006/chart">
                            <c:chart xmlns:c="http://schemas.openxmlformats.org/drawingml/2006/chart" xmlns:r="http://schemas.openxmlformats.org/officeDocument/2006/relationships" r:id="rId18"/>
                          </a:graphicData>
                        </a:graphic>
                      </wpg:graphicFrame>
                    </wpg:wgp>
                  </a:graphicData>
                </a:graphic>
              </wp:inline>
            </w:drawing>
          </mc:Choice>
          <mc:Fallback>
            <w:pict>
              <v:group w14:anchorId="4291DC1E" id="Group 5" o:spid="_x0000_s1029" style="width:472.9pt;height:209.75pt;mso-position-horizontal-relative:char;mso-position-vertical-relative:line" coordsize="58703,25200" o:gfxdata="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">
                <v:shape id="Text Box 16" o:spid="_x0000_s1030" type="#_x0000_t202" style="position:absolute;left:40225;width:18478;height:10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">
                  <v:textbox>
                    <w:txbxContent>
                      <w:p w14:paraId="72C9E086" w14:textId="77777777" w:rsidR="00E72D2D" w:rsidRPr="009522F5" w:rsidRDefault="00E72D2D" w:rsidP="009522F5">
                        <w:pPr>
                          <w:pStyle w:val="NormalWeb"/>
                          <w:spacing w:before="0" w:beforeAutospacing="0" w:after="0" w:afterAutospacing="0"/>
                          <w:jc w:val="center"/>
                          <w:rPr>
                            <w:lang w:val="en-US"/>
                          </w:rPr>
                        </w:pPr>
                        <w:r w:rsidRPr="009522F5">
                          <w:rPr>
                            <w:rFonts w:eastAsia="Times New Roman" w:cstheme="minorBidi"/>
                            <w:color w:val="000000"/>
                            <w:kern w:val="24"/>
                            <w:sz w:val="18"/>
                            <w:szCs w:val="18"/>
                            <w:lang w:val="en-US"/>
                          </w:rPr>
                          <w:t>Breusch-Godfrey Serial Correlation</w:t>
                        </w:r>
                      </w:p>
                      <w:p w14:paraId="45B7763B" w14:textId="77777777" w:rsidR="00E72D2D" w:rsidRPr="009522F5" w:rsidRDefault="00E72D2D" w:rsidP="009522F5">
                        <w:pPr>
                          <w:pStyle w:val="NormalWeb"/>
                          <w:spacing w:before="0" w:beforeAutospacing="0" w:after="0" w:afterAutospacing="0"/>
                          <w:jc w:val="center"/>
                          <w:rPr>
                            <w:lang w:val="en-US"/>
                          </w:rPr>
                        </w:pPr>
                        <w:r w:rsidRPr="009522F5">
                          <w:rPr>
                            <w:rFonts w:eastAsia="Times New Roman" w:cstheme="minorBidi"/>
                            <w:color w:val="000000"/>
                            <w:kern w:val="24"/>
                            <w:sz w:val="18"/>
                            <w:szCs w:val="18"/>
                            <w:lang w:val="en-US"/>
                          </w:rPr>
                          <w:t>LM Test</w:t>
                        </w:r>
                      </w:p>
                      <w:p w14:paraId="2A3F9186"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Variable      Coefficient    Std. Error</w:t>
                        </w:r>
                      </w:p>
                      <w:p w14:paraId="63BE7E38"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RESID(-1)    0.052348      0.308554</w:t>
                        </w:r>
                      </w:p>
                      <w:p w14:paraId="1DFD218F"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RESID(-2)   -0.113052      0.237617</w:t>
                        </w:r>
                      </w:p>
                      <w:p w14:paraId="12FD1E0E"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RESID(-3)    0.144414      0.191917</w:t>
                        </w:r>
                      </w:p>
                      <w:p w14:paraId="1376ADEB" w14:textId="77777777" w:rsidR="00E72D2D" w:rsidRDefault="00E72D2D" w:rsidP="009522F5">
                        <w:pPr>
                          <w:pStyle w:val="NormalWeb"/>
                          <w:spacing w:before="0" w:beforeAutospacing="0" w:after="0" w:afterAutospacing="0"/>
                        </w:pPr>
                        <w:r>
                          <w:rPr>
                            <w:rFonts w:eastAsia="Times New Roman" w:cstheme="minorBidi"/>
                            <w:color w:val="000000"/>
                            <w:kern w:val="24"/>
                            <w:sz w:val="18"/>
                            <w:szCs w:val="18"/>
                          </w:rPr>
                          <w:t>RESID(-4)   -0.103643      0.183849</w:t>
                        </w:r>
                      </w:p>
                      <w:p w14:paraId="4AFAD801" w14:textId="77777777" w:rsidR="00E72D2D" w:rsidRDefault="00E72D2D" w:rsidP="009522F5">
                        <w:pPr>
                          <w:pStyle w:val="NormalWeb"/>
                          <w:spacing w:before="0" w:beforeAutospacing="0" w:after="0" w:afterAutospacing="0"/>
                        </w:pPr>
                        <w:r>
                          <w:rPr>
                            <w:rFonts w:eastAsia="Times New Roman" w:cstheme="minorBidi"/>
                            <w:color w:val="000000" w:themeColor="text1"/>
                            <w:kern w:val="24"/>
                          </w:rPr>
                          <w:t> </w:t>
                        </w:r>
                      </w:p>
                    </w:txbxContent>
                  </v:textbox>
                </v:shape>
                <v:shape id="Chart 17" o:spid="_x0000_s1031" type="#_x0000_t75" style="position:absolute;width:39474;height:2486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">
                  <v:imagedata r:id="rId19" o:title=""/>
                  <o:lock v:ext="edit" aspectratio="f"/>
                </v:shape>
                <w10:anchorlock/>
              </v:group>
            </w:pict>
          </mc:Fallback>
        </mc:AlternateContent>
      </w:r>
      <w:r w:rsidR="002B5D17" w:rsidRPr="00EE0644">
        <w:rPr>
          <w:rFonts w:ascii="Times New Roman" w:hAnsi="Times New Roman" w:cs="Times New Roman"/>
          <w:b/>
        </w:rPr>
        <w:t xml:space="preserve">Figure </w:t>
      </w:r>
      <w:r w:rsidR="00A169DF" w:rsidRPr="00EE0644">
        <w:rPr>
          <w:rFonts w:ascii="Times New Roman" w:hAnsi="Times New Roman" w:cs="Times New Roman"/>
          <w:b/>
        </w:rPr>
        <w:t>A</w:t>
      </w:r>
      <w:r w:rsidR="002B5D17" w:rsidRPr="00EE0644">
        <w:rPr>
          <w:rFonts w:ascii="Times New Roman" w:hAnsi="Times New Roman" w:cs="Times New Roman"/>
          <w:b/>
        </w:rPr>
        <w:fldChar w:fldCharType="begin"/>
      </w:r>
      <w:r w:rsidR="002B5D17" w:rsidRPr="00EE0644">
        <w:rPr>
          <w:rFonts w:ascii="Times New Roman" w:hAnsi="Times New Roman" w:cs="Times New Roman"/>
          <w:b/>
        </w:rPr>
        <w:instrText xml:space="preserve"> SEQ Figure \* ARABIC </w:instrText>
      </w:r>
      <w:r w:rsidR="002B5D17" w:rsidRPr="00EE0644">
        <w:rPr>
          <w:rFonts w:ascii="Times New Roman" w:hAnsi="Times New Roman" w:cs="Times New Roman"/>
          <w:b/>
        </w:rPr>
        <w:fldChar w:fldCharType="separate"/>
      </w:r>
      <w:r w:rsidR="001A3342">
        <w:rPr>
          <w:rFonts w:ascii="Times New Roman" w:hAnsi="Times New Roman" w:cs="Times New Roman"/>
          <w:b/>
          <w:noProof/>
        </w:rPr>
        <w:t>1</w:t>
      </w:r>
      <w:r w:rsidR="002B5D17" w:rsidRPr="00EE0644">
        <w:rPr>
          <w:rFonts w:ascii="Times New Roman" w:hAnsi="Times New Roman" w:cs="Times New Roman"/>
          <w:b/>
        </w:rPr>
        <w:fldChar w:fldCharType="end"/>
      </w:r>
      <w:del w:id="1321" w:author="Johanna Koolemans Beynen" w:date="2020-02-21T13:36:00Z">
        <w:r w:rsidR="002B5D17" w:rsidRPr="00EE0644" w:rsidDel="00D13FDA">
          <w:rPr>
            <w:rFonts w:ascii="Times New Roman" w:hAnsi="Times New Roman" w:cs="Times New Roman"/>
            <w:b/>
          </w:rPr>
          <w:delText>.</w:delText>
        </w:r>
      </w:del>
      <w:r w:rsidR="002B5D17" w:rsidRPr="00EE0644">
        <w:rPr>
          <w:rFonts w:ascii="Times New Roman" w:hAnsi="Times New Roman" w:cs="Times New Roman"/>
          <w:b/>
        </w:rPr>
        <w:t xml:space="preserve"> Residual</w:t>
      </w:r>
      <w:del w:id="1322" w:author="Johanna Koolemans Beynen" w:date="2020-02-21T13:17:00Z">
        <w:r w:rsidR="00A169DF" w:rsidRPr="00EE0644" w:rsidDel="00D13FDA">
          <w:rPr>
            <w:rFonts w:ascii="Times New Roman" w:hAnsi="Times New Roman" w:cs="Times New Roman"/>
            <w:b/>
          </w:rPr>
          <w:delText>s</w:delText>
        </w:r>
      </w:del>
      <w:r w:rsidR="002B5D17" w:rsidRPr="00EE0644">
        <w:rPr>
          <w:rFonts w:ascii="Times New Roman" w:hAnsi="Times New Roman" w:cs="Times New Roman"/>
          <w:b/>
        </w:rPr>
        <w:t xml:space="preserve"> </w:t>
      </w:r>
      <w:ins w:id="1323" w:author="Johanna Koolemans Beynen" w:date="2020-02-21T13:18:00Z">
        <w:r w:rsidR="00D13FDA">
          <w:rPr>
            <w:rFonts w:ascii="Times New Roman" w:hAnsi="Times New Roman" w:cs="Times New Roman"/>
            <w:b/>
          </w:rPr>
          <w:t>a</w:t>
        </w:r>
      </w:ins>
      <w:del w:id="1324" w:author="Johanna Koolemans Beynen" w:date="2020-02-21T13:18:00Z">
        <w:r w:rsidR="002B5D17" w:rsidRPr="00EE0644" w:rsidDel="00D13FDA">
          <w:rPr>
            <w:rFonts w:ascii="Times New Roman" w:hAnsi="Times New Roman" w:cs="Times New Roman"/>
            <w:b/>
          </w:rPr>
          <w:delText>A</w:delText>
        </w:r>
      </w:del>
      <w:r w:rsidR="00053B01" w:rsidRPr="00EE0644">
        <w:rPr>
          <w:rFonts w:ascii="Times New Roman" w:hAnsi="Times New Roman" w:cs="Times New Roman"/>
          <w:b/>
        </w:rPr>
        <w:t>utoc</w:t>
      </w:r>
      <w:r w:rsidR="002B5D17" w:rsidRPr="00EE0644">
        <w:rPr>
          <w:rFonts w:ascii="Times New Roman" w:hAnsi="Times New Roman" w:cs="Times New Roman"/>
          <w:b/>
        </w:rPr>
        <w:t>or</w:t>
      </w:r>
      <w:r w:rsidR="00053B01" w:rsidRPr="00EE0644">
        <w:rPr>
          <w:rFonts w:ascii="Times New Roman" w:hAnsi="Times New Roman" w:cs="Times New Roman"/>
          <w:b/>
        </w:rPr>
        <w:t>r</w:t>
      </w:r>
      <w:r w:rsidR="002B5D17" w:rsidRPr="00EE0644">
        <w:rPr>
          <w:rFonts w:ascii="Times New Roman" w:hAnsi="Times New Roman" w:cs="Times New Roman"/>
          <w:b/>
        </w:rPr>
        <w:t>elation</w:t>
      </w:r>
      <w:r w:rsidR="0015008D">
        <w:rPr>
          <w:rFonts w:ascii="Times New Roman" w:hAnsi="Times New Roman" w:cs="Times New Roman"/>
          <w:b/>
        </w:rPr>
        <w:t>,</w:t>
      </w:r>
      <w:r w:rsidR="002B5D17" w:rsidRPr="00EE0644">
        <w:rPr>
          <w:rFonts w:ascii="Times New Roman" w:hAnsi="Times New Roman" w:cs="Times New Roman"/>
          <w:b/>
          <w:noProof/>
        </w:rPr>
        <w:t xml:space="preserve"> BE1</w:t>
      </w:r>
      <w:del w:id="1325" w:author="Johanna Koolemans Beynen" w:date="2020-02-21T13:36:00Z">
        <w:r w:rsidR="00880033" w:rsidRPr="00EE0644" w:rsidDel="00D13FDA">
          <w:rPr>
            <w:rFonts w:ascii="Times New Roman" w:hAnsi="Times New Roman" w:cs="Times New Roman"/>
            <w:b/>
            <w:noProof/>
          </w:rPr>
          <w:delText>.</w:delText>
        </w:r>
      </w:del>
    </w:p>
    <w:p w14:paraId="57C1834F" w14:textId="7B2F494F" w:rsidR="004208B5" w:rsidRPr="00A169DF" w:rsidRDefault="00CF7DDE" w:rsidP="007E5394">
      <w:pPr>
        <w:keepNext/>
        <w:spacing w:line="360" w:lineRule="auto"/>
        <w:jc w:val="center"/>
        <w:rPr>
          <w:rFonts w:ascii="Times New Roman" w:hAnsi="Times New Roman" w:cs="Times New Roman"/>
          <w:b/>
          <w:i/>
          <w:sz w:val="32"/>
        </w:rPr>
      </w:pPr>
      <w:r>
        <w:rPr>
          <w:noProof/>
        </w:rPr>
        <w:object w:dxaOrig="9421" w:dyaOrig="4455" w14:anchorId="61E1BD0A">
          <v:shape id="_x0000_i1029" type="#_x0000_t75" alt="" style="width:438.7pt;height:208.6pt;mso-width-percent:0;mso-height-percent:0;mso-width-percent:0;mso-height-percent:0" o:ole="" o:bordertopcolor="black" o:borderleftcolor="black" o:borderbottomcolor="black" o:borderrightcolor="black" o:allowoverlap="f" filled="t">
            <v:imagedata r:id="rId20" o:title=""/>
          </v:shape>
          <o:OLEObject Type="Embed" ProgID="EViews.Workfile.2" ShapeID="_x0000_i1029" DrawAspect="Content" ObjectID="_1643806250" r:id="rId21"/>
        </w:object>
      </w:r>
      <w:r w:rsidR="00A169DF" w:rsidRPr="007E5394">
        <w:rPr>
          <w:rFonts w:ascii="Times New Roman" w:hAnsi="Times New Roman" w:cs="Times New Roman"/>
          <w:b/>
        </w:rPr>
        <w:t>Figure A</w:t>
      </w:r>
      <w:r w:rsidR="00A169DF" w:rsidRPr="007E5394">
        <w:rPr>
          <w:rFonts w:ascii="Times New Roman" w:hAnsi="Times New Roman" w:cs="Times New Roman"/>
          <w:b/>
        </w:rPr>
        <w:fldChar w:fldCharType="begin"/>
      </w:r>
      <w:r w:rsidR="00A169DF" w:rsidRPr="007E5394">
        <w:rPr>
          <w:rFonts w:ascii="Times New Roman" w:hAnsi="Times New Roman" w:cs="Times New Roman"/>
          <w:b/>
        </w:rPr>
        <w:instrText xml:space="preserve"> SEQ Figure \* ARABIC </w:instrText>
      </w:r>
      <w:r w:rsidR="00A169DF" w:rsidRPr="007E5394">
        <w:rPr>
          <w:rFonts w:ascii="Times New Roman" w:hAnsi="Times New Roman" w:cs="Times New Roman"/>
          <w:b/>
        </w:rPr>
        <w:fldChar w:fldCharType="separate"/>
      </w:r>
      <w:r w:rsidR="001A3342">
        <w:rPr>
          <w:rFonts w:ascii="Times New Roman" w:hAnsi="Times New Roman" w:cs="Times New Roman"/>
          <w:b/>
          <w:noProof/>
        </w:rPr>
        <w:t>2</w:t>
      </w:r>
      <w:r w:rsidR="00A169DF" w:rsidRPr="007E5394">
        <w:rPr>
          <w:rFonts w:ascii="Times New Roman" w:hAnsi="Times New Roman" w:cs="Times New Roman"/>
          <w:b/>
        </w:rPr>
        <w:fldChar w:fldCharType="end"/>
      </w:r>
      <w:del w:id="1326" w:author="Johanna Koolemans Beynen" w:date="2020-02-21T13:36:00Z">
        <w:r w:rsidR="00A169DF" w:rsidRPr="007E5394" w:rsidDel="00D13FDA">
          <w:rPr>
            <w:rFonts w:ascii="Times New Roman" w:hAnsi="Times New Roman" w:cs="Times New Roman"/>
            <w:b/>
          </w:rPr>
          <w:delText>.</w:delText>
        </w:r>
      </w:del>
      <w:r w:rsidR="00A169DF" w:rsidRPr="007E5394">
        <w:rPr>
          <w:rFonts w:ascii="Times New Roman" w:hAnsi="Times New Roman" w:cs="Times New Roman"/>
          <w:b/>
        </w:rPr>
        <w:t xml:space="preserve"> Residual</w:t>
      </w:r>
      <w:del w:id="1327" w:author="Johanna Koolemans Beynen" w:date="2020-02-21T13:17:00Z">
        <w:r w:rsidR="00A169DF" w:rsidRPr="007E5394" w:rsidDel="00D13FDA">
          <w:rPr>
            <w:rFonts w:ascii="Times New Roman" w:hAnsi="Times New Roman" w:cs="Times New Roman"/>
            <w:b/>
          </w:rPr>
          <w:delText>s</w:delText>
        </w:r>
      </w:del>
      <w:r w:rsidR="00A169DF" w:rsidRPr="007E5394">
        <w:rPr>
          <w:rFonts w:ascii="Times New Roman" w:hAnsi="Times New Roman" w:cs="Times New Roman"/>
          <w:b/>
        </w:rPr>
        <w:t xml:space="preserve"> </w:t>
      </w:r>
      <w:ins w:id="1328" w:author="Johanna Koolemans Beynen" w:date="2020-02-21T13:18:00Z">
        <w:r w:rsidR="00D13FDA">
          <w:rPr>
            <w:rFonts w:ascii="Times New Roman" w:hAnsi="Times New Roman" w:cs="Times New Roman"/>
            <w:b/>
          </w:rPr>
          <w:t>n</w:t>
        </w:r>
      </w:ins>
      <w:del w:id="1329" w:author="Johanna Koolemans Beynen" w:date="2020-02-21T13:18:00Z">
        <w:r w:rsidR="00A169DF" w:rsidRPr="007E5394" w:rsidDel="00D13FDA">
          <w:rPr>
            <w:rFonts w:ascii="Times New Roman" w:hAnsi="Times New Roman" w:cs="Times New Roman"/>
            <w:b/>
          </w:rPr>
          <w:delText>N</w:delText>
        </w:r>
      </w:del>
      <w:r w:rsidR="00A169DF" w:rsidRPr="007E5394">
        <w:rPr>
          <w:rFonts w:ascii="Times New Roman" w:hAnsi="Times New Roman" w:cs="Times New Roman"/>
          <w:b/>
        </w:rPr>
        <w:t xml:space="preserve">ormality </w:t>
      </w:r>
      <w:ins w:id="1330" w:author="Johanna Koolemans Beynen" w:date="2020-02-21T13:18:00Z">
        <w:r w:rsidR="00D13FDA">
          <w:rPr>
            <w:rFonts w:ascii="Times New Roman" w:hAnsi="Times New Roman" w:cs="Times New Roman"/>
            <w:b/>
          </w:rPr>
          <w:t>t</w:t>
        </w:r>
      </w:ins>
      <w:del w:id="1331" w:author="Johanna Koolemans Beynen" w:date="2020-02-21T13:18:00Z">
        <w:r w:rsidR="00A169DF" w:rsidRPr="007E5394" w:rsidDel="00D13FDA">
          <w:rPr>
            <w:rFonts w:ascii="Times New Roman" w:hAnsi="Times New Roman" w:cs="Times New Roman"/>
            <w:b/>
          </w:rPr>
          <w:delText>T</w:delText>
        </w:r>
      </w:del>
      <w:r w:rsidR="00A169DF" w:rsidRPr="007E5394">
        <w:rPr>
          <w:rFonts w:ascii="Times New Roman" w:hAnsi="Times New Roman" w:cs="Times New Roman"/>
          <w:b/>
        </w:rPr>
        <w:t>est</w:t>
      </w:r>
      <w:r w:rsidR="0015008D">
        <w:rPr>
          <w:rFonts w:ascii="Times New Roman" w:hAnsi="Times New Roman" w:cs="Times New Roman"/>
          <w:b/>
        </w:rPr>
        <w:t>,</w:t>
      </w:r>
      <w:r w:rsidR="009F1776">
        <w:rPr>
          <w:rFonts w:ascii="Times New Roman" w:hAnsi="Times New Roman" w:cs="Times New Roman"/>
          <w:b/>
        </w:rPr>
        <w:t xml:space="preserve"> BE1</w:t>
      </w:r>
      <w:del w:id="1332" w:author="Johanna Koolemans Beynen" w:date="2020-02-21T13:36:00Z">
        <w:r w:rsidR="00880033" w:rsidDel="00D13FDA">
          <w:rPr>
            <w:rFonts w:ascii="Times New Roman" w:hAnsi="Times New Roman" w:cs="Times New Roman"/>
            <w:b/>
          </w:rPr>
          <w:delText>.</w:delText>
        </w:r>
      </w:del>
    </w:p>
    <w:p w14:paraId="407FC9DE" w14:textId="0FE9153A" w:rsidR="007E5394" w:rsidRDefault="007E5394" w:rsidP="00603DD3">
      <w:pPr>
        <w:spacing w:line="360" w:lineRule="auto"/>
        <w:jc w:val="both"/>
        <w:rPr>
          <w:rFonts w:ascii="Times New Roman" w:hAnsi="Times New Roman" w:cs="Times New Roman"/>
          <w:sz w:val="24"/>
        </w:rPr>
      </w:pPr>
      <w:r>
        <w:rPr>
          <w:rFonts w:ascii="Times New Roman" w:hAnsi="Times New Roman" w:cs="Times New Roman"/>
          <w:sz w:val="24"/>
        </w:rPr>
        <w:t>Likewise, residuals from BE2</w:t>
      </w:r>
      <w:r w:rsidR="00EC5BF0">
        <w:rPr>
          <w:rFonts w:ascii="Times New Roman" w:hAnsi="Times New Roman" w:cs="Times New Roman"/>
          <w:sz w:val="24"/>
        </w:rPr>
        <w:t xml:space="preserve"> </w:t>
      </w:r>
      <w:r>
        <w:rPr>
          <w:rFonts w:ascii="Times New Roman" w:hAnsi="Times New Roman" w:cs="Times New Roman"/>
          <w:sz w:val="24"/>
        </w:rPr>
        <w:t xml:space="preserve">are uncorrelated with </w:t>
      </w:r>
      <w:ins w:id="1333" w:author="Johanna Koolemans Beynen" w:date="2020-02-21T13:16:00Z">
        <w:r w:rsidR="00D13FDA">
          <w:rPr>
            <w:rFonts w:ascii="Times New Roman" w:hAnsi="Times New Roman" w:cs="Times New Roman"/>
            <w:sz w:val="24"/>
          </w:rPr>
          <w:t>their</w:t>
        </w:r>
      </w:ins>
      <w:del w:id="1334" w:author="Johanna Koolemans Beynen" w:date="2020-02-21T13:16:00Z">
        <w:r w:rsidDel="00D13FDA">
          <w:rPr>
            <w:rFonts w:ascii="Times New Roman" w:hAnsi="Times New Roman" w:cs="Times New Roman"/>
            <w:sz w:val="24"/>
          </w:rPr>
          <w:delText>its</w:delText>
        </w:r>
      </w:del>
      <w:r>
        <w:rPr>
          <w:rFonts w:ascii="Times New Roman" w:hAnsi="Times New Roman" w:cs="Times New Roman"/>
          <w:sz w:val="24"/>
        </w:rPr>
        <w:t xml:space="preserve"> own first four lags (see Figure </w:t>
      </w:r>
      <w:r w:rsidR="00A21774">
        <w:rPr>
          <w:rFonts w:ascii="Times New Roman" w:hAnsi="Times New Roman" w:cs="Times New Roman"/>
          <w:sz w:val="24"/>
        </w:rPr>
        <w:t>A</w:t>
      </w:r>
      <w:r>
        <w:rPr>
          <w:rFonts w:ascii="Times New Roman" w:hAnsi="Times New Roman" w:cs="Times New Roman"/>
          <w:sz w:val="24"/>
        </w:rPr>
        <w:t xml:space="preserve">3) and are </w:t>
      </w:r>
      <w:ins w:id="1335" w:author="Johanna Koolemans Beynen" w:date="2020-02-21T13:16:00Z">
        <w:r w:rsidR="00D13FDA">
          <w:rPr>
            <w:rFonts w:ascii="Times New Roman" w:hAnsi="Times New Roman" w:cs="Times New Roman"/>
            <w:sz w:val="24"/>
          </w:rPr>
          <w:t>n</w:t>
        </w:r>
      </w:ins>
      <w:del w:id="1336" w:author="Johanna Koolemans Beynen" w:date="2020-02-21T13:16:00Z">
        <w:r w:rsidDel="00D13FDA">
          <w:rPr>
            <w:rFonts w:ascii="Times New Roman" w:hAnsi="Times New Roman" w:cs="Times New Roman"/>
            <w:sz w:val="24"/>
          </w:rPr>
          <w:delText>N</w:delText>
        </w:r>
      </w:del>
      <w:r>
        <w:rPr>
          <w:rFonts w:ascii="Times New Roman" w:hAnsi="Times New Roman" w:cs="Times New Roman"/>
          <w:sz w:val="24"/>
        </w:rPr>
        <w:t xml:space="preserve">ormally distributed, as </w:t>
      </w:r>
      <w:ins w:id="1337" w:author="Johanna Koolemans Beynen" w:date="2020-02-21T13:30:00Z">
        <w:r w:rsidR="00D13FDA">
          <w:rPr>
            <w:rFonts w:ascii="Times New Roman" w:hAnsi="Times New Roman" w:cs="Times New Roman"/>
            <w:sz w:val="24"/>
          </w:rPr>
          <w:t xml:space="preserve">the </w:t>
        </w:r>
      </w:ins>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 suggests (see Figure </w:t>
      </w:r>
      <w:r w:rsidR="00A21774">
        <w:rPr>
          <w:rFonts w:ascii="Times New Roman" w:hAnsi="Times New Roman" w:cs="Times New Roman"/>
          <w:sz w:val="24"/>
        </w:rPr>
        <w:t>A</w:t>
      </w:r>
      <w:r>
        <w:rPr>
          <w:rFonts w:ascii="Times New Roman" w:hAnsi="Times New Roman" w:cs="Times New Roman"/>
          <w:sz w:val="24"/>
        </w:rPr>
        <w:t>4).</w:t>
      </w:r>
    </w:p>
    <w:p w14:paraId="6C6FCEC0" w14:textId="7CA141D1" w:rsidR="00EC5BF0" w:rsidRPr="00EE0644" w:rsidRDefault="00BE51A3" w:rsidP="00EE0644">
      <w:pPr>
        <w:keepNext/>
        <w:spacing w:after="0" w:line="360" w:lineRule="auto"/>
        <w:jc w:val="center"/>
        <w:rPr>
          <w:rFonts w:ascii="Times New Roman" w:hAnsi="Times New Roman" w:cs="Times New Roman"/>
          <w:sz w:val="24"/>
        </w:rPr>
      </w:pPr>
      <w:r w:rsidRPr="00BE51A3">
        <w:rPr>
          <w:rFonts w:ascii="Times New Roman" w:hAnsi="Times New Roman" w:cs="Times New Roman"/>
          <w:b/>
          <w:noProof/>
        </w:rPr>
        <w:lastRenderedPageBreak/>
        <mc:AlternateContent>
          <mc:Choice Requires="wpg">
            <w:drawing>
              <wp:inline distT="0" distB="0" distL="0" distR="0" wp14:anchorId="4409EB5A" wp14:editId="11C61C22">
                <wp:extent cx="5832000" cy="2664000"/>
                <wp:effectExtent l="0" t="0" r="16510" b="0"/>
                <wp:docPr id="5" name="Group 9"/>
                <wp:cNvGraphicFramePr/>
                <a:graphic xmlns:a="http://schemas.openxmlformats.org/drawingml/2006/main">
                  <a:graphicData uri="http://schemas.microsoft.com/office/word/2010/wordprocessingGroup">
                    <wpg:wgp>
                      <wpg:cNvGrpSpPr/>
                      <wpg:grpSpPr>
                        <a:xfrm>
                          <a:off x="0" y="0"/>
                          <a:ext cx="5832000" cy="2664000"/>
                          <a:chOff x="0" y="0"/>
                          <a:chExt cx="5850501" cy="2520000"/>
                        </a:xfrm>
                      </wpg:grpSpPr>
                      <wpg:graphicFrame>
                        <wpg:cNvPr id="7" name="Chart 7"/>
                        <wpg:cNvFrPr/>
                        <wpg:xfrm>
                          <a:off x="0" y="0"/>
                          <a:ext cx="3960000" cy="2520000"/>
                        </wpg:xfrm>
                        <a:graphic>
                          <a:graphicData uri="http://schemas.openxmlformats.org/drawingml/2006/chart">
                            <c:chart xmlns:c="http://schemas.openxmlformats.org/drawingml/2006/chart" xmlns:r="http://schemas.openxmlformats.org/officeDocument/2006/relationships" r:id="rId22"/>
                          </a:graphicData>
                        </a:graphic>
                      </wpg:graphicFrame>
                      <wps:wsp>
                        <wps:cNvPr id="10" name="Text Box 2"/>
                        <wps:cNvSpPr txBox="1">
                          <a:spLocks noChangeArrowheads="1"/>
                        </wps:cNvSpPr>
                        <wps:spPr bwMode="auto">
                          <a:xfrm>
                            <a:off x="3960000" y="74621"/>
                            <a:ext cx="1890501" cy="1084710"/>
                          </a:xfrm>
                          <a:prstGeom prst="rect">
                            <a:avLst/>
                          </a:prstGeom>
                          <a:solidFill>
                            <a:srgbClr val="FFFFFF"/>
                          </a:solidFill>
                          <a:ln w="9525">
                            <a:solidFill>
                              <a:srgbClr val="000000"/>
                            </a:solidFill>
                            <a:miter lim="800000"/>
                            <a:headEnd/>
                            <a:tailEnd/>
                          </a:ln>
                        </wps:spPr>
                        <wps:txbx>
                          <w:txbxContent>
                            <w:p w14:paraId="3B75B4C7" w14:textId="77777777" w:rsidR="00E72D2D" w:rsidRPr="00BE51A3" w:rsidRDefault="00E72D2D" w:rsidP="00BE51A3">
                              <w:pPr>
                                <w:pStyle w:val="NormalWeb"/>
                                <w:spacing w:before="0" w:beforeAutospacing="0" w:after="0" w:afterAutospacing="0"/>
                                <w:jc w:val="center"/>
                                <w:rPr>
                                  <w:lang w:val="en-US"/>
                                </w:rPr>
                              </w:pPr>
                              <w:r w:rsidRPr="00BE51A3">
                                <w:rPr>
                                  <w:rFonts w:eastAsia="Times New Roman" w:cstheme="minorBidi"/>
                                  <w:color w:val="000000"/>
                                  <w:kern w:val="24"/>
                                  <w:sz w:val="18"/>
                                  <w:szCs w:val="18"/>
                                  <w:lang w:val="en-US"/>
                                </w:rPr>
                                <w:t>Breusch-Godfrey Serial Correlation</w:t>
                              </w:r>
                            </w:p>
                            <w:p w14:paraId="2DA5021F" w14:textId="77777777" w:rsidR="00E72D2D" w:rsidRPr="00BE51A3" w:rsidRDefault="00E72D2D" w:rsidP="00BE51A3">
                              <w:pPr>
                                <w:pStyle w:val="NormalWeb"/>
                                <w:spacing w:before="0" w:beforeAutospacing="0" w:after="0" w:afterAutospacing="0"/>
                                <w:jc w:val="center"/>
                                <w:rPr>
                                  <w:lang w:val="en-US"/>
                                </w:rPr>
                              </w:pPr>
                              <w:r w:rsidRPr="00BE51A3">
                                <w:rPr>
                                  <w:rFonts w:eastAsia="Times New Roman" w:cstheme="minorBidi"/>
                                  <w:color w:val="000000"/>
                                  <w:kern w:val="24"/>
                                  <w:sz w:val="18"/>
                                  <w:szCs w:val="18"/>
                                  <w:lang w:val="en-US"/>
                                </w:rPr>
                                <w:t>LM Test</w:t>
                              </w:r>
                            </w:p>
                            <w:p w14:paraId="2E4F3235"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Variable      Coefficient    Std. Error</w:t>
                              </w:r>
                            </w:p>
                            <w:p w14:paraId="2F45F804"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RESID(-1)    0.39643        0.812069</w:t>
                              </w:r>
                            </w:p>
                            <w:p w14:paraId="2A488659"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RESID(-2)   -0.433117      0.384212</w:t>
                              </w:r>
                            </w:p>
                            <w:p w14:paraId="3B56D674"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RESID(-3)    0.306299      0.19898</w:t>
                              </w:r>
                            </w:p>
                            <w:p w14:paraId="0D6DFCFB"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RESID(-4)   -0.145642      0.16192</w:t>
                              </w:r>
                            </w:p>
                            <w:p w14:paraId="4F8EDEAF" w14:textId="77777777" w:rsidR="00E72D2D" w:rsidRDefault="00E72D2D" w:rsidP="00BE51A3">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wgp>
                  </a:graphicData>
                </a:graphic>
              </wp:inline>
            </w:drawing>
          </mc:Choice>
          <mc:Fallback>
            <w:pict>
              <v:group w14:anchorId="4409EB5A" id="Group 9" o:spid="_x0000_s1032" style="width:459.2pt;height:209.75pt;mso-position-horizontal-relative:char;mso-position-vertical-relative:line" coordsize="58505,25200" o:gfxdata="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">
                <v:shape id="Chart 7" o:spid="_x0000_s1033" type="#_x0000_t75" style="position:absolute;width:39367;height:24988;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">
                  <v:imagedata r:id="rId23" o:title=""/>
                  <o:lock v:ext="edit" aspectratio="f"/>
                </v:shape>
                <v:shape id="Text Box 2" o:spid="_x0000_s1034" type="#_x0000_t202" style="position:absolute;left:39600;top:746;width:18905;height:10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3B75B4C7" w14:textId="77777777" w:rsidR="00E72D2D" w:rsidRPr="00BE51A3" w:rsidRDefault="00E72D2D" w:rsidP="00BE51A3">
                        <w:pPr>
                          <w:pStyle w:val="NormalWeb"/>
                          <w:spacing w:before="0" w:beforeAutospacing="0" w:after="0" w:afterAutospacing="0"/>
                          <w:jc w:val="center"/>
                          <w:rPr>
                            <w:lang w:val="en-US"/>
                          </w:rPr>
                        </w:pPr>
                        <w:r w:rsidRPr="00BE51A3">
                          <w:rPr>
                            <w:rFonts w:eastAsia="Times New Roman" w:cstheme="minorBidi"/>
                            <w:color w:val="000000"/>
                            <w:kern w:val="24"/>
                            <w:sz w:val="18"/>
                            <w:szCs w:val="18"/>
                            <w:lang w:val="en-US"/>
                          </w:rPr>
                          <w:t>Breusch-Godfrey Serial Correlation</w:t>
                        </w:r>
                      </w:p>
                      <w:p w14:paraId="2DA5021F" w14:textId="77777777" w:rsidR="00E72D2D" w:rsidRPr="00BE51A3" w:rsidRDefault="00E72D2D" w:rsidP="00BE51A3">
                        <w:pPr>
                          <w:pStyle w:val="NormalWeb"/>
                          <w:spacing w:before="0" w:beforeAutospacing="0" w:after="0" w:afterAutospacing="0"/>
                          <w:jc w:val="center"/>
                          <w:rPr>
                            <w:lang w:val="en-US"/>
                          </w:rPr>
                        </w:pPr>
                        <w:r w:rsidRPr="00BE51A3">
                          <w:rPr>
                            <w:rFonts w:eastAsia="Times New Roman" w:cstheme="minorBidi"/>
                            <w:color w:val="000000"/>
                            <w:kern w:val="24"/>
                            <w:sz w:val="18"/>
                            <w:szCs w:val="18"/>
                            <w:lang w:val="en-US"/>
                          </w:rPr>
                          <w:t>LM Test</w:t>
                        </w:r>
                      </w:p>
                      <w:p w14:paraId="2E4F3235"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Variable      Coefficient    Std. Error</w:t>
                        </w:r>
                      </w:p>
                      <w:p w14:paraId="2F45F804"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RESID(-1)    0.39643        0.812069</w:t>
                        </w:r>
                      </w:p>
                      <w:p w14:paraId="2A488659"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RESID(-2)   -0.433117      0.384212</w:t>
                        </w:r>
                      </w:p>
                      <w:p w14:paraId="3B56D674"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RESID(-3)    0.306299      0.19898</w:t>
                        </w:r>
                      </w:p>
                      <w:p w14:paraId="0D6DFCFB" w14:textId="77777777" w:rsidR="00E72D2D" w:rsidRDefault="00E72D2D" w:rsidP="00BE51A3">
                        <w:pPr>
                          <w:pStyle w:val="NormalWeb"/>
                          <w:spacing w:before="0" w:beforeAutospacing="0" w:after="0" w:afterAutospacing="0"/>
                        </w:pPr>
                        <w:r>
                          <w:rPr>
                            <w:rFonts w:eastAsia="Times New Roman" w:cstheme="minorBidi"/>
                            <w:color w:val="000000"/>
                            <w:kern w:val="24"/>
                            <w:sz w:val="18"/>
                            <w:szCs w:val="18"/>
                          </w:rPr>
                          <w:t>RESID(-4)   -0.145642      0.16192</w:t>
                        </w:r>
                      </w:p>
                      <w:p w14:paraId="4F8EDEAF" w14:textId="77777777" w:rsidR="00E72D2D" w:rsidRDefault="00E72D2D" w:rsidP="00BE51A3">
                        <w:pPr>
                          <w:pStyle w:val="NormalWeb"/>
                          <w:spacing w:before="0" w:beforeAutospacing="0" w:after="0" w:afterAutospacing="0"/>
                        </w:pPr>
                        <w:r>
                          <w:rPr>
                            <w:rFonts w:eastAsia="Times New Roman" w:cstheme="minorBidi"/>
                            <w:color w:val="000000" w:themeColor="text1"/>
                            <w:kern w:val="24"/>
                          </w:rPr>
                          <w:t> </w:t>
                        </w:r>
                      </w:p>
                    </w:txbxContent>
                  </v:textbox>
                </v:shape>
                <w10:anchorlock/>
              </v:group>
            </w:pict>
          </mc:Fallback>
        </mc:AlternateContent>
      </w:r>
      <w:r w:rsidR="00EC5BF0" w:rsidRPr="00EE0644">
        <w:rPr>
          <w:rFonts w:ascii="Times New Roman" w:hAnsi="Times New Roman" w:cs="Times New Roman"/>
          <w:b/>
        </w:rPr>
        <w:t>Figure A</w:t>
      </w:r>
      <w:r w:rsidR="00EC5BF0" w:rsidRPr="00EE0644">
        <w:rPr>
          <w:rFonts w:ascii="Times New Roman" w:hAnsi="Times New Roman" w:cs="Times New Roman"/>
          <w:b/>
        </w:rPr>
        <w:fldChar w:fldCharType="begin"/>
      </w:r>
      <w:r w:rsidR="00EC5BF0" w:rsidRPr="00EE0644">
        <w:rPr>
          <w:rFonts w:ascii="Times New Roman" w:hAnsi="Times New Roman" w:cs="Times New Roman"/>
          <w:b/>
        </w:rPr>
        <w:instrText xml:space="preserve"> SEQ Figure \* ARABIC </w:instrText>
      </w:r>
      <w:r w:rsidR="00EC5BF0" w:rsidRPr="00EE0644">
        <w:rPr>
          <w:rFonts w:ascii="Times New Roman" w:hAnsi="Times New Roman" w:cs="Times New Roman"/>
          <w:b/>
        </w:rPr>
        <w:fldChar w:fldCharType="separate"/>
      </w:r>
      <w:r w:rsidR="001A3342">
        <w:rPr>
          <w:rFonts w:ascii="Times New Roman" w:hAnsi="Times New Roman" w:cs="Times New Roman"/>
          <w:b/>
          <w:noProof/>
        </w:rPr>
        <w:t>3</w:t>
      </w:r>
      <w:r w:rsidR="00EC5BF0" w:rsidRPr="00EE0644">
        <w:rPr>
          <w:rFonts w:ascii="Times New Roman" w:hAnsi="Times New Roman" w:cs="Times New Roman"/>
          <w:b/>
        </w:rPr>
        <w:fldChar w:fldCharType="end"/>
      </w:r>
      <w:del w:id="1338" w:author="Johanna Koolemans Beynen" w:date="2020-02-21T13:36:00Z">
        <w:r w:rsidR="00EC5BF0" w:rsidRPr="00EE0644" w:rsidDel="00D13FDA">
          <w:rPr>
            <w:rFonts w:ascii="Times New Roman" w:hAnsi="Times New Roman" w:cs="Times New Roman"/>
            <w:b/>
          </w:rPr>
          <w:delText>.</w:delText>
        </w:r>
      </w:del>
      <w:r w:rsidR="00EC5BF0" w:rsidRPr="00EE0644">
        <w:rPr>
          <w:rFonts w:ascii="Times New Roman" w:hAnsi="Times New Roman" w:cs="Times New Roman"/>
          <w:b/>
        </w:rPr>
        <w:t xml:space="preserve"> Residual</w:t>
      </w:r>
      <w:del w:id="1339" w:author="Johanna Koolemans Beynen" w:date="2020-02-21T13:17:00Z">
        <w:r w:rsidR="00EC5BF0" w:rsidRPr="00EE0644" w:rsidDel="00D13FDA">
          <w:rPr>
            <w:rFonts w:ascii="Times New Roman" w:hAnsi="Times New Roman" w:cs="Times New Roman"/>
            <w:b/>
          </w:rPr>
          <w:delText>s</w:delText>
        </w:r>
      </w:del>
      <w:r w:rsidR="00EC5BF0" w:rsidRPr="00EE0644">
        <w:rPr>
          <w:rFonts w:ascii="Times New Roman" w:hAnsi="Times New Roman" w:cs="Times New Roman"/>
          <w:b/>
        </w:rPr>
        <w:t xml:space="preserve"> </w:t>
      </w:r>
      <w:ins w:id="1340" w:author="Johanna Koolemans Beynen" w:date="2020-02-21T13:29:00Z">
        <w:r w:rsidR="00D13FDA">
          <w:rPr>
            <w:rFonts w:ascii="Times New Roman" w:hAnsi="Times New Roman" w:cs="Times New Roman"/>
            <w:b/>
          </w:rPr>
          <w:t>a</w:t>
        </w:r>
      </w:ins>
      <w:del w:id="1341" w:author="Johanna Koolemans Beynen" w:date="2020-02-21T13:29:00Z">
        <w:r w:rsidR="00EC5BF0" w:rsidRPr="00EE0644" w:rsidDel="00D13FDA">
          <w:rPr>
            <w:rFonts w:ascii="Times New Roman" w:hAnsi="Times New Roman" w:cs="Times New Roman"/>
            <w:b/>
          </w:rPr>
          <w:delText>A</w:delText>
        </w:r>
      </w:del>
      <w:r w:rsidR="00EC5BF0" w:rsidRPr="00EE0644">
        <w:rPr>
          <w:rFonts w:ascii="Times New Roman" w:hAnsi="Times New Roman" w:cs="Times New Roman"/>
          <w:b/>
        </w:rPr>
        <w:t>utocorrelation</w:t>
      </w:r>
      <w:r w:rsidR="0015008D">
        <w:rPr>
          <w:rFonts w:ascii="Times New Roman" w:hAnsi="Times New Roman" w:cs="Times New Roman"/>
          <w:b/>
        </w:rPr>
        <w:t>,</w:t>
      </w:r>
      <w:r w:rsidR="00EC5BF0" w:rsidRPr="00EE0644">
        <w:rPr>
          <w:rFonts w:ascii="Times New Roman" w:hAnsi="Times New Roman" w:cs="Times New Roman"/>
          <w:b/>
          <w:noProof/>
        </w:rPr>
        <w:t xml:space="preserve"> BE2</w:t>
      </w:r>
      <w:del w:id="1342" w:author="Johanna Koolemans Beynen" w:date="2020-02-21T13:36:00Z">
        <w:r w:rsidR="00880033" w:rsidRPr="00EE0644" w:rsidDel="00D13FDA">
          <w:rPr>
            <w:rFonts w:ascii="Times New Roman" w:hAnsi="Times New Roman" w:cs="Times New Roman"/>
            <w:b/>
            <w:noProof/>
          </w:rPr>
          <w:delText>.</w:delText>
        </w:r>
      </w:del>
    </w:p>
    <w:p w14:paraId="41964A3D" w14:textId="38096837" w:rsidR="009F1776" w:rsidRPr="009F1776" w:rsidRDefault="00CF7DDE" w:rsidP="00880033">
      <w:pPr>
        <w:keepNext/>
        <w:spacing w:after="0" w:line="360" w:lineRule="auto"/>
        <w:jc w:val="center"/>
        <w:rPr>
          <w:rFonts w:ascii="Times New Roman" w:hAnsi="Times New Roman" w:cs="Times New Roman"/>
          <w:b/>
          <w:i/>
          <w:sz w:val="32"/>
        </w:rPr>
      </w:pPr>
      <w:r>
        <w:rPr>
          <w:noProof/>
        </w:rPr>
        <w:object w:dxaOrig="9421" w:dyaOrig="4455" w14:anchorId="079F94FA">
          <v:shape id="_x0000_i1028" type="#_x0000_t75" alt="" style="width:438.7pt;height:208.6pt;mso-width-percent:0;mso-height-percent:0;mso-width-percent:0;mso-height-percent:0" o:ole="" o:bordertopcolor="black" o:borderleftcolor="black" o:borderbottomcolor="black" o:borderrightcolor="black" o:allowoverlap="f" filled="t">
            <v:imagedata r:id="rId24" o:title=""/>
          </v:shape>
          <o:OLEObject Type="Embed" ProgID="EViews.Workfile.2" ShapeID="_x0000_i1028" DrawAspect="Content" ObjectID="_1643806251" r:id="rId25"/>
        </w:object>
      </w:r>
      <w:r w:rsidR="009F1776" w:rsidRPr="00880033">
        <w:rPr>
          <w:rFonts w:ascii="Times New Roman" w:hAnsi="Times New Roman" w:cs="Times New Roman"/>
          <w:b/>
        </w:rPr>
        <w:t xml:space="preserve">Figure </w:t>
      </w:r>
      <w:r w:rsidR="006A4EBA" w:rsidRPr="00880033">
        <w:rPr>
          <w:rFonts w:ascii="Times New Roman" w:hAnsi="Times New Roman" w:cs="Times New Roman"/>
          <w:b/>
        </w:rPr>
        <w:t>A</w:t>
      </w:r>
      <w:r w:rsidR="009F1776" w:rsidRPr="00880033">
        <w:rPr>
          <w:rFonts w:ascii="Times New Roman" w:hAnsi="Times New Roman" w:cs="Times New Roman"/>
          <w:b/>
        </w:rPr>
        <w:fldChar w:fldCharType="begin"/>
      </w:r>
      <w:r w:rsidR="009F1776" w:rsidRPr="00880033">
        <w:rPr>
          <w:rFonts w:ascii="Times New Roman" w:hAnsi="Times New Roman" w:cs="Times New Roman"/>
          <w:b/>
        </w:rPr>
        <w:instrText xml:space="preserve"> SEQ Figure \* ARABIC </w:instrText>
      </w:r>
      <w:r w:rsidR="009F1776" w:rsidRPr="00880033">
        <w:rPr>
          <w:rFonts w:ascii="Times New Roman" w:hAnsi="Times New Roman" w:cs="Times New Roman"/>
          <w:b/>
        </w:rPr>
        <w:fldChar w:fldCharType="separate"/>
      </w:r>
      <w:r w:rsidR="001A3342">
        <w:rPr>
          <w:rFonts w:ascii="Times New Roman" w:hAnsi="Times New Roman" w:cs="Times New Roman"/>
          <w:b/>
          <w:noProof/>
        </w:rPr>
        <w:t>4</w:t>
      </w:r>
      <w:r w:rsidR="009F1776" w:rsidRPr="00880033">
        <w:rPr>
          <w:rFonts w:ascii="Times New Roman" w:hAnsi="Times New Roman" w:cs="Times New Roman"/>
          <w:b/>
        </w:rPr>
        <w:fldChar w:fldCharType="end"/>
      </w:r>
      <w:del w:id="1343" w:author="Johanna Koolemans Beynen" w:date="2020-02-21T13:35:00Z">
        <w:r w:rsidR="009F1776" w:rsidRPr="00880033" w:rsidDel="00D13FDA">
          <w:rPr>
            <w:rFonts w:ascii="Times New Roman" w:hAnsi="Times New Roman" w:cs="Times New Roman"/>
            <w:b/>
          </w:rPr>
          <w:delText>.</w:delText>
        </w:r>
      </w:del>
      <w:r w:rsidR="009F1776" w:rsidRPr="00880033">
        <w:rPr>
          <w:rFonts w:ascii="Times New Roman" w:hAnsi="Times New Roman" w:cs="Times New Roman"/>
          <w:b/>
        </w:rPr>
        <w:t xml:space="preserve"> Residual</w:t>
      </w:r>
      <w:del w:id="1344" w:author="Johanna Koolemans Beynen" w:date="2020-02-21T13:17:00Z">
        <w:r w:rsidR="009F1776" w:rsidRPr="00880033" w:rsidDel="00D13FDA">
          <w:rPr>
            <w:rFonts w:ascii="Times New Roman" w:hAnsi="Times New Roman" w:cs="Times New Roman"/>
            <w:b/>
          </w:rPr>
          <w:delText>s</w:delText>
        </w:r>
      </w:del>
      <w:r w:rsidR="009F1776" w:rsidRPr="00880033">
        <w:rPr>
          <w:rFonts w:ascii="Times New Roman" w:hAnsi="Times New Roman" w:cs="Times New Roman"/>
          <w:b/>
        </w:rPr>
        <w:t xml:space="preserve"> </w:t>
      </w:r>
      <w:ins w:id="1345" w:author="Johanna Koolemans Beynen" w:date="2020-02-21T13:29:00Z">
        <w:r w:rsidR="00D13FDA">
          <w:rPr>
            <w:rFonts w:ascii="Times New Roman" w:hAnsi="Times New Roman" w:cs="Times New Roman"/>
            <w:b/>
          </w:rPr>
          <w:t>n</w:t>
        </w:r>
      </w:ins>
      <w:del w:id="1346" w:author="Johanna Koolemans Beynen" w:date="2020-02-21T13:29:00Z">
        <w:r w:rsidR="009F1776" w:rsidRPr="00880033" w:rsidDel="00D13FDA">
          <w:rPr>
            <w:rFonts w:ascii="Times New Roman" w:hAnsi="Times New Roman" w:cs="Times New Roman"/>
            <w:b/>
          </w:rPr>
          <w:delText>N</w:delText>
        </w:r>
      </w:del>
      <w:r w:rsidR="009F1776" w:rsidRPr="00880033">
        <w:rPr>
          <w:rFonts w:ascii="Times New Roman" w:hAnsi="Times New Roman" w:cs="Times New Roman"/>
          <w:b/>
        </w:rPr>
        <w:t xml:space="preserve">ormality </w:t>
      </w:r>
      <w:ins w:id="1347" w:author="Johanna Koolemans Beynen" w:date="2020-02-21T13:29:00Z">
        <w:r w:rsidR="00D13FDA">
          <w:rPr>
            <w:rFonts w:ascii="Times New Roman" w:hAnsi="Times New Roman" w:cs="Times New Roman"/>
            <w:b/>
          </w:rPr>
          <w:t>t</w:t>
        </w:r>
      </w:ins>
      <w:del w:id="1348" w:author="Johanna Koolemans Beynen" w:date="2020-02-21T13:29:00Z">
        <w:r w:rsidR="009F1776" w:rsidRPr="00880033" w:rsidDel="00D13FDA">
          <w:rPr>
            <w:rFonts w:ascii="Times New Roman" w:hAnsi="Times New Roman" w:cs="Times New Roman"/>
            <w:b/>
          </w:rPr>
          <w:delText>T</w:delText>
        </w:r>
      </w:del>
      <w:r w:rsidR="009F1776" w:rsidRPr="00880033">
        <w:rPr>
          <w:rFonts w:ascii="Times New Roman" w:hAnsi="Times New Roman" w:cs="Times New Roman"/>
          <w:b/>
        </w:rPr>
        <w:t>est</w:t>
      </w:r>
      <w:r w:rsidR="0015008D">
        <w:rPr>
          <w:rFonts w:ascii="Times New Roman" w:hAnsi="Times New Roman" w:cs="Times New Roman"/>
          <w:b/>
        </w:rPr>
        <w:t>,</w:t>
      </w:r>
      <w:r w:rsidR="009F1776" w:rsidRPr="00880033">
        <w:rPr>
          <w:rFonts w:ascii="Times New Roman" w:hAnsi="Times New Roman" w:cs="Times New Roman"/>
          <w:b/>
        </w:rPr>
        <w:t xml:space="preserve"> BE2</w:t>
      </w:r>
      <w:del w:id="1349" w:author="Johanna Koolemans Beynen" w:date="2020-02-21T13:35:00Z">
        <w:r w:rsidR="00880033" w:rsidRPr="00880033" w:rsidDel="00D13FDA">
          <w:rPr>
            <w:rFonts w:ascii="Times New Roman" w:hAnsi="Times New Roman" w:cs="Times New Roman"/>
            <w:b/>
          </w:rPr>
          <w:delText>.</w:delText>
        </w:r>
      </w:del>
    </w:p>
    <w:p w14:paraId="623CE155" w14:textId="17A4DF63" w:rsidR="00D72DCF" w:rsidRPr="0003115B" w:rsidRDefault="00D72DCF" w:rsidP="00D72DCF">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2.</w:t>
      </w:r>
      <w:r w:rsidRPr="0003115B">
        <w:rPr>
          <w:rFonts w:ascii="Times New Roman" w:hAnsi="Times New Roman" w:cs="Times New Roman"/>
          <w:i/>
          <w:sz w:val="24"/>
        </w:rPr>
        <w:t xml:space="preserve"> </w:t>
      </w:r>
      <w:r>
        <w:rPr>
          <w:rFonts w:ascii="Times New Roman" w:hAnsi="Times New Roman" w:cs="Times New Roman"/>
          <w:i/>
          <w:sz w:val="24"/>
        </w:rPr>
        <w:t xml:space="preserve">Dynamic </w:t>
      </w:r>
      <w:ins w:id="1350" w:author="Johanna Koolemans Beynen" w:date="2020-02-21T13:17:00Z">
        <w:r w:rsidR="00D13FDA">
          <w:rPr>
            <w:rFonts w:ascii="Times New Roman" w:hAnsi="Times New Roman" w:cs="Times New Roman"/>
            <w:i/>
            <w:sz w:val="24"/>
          </w:rPr>
          <w:t>f</w:t>
        </w:r>
      </w:ins>
      <w:del w:id="1351" w:author="Johanna Koolemans Beynen" w:date="2020-02-21T13:17:00Z">
        <w:r w:rsidDel="00D13FDA">
          <w:rPr>
            <w:rFonts w:ascii="Times New Roman" w:hAnsi="Times New Roman" w:cs="Times New Roman"/>
            <w:i/>
            <w:sz w:val="24"/>
          </w:rPr>
          <w:delText>F</w:delText>
        </w:r>
      </w:del>
      <w:r>
        <w:rPr>
          <w:rFonts w:ascii="Times New Roman" w:hAnsi="Times New Roman" w:cs="Times New Roman"/>
          <w:i/>
          <w:sz w:val="24"/>
        </w:rPr>
        <w:t xml:space="preserve">actor </w:t>
      </w:r>
      <w:ins w:id="1352" w:author="Johanna Koolemans Beynen" w:date="2020-02-21T13:17:00Z">
        <w:r w:rsidR="00D13FDA">
          <w:rPr>
            <w:rFonts w:ascii="Times New Roman" w:hAnsi="Times New Roman" w:cs="Times New Roman"/>
            <w:i/>
            <w:sz w:val="24"/>
          </w:rPr>
          <w:t>m</w:t>
        </w:r>
      </w:ins>
      <w:del w:id="1353" w:author="Johanna Koolemans Beynen" w:date="2020-02-21T13:17:00Z">
        <w:r w:rsidDel="00D13FDA">
          <w:rPr>
            <w:rFonts w:ascii="Times New Roman" w:hAnsi="Times New Roman" w:cs="Times New Roman"/>
            <w:i/>
            <w:sz w:val="24"/>
          </w:rPr>
          <w:delText>M</w:delText>
        </w:r>
      </w:del>
      <w:r>
        <w:rPr>
          <w:rFonts w:ascii="Times New Roman" w:hAnsi="Times New Roman" w:cs="Times New Roman"/>
          <w:i/>
          <w:sz w:val="24"/>
        </w:rPr>
        <w:t>odel</w:t>
      </w:r>
      <w:r w:rsidRPr="0003115B">
        <w:rPr>
          <w:rFonts w:ascii="Times New Roman" w:hAnsi="Times New Roman" w:cs="Times New Roman"/>
          <w:i/>
          <w:sz w:val="24"/>
        </w:rPr>
        <w:t xml:space="preserve"> </w:t>
      </w:r>
      <w:ins w:id="1354" w:author="Johanna Koolemans Beynen" w:date="2020-02-21T13:17:00Z">
        <w:r w:rsidR="00D13FDA">
          <w:rPr>
            <w:rFonts w:ascii="Times New Roman" w:hAnsi="Times New Roman" w:cs="Times New Roman"/>
            <w:i/>
            <w:sz w:val="24"/>
          </w:rPr>
          <w:t>r</w:t>
        </w:r>
      </w:ins>
      <w:del w:id="1355" w:author="Johanna Koolemans Beynen" w:date="2020-02-21T13:17:00Z">
        <w:r w:rsidRPr="0003115B" w:rsidDel="00D13FDA">
          <w:rPr>
            <w:rFonts w:ascii="Times New Roman" w:hAnsi="Times New Roman" w:cs="Times New Roman"/>
            <w:i/>
            <w:sz w:val="24"/>
          </w:rPr>
          <w:delText>R</w:delText>
        </w:r>
      </w:del>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2</w:t>
      </w:r>
    </w:p>
    <w:p w14:paraId="0E0F7940" w14:textId="62BF4968" w:rsidR="00463B2D" w:rsidRDefault="00071875" w:rsidP="00C93CBC">
      <w:pPr>
        <w:spacing w:after="0" w:line="360" w:lineRule="auto"/>
        <w:jc w:val="both"/>
        <w:rPr>
          <w:rFonts w:ascii="Times New Roman" w:hAnsi="Times New Roman" w:cs="Times New Roman"/>
          <w:sz w:val="24"/>
        </w:rPr>
      </w:pPr>
      <w:r>
        <w:rPr>
          <w:rFonts w:ascii="Times New Roman" w:hAnsi="Times New Roman" w:cs="Times New Roman"/>
          <w:sz w:val="24"/>
        </w:rPr>
        <w:t>Residual</w:t>
      </w:r>
      <w:del w:id="1356" w:author="Johanna Koolemans Beynen" w:date="2020-02-21T13:31:00Z">
        <w:r w:rsidDel="00D13FDA">
          <w:rPr>
            <w:rFonts w:ascii="Times New Roman" w:hAnsi="Times New Roman" w:cs="Times New Roman"/>
            <w:sz w:val="24"/>
          </w:rPr>
          <w:delText>s</w:delText>
        </w:r>
      </w:del>
      <w:r>
        <w:rPr>
          <w:rFonts w:ascii="Times New Roman" w:hAnsi="Times New Roman" w:cs="Times New Roman"/>
          <w:sz w:val="24"/>
        </w:rPr>
        <w:t xml:space="preserve"> analysis from DFM </w:t>
      </w:r>
      <w:r w:rsidR="00B519CE">
        <w:rPr>
          <w:rFonts w:ascii="Times New Roman" w:hAnsi="Times New Roman" w:cs="Times New Roman"/>
          <w:sz w:val="24"/>
        </w:rPr>
        <w:t>show</w:t>
      </w:r>
      <w:ins w:id="1357" w:author="Johanna Koolemans Beynen" w:date="2020-02-21T13:32:00Z">
        <w:r w:rsidR="00D13FDA">
          <w:rPr>
            <w:rFonts w:ascii="Times New Roman" w:hAnsi="Times New Roman" w:cs="Times New Roman"/>
            <w:sz w:val="24"/>
          </w:rPr>
          <w:t>s</w:t>
        </w:r>
      </w:ins>
      <w:r w:rsidR="00B519CE">
        <w:rPr>
          <w:rFonts w:ascii="Times New Roman" w:hAnsi="Times New Roman" w:cs="Times New Roman"/>
          <w:sz w:val="24"/>
        </w:rPr>
        <w:t xml:space="preserve"> that errors </w:t>
      </w:r>
      <w:r>
        <w:rPr>
          <w:rFonts w:ascii="Times New Roman" w:hAnsi="Times New Roman" w:cs="Times New Roman"/>
          <w:sz w:val="24"/>
        </w:rPr>
        <w:t xml:space="preserve">are uncorrelated with </w:t>
      </w:r>
      <w:ins w:id="1358" w:author="Johanna Koolemans Beynen" w:date="2020-02-21T13:16:00Z">
        <w:r w:rsidR="00D13FDA">
          <w:rPr>
            <w:rFonts w:ascii="Times New Roman" w:hAnsi="Times New Roman" w:cs="Times New Roman"/>
            <w:sz w:val="24"/>
          </w:rPr>
          <w:t>their</w:t>
        </w:r>
      </w:ins>
      <w:del w:id="1359" w:author="Johanna Koolemans Beynen" w:date="2020-02-21T13:16:00Z">
        <w:r w:rsidDel="00D13FDA">
          <w:rPr>
            <w:rFonts w:ascii="Times New Roman" w:hAnsi="Times New Roman" w:cs="Times New Roman"/>
            <w:sz w:val="24"/>
          </w:rPr>
          <w:delText>its</w:delText>
        </w:r>
      </w:del>
      <w:r>
        <w:rPr>
          <w:rFonts w:ascii="Times New Roman" w:hAnsi="Times New Roman" w:cs="Times New Roman"/>
          <w:sz w:val="24"/>
        </w:rPr>
        <w:t xml:space="preserve"> own first four lags (see Figure </w:t>
      </w:r>
      <w:r w:rsidR="00A21774">
        <w:rPr>
          <w:rFonts w:ascii="Times New Roman" w:hAnsi="Times New Roman" w:cs="Times New Roman"/>
          <w:sz w:val="24"/>
        </w:rPr>
        <w:t>A</w:t>
      </w:r>
      <w:r w:rsidR="00B519CE">
        <w:rPr>
          <w:rFonts w:ascii="Times New Roman" w:hAnsi="Times New Roman" w:cs="Times New Roman"/>
          <w:sz w:val="24"/>
        </w:rPr>
        <w:t>5</w:t>
      </w:r>
      <w:r>
        <w:rPr>
          <w:rFonts w:ascii="Times New Roman" w:hAnsi="Times New Roman" w:cs="Times New Roman"/>
          <w:sz w:val="24"/>
        </w:rPr>
        <w:t xml:space="preserve">) and </w:t>
      </w:r>
      <w:ins w:id="1360" w:author="Johanna Koolemans Beynen" w:date="2020-02-21T13:30:00Z">
        <w:r w:rsidR="00D13FDA">
          <w:rPr>
            <w:rFonts w:ascii="Times New Roman" w:hAnsi="Times New Roman" w:cs="Times New Roman"/>
            <w:sz w:val="24"/>
          </w:rPr>
          <w:t xml:space="preserve">that </w:t>
        </w:r>
      </w:ins>
      <w:r w:rsidR="00463B2D">
        <w:rPr>
          <w:rFonts w:ascii="Times New Roman" w:hAnsi="Times New Roman" w:cs="Times New Roman"/>
          <w:sz w:val="24"/>
        </w:rPr>
        <w:t xml:space="preserve">they </w:t>
      </w:r>
      <w:r>
        <w:rPr>
          <w:rFonts w:ascii="Times New Roman" w:hAnsi="Times New Roman" w:cs="Times New Roman"/>
          <w:sz w:val="24"/>
        </w:rPr>
        <w:t xml:space="preserve">are </w:t>
      </w:r>
      <w:ins w:id="1361" w:author="Johanna Koolemans Beynen" w:date="2020-01-20T16:27:00Z">
        <w:r w:rsidR="00336653">
          <w:rPr>
            <w:rFonts w:ascii="Times New Roman" w:hAnsi="Times New Roman" w:cs="Times New Roman"/>
            <w:sz w:val="24"/>
          </w:rPr>
          <w:t>n</w:t>
        </w:r>
      </w:ins>
      <w:del w:id="1362" w:author="Johanna Koolemans Beynen" w:date="2020-01-20T16:27:00Z">
        <w:r w:rsidDel="00336653">
          <w:rPr>
            <w:rFonts w:ascii="Times New Roman" w:hAnsi="Times New Roman" w:cs="Times New Roman"/>
            <w:sz w:val="24"/>
          </w:rPr>
          <w:delText>N</w:delText>
        </w:r>
      </w:del>
      <w:r>
        <w:rPr>
          <w:rFonts w:ascii="Times New Roman" w:hAnsi="Times New Roman" w:cs="Times New Roman"/>
          <w:sz w:val="24"/>
        </w:rPr>
        <w:t xml:space="preserve">ormally distributed, as </w:t>
      </w:r>
      <w:ins w:id="1363" w:author="Johanna Koolemans Beynen" w:date="2020-02-21T13:30:00Z">
        <w:r w:rsidR="00D13FDA">
          <w:rPr>
            <w:rFonts w:ascii="Times New Roman" w:hAnsi="Times New Roman" w:cs="Times New Roman"/>
            <w:sz w:val="24"/>
          </w:rPr>
          <w:t xml:space="preserve">the </w:t>
        </w:r>
      </w:ins>
      <w:proofErr w:type="spellStart"/>
      <w:r>
        <w:rPr>
          <w:rFonts w:ascii="Times New Roman" w:hAnsi="Times New Roman" w:cs="Times New Roman"/>
          <w:sz w:val="24"/>
        </w:rPr>
        <w:t>Jarque-</w:t>
      </w:r>
      <w:r w:rsidR="00B519CE">
        <w:rPr>
          <w:rFonts w:ascii="Times New Roman" w:hAnsi="Times New Roman" w:cs="Times New Roman"/>
          <w:sz w:val="24"/>
        </w:rPr>
        <w:t>Bera</w:t>
      </w:r>
      <w:proofErr w:type="spellEnd"/>
      <w:r w:rsidR="00B519CE">
        <w:rPr>
          <w:rFonts w:ascii="Times New Roman" w:hAnsi="Times New Roman" w:cs="Times New Roman"/>
          <w:sz w:val="24"/>
        </w:rPr>
        <w:t xml:space="preserve"> test suggests (see Figure </w:t>
      </w:r>
      <w:r w:rsidR="00A21774">
        <w:rPr>
          <w:rFonts w:ascii="Times New Roman" w:hAnsi="Times New Roman" w:cs="Times New Roman"/>
          <w:sz w:val="24"/>
        </w:rPr>
        <w:t>A</w:t>
      </w:r>
      <w:r w:rsidR="00B519CE">
        <w:rPr>
          <w:rFonts w:ascii="Times New Roman" w:hAnsi="Times New Roman" w:cs="Times New Roman"/>
          <w:sz w:val="24"/>
        </w:rPr>
        <w:t>6</w:t>
      </w:r>
      <w:r>
        <w:rPr>
          <w:rFonts w:ascii="Times New Roman" w:hAnsi="Times New Roman" w:cs="Times New Roman"/>
          <w:sz w:val="24"/>
        </w:rPr>
        <w:t>).</w:t>
      </w:r>
    </w:p>
    <w:p w14:paraId="0651D66B" w14:textId="73687CEE" w:rsidR="00903C33" w:rsidRPr="00903C33" w:rsidRDefault="00463B2D" w:rsidP="00903C33">
      <w:pPr>
        <w:keepNext/>
        <w:jc w:val="center"/>
        <w:rPr>
          <w:rFonts w:ascii="Times New Roman" w:hAnsi="Times New Roman" w:cs="Times New Roman"/>
          <w:b/>
        </w:rPr>
      </w:pPr>
      <w:r w:rsidRPr="00463B2D">
        <w:rPr>
          <w:rFonts w:ascii="Times New Roman" w:hAnsi="Times New Roman" w:cs="Times New Roman"/>
          <w:i/>
          <w:noProof/>
          <w:sz w:val="24"/>
        </w:rPr>
        <w:lastRenderedPageBreak/>
        <mc:AlternateContent>
          <mc:Choice Requires="wpg">
            <w:drawing>
              <wp:inline distT="0" distB="0" distL="0" distR="0" wp14:anchorId="06F145A5" wp14:editId="4BD3B36E">
                <wp:extent cx="5850501" cy="2700000"/>
                <wp:effectExtent l="0" t="0" r="17145" b="5715"/>
                <wp:docPr id="18" name="Group 2"/>
                <wp:cNvGraphicFramePr/>
                <a:graphic xmlns:a="http://schemas.openxmlformats.org/drawingml/2006/main">
                  <a:graphicData uri="http://schemas.microsoft.com/office/word/2010/wordprocessingGroup">
                    <wpg:wgp>
                      <wpg:cNvGrpSpPr/>
                      <wpg:grpSpPr>
                        <a:xfrm>
                          <a:off x="0" y="0"/>
                          <a:ext cx="5850501" cy="2700000"/>
                          <a:chOff x="0" y="0"/>
                          <a:chExt cx="5850501" cy="2520000"/>
                        </a:xfrm>
                      </wpg:grpSpPr>
                      <wps:wsp>
                        <wps:cNvPr id="19" name="Text Box 19"/>
                        <wps:cNvSpPr txBox="1">
                          <a:spLocks noChangeArrowheads="1"/>
                        </wps:cNvSpPr>
                        <wps:spPr bwMode="auto">
                          <a:xfrm>
                            <a:off x="3960000" y="74428"/>
                            <a:ext cx="1890501" cy="1084710"/>
                          </a:xfrm>
                          <a:prstGeom prst="rect">
                            <a:avLst/>
                          </a:prstGeom>
                          <a:solidFill>
                            <a:srgbClr val="FFFFFF"/>
                          </a:solidFill>
                          <a:ln w="9525">
                            <a:solidFill>
                              <a:srgbClr val="000000"/>
                            </a:solidFill>
                            <a:miter lim="800000"/>
                            <a:headEnd/>
                            <a:tailEnd/>
                          </a:ln>
                        </wps:spPr>
                        <wps:txbx>
                          <w:txbxContent>
                            <w:p w14:paraId="3D3A69D6" w14:textId="77777777" w:rsidR="00E72D2D" w:rsidRPr="00463B2D" w:rsidRDefault="00E72D2D" w:rsidP="00463B2D">
                              <w:pPr>
                                <w:pStyle w:val="NormalWeb"/>
                                <w:spacing w:before="0" w:beforeAutospacing="0" w:after="0" w:afterAutospacing="0"/>
                                <w:jc w:val="center"/>
                                <w:rPr>
                                  <w:lang w:val="en-US"/>
                                </w:rPr>
                              </w:pPr>
                              <w:r w:rsidRPr="00463B2D">
                                <w:rPr>
                                  <w:rFonts w:eastAsia="Times New Roman" w:cstheme="minorBidi"/>
                                  <w:color w:val="000000"/>
                                  <w:kern w:val="24"/>
                                  <w:sz w:val="18"/>
                                  <w:szCs w:val="18"/>
                                  <w:lang w:val="en-US"/>
                                </w:rPr>
                                <w:t>Breusch-Godfrey Serial Correlation</w:t>
                              </w:r>
                            </w:p>
                            <w:p w14:paraId="04FB141B" w14:textId="77777777" w:rsidR="00E72D2D" w:rsidRPr="00463B2D" w:rsidRDefault="00E72D2D" w:rsidP="00463B2D">
                              <w:pPr>
                                <w:pStyle w:val="NormalWeb"/>
                                <w:spacing w:before="0" w:beforeAutospacing="0" w:after="0" w:afterAutospacing="0"/>
                                <w:jc w:val="center"/>
                                <w:rPr>
                                  <w:lang w:val="en-US"/>
                                </w:rPr>
                              </w:pPr>
                              <w:r w:rsidRPr="00463B2D">
                                <w:rPr>
                                  <w:rFonts w:eastAsia="Times New Roman" w:cstheme="minorBidi"/>
                                  <w:color w:val="000000"/>
                                  <w:kern w:val="24"/>
                                  <w:sz w:val="18"/>
                                  <w:szCs w:val="18"/>
                                  <w:lang w:val="en-US"/>
                                </w:rPr>
                                <w:t>LM Test</w:t>
                              </w:r>
                            </w:p>
                            <w:p w14:paraId="2F3F0FB9" w14:textId="77777777" w:rsidR="00E72D2D" w:rsidRDefault="00E72D2D" w:rsidP="00463B2D">
                              <w:pPr>
                                <w:pStyle w:val="NormalWeb"/>
                                <w:spacing w:before="0" w:beforeAutospacing="0" w:after="0" w:afterAutospacing="0"/>
                              </w:pPr>
                              <w:r>
                                <w:rPr>
                                  <w:rFonts w:eastAsia="Times New Roman" w:cstheme="minorBidi"/>
                                  <w:color w:val="000000"/>
                                  <w:kern w:val="24"/>
                                  <w:sz w:val="18"/>
                                  <w:szCs w:val="18"/>
                                </w:rPr>
                                <w:t>Variable      Coefficient    Std. Error</w:t>
                              </w:r>
                            </w:p>
                            <w:p w14:paraId="214B03BA"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RESID(-1)    0.136373      0.564998</w:t>
                              </w:r>
                            </w:p>
                            <w:p w14:paraId="55DAB00A"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RESID(-2)    0.112786      0.36921</w:t>
                              </w:r>
                            </w:p>
                            <w:p w14:paraId="41A055AF"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RESID(-3)    0.198994      0.249844</w:t>
                              </w:r>
                            </w:p>
                            <w:p w14:paraId="3F04038D"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RESID(-4)   -0.059293      0.181845</w:t>
                              </w:r>
                            </w:p>
                          </w:txbxContent>
                        </wps:txbx>
                        <wps:bodyPr rot="0" vert="horz" wrap="square" lIns="91440" tIns="45720" rIns="91440" bIns="45720" anchor="t" anchorCtr="0">
                          <a:noAutofit/>
                        </wps:bodyPr>
                      </wps:wsp>
                      <wpg:graphicFrame>
                        <wpg:cNvPr id="20" name="Chart 20"/>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6"/>
                          </a:graphicData>
                        </a:graphic>
                      </wpg:graphicFrame>
                    </wpg:wgp>
                  </a:graphicData>
                </a:graphic>
              </wp:inline>
            </w:drawing>
          </mc:Choice>
          <mc:Fallback>
            <w:pict>
              <v:group w14:anchorId="06F145A5" id="Group 2" o:spid="_x0000_s1035" style="width:460.65pt;height:212.6pt;mso-position-horizontal-relative:char;mso-position-vertical-relative:line" coordsize="58505,25200" o:gfxdata="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">
                <v:shape id="Text Box 19" o:spid="_x0000_s1036" type="#_x0000_t202" style="position:absolute;left:39600;top:744;width:18905;height:10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">
                  <v:textbox>
                    <w:txbxContent>
                      <w:p w14:paraId="3D3A69D6" w14:textId="77777777" w:rsidR="00E72D2D" w:rsidRPr="00463B2D" w:rsidRDefault="00E72D2D" w:rsidP="00463B2D">
                        <w:pPr>
                          <w:pStyle w:val="NormalWeb"/>
                          <w:spacing w:before="0" w:beforeAutospacing="0" w:after="0" w:afterAutospacing="0"/>
                          <w:jc w:val="center"/>
                          <w:rPr>
                            <w:lang w:val="en-US"/>
                          </w:rPr>
                        </w:pPr>
                        <w:r w:rsidRPr="00463B2D">
                          <w:rPr>
                            <w:rFonts w:eastAsia="Times New Roman" w:cstheme="minorBidi"/>
                            <w:color w:val="000000"/>
                            <w:kern w:val="24"/>
                            <w:sz w:val="18"/>
                            <w:szCs w:val="18"/>
                            <w:lang w:val="en-US"/>
                          </w:rPr>
                          <w:t>Breusch-Godfrey Serial Correlation</w:t>
                        </w:r>
                      </w:p>
                      <w:p w14:paraId="04FB141B" w14:textId="77777777" w:rsidR="00E72D2D" w:rsidRPr="00463B2D" w:rsidRDefault="00E72D2D" w:rsidP="00463B2D">
                        <w:pPr>
                          <w:pStyle w:val="NormalWeb"/>
                          <w:spacing w:before="0" w:beforeAutospacing="0" w:after="0" w:afterAutospacing="0"/>
                          <w:jc w:val="center"/>
                          <w:rPr>
                            <w:lang w:val="en-US"/>
                          </w:rPr>
                        </w:pPr>
                        <w:r w:rsidRPr="00463B2D">
                          <w:rPr>
                            <w:rFonts w:eastAsia="Times New Roman" w:cstheme="minorBidi"/>
                            <w:color w:val="000000"/>
                            <w:kern w:val="24"/>
                            <w:sz w:val="18"/>
                            <w:szCs w:val="18"/>
                            <w:lang w:val="en-US"/>
                          </w:rPr>
                          <w:t>LM Test</w:t>
                        </w:r>
                      </w:p>
                      <w:p w14:paraId="2F3F0FB9" w14:textId="77777777" w:rsidR="00E72D2D" w:rsidRDefault="00E72D2D" w:rsidP="00463B2D">
                        <w:pPr>
                          <w:pStyle w:val="NormalWeb"/>
                          <w:spacing w:before="0" w:beforeAutospacing="0" w:after="0" w:afterAutospacing="0"/>
                        </w:pPr>
                        <w:r>
                          <w:rPr>
                            <w:rFonts w:eastAsia="Times New Roman" w:cstheme="minorBidi"/>
                            <w:color w:val="000000"/>
                            <w:kern w:val="24"/>
                            <w:sz w:val="18"/>
                            <w:szCs w:val="18"/>
                          </w:rPr>
                          <w:t>Variable      Coefficient    Std. Error</w:t>
                        </w:r>
                      </w:p>
                      <w:p w14:paraId="214B03BA"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RESID(-1)    0.136373      0.564998</w:t>
                        </w:r>
                      </w:p>
                      <w:p w14:paraId="55DAB00A"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RESID(-2)    0.112786      0.36921</w:t>
                        </w:r>
                      </w:p>
                      <w:p w14:paraId="41A055AF"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RESID(-3)    0.198994      0.249844</w:t>
                        </w:r>
                      </w:p>
                      <w:p w14:paraId="3F04038D" w14:textId="77777777" w:rsidR="00E72D2D" w:rsidRDefault="00E72D2D" w:rsidP="00463B2D">
                        <w:pPr>
                          <w:pStyle w:val="NormalWeb"/>
                          <w:spacing w:before="0" w:beforeAutospacing="0" w:after="0" w:afterAutospacing="0"/>
                        </w:pPr>
                        <w:r>
                          <w:rPr>
                            <w:rFonts w:eastAsia="Times New Roman" w:cstheme="minorBidi"/>
                            <w:color w:val="000000" w:themeColor="text1"/>
                            <w:kern w:val="24"/>
                            <w:sz w:val="18"/>
                            <w:szCs w:val="18"/>
                          </w:rPr>
                          <w:t>RESID(-4)   -0.059293      0.181845</w:t>
                        </w:r>
                      </w:p>
                    </w:txbxContent>
                  </v:textbox>
                </v:shape>
                <v:shape id="Chart 20" o:spid="_x0000_s1037" type="#_x0000_t75" style="position:absolute;width:39370;height:25010;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">
                  <v:imagedata r:id="rId27" o:title=""/>
                  <o:lock v:ext="edit" aspectratio="f"/>
                </v:shape>
                <w10:anchorlock/>
              </v:group>
            </w:pict>
          </mc:Fallback>
        </mc:AlternateContent>
      </w:r>
      <w:r w:rsidR="00903C33" w:rsidRPr="00903C33">
        <w:rPr>
          <w:rFonts w:ascii="Times New Roman" w:hAnsi="Times New Roman" w:cs="Times New Roman"/>
          <w:b/>
        </w:rPr>
        <w:t>Figure 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1A3342">
        <w:rPr>
          <w:rFonts w:ascii="Times New Roman" w:hAnsi="Times New Roman" w:cs="Times New Roman"/>
          <w:b/>
          <w:noProof/>
        </w:rPr>
        <w:t>5</w:t>
      </w:r>
      <w:r w:rsidR="00903C33" w:rsidRPr="00903C33">
        <w:rPr>
          <w:rFonts w:ascii="Times New Roman" w:hAnsi="Times New Roman" w:cs="Times New Roman"/>
          <w:b/>
        </w:rPr>
        <w:fldChar w:fldCharType="end"/>
      </w:r>
      <w:del w:id="1364" w:author="Johanna Koolemans Beynen" w:date="2020-02-21T13:35:00Z">
        <w:r w:rsidR="00903C33" w:rsidRPr="00903C33" w:rsidDel="00D13FDA">
          <w:rPr>
            <w:rFonts w:ascii="Times New Roman" w:hAnsi="Times New Roman" w:cs="Times New Roman"/>
            <w:b/>
          </w:rPr>
          <w:delText>.</w:delText>
        </w:r>
      </w:del>
      <w:r w:rsidR="00903C33" w:rsidRPr="00903C33">
        <w:rPr>
          <w:rFonts w:ascii="Times New Roman" w:hAnsi="Times New Roman" w:cs="Times New Roman"/>
          <w:b/>
        </w:rPr>
        <w:t xml:space="preserve"> Residual</w:t>
      </w:r>
      <w:del w:id="1365" w:author="Johanna Koolemans Beynen" w:date="2020-02-21T13:17:00Z">
        <w:r w:rsidR="00903C33" w:rsidRPr="00903C33" w:rsidDel="00D13FDA">
          <w:rPr>
            <w:rFonts w:ascii="Times New Roman" w:hAnsi="Times New Roman" w:cs="Times New Roman"/>
            <w:b/>
          </w:rPr>
          <w:delText>s</w:delText>
        </w:r>
      </w:del>
      <w:r w:rsidR="00903C33" w:rsidRPr="00903C33">
        <w:rPr>
          <w:rFonts w:ascii="Times New Roman" w:hAnsi="Times New Roman" w:cs="Times New Roman"/>
          <w:b/>
        </w:rPr>
        <w:t xml:space="preserve"> </w:t>
      </w:r>
      <w:ins w:id="1366" w:author="Johanna Koolemans Beynen" w:date="2020-02-21T13:17:00Z">
        <w:r w:rsidR="00D13FDA">
          <w:rPr>
            <w:rFonts w:ascii="Times New Roman" w:hAnsi="Times New Roman" w:cs="Times New Roman"/>
            <w:b/>
          </w:rPr>
          <w:t>a</w:t>
        </w:r>
      </w:ins>
      <w:del w:id="1367" w:author="Johanna Koolemans Beynen" w:date="2020-02-21T13:17:00Z">
        <w:r w:rsidR="00903C33" w:rsidRPr="00903C33" w:rsidDel="00D13FDA">
          <w:rPr>
            <w:rFonts w:ascii="Times New Roman" w:hAnsi="Times New Roman" w:cs="Times New Roman"/>
            <w:b/>
          </w:rPr>
          <w:delText>A</w:delText>
        </w:r>
      </w:del>
      <w:r w:rsidR="00903C33" w:rsidRPr="00903C33">
        <w:rPr>
          <w:rFonts w:ascii="Times New Roman" w:hAnsi="Times New Roman" w:cs="Times New Roman"/>
          <w:b/>
        </w:rPr>
        <w:t>utocorrelation</w:t>
      </w:r>
      <w:r w:rsidR="0015008D">
        <w:rPr>
          <w:rFonts w:ascii="Times New Roman" w:hAnsi="Times New Roman" w:cs="Times New Roman"/>
          <w:b/>
        </w:rPr>
        <w:t>,</w:t>
      </w:r>
      <w:r w:rsidR="00903C33" w:rsidRPr="00903C33">
        <w:rPr>
          <w:rFonts w:ascii="Times New Roman" w:hAnsi="Times New Roman" w:cs="Times New Roman"/>
          <w:b/>
        </w:rPr>
        <w:t xml:space="preserve"> DFM</w:t>
      </w:r>
      <w:del w:id="1368" w:author="Johanna Koolemans Beynen" w:date="2020-02-21T13:35:00Z">
        <w:r w:rsidR="00903C33" w:rsidRPr="00903C33" w:rsidDel="00D13FDA">
          <w:rPr>
            <w:rFonts w:ascii="Times New Roman" w:hAnsi="Times New Roman" w:cs="Times New Roman"/>
            <w:b/>
          </w:rPr>
          <w:delText>.</w:delText>
        </w:r>
      </w:del>
    </w:p>
    <w:p w14:paraId="14E50A76" w14:textId="6825F885" w:rsidR="00903C33" w:rsidRPr="00903C33" w:rsidRDefault="00CF7DDE" w:rsidP="00903C33">
      <w:pPr>
        <w:keepNext/>
        <w:jc w:val="center"/>
        <w:rPr>
          <w:rFonts w:ascii="Times New Roman" w:hAnsi="Times New Roman" w:cs="Times New Roman"/>
          <w:b/>
          <w:i/>
        </w:rPr>
      </w:pPr>
      <w:r>
        <w:rPr>
          <w:noProof/>
        </w:rPr>
        <w:object w:dxaOrig="9421" w:dyaOrig="4455" w14:anchorId="0174AEE8">
          <v:shape id="_x0000_i1027" type="#_x0000_t75" alt="" style="width:438.7pt;height:208.6pt;mso-width-percent:0;mso-height-percent:0;mso-width-percent:0;mso-height-percent:0" o:ole="" o:bordertopcolor="black" o:borderleftcolor="black" o:borderbottomcolor="black" o:borderrightcolor="black" o:allowoverlap="f" filled="t">
            <v:imagedata r:id="rId28" o:title=""/>
          </v:shape>
          <o:OLEObject Type="Embed" ProgID="EViews.Workfile.2" ShapeID="_x0000_i1027" DrawAspect="Content" ObjectID="_1643806252" r:id="rId29"/>
        </w:object>
      </w:r>
      <w:r w:rsidR="00903C33" w:rsidRPr="00903C33">
        <w:rPr>
          <w:rFonts w:ascii="Times New Roman" w:hAnsi="Times New Roman" w:cs="Times New Roman"/>
          <w:b/>
        </w:rPr>
        <w:t xml:space="preserve">Figure </w:t>
      </w:r>
      <w:r w:rsidR="00876628">
        <w:rPr>
          <w:rFonts w:ascii="Times New Roman" w:hAnsi="Times New Roman" w:cs="Times New Roman"/>
          <w:b/>
        </w:rPr>
        <w:t>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1A3342">
        <w:rPr>
          <w:rFonts w:ascii="Times New Roman" w:hAnsi="Times New Roman" w:cs="Times New Roman"/>
          <w:b/>
          <w:noProof/>
        </w:rPr>
        <w:t>6</w:t>
      </w:r>
      <w:r w:rsidR="00903C33" w:rsidRPr="00903C33">
        <w:rPr>
          <w:rFonts w:ascii="Times New Roman" w:hAnsi="Times New Roman" w:cs="Times New Roman"/>
          <w:b/>
        </w:rPr>
        <w:fldChar w:fldCharType="end"/>
      </w:r>
      <w:del w:id="1369" w:author="Johanna Koolemans Beynen" w:date="2020-02-21T13:35:00Z">
        <w:r w:rsidR="00903C33" w:rsidRPr="00903C33" w:rsidDel="00D13FDA">
          <w:rPr>
            <w:rFonts w:ascii="Times New Roman" w:hAnsi="Times New Roman" w:cs="Times New Roman"/>
            <w:b/>
          </w:rPr>
          <w:delText>.</w:delText>
        </w:r>
      </w:del>
      <w:r w:rsidR="00903C33" w:rsidRPr="00903C33">
        <w:rPr>
          <w:rFonts w:ascii="Times New Roman" w:hAnsi="Times New Roman" w:cs="Times New Roman"/>
          <w:b/>
        </w:rPr>
        <w:t xml:space="preserve"> </w:t>
      </w:r>
      <w:r w:rsidR="0015008D" w:rsidRPr="00880033">
        <w:rPr>
          <w:rFonts w:ascii="Times New Roman" w:hAnsi="Times New Roman" w:cs="Times New Roman"/>
          <w:b/>
        </w:rPr>
        <w:t>Residual</w:t>
      </w:r>
      <w:del w:id="1370" w:author="Johanna Koolemans Beynen" w:date="2020-02-21T13:29:00Z">
        <w:r w:rsidR="0015008D" w:rsidRPr="00880033" w:rsidDel="00D13FDA">
          <w:rPr>
            <w:rFonts w:ascii="Times New Roman" w:hAnsi="Times New Roman" w:cs="Times New Roman"/>
            <w:b/>
          </w:rPr>
          <w:delText>s</w:delText>
        </w:r>
      </w:del>
      <w:r w:rsidR="0015008D" w:rsidRPr="00880033">
        <w:rPr>
          <w:rFonts w:ascii="Times New Roman" w:hAnsi="Times New Roman" w:cs="Times New Roman"/>
          <w:b/>
        </w:rPr>
        <w:t xml:space="preserve"> </w:t>
      </w:r>
      <w:ins w:id="1371" w:author="Johanna Koolemans Beynen" w:date="2020-01-20T16:27:00Z">
        <w:r w:rsidR="00336653">
          <w:rPr>
            <w:rFonts w:ascii="Times New Roman" w:hAnsi="Times New Roman" w:cs="Times New Roman"/>
            <w:b/>
          </w:rPr>
          <w:t>n</w:t>
        </w:r>
      </w:ins>
      <w:del w:id="1372" w:author="Johanna Koolemans Beynen" w:date="2020-01-20T16:27:00Z">
        <w:r w:rsidR="0015008D" w:rsidRPr="00880033" w:rsidDel="00336653">
          <w:rPr>
            <w:rFonts w:ascii="Times New Roman" w:hAnsi="Times New Roman" w:cs="Times New Roman"/>
            <w:b/>
          </w:rPr>
          <w:delText>N</w:delText>
        </w:r>
      </w:del>
      <w:r w:rsidR="0015008D" w:rsidRPr="00880033">
        <w:rPr>
          <w:rFonts w:ascii="Times New Roman" w:hAnsi="Times New Roman" w:cs="Times New Roman"/>
          <w:b/>
        </w:rPr>
        <w:t xml:space="preserve">ormality </w:t>
      </w:r>
      <w:ins w:id="1373" w:author="Johanna Koolemans Beynen" w:date="2020-01-20T16:27:00Z">
        <w:r w:rsidR="00336653">
          <w:rPr>
            <w:rFonts w:ascii="Times New Roman" w:hAnsi="Times New Roman" w:cs="Times New Roman"/>
            <w:b/>
          </w:rPr>
          <w:t>t</w:t>
        </w:r>
      </w:ins>
      <w:del w:id="1374" w:author="Johanna Koolemans Beynen" w:date="2020-01-20T16:27:00Z">
        <w:r w:rsidR="0015008D" w:rsidRPr="00880033" w:rsidDel="00336653">
          <w:rPr>
            <w:rFonts w:ascii="Times New Roman" w:hAnsi="Times New Roman" w:cs="Times New Roman"/>
            <w:b/>
          </w:rPr>
          <w:delText>T</w:delText>
        </w:r>
      </w:del>
      <w:r w:rsidR="0015008D" w:rsidRPr="00880033">
        <w:rPr>
          <w:rFonts w:ascii="Times New Roman" w:hAnsi="Times New Roman" w:cs="Times New Roman"/>
          <w:b/>
        </w:rPr>
        <w:t>est</w:t>
      </w:r>
      <w:r w:rsidR="0015008D">
        <w:rPr>
          <w:rFonts w:ascii="Times New Roman" w:hAnsi="Times New Roman" w:cs="Times New Roman"/>
          <w:b/>
        </w:rPr>
        <w:t>,</w:t>
      </w:r>
      <w:r w:rsidR="00903C33" w:rsidRPr="00903C33">
        <w:rPr>
          <w:rFonts w:ascii="Times New Roman" w:hAnsi="Times New Roman" w:cs="Times New Roman"/>
          <w:b/>
        </w:rPr>
        <w:t xml:space="preserve"> DFM</w:t>
      </w:r>
      <w:del w:id="1375" w:author="Johanna Koolemans Beynen" w:date="2020-02-21T13:35:00Z">
        <w:r w:rsidR="00903C33" w:rsidRPr="00903C33" w:rsidDel="00D13FDA">
          <w:rPr>
            <w:rFonts w:ascii="Times New Roman" w:hAnsi="Times New Roman" w:cs="Times New Roman"/>
            <w:b/>
          </w:rPr>
          <w:delText>.</w:delText>
        </w:r>
      </w:del>
    </w:p>
    <w:p w14:paraId="76965469" w14:textId="05DA60F6" w:rsidR="00EE0644" w:rsidRPr="0003115B" w:rsidRDefault="00EE0644" w:rsidP="00EE0644">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3.</w:t>
      </w:r>
      <w:r w:rsidRPr="0003115B">
        <w:rPr>
          <w:rFonts w:ascii="Times New Roman" w:hAnsi="Times New Roman" w:cs="Times New Roman"/>
          <w:i/>
          <w:sz w:val="24"/>
        </w:rPr>
        <w:t xml:space="preserve"> </w:t>
      </w:r>
      <w:r>
        <w:rPr>
          <w:rFonts w:ascii="Times New Roman" w:hAnsi="Times New Roman" w:cs="Times New Roman"/>
          <w:i/>
          <w:sz w:val="24"/>
        </w:rPr>
        <w:t xml:space="preserve">Principal </w:t>
      </w:r>
      <w:ins w:id="1376" w:author="Johanna Koolemans Beynen" w:date="2020-01-20T16:27:00Z">
        <w:r w:rsidR="00336653">
          <w:rPr>
            <w:rFonts w:ascii="Times New Roman" w:hAnsi="Times New Roman" w:cs="Times New Roman"/>
            <w:i/>
            <w:sz w:val="24"/>
          </w:rPr>
          <w:t>c</w:t>
        </w:r>
      </w:ins>
      <w:del w:id="1377" w:author="Johanna Koolemans Beynen" w:date="2020-01-20T16:27:00Z">
        <w:r w:rsidDel="00336653">
          <w:rPr>
            <w:rFonts w:ascii="Times New Roman" w:hAnsi="Times New Roman" w:cs="Times New Roman"/>
            <w:i/>
            <w:sz w:val="24"/>
          </w:rPr>
          <w:delText>C</w:delText>
        </w:r>
      </w:del>
      <w:r>
        <w:rPr>
          <w:rFonts w:ascii="Times New Roman" w:hAnsi="Times New Roman" w:cs="Times New Roman"/>
          <w:i/>
          <w:sz w:val="24"/>
        </w:rPr>
        <w:t xml:space="preserve">omponents </w:t>
      </w:r>
      <w:ins w:id="1378" w:author="Johanna Koolemans Beynen" w:date="2020-01-20T16:27:00Z">
        <w:r w:rsidR="00336653">
          <w:rPr>
            <w:rFonts w:ascii="Times New Roman" w:hAnsi="Times New Roman" w:cs="Times New Roman"/>
            <w:i/>
            <w:sz w:val="24"/>
          </w:rPr>
          <w:t>m</w:t>
        </w:r>
      </w:ins>
      <w:del w:id="1379" w:author="Johanna Koolemans Beynen" w:date="2020-01-20T16:27:00Z">
        <w:r w:rsidDel="00336653">
          <w:rPr>
            <w:rFonts w:ascii="Times New Roman" w:hAnsi="Times New Roman" w:cs="Times New Roman"/>
            <w:i/>
            <w:sz w:val="24"/>
          </w:rPr>
          <w:delText>M</w:delText>
        </w:r>
      </w:del>
      <w:r>
        <w:rPr>
          <w:rFonts w:ascii="Times New Roman" w:hAnsi="Times New Roman" w:cs="Times New Roman"/>
          <w:i/>
          <w:sz w:val="24"/>
        </w:rPr>
        <w:t>odel</w:t>
      </w:r>
      <w:r w:rsidRPr="0003115B">
        <w:rPr>
          <w:rFonts w:ascii="Times New Roman" w:hAnsi="Times New Roman" w:cs="Times New Roman"/>
          <w:i/>
          <w:sz w:val="24"/>
        </w:rPr>
        <w:t xml:space="preserve"> </w:t>
      </w:r>
      <w:ins w:id="1380" w:author="Johanna Koolemans Beynen" w:date="2020-01-20T16:27:00Z">
        <w:r w:rsidR="00336653">
          <w:rPr>
            <w:rFonts w:ascii="Times New Roman" w:hAnsi="Times New Roman" w:cs="Times New Roman"/>
            <w:i/>
            <w:sz w:val="24"/>
          </w:rPr>
          <w:t>r</w:t>
        </w:r>
      </w:ins>
      <w:del w:id="1381" w:author="Johanna Koolemans Beynen" w:date="2020-01-20T16:27:00Z">
        <w:r w:rsidRPr="0003115B" w:rsidDel="00336653">
          <w:rPr>
            <w:rFonts w:ascii="Times New Roman" w:hAnsi="Times New Roman" w:cs="Times New Roman"/>
            <w:i/>
            <w:sz w:val="24"/>
          </w:rPr>
          <w:delText>R</w:delText>
        </w:r>
      </w:del>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3</w:t>
      </w:r>
    </w:p>
    <w:p w14:paraId="3CEF6CF1" w14:textId="5D35E46F" w:rsidR="00496376" w:rsidRDefault="00496376" w:rsidP="00C93CBC">
      <w:pPr>
        <w:spacing w:line="360" w:lineRule="auto"/>
        <w:jc w:val="both"/>
        <w:rPr>
          <w:rFonts w:ascii="Times New Roman" w:hAnsi="Times New Roman" w:cs="Times New Roman"/>
          <w:sz w:val="24"/>
        </w:rPr>
      </w:pPr>
      <w:r>
        <w:rPr>
          <w:rFonts w:ascii="Times New Roman" w:hAnsi="Times New Roman" w:cs="Times New Roman"/>
          <w:sz w:val="24"/>
        </w:rPr>
        <w:t xml:space="preserve">From </w:t>
      </w:r>
      <w:ins w:id="1382" w:author="Johanna Koolemans Beynen" w:date="2020-02-21T13:32:00Z">
        <w:r w:rsidR="00D13FDA">
          <w:rPr>
            <w:rFonts w:ascii="Times New Roman" w:hAnsi="Times New Roman" w:cs="Times New Roman"/>
            <w:sz w:val="24"/>
          </w:rPr>
          <w:t xml:space="preserve">the </w:t>
        </w:r>
      </w:ins>
      <w:r>
        <w:rPr>
          <w:rFonts w:ascii="Times New Roman" w:hAnsi="Times New Roman" w:cs="Times New Roman"/>
          <w:sz w:val="24"/>
        </w:rPr>
        <w:t xml:space="preserve">PCA models I obtained residuals that fulfil the required assumptions, namely, residuals from PCA1 </w:t>
      </w:r>
      <w:ins w:id="1383" w:author="Johanna Koolemans Beynen" w:date="2020-02-21T13:29:00Z">
        <w:r w:rsidR="00D13FDA">
          <w:rPr>
            <w:rFonts w:ascii="Times New Roman" w:hAnsi="Times New Roman" w:cs="Times New Roman"/>
            <w:sz w:val="24"/>
          </w:rPr>
          <w:t xml:space="preserve">that </w:t>
        </w:r>
      </w:ins>
      <w:r>
        <w:rPr>
          <w:rFonts w:ascii="Times New Roman" w:hAnsi="Times New Roman" w:cs="Times New Roman"/>
          <w:sz w:val="24"/>
        </w:rPr>
        <w:t>do</w:t>
      </w:r>
      <w:del w:id="1384" w:author="Johanna Koolemans Beynen" w:date="2020-02-21T13:29:00Z">
        <w:r w:rsidDel="00D13FDA">
          <w:rPr>
            <w:rFonts w:ascii="Times New Roman" w:hAnsi="Times New Roman" w:cs="Times New Roman"/>
            <w:sz w:val="24"/>
          </w:rPr>
          <w:delText>es</w:delText>
        </w:r>
      </w:del>
      <w:r>
        <w:rPr>
          <w:rFonts w:ascii="Times New Roman" w:hAnsi="Times New Roman" w:cs="Times New Roman"/>
          <w:sz w:val="24"/>
        </w:rPr>
        <w:t xml:space="preserve"> not show significant autocorrelation in the first four lags (see Figure A7) and </w:t>
      </w:r>
      <w:ins w:id="1385" w:author="Johanna Koolemans Beynen" w:date="2020-02-21T13:32:00Z">
        <w:r w:rsidR="00D13FDA">
          <w:rPr>
            <w:rFonts w:ascii="Times New Roman" w:hAnsi="Times New Roman" w:cs="Times New Roman"/>
            <w:sz w:val="24"/>
          </w:rPr>
          <w:t xml:space="preserve">that </w:t>
        </w:r>
      </w:ins>
      <w:r>
        <w:rPr>
          <w:rFonts w:ascii="Times New Roman" w:hAnsi="Times New Roman" w:cs="Times New Roman"/>
          <w:sz w:val="24"/>
        </w:rPr>
        <w:t xml:space="preserve">are </w:t>
      </w:r>
      <w:del w:id="1386" w:author="Johanna Koolemans Beynen" w:date="2020-02-21T13:30:00Z">
        <w:r w:rsidDel="00D13FDA">
          <w:rPr>
            <w:rFonts w:ascii="Times New Roman" w:hAnsi="Times New Roman" w:cs="Times New Roman"/>
            <w:sz w:val="24"/>
          </w:rPr>
          <w:delText xml:space="preserve">shown to be </w:delText>
        </w:r>
      </w:del>
      <w:ins w:id="1387" w:author="Johanna Koolemans Beynen" w:date="2020-01-20T16:28:00Z">
        <w:r w:rsidR="00336653">
          <w:rPr>
            <w:rFonts w:ascii="Times New Roman" w:hAnsi="Times New Roman" w:cs="Times New Roman"/>
            <w:sz w:val="24"/>
          </w:rPr>
          <w:t>n</w:t>
        </w:r>
      </w:ins>
      <w:del w:id="1388" w:author="Johanna Koolemans Beynen" w:date="2020-01-20T16:28:00Z">
        <w:r w:rsidDel="00336653">
          <w:rPr>
            <w:rFonts w:ascii="Times New Roman" w:hAnsi="Times New Roman" w:cs="Times New Roman"/>
            <w:sz w:val="24"/>
          </w:rPr>
          <w:delText>N</w:delText>
        </w:r>
      </w:del>
      <w:r>
        <w:rPr>
          <w:rFonts w:ascii="Times New Roman" w:hAnsi="Times New Roman" w:cs="Times New Roman"/>
          <w:sz w:val="24"/>
        </w:rPr>
        <w:t xml:space="preserve">ormally distributed, according to </w:t>
      </w:r>
      <w:ins w:id="1389" w:author="Johanna Koolemans Beynen" w:date="2020-02-21T13:30:00Z">
        <w:r w:rsidR="00D13FDA">
          <w:rPr>
            <w:rFonts w:ascii="Times New Roman" w:hAnsi="Times New Roman" w:cs="Times New Roman"/>
            <w:sz w:val="24"/>
          </w:rPr>
          <w:t xml:space="preserve">the </w:t>
        </w:r>
      </w:ins>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 (see Figure A8).</w:t>
      </w:r>
    </w:p>
    <w:p w14:paraId="2D55D74B" w14:textId="46D01811" w:rsidR="00A334DD" w:rsidRDefault="00250616" w:rsidP="00213C6D">
      <w:pPr>
        <w:keepNext/>
        <w:jc w:val="center"/>
        <w:rPr>
          <w:rFonts w:ascii="Times New Roman" w:hAnsi="Times New Roman" w:cs="Times New Roman"/>
          <w:b/>
        </w:rPr>
      </w:pPr>
      <w:r w:rsidRPr="00250616">
        <w:rPr>
          <w:rFonts w:ascii="Times New Roman" w:hAnsi="Times New Roman" w:cs="Times New Roman"/>
          <w:b/>
          <w:noProof/>
        </w:rPr>
        <w:lastRenderedPageBreak/>
        <mc:AlternateContent>
          <mc:Choice Requires="wpg">
            <w:drawing>
              <wp:inline distT="0" distB="0" distL="0" distR="0" wp14:anchorId="0BDB5645" wp14:editId="7FD43963">
                <wp:extent cx="5850501" cy="2700000"/>
                <wp:effectExtent l="0" t="0" r="17145" b="0"/>
                <wp:docPr id="2" name="Group 1"/>
                <wp:cNvGraphicFramePr/>
                <a:graphic xmlns:a="http://schemas.openxmlformats.org/drawingml/2006/main">
                  <a:graphicData uri="http://schemas.microsoft.com/office/word/2010/wordprocessingGroup">
                    <wpg:wgp>
                      <wpg:cNvGrpSpPr/>
                      <wpg:grpSpPr>
                        <a:xfrm>
                          <a:off x="0" y="0"/>
                          <a:ext cx="5850501" cy="2700000"/>
                          <a:chOff x="0" y="0"/>
                          <a:chExt cx="5850501" cy="2520000"/>
                        </a:xfrm>
                      </wpg:grpSpPr>
                      <wps:wsp>
                        <wps:cNvPr id="3" name="Text Box 2"/>
                        <wps:cNvSpPr txBox="1">
                          <a:spLocks noChangeArrowheads="1"/>
                        </wps:cNvSpPr>
                        <wps:spPr bwMode="auto">
                          <a:xfrm>
                            <a:off x="3960000" y="64139"/>
                            <a:ext cx="1890501" cy="1084710"/>
                          </a:xfrm>
                          <a:prstGeom prst="rect">
                            <a:avLst/>
                          </a:prstGeom>
                          <a:solidFill>
                            <a:srgbClr val="FFFFFF"/>
                          </a:solidFill>
                          <a:ln w="9525">
                            <a:solidFill>
                              <a:srgbClr val="000000"/>
                            </a:solidFill>
                            <a:miter lim="800000"/>
                            <a:headEnd/>
                            <a:tailEnd/>
                          </a:ln>
                        </wps:spPr>
                        <wps:txbx>
                          <w:txbxContent>
                            <w:p w14:paraId="3E900DBB" w14:textId="77777777" w:rsidR="00E72D2D" w:rsidRPr="00250616" w:rsidRDefault="00E72D2D" w:rsidP="00250616">
                              <w:pPr>
                                <w:pStyle w:val="NormalWeb"/>
                                <w:spacing w:before="0" w:beforeAutospacing="0" w:after="0" w:afterAutospacing="0"/>
                                <w:jc w:val="center"/>
                                <w:rPr>
                                  <w:lang w:val="en-US"/>
                                </w:rPr>
                              </w:pPr>
                              <w:r w:rsidRPr="00250616">
                                <w:rPr>
                                  <w:rFonts w:eastAsia="Times New Roman" w:cstheme="minorBidi"/>
                                  <w:color w:val="000000"/>
                                  <w:kern w:val="24"/>
                                  <w:sz w:val="18"/>
                                  <w:szCs w:val="18"/>
                                  <w:lang w:val="en-US"/>
                                </w:rPr>
                                <w:t>Breusch-Godfrey Serial Correlation</w:t>
                              </w:r>
                            </w:p>
                            <w:p w14:paraId="376BA583" w14:textId="77777777" w:rsidR="00E72D2D" w:rsidRPr="00250616" w:rsidRDefault="00E72D2D" w:rsidP="00250616">
                              <w:pPr>
                                <w:pStyle w:val="NormalWeb"/>
                                <w:spacing w:before="0" w:beforeAutospacing="0" w:after="0" w:afterAutospacing="0"/>
                                <w:jc w:val="center"/>
                                <w:rPr>
                                  <w:lang w:val="en-US"/>
                                </w:rPr>
                              </w:pPr>
                              <w:r w:rsidRPr="00250616">
                                <w:rPr>
                                  <w:rFonts w:eastAsia="Times New Roman" w:cstheme="minorBidi"/>
                                  <w:color w:val="000000"/>
                                  <w:kern w:val="24"/>
                                  <w:sz w:val="18"/>
                                  <w:szCs w:val="18"/>
                                  <w:lang w:val="en-US"/>
                                </w:rPr>
                                <w:t>LM Test</w:t>
                              </w:r>
                            </w:p>
                            <w:p w14:paraId="37B95F9E"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Variable      Coefficient    Std. Error</w:t>
                              </w:r>
                            </w:p>
                            <w:p w14:paraId="5D95FFBF"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RESID(-1)   -0.00481        0.113677</w:t>
                              </w:r>
                            </w:p>
                            <w:p w14:paraId="5E8129F0"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RESID(-2)    0.025463      0.112374</w:t>
                              </w:r>
                            </w:p>
                            <w:p w14:paraId="1C32B714"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RESID(-3)    0.01043        0.114226</w:t>
                              </w:r>
                            </w:p>
                            <w:p w14:paraId="60A63A67"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RESID(-4)   -0.037384     0.114873</w:t>
                              </w:r>
                            </w:p>
                            <w:p w14:paraId="641B6DD6" w14:textId="77777777" w:rsidR="00E72D2D" w:rsidRDefault="00E72D2D" w:rsidP="00250616">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4" name="Chart 4"/>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30"/>
                          </a:graphicData>
                        </a:graphic>
                      </wpg:graphicFrame>
                    </wpg:wgp>
                  </a:graphicData>
                </a:graphic>
              </wp:inline>
            </w:drawing>
          </mc:Choice>
          <mc:Fallback>
            <w:pict>
              <v:group w14:anchorId="0BDB5645" id="Group 1" o:spid="_x0000_s1038" style="width:460.65pt;height:212.6pt;mso-position-horizontal-relative:char;mso-position-vertical-relative:line" coordsize="58505,25200" o:gfxdata="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">
                <v:shape id="Text Box 2" o:spid="_x0000_s1039" type="#_x0000_t202" style="position:absolute;left:39600;top:641;width:18905;height:10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">
                  <v:textbox>
                    <w:txbxContent>
                      <w:p w14:paraId="3E900DBB" w14:textId="77777777" w:rsidR="00E72D2D" w:rsidRPr="00250616" w:rsidRDefault="00E72D2D" w:rsidP="00250616">
                        <w:pPr>
                          <w:pStyle w:val="NormalWeb"/>
                          <w:spacing w:before="0" w:beforeAutospacing="0" w:after="0" w:afterAutospacing="0"/>
                          <w:jc w:val="center"/>
                          <w:rPr>
                            <w:lang w:val="en-US"/>
                          </w:rPr>
                        </w:pPr>
                        <w:r w:rsidRPr="00250616">
                          <w:rPr>
                            <w:rFonts w:eastAsia="Times New Roman" w:cstheme="minorBidi"/>
                            <w:color w:val="000000"/>
                            <w:kern w:val="24"/>
                            <w:sz w:val="18"/>
                            <w:szCs w:val="18"/>
                            <w:lang w:val="en-US"/>
                          </w:rPr>
                          <w:t>Breusch-Godfrey Serial Correlation</w:t>
                        </w:r>
                      </w:p>
                      <w:p w14:paraId="376BA583" w14:textId="77777777" w:rsidR="00E72D2D" w:rsidRPr="00250616" w:rsidRDefault="00E72D2D" w:rsidP="00250616">
                        <w:pPr>
                          <w:pStyle w:val="NormalWeb"/>
                          <w:spacing w:before="0" w:beforeAutospacing="0" w:after="0" w:afterAutospacing="0"/>
                          <w:jc w:val="center"/>
                          <w:rPr>
                            <w:lang w:val="en-US"/>
                          </w:rPr>
                        </w:pPr>
                        <w:r w:rsidRPr="00250616">
                          <w:rPr>
                            <w:rFonts w:eastAsia="Times New Roman" w:cstheme="minorBidi"/>
                            <w:color w:val="000000"/>
                            <w:kern w:val="24"/>
                            <w:sz w:val="18"/>
                            <w:szCs w:val="18"/>
                            <w:lang w:val="en-US"/>
                          </w:rPr>
                          <w:t>LM Test</w:t>
                        </w:r>
                      </w:p>
                      <w:p w14:paraId="37B95F9E"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Variable      Coefficient    Std. Error</w:t>
                        </w:r>
                      </w:p>
                      <w:p w14:paraId="5D95FFBF"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RESID(-1)   -0.00481        0.113677</w:t>
                        </w:r>
                      </w:p>
                      <w:p w14:paraId="5E8129F0"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RESID(-2)    0.025463      0.112374</w:t>
                        </w:r>
                      </w:p>
                      <w:p w14:paraId="1C32B714"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RESID(-3)    0.01043        0.114226</w:t>
                        </w:r>
                      </w:p>
                      <w:p w14:paraId="60A63A67" w14:textId="77777777" w:rsidR="00E72D2D" w:rsidRDefault="00E72D2D" w:rsidP="00250616">
                        <w:pPr>
                          <w:pStyle w:val="NormalWeb"/>
                          <w:spacing w:before="0" w:beforeAutospacing="0" w:after="0" w:afterAutospacing="0"/>
                        </w:pPr>
                        <w:r>
                          <w:rPr>
                            <w:rFonts w:eastAsia="Times New Roman" w:cstheme="minorBidi"/>
                            <w:color w:val="000000"/>
                            <w:kern w:val="24"/>
                            <w:sz w:val="18"/>
                            <w:szCs w:val="18"/>
                          </w:rPr>
                          <w:t>RESID(-4)   -0.037384     0.114873</w:t>
                        </w:r>
                      </w:p>
                      <w:p w14:paraId="641B6DD6" w14:textId="77777777" w:rsidR="00E72D2D" w:rsidRDefault="00E72D2D" w:rsidP="00250616">
                        <w:pPr>
                          <w:pStyle w:val="NormalWeb"/>
                          <w:spacing w:before="0" w:beforeAutospacing="0" w:after="0" w:afterAutospacing="0"/>
                        </w:pPr>
                        <w:r>
                          <w:rPr>
                            <w:rFonts w:eastAsia="Times New Roman" w:cstheme="minorBidi"/>
                            <w:color w:val="000000" w:themeColor="text1"/>
                            <w:kern w:val="24"/>
                          </w:rPr>
                          <w:t> </w:t>
                        </w:r>
                      </w:p>
                    </w:txbxContent>
                  </v:textbox>
                </v:shape>
                <v:shape id="Chart 4" o:spid="_x0000_s1040" type="#_x0000_t75" style="position:absolute;width:39370;height:2441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">
                  <v:imagedata r:id="rId31" o:title=""/>
                  <o:lock v:ext="edit" aspectratio="f"/>
                </v:shape>
                <w10:anchorlock/>
              </v:group>
            </w:pict>
          </mc:Fallback>
        </mc:AlternateContent>
      </w:r>
      <w:r w:rsidR="00213C6D" w:rsidRPr="00213C6D">
        <w:rPr>
          <w:rFonts w:ascii="Times New Roman" w:hAnsi="Times New Roman" w:cs="Times New Roman"/>
          <w:b/>
        </w:rPr>
        <w:t xml:space="preserve">Figure </w:t>
      </w:r>
      <w:r w:rsidR="00876628">
        <w:rPr>
          <w:rFonts w:ascii="Times New Roman" w:hAnsi="Times New Roman" w:cs="Times New Roman"/>
          <w:b/>
        </w:rPr>
        <w:t>A</w:t>
      </w:r>
      <w:r w:rsidR="00213C6D" w:rsidRPr="00213C6D">
        <w:rPr>
          <w:rFonts w:ascii="Times New Roman" w:hAnsi="Times New Roman" w:cs="Times New Roman"/>
          <w:b/>
        </w:rPr>
        <w:fldChar w:fldCharType="begin"/>
      </w:r>
      <w:r w:rsidR="00213C6D" w:rsidRPr="00213C6D">
        <w:rPr>
          <w:rFonts w:ascii="Times New Roman" w:hAnsi="Times New Roman" w:cs="Times New Roman"/>
          <w:b/>
        </w:rPr>
        <w:instrText xml:space="preserve"> SEQ Figure \* ARABIC </w:instrText>
      </w:r>
      <w:r w:rsidR="00213C6D" w:rsidRPr="00213C6D">
        <w:rPr>
          <w:rFonts w:ascii="Times New Roman" w:hAnsi="Times New Roman" w:cs="Times New Roman"/>
          <w:b/>
        </w:rPr>
        <w:fldChar w:fldCharType="separate"/>
      </w:r>
      <w:r w:rsidR="001A3342">
        <w:rPr>
          <w:rFonts w:ascii="Times New Roman" w:hAnsi="Times New Roman" w:cs="Times New Roman"/>
          <w:b/>
          <w:noProof/>
        </w:rPr>
        <w:t>7</w:t>
      </w:r>
      <w:r w:rsidR="00213C6D" w:rsidRPr="00213C6D">
        <w:rPr>
          <w:rFonts w:ascii="Times New Roman" w:hAnsi="Times New Roman" w:cs="Times New Roman"/>
          <w:b/>
        </w:rPr>
        <w:fldChar w:fldCharType="end"/>
      </w:r>
      <w:del w:id="1390" w:author="Johanna Koolemans Beynen" w:date="2020-02-21T13:35:00Z">
        <w:r w:rsidR="00213C6D" w:rsidRPr="00213C6D" w:rsidDel="00D13FDA">
          <w:rPr>
            <w:rFonts w:ascii="Times New Roman" w:hAnsi="Times New Roman" w:cs="Times New Roman"/>
            <w:b/>
          </w:rPr>
          <w:delText>.</w:delText>
        </w:r>
      </w:del>
      <w:r w:rsidR="00213C6D" w:rsidRPr="00213C6D">
        <w:rPr>
          <w:rFonts w:ascii="Times New Roman" w:hAnsi="Times New Roman" w:cs="Times New Roman"/>
          <w:b/>
        </w:rPr>
        <w:t xml:space="preserve"> Residual</w:t>
      </w:r>
      <w:del w:id="1391" w:author="Johanna Koolemans Beynen" w:date="2020-02-21T13:32:00Z">
        <w:r w:rsidR="00213C6D" w:rsidRPr="00213C6D" w:rsidDel="00D13FDA">
          <w:rPr>
            <w:rFonts w:ascii="Times New Roman" w:hAnsi="Times New Roman" w:cs="Times New Roman"/>
            <w:b/>
          </w:rPr>
          <w:delText>s</w:delText>
        </w:r>
      </w:del>
      <w:r w:rsidR="00213C6D" w:rsidRPr="00213C6D">
        <w:rPr>
          <w:rFonts w:ascii="Times New Roman" w:hAnsi="Times New Roman" w:cs="Times New Roman"/>
          <w:b/>
        </w:rPr>
        <w:t xml:space="preserve"> </w:t>
      </w:r>
      <w:ins w:id="1392" w:author="Johanna Koolemans Beynen" w:date="2020-01-20T16:28:00Z">
        <w:r w:rsidR="00336653">
          <w:rPr>
            <w:rFonts w:ascii="Times New Roman" w:hAnsi="Times New Roman" w:cs="Times New Roman"/>
            <w:b/>
          </w:rPr>
          <w:t>a</w:t>
        </w:r>
      </w:ins>
      <w:del w:id="1393" w:author="Johanna Koolemans Beynen" w:date="2020-01-20T16:28:00Z">
        <w:r w:rsidR="00213C6D" w:rsidRPr="00213C6D" w:rsidDel="00336653">
          <w:rPr>
            <w:rFonts w:ascii="Times New Roman" w:hAnsi="Times New Roman" w:cs="Times New Roman"/>
            <w:b/>
          </w:rPr>
          <w:delText>A</w:delText>
        </w:r>
      </w:del>
      <w:r w:rsidR="00213C6D" w:rsidRPr="00213C6D">
        <w:rPr>
          <w:rFonts w:ascii="Times New Roman" w:hAnsi="Times New Roman" w:cs="Times New Roman"/>
          <w:b/>
        </w:rPr>
        <w:t>utocorrelation</w:t>
      </w:r>
      <w:r w:rsidR="0015008D">
        <w:rPr>
          <w:rFonts w:ascii="Times New Roman" w:hAnsi="Times New Roman" w:cs="Times New Roman"/>
          <w:b/>
        </w:rPr>
        <w:t>,</w:t>
      </w:r>
      <w:r w:rsidR="00213C6D" w:rsidRPr="00213C6D">
        <w:rPr>
          <w:rFonts w:ascii="Times New Roman" w:hAnsi="Times New Roman" w:cs="Times New Roman"/>
          <w:b/>
        </w:rPr>
        <w:t xml:space="preserve"> PCA1</w:t>
      </w:r>
      <w:del w:id="1394" w:author="Johanna Koolemans Beynen" w:date="2020-02-21T13:35:00Z">
        <w:r w:rsidR="00213C6D" w:rsidRPr="00213C6D" w:rsidDel="00D13FDA">
          <w:rPr>
            <w:rFonts w:ascii="Times New Roman" w:hAnsi="Times New Roman" w:cs="Times New Roman"/>
            <w:b/>
          </w:rPr>
          <w:delText>.</w:delText>
        </w:r>
      </w:del>
    </w:p>
    <w:p w14:paraId="208D5C54" w14:textId="5B183A4E" w:rsidR="00213C6D" w:rsidRPr="0015008D" w:rsidRDefault="00CF7DDE" w:rsidP="0015008D">
      <w:pPr>
        <w:keepNext/>
        <w:jc w:val="center"/>
        <w:rPr>
          <w:rFonts w:ascii="Times New Roman" w:hAnsi="Times New Roman" w:cs="Times New Roman"/>
          <w:b/>
          <w:sz w:val="40"/>
        </w:rPr>
      </w:pPr>
      <w:r>
        <w:rPr>
          <w:noProof/>
        </w:rPr>
        <w:object w:dxaOrig="9421" w:dyaOrig="4455" w14:anchorId="4A25DEB6">
          <v:shape id="_x0000_i1026" type="#_x0000_t75" alt="" style="width:438.7pt;height:208.6pt;mso-width-percent:0;mso-height-percent:0;mso-width-percent:0;mso-height-percent:0" o:ole="" o:bordertopcolor="black" o:borderleftcolor="black" o:borderbottomcolor="black" o:borderrightcolor="black" o:allowoverlap="f" filled="t">
            <v:imagedata r:id="rId32" o:title=""/>
          </v:shape>
          <o:OLEObject Type="Embed" ProgID="EViews.Workfile.2" ShapeID="_x0000_i1026" DrawAspect="Content" ObjectID="_1643806253" r:id="rId33"/>
        </w:object>
      </w:r>
      <w:r w:rsidR="0015008D" w:rsidRPr="0015008D">
        <w:rPr>
          <w:rFonts w:ascii="Times New Roman" w:hAnsi="Times New Roman" w:cs="Times New Roman"/>
          <w:b/>
        </w:rPr>
        <w:t xml:space="preserve">Figure </w:t>
      </w:r>
      <w:r w:rsidR="00876628">
        <w:rPr>
          <w:rFonts w:ascii="Times New Roman" w:hAnsi="Times New Roman" w:cs="Times New Roman"/>
          <w:b/>
        </w:rPr>
        <w:t>A</w:t>
      </w:r>
      <w:r w:rsidR="0015008D" w:rsidRPr="0015008D">
        <w:rPr>
          <w:rFonts w:ascii="Times New Roman" w:hAnsi="Times New Roman" w:cs="Times New Roman"/>
          <w:b/>
        </w:rPr>
        <w:fldChar w:fldCharType="begin"/>
      </w:r>
      <w:r w:rsidR="0015008D" w:rsidRPr="0015008D">
        <w:rPr>
          <w:rFonts w:ascii="Times New Roman" w:hAnsi="Times New Roman" w:cs="Times New Roman"/>
          <w:b/>
        </w:rPr>
        <w:instrText xml:space="preserve"> SEQ Figure \* ARABIC </w:instrText>
      </w:r>
      <w:r w:rsidR="0015008D" w:rsidRPr="0015008D">
        <w:rPr>
          <w:rFonts w:ascii="Times New Roman" w:hAnsi="Times New Roman" w:cs="Times New Roman"/>
          <w:b/>
        </w:rPr>
        <w:fldChar w:fldCharType="separate"/>
      </w:r>
      <w:r w:rsidR="001A3342">
        <w:rPr>
          <w:rFonts w:ascii="Times New Roman" w:hAnsi="Times New Roman" w:cs="Times New Roman"/>
          <w:b/>
          <w:noProof/>
        </w:rPr>
        <w:t>8</w:t>
      </w:r>
      <w:r w:rsidR="0015008D" w:rsidRPr="0015008D">
        <w:rPr>
          <w:rFonts w:ascii="Times New Roman" w:hAnsi="Times New Roman" w:cs="Times New Roman"/>
          <w:b/>
        </w:rPr>
        <w:fldChar w:fldCharType="end"/>
      </w:r>
      <w:del w:id="1395" w:author="Johanna Koolemans Beynen" w:date="2020-02-21T13:37:00Z">
        <w:r w:rsidR="0015008D" w:rsidRPr="0015008D" w:rsidDel="00D13FDA">
          <w:rPr>
            <w:rFonts w:ascii="Times New Roman" w:hAnsi="Times New Roman" w:cs="Times New Roman"/>
            <w:b/>
          </w:rPr>
          <w:delText>.</w:delText>
        </w:r>
      </w:del>
      <w:r w:rsidR="0015008D" w:rsidRPr="0015008D">
        <w:rPr>
          <w:rFonts w:ascii="Times New Roman" w:hAnsi="Times New Roman" w:cs="Times New Roman"/>
          <w:b/>
        </w:rPr>
        <w:t xml:space="preserve"> Residual</w:t>
      </w:r>
      <w:del w:id="1396" w:author="Johanna Koolemans Beynen" w:date="2020-02-21T13:32:00Z">
        <w:r w:rsidR="0015008D" w:rsidRPr="0015008D" w:rsidDel="00D13FDA">
          <w:rPr>
            <w:rFonts w:ascii="Times New Roman" w:hAnsi="Times New Roman" w:cs="Times New Roman"/>
            <w:b/>
          </w:rPr>
          <w:delText>s</w:delText>
        </w:r>
      </w:del>
      <w:r w:rsidR="0015008D" w:rsidRPr="0015008D">
        <w:rPr>
          <w:rFonts w:ascii="Times New Roman" w:hAnsi="Times New Roman" w:cs="Times New Roman"/>
          <w:b/>
        </w:rPr>
        <w:t xml:space="preserve"> </w:t>
      </w:r>
      <w:ins w:id="1397" w:author="Johanna Koolemans Beynen" w:date="2020-01-20T16:28:00Z">
        <w:r w:rsidR="00336653">
          <w:rPr>
            <w:rFonts w:ascii="Times New Roman" w:hAnsi="Times New Roman" w:cs="Times New Roman"/>
            <w:b/>
          </w:rPr>
          <w:t>n</w:t>
        </w:r>
      </w:ins>
      <w:del w:id="1398" w:author="Johanna Koolemans Beynen" w:date="2020-01-20T16:28:00Z">
        <w:r w:rsidR="0015008D" w:rsidRPr="0015008D" w:rsidDel="00336653">
          <w:rPr>
            <w:rFonts w:ascii="Times New Roman" w:hAnsi="Times New Roman" w:cs="Times New Roman"/>
            <w:b/>
          </w:rPr>
          <w:delText>N</w:delText>
        </w:r>
      </w:del>
      <w:r w:rsidR="0015008D" w:rsidRPr="0015008D">
        <w:rPr>
          <w:rFonts w:ascii="Times New Roman" w:hAnsi="Times New Roman" w:cs="Times New Roman"/>
          <w:b/>
        </w:rPr>
        <w:t xml:space="preserve">ormality </w:t>
      </w:r>
      <w:ins w:id="1399" w:author="Johanna Koolemans Beynen" w:date="2020-01-20T16:28:00Z">
        <w:r w:rsidR="00336653">
          <w:rPr>
            <w:rFonts w:ascii="Times New Roman" w:hAnsi="Times New Roman" w:cs="Times New Roman"/>
            <w:b/>
          </w:rPr>
          <w:t>t</w:t>
        </w:r>
      </w:ins>
      <w:del w:id="1400" w:author="Johanna Koolemans Beynen" w:date="2020-01-20T16:28:00Z">
        <w:r w:rsidR="0015008D" w:rsidRPr="0015008D" w:rsidDel="00336653">
          <w:rPr>
            <w:rFonts w:ascii="Times New Roman" w:hAnsi="Times New Roman" w:cs="Times New Roman"/>
            <w:b/>
          </w:rPr>
          <w:delText>T</w:delText>
        </w:r>
      </w:del>
      <w:r w:rsidR="0015008D" w:rsidRPr="0015008D">
        <w:rPr>
          <w:rFonts w:ascii="Times New Roman" w:hAnsi="Times New Roman" w:cs="Times New Roman"/>
          <w:b/>
        </w:rPr>
        <w:t>est, PCA</w:t>
      </w:r>
      <w:r w:rsidR="00876628">
        <w:rPr>
          <w:rFonts w:ascii="Times New Roman" w:hAnsi="Times New Roman" w:cs="Times New Roman"/>
          <w:b/>
        </w:rPr>
        <w:t>1</w:t>
      </w:r>
      <w:del w:id="1401" w:author="Johanna Koolemans Beynen" w:date="2020-02-21T13:37:00Z">
        <w:r w:rsidR="0015008D" w:rsidRPr="0015008D" w:rsidDel="00D13FDA">
          <w:rPr>
            <w:rFonts w:ascii="Times New Roman" w:hAnsi="Times New Roman" w:cs="Times New Roman"/>
            <w:b/>
          </w:rPr>
          <w:delText>.</w:delText>
        </w:r>
      </w:del>
    </w:p>
    <w:p w14:paraId="0101F6E3" w14:textId="18212338" w:rsidR="00A21774" w:rsidRDefault="00A21774" w:rsidP="00C93CBC">
      <w:pPr>
        <w:spacing w:line="360" w:lineRule="auto"/>
        <w:jc w:val="both"/>
        <w:rPr>
          <w:rFonts w:ascii="Times New Roman" w:hAnsi="Times New Roman" w:cs="Times New Roman"/>
          <w:sz w:val="24"/>
        </w:rPr>
      </w:pPr>
      <w:r>
        <w:rPr>
          <w:rFonts w:ascii="Times New Roman" w:hAnsi="Times New Roman" w:cs="Times New Roman"/>
          <w:sz w:val="24"/>
        </w:rPr>
        <w:t>Finally, r</w:t>
      </w:r>
      <w:r w:rsidR="00EE0644">
        <w:rPr>
          <w:rFonts w:ascii="Times New Roman" w:hAnsi="Times New Roman" w:cs="Times New Roman"/>
          <w:sz w:val="24"/>
        </w:rPr>
        <w:t>esidual</w:t>
      </w:r>
      <w:del w:id="1402" w:author="Johanna Koolemans Beynen" w:date="2020-02-21T13:33:00Z">
        <w:r w:rsidR="00EE0644" w:rsidDel="00D13FDA">
          <w:rPr>
            <w:rFonts w:ascii="Times New Roman" w:hAnsi="Times New Roman" w:cs="Times New Roman"/>
            <w:sz w:val="24"/>
          </w:rPr>
          <w:delText>s</w:delText>
        </w:r>
      </w:del>
      <w:r w:rsidR="00EE0644">
        <w:rPr>
          <w:rFonts w:ascii="Times New Roman" w:hAnsi="Times New Roman" w:cs="Times New Roman"/>
          <w:sz w:val="24"/>
        </w:rPr>
        <w:t xml:space="preserve"> </w:t>
      </w:r>
      <w:r>
        <w:rPr>
          <w:rFonts w:ascii="Times New Roman" w:hAnsi="Times New Roman" w:cs="Times New Roman"/>
          <w:sz w:val="24"/>
        </w:rPr>
        <w:t>diagnostics</w:t>
      </w:r>
      <w:r w:rsidR="00EE0644">
        <w:rPr>
          <w:rFonts w:ascii="Times New Roman" w:hAnsi="Times New Roman" w:cs="Times New Roman"/>
          <w:sz w:val="24"/>
        </w:rPr>
        <w:t xml:space="preserve"> from </w:t>
      </w:r>
      <w:r w:rsidR="00496376">
        <w:rPr>
          <w:rFonts w:ascii="Times New Roman" w:hAnsi="Times New Roman" w:cs="Times New Roman"/>
          <w:sz w:val="24"/>
        </w:rPr>
        <w:t>PCA2</w:t>
      </w:r>
      <w:r w:rsidR="00EE0644">
        <w:rPr>
          <w:rFonts w:ascii="Times New Roman" w:hAnsi="Times New Roman" w:cs="Times New Roman"/>
          <w:sz w:val="24"/>
        </w:rPr>
        <w:t xml:space="preserve"> show that errors are uncorrelated with </w:t>
      </w:r>
      <w:ins w:id="1403" w:author="Johanna Koolemans Beynen" w:date="2020-02-21T13:33:00Z">
        <w:r w:rsidR="00D13FDA">
          <w:rPr>
            <w:rFonts w:ascii="Times New Roman" w:hAnsi="Times New Roman" w:cs="Times New Roman"/>
            <w:sz w:val="24"/>
          </w:rPr>
          <w:t>their</w:t>
        </w:r>
      </w:ins>
      <w:del w:id="1404" w:author="Johanna Koolemans Beynen" w:date="2020-02-21T13:33:00Z">
        <w:r w:rsidR="00EE0644" w:rsidDel="00D13FDA">
          <w:rPr>
            <w:rFonts w:ascii="Times New Roman" w:hAnsi="Times New Roman" w:cs="Times New Roman"/>
            <w:sz w:val="24"/>
          </w:rPr>
          <w:delText>its</w:delText>
        </w:r>
      </w:del>
      <w:r w:rsidR="00EE0644">
        <w:rPr>
          <w:rFonts w:ascii="Times New Roman" w:hAnsi="Times New Roman" w:cs="Times New Roman"/>
          <w:sz w:val="24"/>
        </w:rPr>
        <w:t xml:space="preserve"> own first four lags (see Figure </w:t>
      </w:r>
      <w:r>
        <w:rPr>
          <w:rFonts w:ascii="Times New Roman" w:hAnsi="Times New Roman" w:cs="Times New Roman"/>
          <w:sz w:val="24"/>
        </w:rPr>
        <w:t>A</w:t>
      </w:r>
      <w:r w:rsidR="00496376">
        <w:rPr>
          <w:rFonts w:ascii="Times New Roman" w:hAnsi="Times New Roman" w:cs="Times New Roman"/>
          <w:sz w:val="24"/>
        </w:rPr>
        <w:t>9</w:t>
      </w:r>
      <w:r w:rsidR="00EE0644">
        <w:rPr>
          <w:rFonts w:ascii="Times New Roman" w:hAnsi="Times New Roman" w:cs="Times New Roman"/>
          <w:sz w:val="24"/>
        </w:rPr>
        <w:t xml:space="preserve">) and </w:t>
      </w:r>
      <w:ins w:id="1405" w:author="Johanna Koolemans Beynen" w:date="2020-02-21T13:33:00Z">
        <w:r w:rsidR="00D13FDA">
          <w:rPr>
            <w:rFonts w:ascii="Times New Roman" w:hAnsi="Times New Roman" w:cs="Times New Roman"/>
            <w:sz w:val="24"/>
          </w:rPr>
          <w:t xml:space="preserve">that </w:t>
        </w:r>
      </w:ins>
      <w:r w:rsidR="00EE0644">
        <w:rPr>
          <w:rFonts w:ascii="Times New Roman" w:hAnsi="Times New Roman" w:cs="Times New Roman"/>
          <w:sz w:val="24"/>
        </w:rPr>
        <w:t xml:space="preserve">they are </w:t>
      </w:r>
      <w:ins w:id="1406" w:author="Johanna Koolemans Beynen" w:date="2020-02-21T13:33:00Z">
        <w:r w:rsidR="00D13FDA">
          <w:rPr>
            <w:rFonts w:ascii="Times New Roman" w:hAnsi="Times New Roman" w:cs="Times New Roman"/>
            <w:sz w:val="24"/>
          </w:rPr>
          <w:t>n</w:t>
        </w:r>
      </w:ins>
      <w:del w:id="1407" w:author="Johanna Koolemans Beynen" w:date="2020-02-21T13:33:00Z">
        <w:r w:rsidR="00EE0644" w:rsidDel="00D13FDA">
          <w:rPr>
            <w:rFonts w:ascii="Times New Roman" w:hAnsi="Times New Roman" w:cs="Times New Roman"/>
            <w:sz w:val="24"/>
          </w:rPr>
          <w:delText>N</w:delText>
        </w:r>
      </w:del>
      <w:r w:rsidR="00EE0644">
        <w:rPr>
          <w:rFonts w:ascii="Times New Roman" w:hAnsi="Times New Roman" w:cs="Times New Roman"/>
          <w:sz w:val="24"/>
        </w:rPr>
        <w:t xml:space="preserve">ormally distributed, </w:t>
      </w:r>
      <w:r>
        <w:rPr>
          <w:rFonts w:ascii="Times New Roman" w:hAnsi="Times New Roman" w:cs="Times New Roman"/>
          <w:sz w:val="24"/>
        </w:rPr>
        <w:t>according to</w:t>
      </w:r>
      <w:r w:rsidR="00EE0644">
        <w:rPr>
          <w:rFonts w:ascii="Times New Roman" w:hAnsi="Times New Roman" w:cs="Times New Roman"/>
          <w:sz w:val="24"/>
        </w:rPr>
        <w:t xml:space="preserve"> </w:t>
      </w:r>
      <w:proofErr w:type="spellStart"/>
      <w:ins w:id="1408" w:author="Johanna Koolemans Beynen" w:date="2020-02-21T13:33:00Z">
        <w:r w:rsidR="00D13FDA">
          <w:rPr>
            <w:rFonts w:ascii="Times New Roman" w:hAnsi="Times New Roman" w:cs="Times New Roman"/>
            <w:sz w:val="24"/>
          </w:rPr>
          <w:t xml:space="preserve">the </w:t>
        </w:r>
      </w:ins>
      <w:r w:rsidR="00EE0644">
        <w:rPr>
          <w:rFonts w:ascii="Times New Roman" w:hAnsi="Times New Roman" w:cs="Times New Roman"/>
          <w:sz w:val="24"/>
        </w:rPr>
        <w:t>Jarque-Bera</w:t>
      </w:r>
      <w:proofErr w:type="spellEnd"/>
      <w:r w:rsidR="00EE0644">
        <w:rPr>
          <w:rFonts w:ascii="Times New Roman" w:hAnsi="Times New Roman" w:cs="Times New Roman"/>
          <w:sz w:val="24"/>
        </w:rPr>
        <w:t xml:space="preserve"> test (see Figure </w:t>
      </w:r>
      <w:r>
        <w:rPr>
          <w:rFonts w:ascii="Times New Roman" w:hAnsi="Times New Roman" w:cs="Times New Roman"/>
          <w:sz w:val="24"/>
        </w:rPr>
        <w:t>A</w:t>
      </w:r>
      <w:r w:rsidR="00496376">
        <w:rPr>
          <w:rFonts w:ascii="Times New Roman" w:hAnsi="Times New Roman" w:cs="Times New Roman"/>
          <w:sz w:val="24"/>
        </w:rPr>
        <w:t>10</w:t>
      </w:r>
      <w:r w:rsidR="00EE0644">
        <w:rPr>
          <w:rFonts w:ascii="Times New Roman" w:hAnsi="Times New Roman" w:cs="Times New Roman"/>
          <w:sz w:val="24"/>
        </w:rPr>
        <w:t>).</w:t>
      </w:r>
    </w:p>
    <w:p w14:paraId="77B61B62" w14:textId="661CB0C3" w:rsidR="00876628" w:rsidRPr="00876628" w:rsidRDefault="00876628" w:rsidP="00876628">
      <w:pPr>
        <w:keepNext/>
        <w:jc w:val="center"/>
        <w:rPr>
          <w:rFonts w:ascii="Times New Roman" w:hAnsi="Times New Roman" w:cs="Times New Roman"/>
          <w:b/>
        </w:rPr>
      </w:pPr>
      <w:r w:rsidRPr="00876628">
        <w:rPr>
          <w:rFonts w:ascii="Times New Roman" w:hAnsi="Times New Roman" w:cs="Times New Roman"/>
          <w:i/>
          <w:noProof/>
          <w:sz w:val="24"/>
        </w:rPr>
        <w:lastRenderedPageBreak/>
        <mc:AlternateContent>
          <mc:Choice Requires="wpg">
            <w:drawing>
              <wp:inline distT="0" distB="0" distL="0" distR="0" wp14:anchorId="00428322" wp14:editId="4C8EE458">
                <wp:extent cx="5850501" cy="2700000"/>
                <wp:effectExtent l="0" t="0" r="17145" b="0"/>
                <wp:docPr id="24" name="Group 2"/>
                <wp:cNvGraphicFramePr/>
                <a:graphic xmlns:a="http://schemas.openxmlformats.org/drawingml/2006/main">
                  <a:graphicData uri="http://schemas.microsoft.com/office/word/2010/wordprocessingGroup">
                    <wpg:wgp>
                      <wpg:cNvGrpSpPr/>
                      <wpg:grpSpPr>
                        <a:xfrm>
                          <a:off x="0" y="0"/>
                          <a:ext cx="5850501" cy="2700000"/>
                          <a:chOff x="0" y="0"/>
                          <a:chExt cx="5850501" cy="2520000"/>
                        </a:xfrm>
                      </wpg:grpSpPr>
                      <wps:wsp>
                        <wps:cNvPr id="25" name="Text Box 25"/>
                        <wps:cNvSpPr txBox="1">
                          <a:spLocks noChangeArrowheads="1"/>
                        </wps:cNvSpPr>
                        <wps:spPr bwMode="auto">
                          <a:xfrm>
                            <a:off x="3960000" y="94479"/>
                            <a:ext cx="1890501" cy="1084710"/>
                          </a:xfrm>
                          <a:prstGeom prst="rect">
                            <a:avLst/>
                          </a:prstGeom>
                          <a:solidFill>
                            <a:srgbClr val="FFFFFF"/>
                          </a:solidFill>
                          <a:ln w="9525">
                            <a:solidFill>
                              <a:srgbClr val="000000"/>
                            </a:solidFill>
                            <a:miter lim="800000"/>
                            <a:headEnd/>
                            <a:tailEnd/>
                          </a:ln>
                        </wps:spPr>
                        <wps:txbx>
                          <w:txbxContent>
                            <w:p w14:paraId="10DEE9C2" w14:textId="77777777" w:rsidR="00E72D2D" w:rsidRPr="00876628" w:rsidRDefault="00E72D2D" w:rsidP="00876628">
                              <w:pPr>
                                <w:pStyle w:val="NormalWeb"/>
                                <w:spacing w:before="0" w:beforeAutospacing="0" w:after="0" w:afterAutospacing="0"/>
                                <w:jc w:val="center"/>
                                <w:rPr>
                                  <w:lang w:val="en-US"/>
                                </w:rPr>
                              </w:pPr>
                              <w:r w:rsidRPr="00876628">
                                <w:rPr>
                                  <w:rFonts w:eastAsia="Times New Roman" w:cstheme="minorBidi"/>
                                  <w:color w:val="000000"/>
                                  <w:kern w:val="24"/>
                                  <w:sz w:val="18"/>
                                  <w:szCs w:val="18"/>
                                  <w:lang w:val="en-US"/>
                                </w:rPr>
                                <w:t>Breusch-Godfrey Serial Correlation</w:t>
                              </w:r>
                            </w:p>
                            <w:p w14:paraId="52BA7DE9" w14:textId="77777777" w:rsidR="00E72D2D" w:rsidRPr="00876628" w:rsidRDefault="00E72D2D" w:rsidP="00876628">
                              <w:pPr>
                                <w:pStyle w:val="NormalWeb"/>
                                <w:spacing w:before="0" w:beforeAutospacing="0" w:after="0" w:afterAutospacing="0"/>
                                <w:jc w:val="center"/>
                                <w:rPr>
                                  <w:lang w:val="en-US"/>
                                </w:rPr>
                              </w:pPr>
                              <w:r w:rsidRPr="00876628">
                                <w:rPr>
                                  <w:rFonts w:eastAsia="Times New Roman" w:cstheme="minorBidi"/>
                                  <w:color w:val="000000"/>
                                  <w:kern w:val="24"/>
                                  <w:sz w:val="18"/>
                                  <w:szCs w:val="18"/>
                                  <w:lang w:val="en-US"/>
                                </w:rPr>
                                <w:t>LM Test</w:t>
                              </w:r>
                            </w:p>
                            <w:p w14:paraId="577D2398"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Variable      Coefficient    Std. Error</w:t>
                              </w:r>
                            </w:p>
                            <w:p w14:paraId="76CB50C9"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RESID(-1)   -0.134885      0.134957</w:t>
                              </w:r>
                            </w:p>
                            <w:p w14:paraId="70E735AA"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RESID(-2)   -0.150861      0.138076</w:t>
                              </w:r>
                            </w:p>
                            <w:p w14:paraId="7102A454"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RESID(-3)    0.001567      0.4508</w:t>
                              </w:r>
                            </w:p>
                            <w:p w14:paraId="0D67282C"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RESID(-4)   -0.133958      0.137656</w:t>
                              </w:r>
                            </w:p>
                            <w:p w14:paraId="497CEAFD" w14:textId="77777777" w:rsidR="00E72D2D" w:rsidRDefault="00E72D2D" w:rsidP="00876628">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26" name="Chart 26"/>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34"/>
                          </a:graphicData>
                        </a:graphic>
                      </wpg:graphicFrame>
                    </wpg:wgp>
                  </a:graphicData>
                </a:graphic>
              </wp:inline>
            </w:drawing>
          </mc:Choice>
          <mc:Fallback>
            <w:pict>
              <v:group w14:anchorId="00428322" id="_x0000_s1041" style="width:460.65pt;height:212.6pt;mso-position-horizontal-relative:char;mso-position-vertical-relative:line" coordsize="58505,25200" o:gfxdata="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">
                <v:shape id="Text Box 25" o:spid="_x0000_s1042" type="#_x0000_t202" style="position:absolute;left:39600;top:944;width:18905;height:10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">
                  <v:textbox>
                    <w:txbxContent>
                      <w:p w14:paraId="10DEE9C2" w14:textId="77777777" w:rsidR="00E72D2D" w:rsidRPr="00876628" w:rsidRDefault="00E72D2D" w:rsidP="00876628">
                        <w:pPr>
                          <w:pStyle w:val="NormalWeb"/>
                          <w:spacing w:before="0" w:beforeAutospacing="0" w:after="0" w:afterAutospacing="0"/>
                          <w:jc w:val="center"/>
                          <w:rPr>
                            <w:lang w:val="en-US"/>
                          </w:rPr>
                        </w:pPr>
                        <w:r w:rsidRPr="00876628">
                          <w:rPr>
                            <w:rFonts w:eastAsia="Times New Roman" w:cstheme="minorBidi"/>
                            <w:color w:val="000000"/>
                            <w:kern w:val="24"/>
                            <w:sz w:val="18"/>
                            <w:szCs w:val="18"/>
                            <w:lang w:val="en-US"/>
                          </w:rPr>
                          <w:t>Breusch-Godfrey Serial Correlation</w:t>
                        </w:r>
                      </w:p>
                      <w:p w14:paraId="52BA7DE9" w14:textId="77777777" w:rsidR="00E72D2D" w:rsidRPr="00876628" w:rsidRDefault="00E72D2D" w:rsidP="00876628">
                        <w:pPr>
                          <w:pStyle w:val="NormalWeb"/>
                          <w:spacing w:before="0" w:beforeAutospacing="0" w:after="0" w:afterAutospacing="0"/>
                          <w:jc w:val="center"/>
                          <w:rPr>
                            <w:lang w:val="en-US"/>
                          </w:rPr>
                        </w:pPr>
                        <w:r w:rsidRPr="00876628">
                          <w:rPr>
                            <w:rFonts w:eastAsia="Times New Roman" w:cstheme="minorBidi"/>
                            <w:color w:val="000000"/>
                            <w:kern w:val="24"/>
                            <w:sz w:val="18"/>
                            <w:szCs w:val="18"/>
                            <w:lang w:val="en-US"/>
                          </w:rPr>
                          <w:t>LM Test</w:t>
                        </w:r>
                      </w:p>
                      <w:p w14:paraId="577D2398"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Variable      Coefficient    Std. Error</w:t>
                        </w:r>
                      </w:p>
                      <w:p w14:paraId="76CB50C9"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RESID(-1)   -0.134885      0.134957</w:t>
                        </w:r>
                      </w:p>
                      <w:p w14:paraId="70E735AA"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RESID(-2)   -0.150861      0.138076</w:t>
                        </w:r>
                      </w:p>
                      <w:p w14:paraId="7102A454"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RESID(-3)    0.001567      0.4508</w:t>
                        </w:r>
                      </w:p>
                      <w:p w14:paraId="0D67282C" w14:textId="77777777" w:rsidR="00E72D2D" w:rsidRDefault="00E72D2D" w:rsidP="00876628">
                        <w:pPr>
                          <w:pStyle w:val="NormalWeb"/>
                          <w:spacing w:before="0" w:beforeAutospacing="0" w:after="0" w:afterAutospacing="0"/>
                        </w:pPr>
                        <w:r>
                          <w:rPr>
                            <w:rFonts w:eastAsia="Times New Roman" w:cstheme="minorBidi"/>
                            <w:color w:val="000000"/>
                            <w:kern w:val="24"/>
                            <w:sz w:val="18"/>
                            <w:szCs w:val="18"/>
                          </w:rPr>
                          <w:t>RESID(-4)   -0.133958      0.137656</w:t>
                        </w:r>
                      </w:p>
                      <w:p w14:paraId="497CEAFD" w14:textId="77777777" w:rsidR="00E72D2D" w:rsidRDefault="00E72D2D" w:rsidP="00876628">
                        <w:pPr>
                          <w:pStyle w:val="NormalWeb"/>
                          <w:spacing w:before="0" w:beforeAutospacing="0" w:after="0" w:afterAutospacing="0"/>
                        </w:pPr>
                        <w:r>
                          <w:rPr>
                            <w:rFonts w:eastAsia="Times New Roman" w:cstheme="minorBidi"/>
                            <w:color w:val="000000" w:themeColor="text1"/>
                            <w:kern w:val="24"/>
                          </w:rPr>
                          <w:t> </w:t>
                        </w:r>
                      </w:p>
                    </w:txbxContent>
                  </v:textbox>
                </v:shape>
                <v:shape id="Chart 26" o:spid="_x0000_s1043" type="#_x0000_t75" style="position:absolute;width:39370;height:2441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">
                  <v:imagedata r:id="rId35" o:title=""/>
                  <o:lock v:ext="edit" aspectratio="f"/>
                </v:shape>
                <w10:anchorlock/>
              </v:group>
            </w:pict>
          </mc:Fallback>
        </mc:AlternateContent>
      </w:r>
      <w:r w:rsidRPr="00876628">
        <w:rPr>
          <w:rFonts w:ascii="Times New Roman" w:hAnsi="Times New Roman" w:cs="Times New Roman"/>
          <w:b/>
        </w:rPr>
        <w:t xml:space="preserve">Figure </w:t>
      </w:r>
      <w:r>
        <w:rPr>
          <w:rFonts w:ascii="Times New Roman" w:hAnsi="Times New Roman" w:cs="Times New Roman"/>
          <w:b/>
        </w:rPr>
        <w:t>A</w:t>
      </w:r>
      <w:r w:rsidRPr="00876628">
        <w:rPr>
          <w:rFonts w:ascii="Times New Roman" w:hAnsi="Times New Roman" w:cs="Times New Roman"/>
          <w:b/>
        </w:rPr>
        <w:fldChar w:fldCharType="begin"/>
      </w:r>
      <w:r w:rsidRPr="00876628">
        <w:rPr>
          <w:rFonts w:ascii="Times New Roman" w:hAnsi="Times New Roman" w:cs="Times New Roman"/>
          <w:b/>
        </w:rPr>
        <w:instrText xml:space="preserve"> SEQ Figure \* ARABIC </w:instrText>
      </w:r>
      <w:r w:rsidRPr="00876628">
        <w:rPr>
          <w:rFonts w:ascii="Times New Roman" w:hAnsi="Times New Roman" w:cs="Times New Roman"/>
          <w:b/>
        </w:rPr>
        <w:fldChar w:fldCharType="separate"/>
      </w:r>
      <w:r w:rsidR="001A3342">
        <w:rPr>
          <w:rFonts w:ascii="Times New Roman" w:hAnsi="Times New Roman" w:cs="Times New Roman"/>
          <w:b/>
          <w:noProof/>
        </w:rPr>
        <w:t>9</w:t>
      </w:r>
      <w:r w:rsidRPr="00876628">
        <w:rPr>
          <w:rFonts w:ascii="Times New Roman" w:hAnsi="Times New Roman" w:cs="Times New Roman"/>
          <w:b/>
        </w:rPr>
        <w:fldChar w:fldCharType="end"/>
      </w:r>
      <w:del w:id="1409" w:author="Johanna Koolemans Beynen" w:date="2020-02-21T13:35:00Z">
        <w:r w:rsidRPr="00876628" w:rsidDel="00D13FDA">
          <w:rPr>
            <w:rFonts w:ascii="Times New Roman" w:hAnsi="Times New Roman" w:cs="Times New Roman"/>
            <w:b/>
          </w:rPr>
          <w:delText>.</w:delText>
        </w:r>
      </w:del>
      <w:r w:rsidRPr="00876628">
        <w:rPr>
          <w:rFonts w:ascii="Times New Roman" w:hAnsi="Times New Roman" w:cs="Times New Roman"/>
          <w:b/>
        </w:rPr>
        <w:t xml:space="preserve"> Residual</w:t>
      </w:r>
      <w:del w:id="1410" w:author="Johanna Koolemans Beynen" w:date="2020-02-21T13:33:00Z">
        <w:r w:rsidRPr="00876628" w:rsidDel="00D13FDA">
          <w:rPr>
            <w:rFonts w:ascii="Times New Roman" w:hAnsi="Times New Roman" w:cs="Times New Roman"/>
            <w:b/>
          </w:rPr>
          <w:delText>s</w:delText>
        </w:r>
      </w:del>
      <w:r w:rsidRPr="00876628">
        <w:rPr>
          <w:rFonts w:ascii="Times New Roman" w:hAnsi="Times New Roman" w:cs="Times New Roman"/>
          <w:b/>
        </w:rPr>
        <w:t xml:space="preserve"> </w:t>
      </w:r>
      <w:ins w:id="1411" w:author="Johanna Koolemans Beynen" w:date="2020-01-20T16:28:00Z">
        <w:r w:rsidR="00336653">
          <w:rPr>
            <w:rFonts w:ascii="Times New Roman" w:hAnsi="Times New Roman" w:cs="Times New Roman"/>
            <w:b/>
          </w:rPr>
          <w:t>a</w:t>
        </w:r>
      </w:ins>
      <w:del w:id="1412" w:author="Johanna Koolemans Beynen" w:date="2020-01-20T16:28:00Z">
        <w:r w:rsidRPr="00876628" w:rsidDel="00336653">
          <w:rPr>
            <w:rFonts w:ascii="Times New Roman" w:hAnsi="Times New Roman" w:cs="Times New Roman"/>
            <w:b/>
          </w:rPr>
          <w:delText>A</w:delText>
        </w:r>
      </w:del>
      <w:r w:rsidRPr="00876628">
        <w:rPr>
          <w:rFonts w:ascii="Times New Roman" w:hAnsi="Times New Roman" w:cs="Times New Roman"/>
          <w:b/>
        </w:rPr>
        <w:t>utocorrelation, PCA2</w:t>
      </w:r>
      <w:del w:id="1413" w:author="Johanna Koolemans Beynen" w:date="2020-02-21T13:35:00Z">
        <w:r w:rsidRPr="00876628" w:rsidDel="00D13FDA">
          <w:rPr>
            <w:rFonts w:ascii="Times New Roman" w:hAnsi="Times New Roman" w:cs="Times New Roman"/>
            <w:b/>
          </w:rPr>
          <w:delText>.</w:delText>
        </w:r>
      </w:del>
    </w:p>
    <w:p w14:paraId="080AFC2D" w14:textId="6703EBAB" w:rsidR="00250616" w:rsidRPr="00250616" w:rsidRDefault="00CF7DDE" w:rsidP="00250616">
      <w:pPr>
        <w:keepNext/>
        <w:jc w:val="center"/>
        <w:rPr>
          <w:rFonts w:ascii="Times New Roman" w:hAnsi="Times New Roman" w:cs="Times New Roman"/>
          <w:b/>
        </w:rPr>
      </w:pPr>
      <w:r>
        <w:rPr>
          <w:noProof/>
        </w:rPr>
        <w:object w:dxaOrig="9421" w:dyaOrig="4455" w14:anchorId="0CBE8AB4">
          <v:shape id="_x0000_i1025" type="#_x0000_t75" alt="" style="width:438.7pt;height:208.6pt;mso-width-percent:0;mso-height-percent:0;mso-width-percent:0;mso-height-percent:0" o:ole="" o:bordertopcolor="black" o:borderleftcolor="black" o:borderbottomcolor="black" o:borderrightcolor="black" o:allowoverlap="f" filled="t">
            <v:imagedata r:id="rId36" o:title=""/>
          </v:shape>
          <o:OLEObject Type="Embed" ProgID="EViews.Workfile.2" ShapeID="_x0000_i1025" DrawAspect="Content" ObjectID="_1643806254" r:id="rId37"/>
        </w:object>
      </w:r>
      <w:r w:rsidR="00250616" w:rsidRPr="00250616">
        <w:rPr>
          <w:rFonts w:ascii="Times New Roman" w:hAnsi="Times New Roman" w:cs="Times New Roman"/>
          <w:b/>
        </w:rPr>
        <w:t xml:space="preserve">Figure </w:t>
      </w:r>
      <w:r w:rsidR="00250616" w:rsidRPr="00250616">
        <w:rPr>
          <w:rFonts w:ascii="Times New Roman" w:hAnsi="Times New Roman" w:cs="Times New Roman"/>
          <w:b/>
        </w:rPr>
        <w:fldChar w:fldCharType="begin"/>
      </w:r>
      <w:r w:rsidR="00250616" w:rsidRPr="00250616">
        <w:rPr>
          <w:rFonts w:ascii="Times New Roman" w:hAnsi="Times New Roman" w:cs="Times New Roman"/>
          <w:b/>
        </w:rPr>
        <w:instrText xml:space="preserve"> SEQ Figure \* ARABIC </w:instrText>
      </w:r>
      <w:r w:rsidR="00250616" w:rsidRPr="00250616">
        <w:rPr>
          <w:rFonts w:ascii="Times New Roman" w:hAnsi="Times New Roman" w:cs="Times New Roman"/>
          <w:b/>
        </w:rPr>
        <w:fldChar w:fldCharType="separate"/>
      </w:r>
      <w:r w:rsidR="001A3342">
        <w:rPr>
          <w:rFonts w:ascii="Times New Roman" w:hAnsi="Times New Roman" w:cs="Times New Roman"/>
          <w:b/>
          <w:noProof/>
        </w:rPr>
        <w:t>10</w:t>
      </w:r>
      <w:r w:rsidR="00250616" w:rsidRPr="00250616">
        <w:rPr>
          <w:rFonts w:ascii="Times New Roman" w:hAnsi="Times New Roman" w:cs="Times New Roman"/>
          <w:b/>
        </w:rPr>
        <w:fldChar w:fldCharType="end"/>
      </w:r>
      <w:del w:id="1414" w:author="Johanna Koolemans Beynen" w:date="2020-02-21T13:35:00Z">
        <w:r w:rsidR="00250616" w:rsidRPr="00250616" w:rsidDel="00D13FDA">
          <w:rPr>
            <w:rFonts w:ascii="Times New Roman" w:hAnsi="Times New Roman" w:cs="Times New Roman"/>
            <w:b/>
          </w:rPr>
          <w:delText>.</w:delText>
        </w:r>
      </w:del>
      <w:r w:rsidR="00250616" w:rsidRPr="00250616">
        <w:rPr>
          <w:rFonts w:ascii="Times New Roman" w:hAnsi="Times New Roman" w:cs="Times New Roman"/>
          <w:b/>
        </w:rPr>
        <w:t xml:space="preserve"> Residual</w:t>
      </w:r>
      <w:del w:id="1415" w:author="Johanna Koolemans Beynen" w:date="2020-02-21T13:33:00Z">
        <w:r w:rsidR="00250616" w:rsidRPr="00250616" w:rsidDel="00D13FDA">
          <w:rPr>
            <w:rFonts w:ascii="Times New Roman" w:hAnsi="Times New Roman" w:cs="Times New Roman"/>
            <w:b/>
          </w:rPr>
          <w:delText>s</w:delText>
        </w:r>
      </w:del>
      <w:r w:rsidR="00250616" w:rsidRPr="00250616">
        <w:rPr>
          <w:rFonts w:ascii="Times New Roman" w:hAnsi="Times New Roman" w:cs="Times New Roman"/>
          <w:b/>
        </w:rPr>
        <w:t xml:space="preserve"> </w:t>
      </w:r>
      <w:ins w:id="1416" w:author="Johanna Koolemans Beynen" w:date="2020-01-20T16:28:00Z">
        <w:r w:rsidR="00336653">
          <w:rPr>
            <w:rFonts w:ascii="Times New Roman" w:hAnsi="Times New Roman" w:cs="Times New Roman"/>
            <w:b/>
          </w:rPr>
          <w:t>n</w:t>
        </w:r>
      </w:ins>
      <w:del w:id="1417" w:author="Johanna Koolemans Beynen" w:date="2020-01-20T16:28:00Z">
        <w:r w:rsidR="00250616" w:rsidRPr="00250616" w:rsidDel="00336653">
          <w:rPr>
            <w:rFonts w:ascii="Times New Roman" w:hAnsi="Times New Roman" w:cs="Times New Roman"/>
            <w:b/>
          </w:rPr>
          <w:delText>N</w:delText>
        </w:r>
      </w:del>
      <w:r w:rsidR="00250616" w:rsidRPr="00250616">
        <w:rPr>
          <w:rFonts w:ascii="Times New Roman" w:hAnsi="Times New Roman" w:cs="Times New Roman"/>
          <w:b/>
        </w:rPr>
        <w:t xml:space="preserve">ormality </w:t>
      </w:r>
      <w:ins w:id="1418" w:author="Johanna Koolemans Beynen" w:date="2020-01-20T16:28:00Z">
        <w:r w:rsidR="00336653">
          <w:rPr>
            <w:rFonts w:ascii="Times New Roman" w:hAnsi="Times New Roman" w:cs="Times New Roman"/>
            <w:b/>
          </w:rPr>
          <w:t>t</w:t>
        </w:r>
      </w:ins>
      <w:del w:id="1419" w:author="Johanna Koolemans Beynen" w:date="2020-01-20T16:28:00Z">
        <w:r w:rsidR="00250616" w:rsidRPr="00250616" w:rsidDel="00336653">
          <w:rPr>
            <w:rFonts w:ascii="Times New Roman" w:hAnsi="Times New Roman" w:cs="Times New Roman"/>
            <w:b/>
          </w:rPr>
          <w:delText>T</w:delText>
        </w:r>
      </w:del>
      <w:r w:rsidR="00250616" w:rsidRPr="00250616">
        <w:rPr>
          <w:rFonts w:ascii="Times New Roman" w:hAnsi="Times New Roman" w:cs="Times New Roman"/>
          <w:b/>
        </w:rPr>
        <w:t>est, PCA2</w:t>
      </w:r>
      <w:del w:id="1420" w:author="Johanna Koolemans Beynen" w:date="2020-02-21T13:35:00Z">
        <w:r w:rsidR="00250616" w:rsidRPr="00250616" w:rsidDel="00D13FDA">
          <w:rPr>
            <w:rFonts w:ascii="Times New Roman" w:hAnsi="Times New Roman" w:cs="Times New Roman"/>
            <w:b/>
          </w:rPr>
          <w:delText>.</w:delText>
        </w:r>
      </w:del>
    </w:p>
    <w:p w14:paraId="1CC1BE50" w14:textId="46A8D907" w:rsidR="00C44DB1" w:rsidRDefault="00C44DB1" w:rsidP="00EE0644">
      <w:pPr>
        <w:jc w:val="both"/>
        <w:rPr>
          <w:rFonts w:ascii="Times New Roman" w:hAnsi="Times New Roman" w:cs="Times New Roman"/>
          <w:i/>
          <w:sz w:val="24"/>
        </w:rPr>
      </w:pPr>
      <w:r>
        <w:rPr>
          <w:rFonts w:ascii="Times New Roman" w:hAnsi="Times New Roman" w:cs="Times New Roman"/>
          <w:i/>
          <w:sz w:val="24"/>
        </w:rPr>
        <w:br w:type="page"/>
      </w:r>
    </w:p>
    <w:p w14:paraId="0A3FD0CE" w14:textId="1C74EA59" w:rsidR="00603DD3" w:rsidRPr="0003115B" w:rsidRDefault="00603DD3" w:rsidP="00603DD3">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4</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Diebold-Mariano</w:t>
      </w:r>
      <w:r w:rsidR="00D42FCF" w:rsidRPr="0003115B">
        <w:rPr>
          <w:rFonts w:ascii="Times New Roman" w:hAnsi="Times New Roman" w:cs="Times New Roman"/>
          <w:b/>
          <w:sz w:val="28"/>
        </w:rPr>
        <w:t xml:space="preserve"> </w:t>
      </w:r>
      <w:ins w:id="1421" w:author="Johanna Koolemans Beynen" w:date="2020-01-20T16:28:00Z">
        <w:r w:rsidR="00336653">
          <w:rPr>
            <w:rFonts w:ascii="Times New Roman" w:hAnsi="Times New Roman" w:cs="Times New Roman"/>
            <w:b/>
            <w:sz w:val="28"/>
          </w:rPr>
          <w:t>t</w:t>
        </w:r>
      </w:ins>
      <w:del w:id="1422" w:author="Johanna Koolemans Beynen" w:date="2020-01-20T16:28:00Z">
        <w:r w:rsidR="00D42FCF" w:rsidRPr="0003115B" w:rsidDel="00336653">
          <w:rPr>
            <w:rFonts w:ascii="Times New Roman" w:hAnsi="Times New Roman" w:cs="Times New Roman"/>
            <w:b/>
            <w:sz w:val="28"/>
          </w:rPr>
          <w:delText>T</w:delText>
        </w:r>
      </w:del>
      <w:r w:rsidR="00D42FCF" w:rsidRPr="0003115B">
        <w:rPr>
          <w:rFonts w:ascii="Times New Roman" w:hAnsi="Times New Roman" w:cs="Times New Roman"/>
          <w:b/>
          <w:sz w:val="28"/>
        </w:rPr>
        <w:t>est</w:t>
      </w:r>
    </w:p>
    <w:p w14:paraId="4D3A2FA6" w14:textId="56BA53E6" w:rsidR="00603DD3" w:rsidRPr="00D42FCF" w:rsidRDefault="00BF5697" w:rsidP="00603DD3">
      <w:pPr>
        <w:spacing w:line="360" w:lineRule="auto"/>
        <w:jc w:val="both"/>
        <w:rPr>
          <w:rFonts w:ascii="Times New Roman" w:hAnsi="Times New Roman" w:cs="Times New Roman"/>
          <w:sz w:val="24"/>
        </w:rPr>
      </w:pPr>
      <w:del w:id="1423" w:author="Johanna Koolemans Beynen" w:date="2020-02-21T13:40:00Z">
        <w:r w:rsidDel="00D13FDA">
          <w:rPr>
            <w:rFonts w:ascii="Times New Roman" w:hAnsi="Times New Roman" w:cs="Times New Roman"/>
            <w:sz w:val="24"/>
          </w:rPr>
          <w:delText>Let us</w:delText>
        </w:r>
      </w:del>
      <w:ins w:id="1424" w:author="Johanna Koolemans Beynen" w:date="2020-02-21T13:40:00Z">
        <w:r w:rsidR="00D13FDA">
          <w:rPr>
            <w:rFonts w:ascii="Times New Roman" w:hAnsi="Times New Roman" w:cs="Times New Roman"/>
            <w:sz w:val="24"/>
          </w:rPr>
          <w:t>F</w:t>
        </w:r>
      </w:ins>
      <w:del w:id="1425" w:author="Johanna Koolemans Beynen" w:date="2020-02-21T13:40:00Z">
        <w:r w:rsidR="00D42FCF" w:rsidRPr="00D42FCF" w:rsidDel="00D13FDA">
          <w:rPr>
            <w:rFonts w:ascii="Times New Roman" w:hAnsi="Times New Roman" w:cs="Times New Roman"/>
            <w:sz w:val="24"/>
          </w:rPr>
          <w:delText xml:space="preserve"> define f</w:delText>
        </w:r>
      </w:del>
      <w:r w:rsidR="00D42FCF" w:rsidRPr="00D42FCF">
        <w:rPr>
          <w:rFonts w:ascii="Times New Roman" w:hAnsi="Times New Roman" w:cs="Times New Roman"/>
          <w:sz w:val="24"/>
        </w:rPr>
        <w:t xml:space="preserve">orecast errors </w:t>
      </w:r>
      <w:ins w:id="1426" w:author="Johanna Koolemans Beynen" w:date="2020-02-21T13:40:00Z">
        <w:r w:rsidR="00D13FDA">
          <w:rPr>
            <w:rFonts w:ascii="Times New Roman" w:hAnsi="Times New Roman" w:cs="Times New Roman"/>
            <w:sz w:val="24"/>
          </w:rPr>
          <w:t xml:space="preserve">are defined </w:t>
        </w:r>
      </w:ins>
      <w:r w:rsidR="00D42FCF" w:rsidRPr="00D42FCF">
        <w:rPr>
          <w:rFonts w:ascii="Times New Roman" w:hAnsi="Times New Roman" w:cs="Times New Roman"/>
          <w:sz w:val="24"/>
        </w:rPr>
        <w:t>as</w:t>
      </w:r>
      <w:r w:rsidR="00603DD3" w:rsidRPr="00D42FCF">
        <w:rPr>
          <w:rFonts w:ascii="Times New Roman" w:hAnsi="Times New Roman" w:cs="Times New Roman"/>
          <w:sz w:val="24"/>
        </w:rPr>
        <w:t>:</w:t>
      </w:r>
    </w:p>
    <w:p w14:paraId="4C42D1B7" w14:textId="77777777" w:rsidR="00603DD3" w:rsidRPr="00EC5BF0" w:rsidRDefault="00E8595C" w:rsidP="00603DD3">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r>
            <w:rPr>
              <w:rFonts w:ascii="Cambria Math" w:hAnsi="Cambria Math" w:cs="Times New Roman"/>
              <w:sz w:val="24"/>
            </w:rPr>
            <m:t>=</m:t>
          </m:r>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it</m:t>
              </m:r>
            </m:sub>
          </m:sSub>
          <m:r>
            <w:rPr>
              <w:rFonts w:ascii="Cambria Math" w:hAnsi="Cambria Math" w:cs="Times New Roman"/>
              <w:sz w:val="24"/>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t</m:t>
              </m:r>
            </m:sub>
          </m:sSub>
          <m:r>
            <w:rPr>
              <w:rFonts w:ascii="Cambria Math" w:eastAsiaTheme="minorEastAsia" w:hAnsi="Cambria Math" w:cs="Times New Roman"/>
              <w:sz w:val="24"/>
            </w:rPr>
            <m:t xml:space="preserve">,      </m:t>
          </m:r>
          <m:r>
            <w:rPr>
              <w:rFonts w:ascii="Cambria Math" w:eastAsiaTheme="minorEastAsia" w:hAnsi="Cambria Math" w:cs="Times New Roman"/>
              <w:sz w:val="24"/>
              <w:lang w:val="es-MX"/>
            </w:rPr>
            <m:t>i</m:t>
          </m:r>
          <m:r>
            <w:rPr>
              <w:rFonts w:ascii="Cambria Math" w:eastAsiaTheme="minorEastAsia" w:hAnsi="Cambria Math" w:cs="Times New Roman"/>
              <w:sz w:val="24"/>
            </w:rPr>
            <m:t>=1,2</m:t>
          </m:r>
        </m:oMath>
      </m:oMathPara>
    </w:p>
    <w:p w14:paraId="3A742E3A" w14:textId="6D654FEF" w:rsidR="00603DD3" w:rsidRPr="00D42FCF" w:rsidRDefault="00D42FCF" w:rsidP="00603DD3">
      <w:pPr>
        <w:spacing w:line="360" w:lineRule="auto"/>
        <w:jc w:val="both"/>
        <w:rPr>
          <w:rFonts w:ascii="Times New Roman" w:hAnsi="Times New Roman" w:cs="Times New Roman"/>
          <w:sz w:val="24"/>
        </w:rPr>
      </w:pPr>
      <w:r w:rsidRPr="00D42FCF">
        <w:rPr>
          <w:rFonts w:ascii="Times New Roman" w:hAnsi="Times New Roman" w:cs="Times New Roman"/>
          <w:sz w:val="24"/>
        </w:rPr>
        <w:t xml:space="preserve">It is assumed that the loss function associated with the forecast </w:t>
      </w:r>
      <m:oMath>
        <m:r>
          <w:rPr>
            <w:rFonts w:ascii="Cambria Math" w:hAnsi="Cambria Math" w:cs="Times New Roman"/>
            <w:sz w:val="24"/>
          </w:rPr>
          <m:t>i</m:t>
        </m:r>
      </m:oMath>
      <w:r w:rsidRPr="00D42FCF">
        <w:rPr>
          <w:rFonts w:ascii="Times New Roman" w:hAnsi="Times New Roman" w:cs="Times New Roman"/>
          <w:sz w:val="24"/>
        </w:rPr>
        <w:t xml:space="preserve"> is a function of the forecast error</w:t>
      </w:r>
      <w:r w:rsidR="00603DD3" w:rsidRPr="00D42FCF">
        <w:rPr>
          <w:rFonts w:ascii="Times New Roman" w:hAnsi="Times New Roman" w:cs="Times New Roman"/>
          <w:sz w:val="24"/>
        </w:rPr>
        <w:t xml:space="preserve">, </w:t>
      </w:r>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oMath>
      <w:r w:rsidR="00603DD3" w:rsidRPr="00D42FCF">
        <w:rPr>
          <w:rFonts w:ascii="Times New Roman" w:hAnsi="Times New Roman" w:cs="Times New Roman"/>
          <w:sz w:val="24"/>
        </w:rPr>
        <w:t xml:space="preserve">, </w:t>
      </w:r>
      <w:r w:rsidRPr="00D42FCF">
        <w:rPr>
          <w:rFonts w:ascii="Times New Roman" w:hAnsi="Times New Roman" w:cs="Times New Roman"/>
          <w:sz w:val="24"/>
        </w:rPr>
        <w:t>and it is denoted by</w:t>
      </w:r>
      <w:r>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The function</w:t>
      </w:r>
      <w:r w:rsidR="00603DD3" w:rsidRPr="00D42FCF">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r>
              <w:rPr>
                <w:rFonts w:ascii="Cambria Math" w:hAnsi="Cambria Math" w:cs="Times New Roman"/>
                <w:sz w:val="24"/>
              </w:rPr>
              <m:t>∙</m:t>
            </m:r>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is a loss function, such that</w:t>
      </w:r>
      <w:ins w:id="1427" w:author="Johanna Koolemans Beynen" w:date="2020-02-21T13:37:00Z">
        <w:r w:rsidR="00D13FDA">
          <w:rPr>
            <w:rFonts w:ascii="Times New Roman" w:hAnsi="Times New Roman" w:cs="Times New Roman"/>
            <w:sz w:val="24"/>
          </w:rPr>
          <w:t>:</w:t>
        </w:r>
      </w:ins>
      <w:del w:id="1428" w:author="Johanna Koolemans Beynen" w:date="2020-02-21T13:37:00Z">
        <w:r w:rsidRPr="00D42FCF" w:rsidDel="00D13FDA">
          <w:rPr>
            <w:rFonts w:ascii="Times New Roman" w:hAnsi="Times New Roman" w:cs="Times New Roman"/>
            <w:sz w:val="24"/>
          </w:rPr>
          <w:delText>;</w:delText>
        </w:r>
      </w:del>
      <w:r w:rsidRPr="00D42FCF">
        <w:rPr>
          <w:rFonts w:ascii="Times New Roman" w:hAnsi="Times New Roman" w:cs="Times New Roman"/>
          <w:sz w:val="24"/>
        </w:rPr>
        <w:t xml:space="preserve"> it takes the value of zero when no mistake is made, it is never negative</w:t>
      </w:r>
      <w:ins w:id="1429" w:author="Johanna Koolemans Beynen" w:date="2020-02-21T13:38:00Z">
        <w:r w:rsidR="00D13FDA">
          <w:rPr>
            <w:rFonts w:ascii="Times New Roman" w:hAnsi="Times New Roman" w:cs="Times New Roman"/>
            <w:sz w:val="24"/>
          </w:rPr>
          <w:t>,</w:t>
        </w:r>
      </w:ins>
      <w:r w:rsidRPr="00D42FCF">
        <w:rPr>
          <w:rFonts w:ascii="Times New Roman" w:hAnsi="Times New Roman" w:cs="Times New Roman"/>
          <w:sz w:val="24"/>
        </w:rPr>
        <w:t xml:space="preserve"> and it is increasing as errors become larger in magnitude. Typically</w:t>
      </w:r>
      <w:r w:rsidR="00603DD3" w:rsidRPr="00D42FCF">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 xml:space="preserve">is the squared-error loss or the </w:t>
      </w:r>
      <w:r>
        <w:rPr>
          <w:rFonts w:ascii="Times New Roman" w:hAnsi="Times New Roman" w:cs="Times New Roman"/>
          <w:sz w:val="24"/>
        </w:rPr>
        <w:t>absolute error loss</w:t>
      </w:r>
      <w:r w:rsidRPr="00D42FCF">
        <w:rPr>
          <w:rFonts w:ascii="Times New Roman" w:hAnsi="Times New Roman" w:cs="Times New Roman"/>
          <w:sz w:val="24"/>
        </w:rPr>
        <w:t xml:space="preserve"> of</w:t>
      </w:r>
      <w:r w:rsidR="00603DD3" w:rsidRPr="00D42FCF">
        <w:rPr>
          <w:rFonts w:ascii="Times New Roman" w:hAnsi="Times New Roman" w:cs="Times New Roman"/>
          <w:sz w:val="24"/>
        </w:rPr>
        <w:t xml:space="preserve"> </w:t>
      </w:r>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oMath>
      <w:r w:rsidR="00603DD3" w:rsidRPr="00D42FCF">
        <w:rPr>
          <w:rFonts w:ascii="Times New Roman" w:hAnsi="Times New Roman" w:cs="Times New Roman"/>
          <w:sz w:val="24"/>
        </w:rPr>
        <w:t>.</w:t>
      </w:r>
    </w:p>
    <w:p w14:paraId="161E2B42" w14:textId="77777777" w:rsidR="00603DD3" w:rsidRPr="00207F0E"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r>
            <w:rPr>
              <w:rFonts w:ascii="Cambria Math" w:hAnsi="Cambria Math" w:cs="Times New Roman"/>
              <w:sz w:val="24"/>
              <w:lang w:val="es-MX"/>
            </w:rPr>
            <m:t>=</m:t>
          </m:r>
          <m:sSup>
            <m:sSupPr>
              <m:ctrlPr>
                <w:rPr>
                  <w:rFonts w:ascii="Cambria Math" w:hAnsi="Cambria Math" w:cs="Times New Roman"/>
                  <w:i/>
                  <w:sz w:val="24"/>
                  <w:lang w:val="es-MX"/>
                </w:rPr>
              </m:ctrlPr>
            </m:sSup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sup>
              <m:r>
                <w:rPr>
                  <w:rFonts w:ascii="Cambria Math" w:hAnsi="Cambria Math" w:cs="Times New Roman"/>
                  <w:sz w:val="24"/>
                  <w:lang w:val="es-MX"/>
                </w:rPr>
                <m:t>2</m:t>
              </m:r>
            </m:sup>
          </m:sSup>
        </m:oMath>
      </m:oMathPara>
    </w:p>
    <w:p w14:paraId="1E6E41B2" w14:textId="77777777" w:rsidR="00603DD3" w:rsidRPr="00207F0E"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r>
            <w:rPr>
              <w:rFonts w:ascii="Cambria Math" w:hAnsi="Cambria Math" w:cs="Times New Roman"/>
              <w:sz w:val="24"/>
              <w:lang w:val="es-MX"/>
            </w:rPr>
            <m:t>=</m:t>
          </m:r>
          <m:d>
            <m:dPr>
              <m:begChr m:val="|"/>
              <m:endChr m:val="|"/>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m:oMathPara>
    </w:p>
    <w:p w14:paraId="5A5AB2F4" w14:textId="1083AF02" w:rsidR="00901C90" w:rsidRPr="00901C90" w:rsidRDefault="00901C90" w:rsidP="00901C90">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 problem with these loss functions is that they are symmetric. In fact, in some cases, the symmetry between </w:t>
      </w:r>
      <w:r w:rsidR="00261A26">
        <w:rPr>
          <w:rFonts w:ascii="Times New Roman" w:hAnsi="Times New Roman" w:cs="Times New Roman"/>
          <w:sz w:val="24"/>
        </w:rPr>
        <w:t>forecast</w:t>
      </w:r>
      <w:r w:rsidRPr="00901C90">
        <w:rPr>
          <w:rFonts w:ascii="Times New Roman" w:hAnsi="Times New Roman" w:cs="Times New Roman"/>
          <w:sz w:val="24"/>
        </w:rPr>
        <w:t xml:space="preserve"> errors, positive and negative, may be inappropriate.</w:t>
      </w:r>
    </w:p>
    <w:p w14:paraId="1A5EFD8E" w14:textId="09A928F1" w:rsidR="00603DD3" w:rsidRPr="00901C90" w:rsidRDefault="00901C90" w:rsidP="00901C90">
      <w:pPr>
        <w:spacing w:line="360" w:lineRule="auto"/>
        <w:jc w:val="both"/>
        <w:rPr>
          <w:rFonts w:ascii="Times New Roman" w:hAnsi="Times New Roman" w:cs="Times New Roman"/>
          <w:sz w:val="24"/>
        </w:rPr>
      </w:pPr>
      <w:del w:id="1430" w:author="Johanna Koolemans Beynen" w:date="2020-02-21T13:39:00Z">
        <w:r w:rsidRPr="00901C90" w:rsidDel="00D13FDA">
          <w:rPr>
            <w:rFonts w:ascii="Times New Roman" w:hAnsi="Times New Roman" w:cs="Times New Roman"/>
            <w:sz w:val="24"/>
          </w:rPr>
          <w:delText>We define the</w:delText>
        </w:r>
      </w:del>
      <w:ins w:id="1431" w:author="Johanna Koolemans Beynen" w:date="2020-02-21T13:39:00Z">
        <w:r w:rsidR="00D13FDA">
          <w:rPr>
            <w:rFonts w:ascii="Times New Roman" w:hAnsi="Times New Roman" w:cs="Times New Roman"/>
            <w:sz w:val="24"/>
          </w:rPr>
          <w:t>The</w:t>
        </w:r>
      </w:ins>
      <w:r w:rsidRPr="00901C90">
        <w:rPr>
          <w:rFonts w:ascii="Times New Roman" w:hAnsi="Times New Roman" w:cs="Times New Roman"/>
          <w:sz w:val="24"/>
        </w:rPr>
        <w:t xml:space="preserve"> </w:t>
      </w:r>
      <w:r w:rsidR="00261A26" w:rsidRPr="00901C90">
        <w:rPr>
          <w:rFonts w:ascii="Times New Roman" w:hAnsi="Times New Roman" w:cs="Times New Roman"/>
          <w:sz w:val="24"/>
        </w:rPr>
        <w:t xml:space="preserve">loss </w:t>
      </w:r>
      <w:r w:rsidRPr="00901C90">
        <w:rPr>
          <w:rFonts w:ascii="Times New Roman" w:hAnsi="Times New Roman" w:cs="Times New Roman"/>
          <w:sz w:val="24"/>
        </w:rPr>
        <w:t xml:space="preserve">difference between two forecasts </w:t>
      </w:r>
      <w:ins w:id="1432" w:author="Johanna Koolemans Beynen" w:date="2020-02-21T13:39:00Z">
        <w:r w:rsidR="00D13FDA">
          <w:rPr>
            <w:rFonts w:ascii="Times New Roman" w:hAnsi="Times New Roman" w:cs="Times New Roman"/>
            <w:sz w:val="24"/>
          </w:rPr>
          <w:t xml:space="preserve">is defined </w:t>
        </w:r>
      </w:ins>
      <w:r w:rsidRPr="00901C90">
        <w:rPr>
          <w:rFonts w:ascii="Times New Roman" w:hAnsi="Times New Roman" w:cs="Times New Roman"/>
          <w:sz w:val="24"/>
        </w:rPr>
        <w:t>as</w:t>
      </w:r>
      <w:r w:rsidR="00603DD3" w:rsidRPr="00901C90">
        <w:rPr>
          <w:rFonts w:ascii="Times New Roman" w:hAnsi="Times New Roman" w:cs="Times New Roman"/>
          <w:sz w:val="24"/>
        </w:rPr>
        <w:t>:</w:t>
      </w:r>
    </w:p>
    <w:p w14:paraId="4931EA48" w14:textId="77777777" w:rsidR="00603DD3" w:rsidRPr="00207F0E" w:rsidRDefault="00E8595C" w:rsidP="00603DD3">
      <w:pPr>
        <w:spacing w:line="360" w:lineRule="auto"/>
        <w:jc w:val="both"/>
        <w:rPr>
          <w:rFonts w:ascii="Times New Roman" w:eastAsiaTheme="minorEastAsia" w:hAnsi="Times New Roman" w:cs="Times New Roman"/>
          <w:sz w:val="24"/>
          <w:lang w:val="es-MX"/>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1t</m:t>
                  </m:r>
                </m:sub>
              </m:sSub>
            </m:e>
          </m:d>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2t</m:t>
                  </m:r>
                </m:sub>
              </m:sSub>
            </m:e>
          </m:d>
        </m:oMath>
      </m:oMathPara>
    </w:p>
    <w:p w14:paraId="1AF5A0C1" w14:textId="3EE550BF" w:rsidR="00603DD3" w:rsidRPr="00901C90" w:rsidRDefault="00901C90" w:rsidP="00603DD3">
      <w:pPr>
        <w:spacing w:line="360" w:lineRule="auto"/>
        <w:jc w:val="both"/>
        <w:rPr>
          <w:rFonts w:ascii="Times New Roman" w:hAnsi="Times New Roman" w:cs="Times New Roman"/>
          <w:sz w:val="24"/>
        </w:rPr>
      </w:pPr>
      <w:del w:id="1433" w:author="Johanna Koolemans Beynen" w:date="2020-02-21T13:39:00Z">
        <w:r w:rsidRPr="00901C90" w:rsidDel="00D13FDA">
          <w:rPr>
            <w:rFonts w:ascii="Times New Roman" w:hAnsi="Times New Roman" w:cs="Times New Roman"/>
            <w:sz w:val="24"/>
          </w:rPr>
          <w:delText xml:space="preserve">We say that </w:delText>
        </w:r>
      </w:del>
      <w:ins w:id="1434" w:author="Johanna Koolemans Beynen" w:date="2020-02-21T13:39:00Z">
        <w:r w:rsidR="00D13FDA">
          <w:rPr>
            <w:rFonts w:ascii="Times New Roman" w:hAnsi="Times New Roman" w:cs="Times New Roman"/>
            <w:sz w:val="24"/>
          </w:rPr>
          <w:t>T</w:t>
        </w:r>
      </w:ins>
      <w:del w:id="1435" w:author="Johanna Koolemans Beynen" w:date="2020-02-21T13:39:00Z">
        <w:r w:rsidRPr="00901C90" w:rsidDel="00D13FDA">
          <w:rPr>
            <w:rFonts w:ascii="Times New Roman" w:hAnsi="Times New Roman" w:cs="Times New Roman"/>
            <w:sz w:val="24"/>
          </w:rPr>
          <w:delText>t</w:delText>
        </w:r>
      </w:del>
      <w:r w:rsidRPr="00901C90">
        <w:rPr>
          <w:rFonts w:ascii="Times New Roman" w:hAnsi="Times New Roman" w:cs="Times New Roman"/>
          <w:sz w:val="24"/>
        </w:rPr>
        <w:t xml:space="preserve">he two forecasts have equal accuracy if and only if the </w:t>
      </w:r>
      <w:r w:rsidR="00261A26" w:rsidRPr="00901C90">
        <w:rPr>
          <w:rFonts w:ascii="Times New Roman" w:hAnsi="Times New Roman" w:cs="Times New Roman"/>
          <w:sz w:val="24"/>
        </w:rPr>
        <w:t xml:space="preserve">loss </w:t>
      </w:r>
      <w:r w:rsidRPr="00901C90">
        <w:rPr>
          <w:rFonts w:ascii="Times New Roman" w:hAnsi="Times New Roman" w:cs="Times New Roman"/>
          <w:sz w:val="24"/>
        </w:rPr>
        <w:t>difference has a</w:t>
      </w:r>
      <w:r w:rsidR="00261A26">
        <w:rPr>
          <w:rFonts w:ascii="Times New Roman" w:hAnsi="Times New Roman" w:cs="Times New Roman"/>
          <w:sz w:val="24"/>
        </w:rPr>
        <w:t>n</w:t>
      </w:r>
      <w:r w:rsidRPr="00901C90">
        <w:rPr>
          <w:rFonts w:ascii="Times New Roman" w:hAnsi="Times New Roman" w:cs="Times New Roman"/>
          <w:sz w:val="24"/>
        </w:rPr>
        <w:t xml:space="preserve"> </w:t>
      </w:r>
      <w:r w:rsidR="00261A26">
        <w:rPr>
          <w:rFonts w:ascii="Times New Roman" w:hAnsi="Times New Roman" w:cs="Times New Roman"/>
          <w:sz w:val="24"/>
        </w:rPr>
        <w:t>expectation</w:t>
      </w:r>
      <w:r w:rsidRPr="00901C90">
        <w:rPr>
          <w:rFonts w:ascii="Times New Roman" w:hAnsi="Times New Roman" w:cs="Times New Roman"/>
          <w:sz w:val="24"/>
        </w:rPr>
        <w:t xml:space="preserve"> of zero for all </w:t>
      </w:r>
      <m:oMath>
        <m:r>
          <w:rPr>
            <w:rFonts w:ascii="Cambria Math" w:hAnsi="Cambria Math" w:cs="Times New Roman"/>
            <w:sz w:val="24"/>
          </w:rPr>
          <m:t>t</m:t>
        </m:r>
      </m:oMath>
      <w:r w:rsidRPr="00901C90">
        <w:rPr>
          <w:rFonts w:ascii="Times New Roman" w:hAnsi="Times New Roman" w:cs="Times New Roman"/>
          <w:sz w:val="24"/>
        </w:rPr>
        <w:t xml:space="preserve">. </w:t>
      </w:r>
      <w:ins w:id="1436" w:author="Johanna Koolemans Beynen" w:date="2020-02-21T13:42:00Z">
        <w:r w:rsidR="00D13FDA">
          <w:rPr>
            <w:rFonts w:ascii="Times New Roman" w:hAnsi="Times New Roman" w:cs="Times New Roman"/>
            <w:sz w:val="24"/>
          </w:rPr>
          <w:t xml:space="preserve">Next I </w:t>
        </w:r>
      </w:ins>
      <w:del w:id="1437" w:author="Johanna Koolemans Beynen" w:date="2020-02-21T13:41:00Z">
        <w:r w:rsidRPr="00901C90" w:rsidDel="00D13FDA">
          <w:rPr>
            <w:rFonts w:ascii="Times New Roman" w:hAnsi="Times New Roman" w:cs="Times New Roman"/>
            <w:sz w:val="24"/>
          </w:rPr>
          <w:delText>In such a way that we would like</w:delText>
        </w:r>
      </w:del>
      <w:ins w:id="1438" w:author="Johanna Koolemans Beynen" w:date="2020-02-21T13:42:00Z">
        <w:r w:rsidR="00D13FDA">
          <w:rPr>
            <w:rFonts w:ascii="Times New Roman" w:hAnsi="Times New Roman" w:cs="Times New Roman"/>
            <w:sz w:val="24"/>
          </w:rPr>
          <w:t>a</w:t>
        </w:r>
      </w:ins>
      <w:ins w:id="1439" w:author="Johanna Koolemans Beynen" w:date="2020-02-21T13:41:00Z">
        <w:r w:rsidR="00D13FDA">
          <w:rPr>
            <w:rFonts w:ascii="Times New Roman" w:hAnsi="Times New Roman" w:cs="Times New Roman"/>
            <w:sz w:val="24"/>
          </w:rPr>
          <w:t>pply this</w:t>
        </w:r>
      </w:ins>
      <w:r w:rsidRPr="00901C90">
        <w:rPr>
          <w:rFonts w:ascii="Times New Roman" w:hAnsi="Times New Roman" w:cs="Times New Roman"/>
          <w:sz w:val="24"/>
        </w:rPr>
        <w:t xml:space="preserve"> to test the null hypothesis</w:t>
      </w:r>
      <w:r w:rsidR="00603DD3" w:rsidRPr="00901C90">
        <w:rPr>
          <w:rFonts w:ascii="Times New Roman" w:hAnsi="Times New Roman" w:cs="Times New Roman"/>
          <w:sz w:val="24"/>
        </w:rPr>
        <w:t>,</w:t>
      </w:r>
    </w:p>
    <w:p w14:paraId="5C24C25C" w14:textId="77777777" w:rsidR="00603DD3" w:rsidRPr="004A2060" w:rsidRDefault="00E8595C" w:rsidP="00603DD3">
      <w:pPr>
        <w:spacing w:line="360" w:lineRule="auto"/>
        <w:jc w:val="both"/>
        <w:rPr>
          <w:rFonts w:ascii="Times New Roman" w:eastAsiaTheme="minorEastAsia" w:hAnsi="Times New Roman" w:cs="Times New Roman"/>
          <w:sz w:val="24"/>
          <w:lang w:val="es-MX"/>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H</m:t>
              </m:r>
            </m:e>
            <m:sub>
              <m:r>
                <w:rPr>
                  <w:rFonts w:ascii="Cambria Math" w:hAnsi="Cambria Math" w:cs="Times New Roman"/>
                  <w:sz w:val="24"/>
                  <w:lang w:val="es-MX"/>
                </w:rPr>
                <m:t>0</m:t>
              </m:r>
            </m:sub>
          </m:sSub>
          <m:r>
            <w:rPr>
              <w:rFonts w:ascii="Cambria Math" w:hAnsi="Cambria Math" w:cs="Times New Roman"/>
              <w:sz w:val="24"/>
              <w:lang w:val="es-MX"/>
            </w:rPr>
            <m:t>:  E</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e>
          </m:d>
          <m:r>
            <w:rPr>
              <w:rFonts w:ascii="Cambria Math" w:hAnsi="Cambria Math" w:cs="Times New Roman"/>
              <w:sz w:val="24"/>
              <w:lang w:val="es-MX"/>
            </w:rPr>
            <m:t>=0      ∀ t</m:t>
          </m:r>
        </m:oMath>
      </m:oMathPara>
    </w:p>
    <w:p w14:paraId="094130BF" w14:textId="32A7F7BA"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against the alternative hypothesis</w:t>
      </w:r>
      <w:r w:rsidR="00603DD3" w:rsidRPr="00261A26">
        <w:rPr>
          <w:rFonts w:ascii="Times New Roman" w:hAnsi="Times New Roman" w:cs="Times New Roman"/>
          <w:sz w:val="24"/>
        </w:rPr>
        <w:t>,</w:t>
      </w:r>
    </w:p>
    <w:p w14:paraId="24F7C364" w14:textId="77777777" w:rsidR="00603DD3" w:rsidRPr="00261A26" w:rsidRDefault="00E8595C" w:rsidP="00603DD3">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  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t</m:t>
                  </m:r>
                </m:sub>
              </m:sSub>
            </m:e>
          </m:d>
          <m:r>
            <w:rPr>
              <w:rFonts w:ascii="Cambria Math" w:hAnsi="Cambria Math" w:cs="Times New Roman"/>
              <w:sz w:val="24"/>
            </w:rPr>
            <m:t>≠0</m:t>
          </m:r>
        </m:oMath>
      </m:oMathPara>
    </w:p>
    <w:p w14:paraId="500F890D" w14:textId="70D05618"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 xml:space="preserve">The null hypothesis is that the two forecasts have the same precision. The alternative hypothesis is that the two forecasts have different levels of precision. Consider the </w:t>
      </w:r>
      <w:r w:rsidR="003A5409">
        <w:rPr>
          <w:rFonts w:ascii="Times New Roman" w:hAnsi="Times New Roman" w:cs="Times New Roman"/>
          <w:sz w:val="24"/>
        </w:rPr>
        <w:t>statistic</w:t>
      </w:r>
      <w:r w:rsidR="00603DD3" w:rsidRPr="00261A26">
        <w:rPr>
          <w:rFonts w:ascii="Times New Roman" w:hAnsi="Times New Roman" w:cs="Times New Roman"/>
          <w:sz w:val="24"/>
        </w:rPr>
        <w:t>:</w:t>
      </w:r>
    </w:p>
    <w:p w14:paraId="7F099AA0" w14:textId="77777777" w:rsidR="00603DD3" w:rsidRPr="008D6015" w:rsidRDefault="00E8595C" w:rsidP="00603DD3">
      <w:pPr>
        <w:spacing w:line="360" w:lineRule="auto"/>
        <w:jc w:val="both"/>
        <w:rPr>
          <w:rFonts w:ascii="Times New Roman" w:eastAsiaTheme="minorEastAsia" w:hAnsi="Times New Roman" w:cs="Times New Roman"/>
          <w:sz w:val="24"/>
          <w:lang w:val="es-MX"/>
        </w:rPr>
      </w:pPr>
      <m:oMathPara>
        <m:oMath>
          <m:rad>
            <m:radPr>
              <m:degHide m:val="1"/>
              <m:ctrlPr>
                <w:rPr>
                  <w:rFonts w:ascii="Cambria Math" w:hAnsi="Cambria Math" w:cs="Times New Roman"/>
                  <w:i/>
                  <w:sz w:val="24"/>
                  <w:lang w:val="es-MX"/>
                </w:rPr>
              </m:ctrlPr>
            </m:radPr>
            <m:deg/>
            <m:e>
              <m:r>
                <w:rPr>
                  <w:rFonts w:ascii="Cambria Math" w:hAnsi="Cambria Math" w:cs="Times New Roman"/>
                  <w:sz w:val="24"/>
                  <w:lang w:val="es-MX"/>
                </w:rPr>
                <m:t>T</m:t>
              </m:r>
            </m:e>
          </m:rad>
          <m:d>
            <m:dPr>
              <m:ctrlPr>
                <w:rPr>
                  <w:rFonts w:ascii="Cambria Math" w:hAnsi="Cambria Math" w:cs="Times New Roman"/>
                  <w:i/>
                  <w:sz w:val="24"/>
                  <w:lang w:val="es-MX"/>
                </w:rPr>
              </m:ctrlPr>
            </m:dPr>
            <m:e>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lang w:val="es-MX"/>
                </w:rPr>
                <m:t>-μ</m:t>
              </m:r>
            </m:e>
          </m:d>
        </m:oMath>
      </m:oMathPara>
    </w:p>
    <w:p w14:paraId="2E7DE356" w14:textId="465D2C45" w:rsidR="00603DD3" w:rsidRPr="00901C90" w:rsidRDefault="007457DD"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w:t>
      </w:r>
      <w:r w:rsidR="00901C90" w:rsidRPr="00901C90">
        <w:rPr>
          <w:rFonts w:ascii="Times New Roman" w:eastAsiaTheme="minorEastAsia" w:hAnsi="Times New Roman" w:cs="Times New Roman"/>
          <w:sz w:val="24"/>
        </w:rPr>
        <w:t>here</w:t>
      </w:r>
      <w:r w:rsidR="00603DD3" w:rsidRPr="00901C90">
        <w:rPr>
          <w:rFonts w:ascii="Times New Roman" w:eastAsiaTheme="minorEastAsia" w:hAnsi="Times New Roman" w:cs="Times New Roman"/>
          <w:sz w:val="24"/>
        </w:rPr>
        <w:t xml:space="preserve"> </w:t>
      </w:r>
      <m:oMath>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rPr>
          <m:t>=</m:t>
        </m:r>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t</m:t>
            </m:r>
            <m:r>
              <w:rPr>
                <w:rFonts w:ascii="Cambria Math" w:hAnsi="Cambria Math" w:cs="Times New Roman"/>
                <w:sz w:val="24"/>
              </w:rPr>
              <m:t>=1</m:t>
            </m:r>
          </m:sub>
          <m:sup>
            <m:r>
              <w:rPr>
                <w:rFonts w:ascii="Cambria Math" w:hAnsi="Cambria Math" w:cs="Times New Roman"/>
                <w:sz w:val="24"/>
                <w:lang w:val="es-MX"/>
              </w:rPr>
              <m:t>T</m:t>
            </m:r>
          </m:sup>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e>
        </m:nary>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sample mean of the difference between loss functions</w:t>
      </w:r>
      <w:r w:rsidR="00603DD3" w:rsidRPr="00901C90">
        <w:rPr>
          <w:rFonts w:ascii="Times New Roman" w:eastAsiaTheme="minorEastAsia" w:hAnsi="Times New Roman" w:cs="Times New Roman"/>
          <w:sz w:val="24"/>
        </w:rPr>
        <w:t xml:space="preserve">, </w:t>
      </w:r>
      <m:oMath>
        <m:r>
          <w:rPr>
            <w:rFonts w:ascii="Cambria Math" w:hAnsi="Cambria Math" w:cs="Times New Roman"/>
            <w:sz w:val="24"/>
            <w:lang w:val="es-MX"/>
          </w:rPr>
          <m:t>μ</m:t>
        </m:r>
        <m:r>
          <w:rPr>
            <w:rFonts w:ascii="Cambria Math" w:hAnsi="Cambria Math" w:cs="Times New Roman"/>
            <w:sz w:val="24"/>
          </w:rPr>
          <m:t>=</m:t>
        </m:r>
        <m:r>
          <w:rPr>
            <w:rFonts w:ascii="Cambria Math" w:hAnsi="Cambria Math" w:cs="Times New Roman"/>
            <w:sz w:val="24"/>
            <w:lang w:val="es-MX"/>
          </w:rPr>
          <m:t>E</m:t>
        </m:r>
        <m:r>
          <w:rPr>
            <w:rFonts w:ascii="Cambria Math" w:hAnsi="Cambria Math" w:cs="Times New Roman"/>
            <w:sz w:val="24"/>
          </w:rPr>
          <m:t>(</m:t>
        </m:r>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population mean of the difference between loss functions</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r>
              <w:rPr>
                <w:rFonts w:ascii="Cambria Math" w:eastAsiaTheme="minorEastAsia" w:hAnsi="Cambria Math" w:cs="Times New Roman"/>
                <w:sz w:val="24"/>
                <w:lang w:val="es-MX"/>
              </w:rPr>
              <m:t>π</m:t>
            </m:r>
          </m:den>
        </m:f>
        <m:d>
          <m:dPr>
            <m:ctrlPr>
              <w:rPr>
                <w:rFonts w:ascii="Cambria Math" w:eastAsiaTheme="minorEastAsia" w:hAnsi="Cambria Math" w:cs="Times New Roman"/>
                <w:i/>
                <w:sz w:val="24"/>
                <w:lang w:val="es-MX"/>
              </w:rPr>
            </m:ctrlPr>
          </m:dPr>
          <m:e>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k</m:t>
                </m:r>
                <m:r>
                  <w:rPr>
                    <w:rFonts w:ascii="Cambria Math" w:eastAsiaTheme="minorEastAsia" w:hAnsi="Cambria Math" w:cs="Times New Roman"/>
                    <w:sz w:val="24"/>
                  </w:rPr>
                  <m:t>=-∞</m:t>
                </m:r>
              </m:sub>
              <m:sup>
                <m:r>
                  <w:rPr>
                    <w:rFonts w:ascii="Cambria Math" w:eastAsiaTheme="minorEastAsia" w:hAnsi="Cambria Math" w:cs="Times New Roman"/>
                    <w:sz w:val="24"/>
                  </w:rPr>
                  <m:t>∞</m:t>
                </m:r>
              </m:sup>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γ</m:t>
                    </m:r>
                  </m:e>
                  <m:sub>
                    <m:r>
                      <w:rPr>
                        <w:rFonts w:ascii="Cambria Math" w:eastAsiaTheme="minorEastAsia" w:hAnsi="Cambria Math" w:cs="Times New Roman"/>
                        <w:sz w:val="24"/>
                        <w:lang w:val="es-MX"/>
                      </w:rPr>
                      <m:t>d</m:t>
                    </m:r>
                  </m:sub>
                </m:sSub>
                <m:r>
                  <w:rPr>
                    <w:rFonts w:ascii="Cambria Math" w:eastAsiaTheme="minorEastAsia" w:hAnsi="Cambria Math" w:cs="Times New Roman"/>
                    <w:sz w:val="24"/>
                  </w:rPr>
                  <m:t>(</m:t>
                </m:r>
                <m:r>
                  <w:rPr>
                    <w:rFonts w:ascii="Cambria Math" w:eastAsiaTheme="minorEastAsia" w:hAnsi="Cambria Math" w:cs="Times New Roman"/>
                    <w:sz w:val="24"/>
                    <w:lang w:val="es-MX"/>
                  </w:rPr>
                  <m:t>k</m:t>
                </m:r>
                <m:r>
                  <w:rPr>
                    <w:rFonts w:ascii="Cambria Math" w:eastAsiaTheme="minorEastAsia" w:hAnsi="Cambria Math" w:cs="Times New Roman"/>
                    <w:sz w:val="24"/>
                  </w:rPr>
                  <m:t>)</m:t>
                </m:r>
              </m:e>
            </m:nary>
          </m:e>
        </m:d>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lastRenderedPageBreak/>
        <w:t>is the spectral density of the loss difference at the frequency</w:t>
      </w:r>
      <w:r w:rsidR="00603DD3" w:rsidRPr="00901C90">
        <w:rPr>
          <w:rFonts w:ascii="Times New Roman" w:eastAsiaTheme="minorEastAsia" w:hAnsi="Times New Roman" w:cs="Times New Roman"/>
          <w:sz w:val="24"/>
        </w:rPr>
        <w:t xml:space="preserve"> 0,</w:t>
      </w:r>
      <w:ins w:id="1440" w:author="Johanna Koolemans Beynen" w:date="2020-02-21T13:43:00Z">
        <w:r w:rsidR="00D13FDA">
          <w:rPr>
            <w:rFonts w:ascii="Times New Roman" w:eastAsiaTheme="minorEastAsia" w:hAnsi="Times New Roman" w:cs="Times New Roman"/>
            <w:sz w:val="24"/>
          </w:rPr>
          <w:t xml:space="preserve"> and</w:t>
        </w:r>
      </w:ins>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γ</m:t>
            </m:r>
          </m:e>
          <m:sub>
            <m:r>
              <w:rPr>
                <w:rFonts w:ascii="Cambria Math" w:eastAsiaTheme="minorEastAsia" w:hAnsi="Cambria Math" w:cs="Times New Roman"/>
                <w:sz w:val="24"/>
                <w:lang w:val="es-MX"/>
              </w:rPr>
              <m:t>d</m:t>
            </m:r>
          </m:sub>
        </m:sSub>
        <m:r>
          <w:rPr>
            <w:rFonts w:ascii="Cambria Math" w:eastAsiaTheme="minorEastAsia" w:hAnsi="Cambria Math" w:cs="Times New Roman"/>
            <w:sz w:val="24"/>
          </w:rPr>
          <m:t>(</m:t>
        </m:r>
        <m:r>
          <w:rPr>
            <w:rFonts w:ascii="Cambria Math" w:eastAsiaTheme="minorEastAsia" w:hAnsi="Cambria Math" w:cs="Times New Roman"/>
            <w:sz w:val="24"/>
            <w:lang w:val="es-MX"/>
          </w:rPr>
          <m:t>k</m:t>
        </m:r>
        <m:r>
          <w:rPr>
            <w:rFonts w:ascii="Cambria Math" w:eastAsiaTheme="minorEastAsia" w:hAnsi="Cambria Math" w:cs="Times New Roman"/>
            <w:sz w:val="24"/>
          </w:rPr>
          <m:t>)</m:t>
        </m:r>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autocovariance of the loss difference to the lag</w:t>
      </w:r>
      <w:r w:rsidR="00603DD3" w:rsidRPr="00901C90">
        <w:rPr>
          <w:rFonts w:ascii="Times New Roman" w:eastAsiaTheme="minorEastAsia" w:hAnsi="Times New Roman" w:cs="Times New Roman"/>
          <w:sz w:val="24"/>
        </w:rPr>
        <w:t xml:space="preserve"> </w:t>
      </w:r>
      <m:oMath>
        <m:r>
          <w:rPr>
            <w:rFonts w:ascii="Cambria Math" w:eastAsiaTheme="minorEastAsia" w:hAnsi="Cambria Math" w:cs="Times New Roman"/>
            <w:sz w:val="24"/>
            <w:lang w:val="es-MX"/>
          </w:rPr>
          <m:t>k</m:t>
        </m:r>
      </m:oMath>
      <w:r w:rsidR="00603DD3" w:rsidRPr="00901C90">
        <w:rPr>
          <w:rFonts w:ascii="Times New Roman" w:eastAsiaTheme="minorEastAsia" w:hAnsi="Times New Roman" w:cs="Times New Roman"/>
          <w:sz w:val="24"/>
        </w:rPr>
        <w:t>.</w:t>
      </w:r>
    </w:p>
    <w:p w14:paraId="0AC58C59" w14:textId="398CB082" w:rsidR="00261A26" w:rsidRDefault="00901C90" w:rsidP="00603DD3">
      <w:pPr>
        <w:spacing w:line="360" w:lineRule="auto"/>
        <w:jc w:val="both"/>
        <w:rPr>
          <w:rFonts w:ascii="Times New Roman" w:eastAsiaTheme="minorEastAsia" w:hAnsi="Times New Roman" w:cs="Times New Roman"/>
          <w:sz w:val="24"/>
        </w:rPr>
      </w:pPr>
      <w:r w:rsidRPr="00901C90">
        <w:rPr>
          <w:rFonts w:ascii="Times New Roman" w:hAnsi="Times New Roman" w:cs="Times New Roman"/>
          <w:sz w:val="24"/>
        </w:rPr>
        <w:t>It is possible to show that if the series generated by the difference between loss functions</w:t>
      </w:r>
      <w:r w:rsidR="00603DD3" w:rsidRPr="00901C90">
        <w:rPr>
          <w:rFonts w:ascii="Times New Roman" w:hAnsi="Times New Roman" w:cs="Times New Roman"/>
          <w:sz w:val="24"/>
        </w:rPr>
        <w:t xml:space="preserve"> </w:t>
      </w:r>
      <m:oMath>
        <m:d>
          <m:dPr>
            <m:begChr m:val="{"/>
            <m:endChr m:val="}"/>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r>
              <w:rPr>
                <w:rFonts w:ascii="Cambria Math" w:hAnsi="Cambria Math" w:cs="Times New Roman"/>
                <w:sz w:val="24"/>
                <w:lang w:val="es-MX"/>
              </w:rPr>
              <m:t>t</m:t>
            </m:r>
            <m:r>
              <w:rPr>
                <w:rFonts w:ascii="Cambria Math" w:hAnsi="Cambria Math" w:cs="Times New Roman"/>
                <w:sz w:val="24"/>
              </w:rPr>
              <m:t>=1,…,</m:t>
            </m:r>
            <m:r>
              <w:rPr>
                <w:rFonts w:ascii="Cambria Math" w:hAnsi="Cambria Math" w:cs="Times New Roman"/>
                <w:sz w:val="24"/>
                <w:lang w:val="es-MX"/>
              </w:rPr>
              <m:t>T</m:t>
            </m:r>
          </m:e>
        </m:d>
      </m:oMath>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 xml:space="preserve">is stationary and </w:t>
      </w:r>
      <w:commentRangeStart w:id="1441"/>
      <w:r w:rsidRPr="00901C90">
        <w:rPr>
          <w:rFonts w:ascii="Times New Roman" w:eastAsiaTheme="minorEastAsia" w:hAnsi="Times New Roman" w:cs="Times New Roman"/>
          <w:sz w:val="24"/>
        </w:rPr>
        <w:t>short memory covariance</w:t>
      </w:r>
      <w:commentRangeEnd w:id="1441"/>
      <w:r w:rsidR="00D13FDA">
        <w:rPr>
          <w:rStyle w:val="CommentReference"/>
        </w:rPr>
        <w:commentReference w:id="1441"/>
      </w:r>
      <w:r w:rsidRPr="00901C90">
        <w:rPr>
          <w:rFonts w:ascii="Times New Roman" w:eastAsiaTheme="minorEastAsia" w:hAnsi="Times New Roman" w:cs="Times New Roman"/>
          <w:sz w:val="24"/>
        </w:rPr>
        <w:t>, then</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w:p>
    <w:p w14:paraId="00856A25" w14:textId="2251DCB4" w:rsidR="00261A26" w:rsidRDefault="00E8595C" w:rsidP="00261A26">
      <w:pPr>
        <w:spacing w:line="360" w:lineRule="auto"/>
        <w:jc w:val="center"/>
        <w:rPr>
          <w:rFonts w:ascii="Times New Roman" w:eastAsiaTheme="minorEastAsia" w:hAnsi="Times New Roman" w:cs="Times New Roman"/>
          <w:sz w:val="24"/>
        </w:rPr>
      </w:pPr>
      <m:oMathPara>
        <m:oMath>
          <m:rad>
            <m:radPr>
              <m:degHide m:val="1"/>
              <m:ctrlPr>
                <w:rPr>
                  <w:rFonts w:ascii="Cambria Math" w:hAnsi="Cambria Math" w:cs="Times New Roman"/>
                  <w:i/>
                  <w:sz w:val="24"/>
                  <w:lang w:val="es-MX"/>
                </w:rPr>
              </m:ctrlPr>
            </m:radPr>
            <m:deg/>
            <m:e>
              <m:r>
                <w:rPr>
                  <w:rFonts w:ascii="Cambria Math" w:hAnsi="Cambria Math" w:cs="Times New Roman"/>
                  <w:sz w:val="24"/>
                  <w:lang w:val="es-MX"/>
                </w:rPr>
                <m:t>T</m:t>
              </m:r>
            </m:e>
          </m:rad>
          <m:d>
            <m:dPr>
              <m:ctrlPr>
                <w:rPr>
                  <w:rFonts w:ascii="Cambria Math" w:hAnsi="Cambria Math" w:cs="Times New Roman"/>
                  <w:i/>
                  <w:sz w:val="24"/>
                  <w:lang w:val="es-MX"/>
                </w:rPr>
              </m:ctrlPr>
            </m:dPr>
            <m:e>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rPr>
                <m:t>-</m:t>
              </m:r>
              <m:r>
                <w:rPr>
                  <w:rFonts w:ascii="Cambria Math" w:hAnsi="Cambria Math" w:cs="Times New Roman"/>
                  <w:sz w:val="24"/>
                  <w:lang w:val="es-MX"/>
                </w:rPr>
                <m:t>μ</m:t>
              </m:r>
            </m:e>
          </m:d>
          <m:sSub>
            <m:sSubPr>
              <m:ctrlPr>
                <w:rPr>
                  <w:rFonts w:ascii="Cambria Math" w:hAnsi="Cambria Math" w:cs="Times New Roman"/>
                  <w:i/>
                  <w:sz w:val="24"/>
                  <w:lang w:val="es-MX"/>
                </w:rPr>
              </m:ctrlPr>
            </m:sSubPr>
            <m:e>
              <m:r>
                <w:rPr>
                  <w:rFonts w:ascii="Cambria Math" w:hAnsi="Cambria Math" w:cs="Times New Roman"/>
                  <w:sz w:val="24"/>
                  <w:lang w:val="es-MX"/>
                </w:rPr>
                <m:t>⟶</m:t>
              </m:r>
            </m:e>
            <m:sub>
              <m:r>
                <w:rPr>
                  <w:rFonts w:ascii="Cambria Math" w:hAnsi="Cambria Math" w:cs="Times New Roman"/>
                  <w:sz w:val="24"/>
                  <w:lang w:val="es-MX"/>
                </w:rPr>
                <m:t>d</m:t>
              </m:r>
            </m:sub>
          </m:sSub>
          <m:r>
            <w:rPr>
              <w:rFonts w:ascii="Cambria Math" w:hAnsi="Cambria Math" w:cs="Times New Roman"/>
              <w:sz w:val="24"/>
              <w:lang w:val="es-MX"/>
            </w:rPr>
            <m:t>N</m:t>
          </m:r>
          <m:d>
            <m:dPr>
              <m:ctrlPr>
                <w:rPr>
                  <w:rFonts w:ascii="Cambria Math" w:hAnsi="Cambria Math" w:cs="Times New Roman"/>
                  <w:i/>
                  <w:sz w:val="24"/>
                  <w:lang w:val="es-MX"/>
                </w:rPr>
              </m:ctrlPr>
            </m:dPr>
            <m:e>
              <m:r>
                <w:rPr>
                  <w:rFonts w:ascii="Cambria Math" w:hAnsi="Cambria Math" w:cs="Times New Roman"/>
                  <w:sz w:val="24"/>
                </w:rPr>
                <m:t>0,2</m:t>
              </m:r>
              <m:r>
                <w:rPr>
                  <w:rFonts w:ascii="Cambria Math" w:hAnsi="Cambria Math" w:cs="Times New Roman"/>
                  <w:sz w:val="24"/>
                  <w:lang w:val="es-MX"/>
                </w:rPr>
                <m:t>π</m:t>
              </m:r>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e>
          </m:d>
        </m:oMath>
      </m:oMathPara>
    </w:p>
    <w:p w14:paraId="2E8733C8" w14:textId="241C1486"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 xml:space="preserve">In the following </w:t>
      </w:r>
      <w:del w:id="1442" w:author="Johanna Koolemans Beynen" w:date="2020-02-21T13:44:00Z">
        <w:r w:rsidRPr="00901C90" w:rsidDel="00D13FDA">
          <w:rPr>
            <w:rFonts w:ascii="Times New Roman" w:eastAsiaTheme="minorEastAsia" w:hAnsi="Times New Roman" w:cs="Times New Roman"/>
            <w:sz w:val="24"/>
          </w:rPr>
          <w:delText>we will</w:delText>
        </w:r>
      </w:del>
      <w:ins w:id="1443" w:author="Johanna Koolemans Beynen" w:date="2020-02-21T13:44:00Z">
        <w:r w:rsidR="00D13FDA">
          <w:rPr>
            <w:rFonts w:ascii="Times New Roman" w:eastAsiaTheme="minorEastAsia" w:hAnsi="Times New Roman" w:cs="Times New Roman"/>
            <w:sz w:val="24"/>
          </w:rPr>
          <w:t>I</w:t>
        </w:r>
      </w:ins>
      <w:r w:rsidRPr="00901C90">
        <w:rPr>
          <w:rFonts w:ascii="Times New Roman" w:eastAsiaTheme="minorEastAsia" w:hAnsi="Times New Roman" w:cs="Times New Roman"/>
          <w:sz w:val="24"/>
        </w:rPr>
        <w:t xml:space="preserve"> assume that the series generated by the loss difference </w:t>
      </w:r>
      <w:r w:rsidR="00261A26">
        <w:rPr>
          <w:rFonts w:ascii="Times New Roman" w:eastAsiaTheme="minorEastAsia" w:hAnsi="Times New Roman" w:cs="Times New Roman"/>
          <w:sz w:val="24"/>
        </w:rPr>
        <w:t>are</w:t>
      </w:r>
      <w:r w:rsidRPr="00901C90">
        <w:rPr>
          <w:rFonts w:ascii="Times New Roman" w:eastAsiaTheme="minorEastAsia" w:hAnsi="Times New Roman" w:cs="Times New Roman"/>
          <w:sz w:val="24"/>
        </w:rPr>
        <w:t xml:space="preserve"> stationary and </w:t>
      </w:r>
      <w:commentRangeStart w:id="1444"/>
      <w:r w:rsidRPr="00901C90">
        <w:rPr>
          <w:rFonts w:ascii="Times New Roman" w:eastAsiaTheme="minorEastAsia" w:hAnsi="Times New Roman" w:cs="Times New Roman"/>
          <w:sz w:val="24"/>
        </w:rPr>
        <w:t>short memory covariance</w:t>
      </w:r>
      <w:commentRangeEnd w:id="1444"/>
      <w:r w:rsidR="00D13FDA">
        <w:rPr>
          <w:rStyle w:val="CommentReference"/>
        </w:rPr>
        <w:commentReference w:id="1444"/>
      </w:r>
      <w:r w:rsidRPr="00901C90">
        <w:rPr>
          <w:rFonts w:ascii="Times New Roman" w:eastAsiaTheme="minorEastAsia" w:hAnsi="Times New Roman" w:cs="Times New Roman"/>
          <w:sz w:val="24"/>
        </w:rPr>
        <w:t>. Suppose the forecasts are</w:t>
      </w:r>
      <w:r w:rsidR="00603DD3" w:rsidRPr="00901C90">
        <w:rPr>
          <w:rFonts w:ascii="Times New Roman" w:eastAsiaTheme="minorEastAsia" w:hAnsi="Times New Roman" w:cs="Times New Roman"/>
          <w:sz w:val="24"/>
        </w:rPr>
        <w:t xml:space="preserve"> </w:t>
      </w:r>
      <w:proofErr w:type="gramStart"/>
      <w:r w:rsidR="00603DD3" w:rsidRPr="00901C90">
        <w:rPr>
          <w:rFonts w:ascii="Times New Roman" w:eastAsiaTheme="minorEastAsia" w:hAnsi="Times New Roman" w:cs="Times New Roman"/>
          <w:i/>
          <w:sz w:val="24"/>
        </w:rPr>
        <w:t>h(</w:t>
      </w:r>
      <w:proofErr w:type="gramEnd"/>
      <w:r w:rsidR="00603DD3" w:rsidRPr="00901C90">
        <w:rPr>
          <w:rFonts w:ascii="Times New Roman" w:eastAsiaTheme="minorEastAsia" w:hAnsi="Times New Roman" w:cs="Times New Roman"/>
          <w:i/>
          <w:sz w:val="24"/>
        </w:rPr>
        <w:t>&gt; 1)</w:t>
      </w:r>
      <w:r w:rsidR="00603DD3" w:rsidRPr="00901C90">
        <w:rPr>
          <w:rFonts w:ascii="Times New Roman" w:eastAsiaTheme="minorEastAsia" w:hAnsi="Times New Roman" w:cs="Times New Roman"/>
          <w:sz w:val="24"/>
        </w:rPr>
        <w:t>-</w:t>
      </w:r>
      <w:r w:rsidR="00603DD3" w:rsidRPr="00901C90">
        <w:rPr>
          <w:rFonts w:ascii="Times New Roman" w:eastAsiaTheme="minorEastAsia" w:hAnsi="Times New Roman" w:cs="Times New Roman"/>
          <w:i/>
          <w:sz w:val="24"/>
        </w:rPr>
        <w:t>periods</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forward</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To test the null hypothesis that the two forecasts have the same accuracy, Diebold</w:t>
      </w:r>
      <w:ins w:id="1445" w:author="Johanna Koolemans Beynen" w:date="2020-02-21T16:01:00Z">
        <w:r w:rsidR="007E64F1">
          <w:rPr>
            <w:rFonts w:ascii="Times New Roman" w:eastAsiaTheme="minorEastAsia" w:hAnsi="Times New Roman" w:cs="Times New Roman"/>
            <w:sz w:val="24"/>
          </w:rPr>
          <w:t xml:space="preserve"> and </w:t>
        </w:r>
      </w:ins>
      <w:del w:id="1446" w:author="Johanna Koolemans Beynen" w:date="2020-02-21T16:01:00Z">
        <w:r w:rsidRPr="00901C90" w:rsidDel="007E64F1">
          <w:rPr>
            <w:rFonts w:ascii="Times New Roman" w:eastAsiaTheme="minorEastAsia" w:hAnsi="Times New Roman" w:cs="Times New Roman"/>
            <w:sz w:val="24"/>
          </w:rPr>
          <w:delText>-</w:delText>
        </w:r>
      </w:del>
      <w:r w:rsidRPr="00901C90">
        <w:rPr>
          <w:rFonts w:ascii="Times New Roman" w:eastAsiaTheme="minorEastAsia" w:hAnsi="Times New Roman" w:cs="Times New Roman"/>
          <w:sz w:val="24"/>
        </w:rPr>
        <w:t>Mariano (1995) use</w:t>
      </w:r>
      <w:del w:id="1447" w:author="Johanna Koolemans Beynen" w:date="2020-02-21T16:01:00Z">
        <w:r w:rsidRPr="00901C90" w:rsidDel="007E64F1">
          <w:rPr>
            <w:rFonts w:ascii="Times New Roman" w:eastAsiaTheme="minorEastAsia" w:hAnsi="Times New Roman" w:cs="Times New Roman"/>
            <w:sz w:val="24"/>
          </w:rPr>
          <w:delText>s</w:delText>
        </w:r>
      </w:del>
      <w:r w:rsidRPr="00901C90">
        <w:rPr>
          <w:rFonts w:ascii="Times New Roman" w:eastAsiaTheme="minorEastAsia" w:hAnsi="Times New Roman" w:cs="Times New Roman"/>
          <w:sz w:val="24"/>
        </w:rPr>
        <w:t xml:space="preserve"> the following statistic</w:t>
      </w:r>
      <w:r w:rsidR="00261A26">
        <w:rPr>
          <w:rFonts w:ascii="Times New Roman" w:eastAsiaTheme="minorEastAsia" w:hAnsi="Times New Roman" w:cs="Times New Roman"/>
          <w:sz w:val="24"/>
        </w:rPr>
        <w:t>:</w:t>
      </w:r>
    </w:p>
    <w:p w14:paraId="13DA5BD2" w14:textId="77777777" w:rsidR="00603DD3" w:rsidRPr="002258D8"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eastAsiaTheme="minorEastAsia" w:hAnsi="Cambria Math" w:cs="Times New Roman"/>
              <w:sz w:val="24"/>
              <w:lang w:val="es-MX"/>
            </w:rPr>
            <m:t>DM=</m:t>
          </m:r>
          <m:f>
            <m:fPr>
              <m:ctrlPr>
                <w:rPr>
                  <w:rFonts w:ascii="Cambria Math" w:eastAsiaTheme="minorEastAsia" w:hAnsi="Cambria Math" w:cs="Times New Roman"/>
                  <w:i/>
                  <w:sz w:val="24"/>
                  <w:lang w:val="es-MX"/>
                </w:rPr>
              </m:ctrlPr>
            </m:fPr>
            <m:num>
              <m:acc>
                <m:accPr>
                  <m:chr m:val="̅"/>
                  <m:ctrlPr>
                    <w:rPr>
                      <w:rFonts w:ascii="Cambria Math" w:hAnsi="Cambria Math" w:cs="Times New Roman"/>
                      <w:i/>
                      <w:sz w:val="24"/>
                      <w:lang w:val="es-MX"/>
                    </w:rPr>
                  </m:ctrlPr>
                </m:accPr>
                <m:e>
                  <m:r>
                    <w:rPr>
                      <w:rFonts w:ascii="Cambria Math" w:hAnsi="Cambria Math" w:cs="Times New Roman"/>
                      <w:sz w:val="24"/>
                      <w:lang w:val="es-MX"/>
                    </w:rPr>
                    <m:t>d</m:t>
                  </m:r>
                </m:e>
              </m:acc>
            </m:num>
            <m:den>
              <m:rad>
                <m:radPr>
                  <m:degHide m:val="1"/>
                  <m:ctrlPr>
                    <w:rPr>
                      <w:rFonts w:ascii="Cambria Math" w:eastAsiaTheme="minorEastAsia" w:hAnsi="Cambria Math" w:cs="Times New Roman"/>
                      <w:i/>
                      <w:sz w:val="24"/>
                      <w:lang w:val="es-MX"/>
                    </w:rPr>
                  </m:ctrlPr>
                </m:radPr>
                <m:deg/>
                <m:e>
                  <m:f>
                    <m:fPr>
                      <m:ctrlPr>
                        <w:rPr>
                          <w:rFonts w:ascii="Cambria Math" w:eastAsiaTheme="minorEastAsia" w:hAnsi="Cambria Math" w:cs="Times New Roman"/>
                          <w:i/>
                          <w:sz w:val="24"/>
                          <w:lang w:val="es-MX"/>
                        </w:rPr>
                      </m:ctrlPr>
                    </m:fPr>
                    <m:num>
                      <m:r>
                        <w:rPr>
                          <w:rFonts w:ascii="Cambria Math" w:hAnsi="Cambria Math" w:cs="Times New Roman"/>
                          <w:sz w:val="24"/>
                          <w:lang w:val="es-MX"/>
                        </w:rPr>
                        <m:t>2π</m:t>
                      </m:r>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0</m:t>
                          </m:r>
                        </m:e>
                      </m:d>
                    </m:num>
                    <m:den>
                      <m:r>
                        <w:rPr>
                          <w:rFonts w:ascii="Cambria Math" w:eastAsiaTheme="minorEastAsia" w:hAnsi="Cambria Math" w:cs="Times New Roman"/>
                          <w:sz w:val="24"/>
                          <w:lang w:val="es-MX"/>
                        </w:rPr>
                        <m:t>T</m:t>
                      </m:r>
                    </m:den>
                  </m:f>
                </m:e>
              </m:rad>
            </m:den>
          </m:f>
        </m:oMath>
      </m:oMathPara>
    </w:p>
    <w:p w14:paraId="3B014ACD" w14:textId="5E823985"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Where</w:t>
      </w:r>
      <w:r w:rsidR="00603DD3" w:rsidRPr="00901C90">
        <w:rPr>
          <w:rFonts w:ascii="Times New Roman" w:eastAsiaTheme="minorEastAsia" w:hAnsi="Times New Roman" w:cs="Times New Roman"/>
          <w:sz w:val="24"/>
        </w:rPr>
        <w:t xml:space="preserve"> </w:t>
      </w:r>
      <m:oMath>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oMath>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is a consistent estimator of</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oMath>
      <w:r w:rsidR="00603DD3" w:rsidRPr="00901C90">
        <w:rPr>
          <w:rFonts w:ascii="Times New Roman" w:eastAsiaTheme="minorEastAsia" w:hAnsi="Times New Roman" w:cs="Times New Roman"/>
          <w:sz w:val="24"/>
        </w:rPr>
        <w:t xml:space="preserve"> defin</w:t>
      </w:r>
      <w:r>
        <w:rPr>
          <w:rFonts w:ascii="Times New Roman" w:eastAsiaTheme="minorEastAsia" w:hAnsi="Times New Roman" w:cs="Times New Roman"/>
          <w:sz w:val="24"/>
        </w:rPr>
        <w:t>e</w:t>
      </w:r>
      <w:r w:rsidR="00603DD3" w:rsidRPr="00901C90">
        <w:rPr>
          <w:rFonts w:ascii="Times New Roman" w:eastAsiaTheme="minorEastAsia" w:hAnsi="Times New Roman" w:cs="Times New Roman"/>
          <w:sz w:val="24"/>
        </w:rPr>
        <w:t xml:space="preserve">d </w:t>
      </w:r>
      <w:proofErr w:type="gramStart"/>
      <w:r>
        <w:rPr>
          <w:rFonts w:ascii="Times New Roman" w:eastAsiaTheme="minorEastAsia" w:hAnsi="Times New Roman" w:cs="Times New Roman"/>
          <w:sz w:val="24"/>
        </w:rPr>
        <w:t>by</w:t>
      </w:r>
      <w:proofErr w:type="gramEnd"/>
    </w:p>
    <w:p w14:paraId="3B9F6733" w14:textId="77777777" w:rsidR="00603DD3" w:rsidRPr="005A4695" w:rsidRDefault="00E8595C" w:rsidP="00603DD3">
      <w:pPr>
        <w:spacing w:line="360" w:lineRule="auto"/>
        <w:jc w:val="both"/>
        <w:rPr>
          <w:rFonts w:ascii="Times New Roman" w:eastAsiaTheme="minorEastAsia" w:hAnsi="Times New Roman" w:cs="Times New Roman"/>
          <w:sz w:val="24"/>
          <w:lang w:val="es-MX"/>
        </w:rPr>
      </w:pPr>
      <m:oMathPara>
        <m:oMath>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0</m:t>
              </m:r>
            </m:e>
          </m:d>
          <m:r>
            <w:rPr>
              <w:rFonts w:ascii="Cambria Math" w:eastAsiaTheme="minorEastAsia" w:hAnsi="Cambria Math" w:cs="Times New Roman"/>
              <w:sz w:val="24"/>
              <w:lang w:val="es-MX"/>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1</m:t>
              </m:r>
            </m:num>
            <m:den>
              <m:r>
                <w:rPr>
                  <w:rFonts w:ascii="Cambria Math" w:eastAsiaTheme="minorEastAsia" w:hAnsi="Cambria Math" w:cs="Times New Roman"/>
                  <w:sz w:val="24"/>
                  <w:lang w:val="es-MX"/>
                </w:rPr>
                <m:t>2π</m:t>
              </m:r>
            </m:den>
          </m:f>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k=-(t-1)</m:t>
              </m:r>
            </m:sub>
            <m:sup>
              <m:r>
                <w:rPr>
                  <w:rFonts w:ascii="Cambria Math" w:eastAsiaTheme="minorEastAsia" w:hAnsi="Cambria Math" w:cs="Times New Roman"/>
                  <w:sz w:val="24"/>
                  <w:lang w:val="es-MX"/>
                </w:rPr>
                <m:t>T-1</m:t>
              </m:r>
            </m:sup>
            <m:e>
              <m:r>
                <w:rPr>
                  <w:rFonts w:ascii="Cambria Math" w:eastAsiaTheme="minorEastAsia" w:hAnsi="Cambria Math" w:cs="Times New Roman"/>
                  <w:sz w:val="24"/>
                  <w:lang w:val="es-MX"/>
                </w:rPr>
                <m:t>I</m:t>
              </m:r>
              <m:d>
                <m:dPr>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lang w:val="es-MX"/>
                        </w:rPr>
                        <m:t>h-1</m:t>
                      </m:r>
                    </m:den>
                  </m:f>
                </m:e>
              </m:d>
              <m:sSub>
                <m:sSubPr>
                  <m:ctrlPr>
                    <w:rPr>
                      <w:rFonts w:ascii="Cambria Math" w:eastAsiaTheme="minorEastAsia" w:hAnsi="Cambria Math" w:cs="Times New Roman"/>
                      <w:i/>
                      <w:sz w:val="24"/>
                      <w:lang w:val="es-MX"/>
                    </w:rPr>
                  </m:ctrlPr>
                </m:sSubPr>
                <m:e>
                  <m:acc>
                    <m:accPr>
                      <m:ctrlPr>
                        <w:rPr>
                          <w:rFonts w:ascii="Cambria Math" w:eastAsiaTheme="minorEastAsia" w:hAnsi="Cambria Math" w:cs="Times New Roman"/>
                          <w:i/>
                          <w:sz w:val="24"/>
                          <w:lang w:val="es-MX"/>
                        </w:rPr>
                      </m:ctrlPr>
                    </m:accPr>
                    <m:e>
                      <m:r>
                        <w:rPr>
                          <w:rFonts w:ascii="Cambria Math" w:eastAsiaTheme="minorEastAsia" w:hAnsi="Cambria Math" w:cs="Times New Roman"/>
                          <w:sz w:val="24"/>
                          <w:lang w:val="es-MX"/>
                        </w:rPr>
                        <m:t>γ</m:t>
                      </m:r>
                    </m:e>
                  </m:acc>
                </m:e>
                <m:sub>
                  <m:r>
                    <w:rPr>
                      <w:rFonts w:ascii="Cambria Math" w:eastAsiaTheme="minorEastAsia" w:hAnsi="Cambria Math" w:cs="Times New Roman"/>
                      <w:sz w:val="24"/>
                      <w:lang w:val="es-MX"/>
                    </w:rPr>
                    <m:t>d</m:t>
                  </m:r>
                </m:sub>
              </m:sSub>
              <m:r>
                <w:rPr>
                  <w:rFonts w:ascii="Cambria Math" w:eastAsiaTheme="minorEastAsia" w:hAnsi="Cambria Math" w:cs="Times New Roman"/>
                  <w:sz w:val="24"/>
                  <w:lang w:val="es-MX"/>
                </w:rPr>
                <m:t>(k)</m:t>
              </m:r>
            </m:e>
          </m:nary>
        </m:oMath>
      </m:oMathPara>
    </w:p>
    <w:p w14:paraId="6D46E95D" w14:textId="77B9C2CE" w:rsidR="00603DD3" w:rsidRPr="00261A26" w:rsidRDefault="00261A26"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w:t>
      </w:r>
      <w:r w:rsidR="00901C90" w:rsidRPr="00261A26">
        <w:rPr>
          <w:rFonts w:ascii="Times New Roman" w:eastAsiaTheme="minorEastAsia" w:hAnsi="Times New Roman" w:cs="Times New Roman"/>
          <w:sz w:val="24"/>
        </w:rPr>
        <w:t>here</w:t>
      </w:r>
      <w:r w:rsidR="00603DD3" w:rsidRPr="00261A2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acc>
              <m:accPr>
                <m:ctrlPr>
                  <w:rPr>
                    <w:rFonts w:ascii="Cambria Math" w:eastAsiaTheme="minorEastAsia" w:hAnsi="Cambria Math" w:cs="Times New Roman"/>
                    <w:i/>
                    <w:sz w:val="24"/>
                    <w:lang w:val="es-MX"/>
                  </w:rPr>
                </m:ctrlPr>
              </m:accPr>
              <m:e>
                <m:r>
                  <w:rPr>
                    <w:rFonts w:ascii="Cambria Math" w:eastAsiaTheme="minorEastAsia" w:hAnsi="Cambria Math" w:cs="Times New Roman"/>
                    <w:sz w:val="24"/>
                    <w:lang w:val="es-MX"/>
                  </w:rPr>
                  <m:t>γ</m:t>
                </m:r>
              </m:e>
            </m:acc>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r>
          <w:rPr>
            <w:rFonts w:ascii="Cambria Math" w:eastAsiaTheme="minorEastAsia" w:hAnsi="Cambria Math" w:cs="Times New Roman"/>
            <w:sz w:val="24"/>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rPr>
              <m:t>1</m:t>
            </m:r>
          </m:num>
          <m:den>
            <m:r>
              <w:rPr>
                <w:rFonts w:ascii="Cambria Math" w:eastAsiaTheme="minorEastAsia" w:hAnsi="Cambria Math" w:cs="Times New Roman"/>
                <w:sz w:val="24"/>
                <w:lang w:val="es-MX"/>
              </w:rPr>
              <m:t>T</m:t>
            </m:r>
          </m:den>
        </m:f>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t</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r>
              <w:rPr>
                <w:rFonts w:ascii="Cambria Math" w:eastAsiaTheme="minorEastAsia" w:hAnsi="Cambria Math" w:cs="Times New Roman"/>
                <w:sz w:val="24"/>
              </w:rPr>
              <m:t>+1</m:t>
            </m:r>
          </m:sub>
          <m:sup>
            <m:r>
              <w:rPr>
                <w:rFonts w:ascii="Cambria Math" w:eastAsiaTheme="minorEastAsia" w:hAnsi="Cambria Math" w:cs="Times New Roman"/>
                <w:sz w:val="24"/>
                <w:lang w:val="es-MX"/>
              </w:rPr>
              <m:t>T</m:t>
            </m:r>
          </m:sup>
          <m:e>
            <m:d>
              <m:dPr>
                <m:ctrlPr>
                  <w:rPr>
                    <w:rFonts w:ascii="Cambria Math" w:eastAsiaTheme="minorEastAsia"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acc>
                  <m:accPr>
                    <m:chr m:val="̅"/>
                    <m:ctrlPr>
                      <w:rPr>
                        <w:rFonts w:ascii="Cambria Math" w:hAnsi="Cambria Math" w:cs="Times New Roman"/>
                        <w:i/>
                        <w:sz w:val="24"/>
                        <w:lang w:val="es-MX"/>
                      </w:rPr>
                    </m:ctrlPr>
                  </m:accPr>
                  <m:e>
                    <m:r>
                      <w:rPr>
                        <w:rFonts w:ascii="Cambria Math" w:hAnsi="Cambria Math" w:cs="Times New Roman"/>
                        <w:sz w:val="24"/>
                        <w:lang w:val="es-MX"/>
                      </w:rPr>
                      <m:t>d</m:t>
                    </m:r>
                  </m:e>
                </m:acc>
              </m:e>
            </m:d>
          </m:e>
        </m:nary>
        <m:d>
          <m:dPr>
            <m:ctrlPr>
              <w:rPr>
                <w:rFonts w:ascii="Cambria Math" w:eastAsiaTheme="minorEastAsia"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r>
                  <w:rPr>
                    <w:rFonts w:ascii="Cambria Math" w:hAnsi="Cambria Math" w:cs="Times New Roman"/>
                    <w:sz w:val="24"/>
                  </w:rPr>
                  <m:t>-</m:t>
                </m:r>
                <m:d>
                  <m:dPr>
                    <m:begChr m:val="|"/>
                    <m:endChr m:val="|"/>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sub>
            </m:sSub>
            <m:r>
              <w:rPr>
                <w:rFonts w:ascii="Cambria Math" w:hAnsi="Cambria Math" w:cs="Times New Roman"/>
                <w:sz w:val="24"/>
              </w:rPr>
              <m:t>-</m:t>
            </m:r>
            <m:acc>
              <m:accPr>
                <m:chr m:val="̅"/>
                <m:ctrlPr>
                  <w:rPr>
                    <w:rFonts w:ascii="Cambria Math" w:hAnsi="Cambria Math" w:cs="Times New Roman"/>
                    <w:i/>
                    <w:sz w:val="24"/>
                    <w:lang w:val="es-MX"/>
                  </w:rPr>
                </m:ctrlPr>
              </m:accPr>
              <m:e>
                <m:r>
                  <w:rPr>
                    <w:rFonts w:ascii="Cambria Math" w:hAnsi="Cambria Math" w:cs="Times New Roman"/>
                    <w:sz w:val="24"/>
                    <w:lang w:val="es-MX"/>
                  </w:rPr>
                  <m:t>d</m:t>
                </m:r>
              </m:e>
            </m:acc>
          </m:e>
        </m:d>
      </m:oMath>
      <w:r w:rsidR="00603DD3" w:rsidRPr="00261A26">
        <w:rPr>
          <w:rFonts w:ascii="Times New Roman" w:eastAsiaTheme="minorEastAsia" w:hAnsi="Times New Roman" w:cs="Times New Roman"/>
          <w:sz w:val="24"/>
        </w:rPr>
        <w:t xml:space="preserve">, </w:t>
      </w:r>
      <w:r w:rsidRPr="00261A26">
        <w:rPr>
          <w:rFonts w:ascii="Times New Roman" w:eastAsiaTheme="minorEastAsia" w:hAnsi="Times New Roman" w:cs="Times New Roman"/>
          <w:sz w:val="24"/>
        </w:rPr>
        <w:t>and</w:t>
      </w:r>
      <w:r w:rsidR="00603DD3" w:rsidRPr="00261A26">
        <w:rPr>
          <w:rFonts w:ascii="Times New Roman" w:eastAsiaTheme="minorEastAsia" w:hAnsi="Times New Roman" w:cs="Times New Roman"/>
          <w:sz w:val="24"/>
        </w:rPr>
        <w:t xml:space="preserve"> </w:t>
      </w:r>
      <m:oMath>
        <m:r>
          <w:rPr>
            <w:rFonts w:ascii="Cambria Math" w:eastAsiaTheme="minorEastAsia" w:hAnsi="Cambria Math" w:cs="Times New Roman"/>
            <w:sz w:val="24"/>
            <w:lang w:val="es-MX"/>
          </w:rPr>
          <m:t>I</m:t>
        </m:r>
        <m:d>
          <m:dPr>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rPr>
                  <m:t>h-1</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lang w:val="es-MX"/>
              </w:rPr>
            </m:ctrlPr>
          </m:dPr>
          <m:e>
            <m:m>
              <m:mPr>
                <m:mcs>
                  <m:mc>
                    <m:mcPr>
                      <m:count m:val="1"/>
                      <m:mcJc m:val="center"/>
                    </m:mcPr>
                  </m:mc>
                </m:mcs>
                <m:ctrlPr>
                  <w:rPr>
                    <w:rFonts w:ascii="Cambria Math" w:eastAsiaTheme="minorEastAsia" w:hAnsi="Cambria Math" w:cs="Times New Roman"/>
                    <w:i/>
                    <w:sz w:val="24"/>
                    <w:lang w:val="es-MX"/>
                  </w:rPr>
                </m:ctrlPr>
              </m:mPr>
              <m:mr>
                <m:e>
                  <m:r>
                    <w:rPr>
                      <w:rFonts w:ascii="Cambria Math" w:eastAsiaTheme="minorEastAsia" w:hAnsi="Cambria Math" w:cs="Times New Roman"/>
                      <w:sz w:val="24"/>
                    </w:rPr>
                    <m:t xml:space="preserve">1   </m:t>
                  </m:r>
                  <m:r>
                    <w:rPr>
                      <w:rFonts w:ascii="Cambria Math" w:eastAsiaTheme="minorEastAsia" w:hAnsi="Cambria Math" w:cs="Times New Roman"/>
                      <w:sz w:val="24"/>
                      <w:lang w:val="es-MX"/>
                    </w:rPr>
                    <m:t>for</m:t>
                  </m:r>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rPr>
                            <m:t>h-1</m:t>
                          </m:r>
                        </m:den>
                      </m:f>
                    </m:e>
                  </m:d>
                  <m:r>
                    <w:rPr>
                      <w:rFonts w:ascii="Cambria Math" w:eastAsiaTheme="minorEastAsia" w:hAnsi="Cambria Math" w:cs="Times New Roman"/>
                      <w:sz w:val="24"/>
                    </w:rPr>
                    <m:t>≤1</m:t>
                  </m:r>
                </m:e>
              </m:mr>
              <m:mr>
                <m:e>
                  <m:r>
                    <w:rPr>
                      <w:rFonts w:ascii="Cambria Math" w:eastAsiaTheme="minorEastAsia" w:hAnsi="Cambria Math" w:cs="Times New Roman"/>
                      <w:sz w:val="24"/>
                    </w:rPr>
                    <m:t xml:space="preserve">0   </m:t>
                  </m:r>
                  <m:r>
                    <w:rPr>
                      <w:rFonts w:ascii="Cambria Math" w:eastAsiaTheme="minorEastAsia" w:hAnsi="Cambria Math" w:cs="Times New Roman"/>
                      <w:sz w:val="24"/>
                      <w:lang w:val="es-MX"/>
                    </w:rPr>
                    <m:t>ot</m:t>
                  </m:r>
                  <m:r>
                    <w:rPr>
                      <w:rFonts w:ascii="Cambria Math" w:eastAsiaTheme="minorEastAsia" w:hAnsi="Cambria Math" w:cs="Times New Roman"/>
                      <w:sz w:val="24"/>
                    </w:rPr>
                    <m:t>h</m:t>
                  </m:r>
                  <m:r>
                    <w:rPr>
                      <w:rFonts w:ascii="Cambria Math" w:eastAsiaTheme="minorEastAsia" w:hAnsi="Cambria Math" w:cs="Times New Roman"/>
                      <w:sz w:val="24"/>
                      <w:lang w:val="es-MX"/>
                    </w:rPr>
                    <m:t>erwise</m:t>
                  </m:r>
                </m:e>
              </m:mr>
            </m:m>
          </m:e>
        </m:d>
      </m:oMath>
    </w:p>
    <w:p w14:paraId="53B6317B" w14:textId="4874285E" w:rsidR="0089548D" w:rsidRDefault="00A16D81" w:rsidP="00B304DD">
      <w:pPr>
        <w:spacing w:line="360" w:lineRule="auto"/>
        <w:rPr>
          <w:rFonts w:ascii="Times New Roman" w:eastAsiaTheme="minorEastAsia" w:hAnsi="Times New Roman" w:cs="Times New Roman"/>
          <w:sz w:val="24"/>
        </w:rPr>
      </w:pPr>
      <w:r w:rsidRPr="00A16D81">
        <w:rPr>
          <w:rFonts w:ascii="Times New Roman" w:hAnsi="Times New Roman" w:cs="Times New Roman"/>
          <w:sz w:val="24"/>
        </w:rPr>
        <w:t xml:space="preserve">Under the null hypothesis, the </w:t>
      </w:r>
      <w:r w:rsidR="00F45D0F" w:rsidRPr="00A16D81">
        <w:rPr>
          <w:rFonts w:ascii="Times New Roman" w:hAnsi="Times New Roman" w:cs="Times New Roman"/>
          <w:sz w:val="24"/>
        </w:rPr>
        <w:t xml:space="preserve">DM </w:t>
      </w:r>
      <w:r w:rsidRPr="00A16D81">
        <w:rPr>
          <w:rFonts w:ascii="Times New Roman" w:hAnsi="Times New Roman" w:cs="Times New Roman"/>
          <w:sz w:val="24"/>
        </w:rPr>
        <w:t>test statistic is</w:t>
      </w:r>
      <w:r w:rsidR="00B304DD">
        <w:rPr>
          <w:rFonts w:ascii="Times New Roman" w:hAnsi="Times New Roman" w:cs="Times New Roman"/>
          <w:sz w:val="24"/>
        </w:rPr>
        <w:t xml:space="preserve"> asymptotically </w:t>
      </w:r>
      <m:oMath>
        <m:r>
          <w:rPr>
            <w:rFonts w:ascii="Cambria Math" w:hAnsi="Cambria Math" w:cs="Times New Roman"/>
            <w:sz w:val="24"/>
          </w:rPr>
          <m:t>N(0,1)</m:t>
        </m:r>
      </m:oMath>
      <w:r w:rsidRPr="00A16D81">
        <w:rPr>
          <w:rFonts w:ascii="Times New Roman" w:hAnsi="Times New Roman" w:cs="Times New Roman"/>
          <w:sz w:val="24"/>
        </w:rPr>
        <w:t xml:space="preserve"> distributed. The null hypothesis of no</w:t>
      </w:r>
      <w:r w:rsidR="00B304DD">
        <w:rPr>
          <w:rFonts w:ascii="Times New Roman" w:hAnsi="Times New Roman" w:cs="Times New Roman"/>
          <w:sz w:val="24"/>
        </w:rPr>
        <w:t xml:space="preserve"> </w:t>
      </w:r>
      <w:r w:rsidRPr="00A16D81">
        <w:rPr>
          <w:rFonts w:ascii="Times New Roman" w:hAnsi="Times New Roman" w:cs="Times New Roman"/>
          <w:sz w:val="24"/>
        </w:rPr>
        <w:t>di</w:t>
      </w:r>
      <w:r w:rsidR="00B304DD">
        <w:rPr>
          <w:rFonts w:ascii="Times New Roman" w:hAnsi="Times New Roman" w:cs="Times New Roman"/>
          <w:sz w:val="24"/>
        </w:rPr>
        <w:t>ff</w:t>
      </w:r>
      <w:r w:rsidRPr="00A16D81">
        <w:rPr>
          <w:rFonts w:ascii="Times New Roman" w:hAnsi="Times New Roman" w:cs="Times New Roman"/>
          <w:sz w:val="24"/>
        </w:rPr>
        <w:t>erence will be rejected if the computed DM statistic falls</w:t>
      </w:r>
      <w:r w:rsidR="00B304DD">
        <w:rPr>
          <w:rFonts w:ascii="Times New Roman" w:hAnsi="Times New Roman" w:cs="Times New Roman"/>
          <w:sz w:val="24"/>
        </w:rPr>
        <w:t xml:space="preserve"> </w:t>
      </w:r>
      <w:r w:rsidRPr="00A16D81">
        <w:rPr>
          <w:rFonts w:ascii="Times New Roman" w:hAnsi="Times New Roman" w:cs="Times New Roman"/>
          <w:sz w:val="24"/>
        </w:rPr>
        <w:t xml:space="preserve">outside the range of </w:t>
      </w: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α/2</m:t>
            </m:r>
          </m:sub>
        </m:sSub>
      </m:oMath>
      <w:r w:rsidR="00240993">
        <w:rPr>
          <w:rFonts w:ascii="Times New Roman" w:eastAsiaTheme="minorEastAsia" w:hAnsi="Times New Roman" w:cs="Times New Roman"/>
          <w:sz w:val="24"/>
        </w:rPr>
        <w:t xml:space="preserve"> </w:t>
      </w:r>
      <w:r w:rsidR="00156409">
        <w:rPr>
          <w:rFonts w:ascii="Times New Roman" w:eastAsiaTheme="minorEastAsia" w:hAnsi="Times New Roman" w:cs="Times New Roman"/>
          <w:sz w:val="24"/>
        </w:rPr>
        <w:t>and</w:t>
      </w:r>
      <w:r w:rsidR="00240993">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α/2</m:t>
            </m:r>
          </m:sub>
        </m:sSub>
      </m:oMath>
      <w:r w:rsidR="00240993">
        <w:rPr>
          <w:rFonts w:ascii="Times New Roman" w:eastAsiaTheme="minorEastAsia" w:hAnsi="Times New Roman" w:cs="Times New Roman"/>
          <w:sz w:val="24"/>
        </w:rPr>
        <w:t>.</w:t>
      </w:r>
    </w:p>
    <w:p w14:paraId="35DE73B8" w14:textId="3B662F82" w:rsidR="009B4510" w:rsidRDefault="0089548D"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Not</w:t>
      </w:r>
      <w:del w:id="1448" w:author="Johanna Koolemans Beynen" w:date="2020-02-21T14:01:00Z">
        <w:r w:rsidDel="00D13FDA">
          <w:rPr>
            <w:rFonts w:ascii="Times New Roman" w:eastAsiaTheme="minorEastAsia" w:hAnsi="Times New Roman" w:cs="Times New Roman"/>
            <w:sz w:val="24"/>
          </w:rPr>
          <w:delText>ic</w:delText>
        </w:r>
      </w:del>
      <w:r>
        <w:rPr>
          <w:rFonts w:ascii="Times New Roman" w:eastAsiaTheme="minorEastAsia" w:hAnsi="Times New Roman" w:cs="Times New Roman"/>
          <w:sz w:val="24"/>
        </w:rPr>
        <w:t xml:space="preserve">e that </w:t>
      </w:r>
      <w:r w:rsidR="009B4510">
        <w:rPr>
          <w:rFonts w:ascii="Times New Roman" w:eastAsiaTheme="minorEastAsia" w:hAnsi="Times New Roman" w:cs="Times New Roman"/>
          <w:sz w:val="24"/>
        </w:rPr>
        <w:t xml:space="preserve">the </w:t>
      </w:r>
      <w:ins w:id="1449" w:author="Johanna Koolemans Beynen" w:date="2020-02-21T14:01:00Z">
        <w:r w:rsidR="00D13FDA">
          <w:rPr>
            <w:rFonts w:ascii="Times New Roman" w:eastAsiaTheme="minorEastAsia" w:hAnsi="Times New Roman" w:cs="Times New Roman"/>
            <w:sz w:val="24"/>
          </w:rPr>
          <w:t>n</w:t>
        </w:r>
      </w:ins>
      <w:del w:id="1450" w:author="Johanna Koolemans Beynen" w:date="2020-02-21T14:01:00Z">
        <w:r w:rsidR="009B4510" w:rsidDel="00D13FDA">
          <w:rPr>
            <w:rFonts w:ascii="Times New Roman" w:eastAsiaTheme="minorEastAsia" w:hAnsi="Times New Roman" w:cs="Times New Roman"/>
            <w:sz w:val="24"/>
          </w:rPr>
          <w:delText>N</w:delText>
        </w:r>
      </w:del>
      <w:r w:rsidRPr="0089548D">
        <w:rPr>
          <w:rFonts w:ascii="Times New Roman" w:eastAsiaTheme="minorEastAsia" w:hAnsi="Times New Roman" w:cs="Times New Roman"/>
          <w:sz w:val="24"/>
        </w:rPr>
        <w:t>ormal distribution can be a poor</w:t>
      </w:r>
      <w:r>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 xml:space="preserve">approximation of the DM test's </w:t>
      </w:r>
      <w:r>
        <w:rPr>
          <w:rFonts w:ascii="Times New Roman" w:eastAsiaTheme="minorEastAsia" w:hAnsi="Times New Roman" w:cs="Times New Roman"/>
          <w:sz w:val="24"/>
        </w:rPr>
        <w:t>fi</w:t>
      </w:r>
      <w:r w:rsidRPr="0089548D">
        <w:rPr>
          <w:rFonts w:ascii="Times New Roman" w:eastAsiaTheme="minorEastAsia" w:hAnsi="Times New Roman" w:cs="Times New Roman"/>
          <w:sz w:val="24"/>
        </w:rPr>
        <w:t>nite-sample null distribution</w:t>
      </w:r>
      <w:r>
        <w:rPr>
          <w:rFonts w:ascii="Times New Roman" w:eastAsiaTheme="minorEastAsia" w:hAnsi="Times New Roman" w:cs="Times New Roman"/>
          <w:sz w:val="24"/>
        </w:rPr>
        <w:t xml:space="preserve"> for small samples</w:t>
      </w:r>
      <w:r w:rsidRPr="0089548D">
        <w:rPr>
          <w:rFonts w:ascii="Times New Roman" w:eastAsiaTheme="minorEastAsia" w:hAnsi="Times New Roman" w:cs="Times New Roman"/>
          <w:sz w:val="24"/>
        </w:rPr>
        <w:t>.</w:t>
      </w:r>
      <w:r>
        <w:rPr>
          <w:rFonts w:ascii="Times New Roman" w:eastAsiaTheme="minorEastAsia" w:hAnsi="Times New Roman" w:cs="Times New Roman"/>
          <w:sz w:val="24"/>
        </w:rPr>
        <w:t xml:space="preserve"> Thus,</w:t>
      </w:r>
      <w:r w:rsidRPr="0089548D">
        <w:rPr>
          <w:rFonts w:ascii="Times New Roman" w:eastAsiaTheme="minorEastAsia" w:hAnsi="Times New Roman" w:cs="Times New Roman"/>
          <w:sz w:val="24"/>
        </w:rPr>
        <w:t xml:space="preserve"> </w:t>
      </w:r>
      <w:ins w:id="1451" w:author="Johanna Koolemans Beynen" w:date="2020-02-21T14:05:00Z">
        <w:r w:rsidR="00D13FDA" w:rsidRPr="0089548D">
          <w:rPr>
            <w:rFonts w:ascii="Times New Roman" w:eastAsiaTheme="minorEastAsia" w:hAnsi="Times New Roman" w:cs="Times New Roman"/>
            <w:sz w:val="24"/>
          </w:rPr>
          <w:t>depending on the degree of serial</w:t>
        </w:r>
        <w:r w:rsidR="00D13FDA">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correlation among the forecast errors and the sample size</w:t>
        </w:r>
        <w:r w:rsidR="00D13FDA">
          <w:rPr>
            <w:rFonts w:ascii="Times New Roman" w:eastAsiaTheme="minorEastAsia" w:hAnsi="Times New Roman" w:cs="Times New Roman"/>
            <w:sz w:val="24"/>
          </w:rPr>
          <w:t xml:space="preserve"> </w:t>
        </w:r>
        <m:oMath>
          <m:r>
            <w:rPr>
              <w:rFonts w:ascii="Cambria Math" w:eastAsiaTheme="minorEastAsia" w:hAnsi="Cambria Math" w:cs="Times New Roman"/>
              <w:sz w:val="24"/>
            </w:rPr>
            <m:t>T</m:t>
          </m:r>
        </m:oMath>
        <w:r w:rsidR="00D13FDA">
          <w:rPr>
            <w:rFonts w:ascii="Times New Roman" w:eastAsiaTheme="minorEastAsia" w:hAnsi="Times New Roman" w:cs="Times New Roman"/>
            <w:sz w:val="24"/>
          </w:rPr>
          <w:t xml:space="preserve">, </w:t>
        </w:r>
      </w:ins>
      <w:ins w:id="1452" w:author="Johanna Koolemans Beynen" w:date="2020-02-21T14:02:00Z">
        <w:r w:rsidR="00D13FDA">
          <w:rPr>
            <w:rFonts w:ascii="Times New Roman" w:eastAsiaTheme="minorEastAsia" w:hAnsi="Times New Roman" w:cs="Times New Roman"/>
            <w:sz w:val="24"/>
          </w:rPr>
          <w:t xml:space="preserve">the </w:t>
        </w:r>
      </w:ins>
      <w:ins w:id="1453" w:author="Johanna Koolemans Beynen" w:date="2020-02-21T14:07:00Z">
        <w:r w:rsidR="00D13FDA">
          <w:rPr>
            <w:rFonts w:ascii="Times New Roman" w:eastAsiaTheme="minorEastAsia" w:hAnsi="Times New Roman" w:cs="Times New Roman"/>
            <w:sz w:val="24"/>
          </w:rPr>
          <w:t xml:space="preserve">results of the </w:t>
        </w:r>
      </w:ins>
      <w:r w:rsidRPr="0089548D">
        <w:rPr>
          <w:rFonts w:ascii="Times New Roman" w:eastAsiaTheme="minorEastAsia" w:hAnsi="Times New Roman" w:cs="Times New Roman"/>
          <w:sz w:val="24"/>
        </w:rPr>
        <w:t>DM test can</w:t>
      </w:r>
      <w:ins w:id="1454" w:author="Johanna Koolemans Beynen" w:date="2020-02-21T14:07:00Z">
        <w:r w:rsidR="00D13FDA">
          <w:rPr>
            <w:rFonts w:ascii="Times New Roman" w:eastAsiaTheme="minorEastAsia" w:hAnsi="Times New Roman" w:cs="Times New Roman"/>
            <w:sz w:val="24"/>
          </w:rPr>
          <w:t xml:space="preserve"> cause</w:t>
        </w:r>
      </w:ins>
      <w:r w:rsidRPr="0089548D">
        <w:rPr>
          <w:rFonts w:ascii="Times New Roman" w:eastAsiaTheme="minorEastAsia" w:hAnsi="Times New Roman" w:cs="Times New Roman"/>
          <w:sz w:val="24"/>
        </w:rPr>
        <w:t xml:space="preserve"> </w:t>
      </w:r>
      <w:del w:id="1455" w:author="Johanna Koolemans Beynen" w:date="2020-02-21T14:06:00Z">
        <w:r w:rsidRPr="0089548D" w:rsidDel="00D13FDA">
          <w:rPr>
            <w:rFonts w:ascii="Times New Roman" w:eastAsiaTheme="minorEastAsia" w:hAnsi="Times New Roman" w:cs="Times New Roman"/>
            <w:sz w:val="24"/>
          </w:rPr>
          <w:delText>have the wrong size</w:delText>
        </w:r>
        <w:commentRangeStart w:id="1456"/>
        <w:commentRangeEnd w:id="1456"/>
        <w:r w:rsidRPr="0089548D" w:rsidDel="00D13FDA">
          <w:rPr>
            <w:rFonts w:ascii="Times New Roman" w:eastAsiaTheme="minorEastAsia" w:hAnsi="Times New Roman" w:cs="Times New Roman"/>
            <w:sz w:val="24"/>
          </w:rPr>
          <w:delText>,</w:delText>
        </w:r>
        <w:r w:rsidDel="00D13FDA">
          <w:rPr>
            <w:rFonts w:ascii="Times New Roman" w:eastAsiaTheme="minorEastAsia" w:hAnsi="Times New Roman" w:cs="Times New Roman"/>
            <w:sz w:val="24"/>
          </w:rPr>
          <w:delText xml:space="preserve"> </w:delText>
        </w:r>
      </w:del>
      <w:del w:id="1457" w:author="Johanna Koolemans Beynen" w:date="2020-02-21T14:05:00Z">
        <w:r w:rsidRPr="0089548D" w:rsidDel="00D13FDA">
          <w:rPr>
            <w:rFonts w:ascii="Times New Roman" w:eastAsiaTheme="minorEastAsia" w:hAnsi="Times New Roman" w:cs="Times New Roman"/>
            <w:sz w:val="24"/>
          </w:rPr>
          <w:delText xml:space="preserve">rejecting </w:delText>
        </w:r>
      </w:del>
      <w:r w:rsidRPr="0089548D">
        <w:rPr>
          <w:rFonts w:ascii="Times New Roman" w:eastAsiaTheme="minorEastAsia" w:hAnsi="Times New Roman" w:cs="Times New Roman"/>
          <w:sz w:val="24"/>
        </w:rPr>
        <w:t xml:space="preserve">the null </w:t>
      </w:r>
      <w:ins w:id="1458" w:author="Johanna Koolemans Beynen" w:date="2020-02-21T14:02:00Z">
        <w:r w:rsidR="00D13FDA">
          <w:rPr>
            <w:rFonts w:ascii="Times New Roman" w:eastAsiaTheme="minorEastAsia" w:hAnsi="Times New Roman" w:cs="Times New Roman"/>
            <w:sz w:val="24"/>
          </w:rPr>
          <w:t xml:space="preserve">hypothesis </w:t>
        </w:r>
      </w:ins>
      <w:ins w:id="1459" w:author="Johanna Koolemans Beynen" w:date="2020-02-21T14:05:00Z">
        <w:r w:rsidR="00D13FDA">
          <w:rPr>
            <w:rFonts w:ascii="Times New Roman" w:eastAsiaTheme="minorEastAsia" w:hAnsi="Times New Roman" w:cs="Times New Roman"/>
            <w:sz w:val="24"/>
          </w:rPr>
          <w:t xml:space="preserve">to be </w:t>
        </w:r>
        <w:r w:rsidR="00D13FDA" w:rsidRPr="0089548D">
          <w:rPr>
            <w:rFonts w:ascii="Times New Roman" w:eastAsiaTheme="minorEastAsia" w:hAnsi="Times New Roman" w:cs="Times New Roman"/>
            <w:sz w:val="24"/>
          </w:rPr>
          <w:t>reject</w:t>
        </w:r>
        <w:r w:rsidR="00D13FDA">
          <w:rPr>
            <w:rFonts w:ascii="Times New Roman" w:eastAsiaTheme="minorEastAsia" w:hAnsi="Times New Roman" w:cs="Times New Roman"/>
            <w:sz w:val="24"/>
          </w:rPr>
          <w:t>ed</w:t>
        </w:r>
        <w:r w:rsidR="00D13FDA" w:rsidRPr="0089548D">
          <w:rPr>
            <w:rFonts w:ascii="Times New Roman" w:eastAsiaTheme="minorEastAsia" w:hAnsi="Times New Roman" w:cs="Times New Roman"/>
            <w:sz w:val="24"/>
          </w:rPr>
          <w:t xml:space="preserve"> </w:t>
        </w:r>
      </w:ins>
      <w:r w:rsidRPr="0089548D">
        <w:rPr>
          <w:rFonts w:ascii="Times New Roman" w:eastAsiaTheme="minorEastAsia" w:hAnsi="Times New Roman" w:cs="Times New Roman"/>
          <w:sz w:val="24"/>
        </w:rPr>
        <w:t>too often</w:t>
      </w:r>
      <w:del w:id="1460" w:author="Johanna Koolemans Beynen" w:date="2020-02-21T14:07:00Z">
        <w:r w:rsidRPr="0089548D" w:rsidDel="00D13FDA">
          <w:rPr>
            <w:rFonts w:ascii="Times New Roman" w:eastAsiaTheme="minorEastAsia" w:hAnsi="Times New Roman" w:cs="Times New Roman"/>
            <w:sz w:val="24"/>
          </w:rPr>
          <w:delText>,</w:delText>
        </w:r>
      </w:del>
      <w:del w:id="1461" w:author="Johanna Koolemans Beynen" w:date="2020-02-21T14:05:00Z">
        <w:r w:rsidRPr="0089548D" w:rsidDel="00D13FDA">
          <w:rPr>
            <w:rFonts w:ascii="Times New Roman" w:eastAsiaTheme="minorEastAsia" w:hAnsi="Times New Roman" w:cs="Times New Roman"/>
            <w:sz w:val="24"/>
          </w:rPr>
          <w:delText xml:space="preserve"> depending on the degree of serial</w:delText>
        </w:r>
        <w:r w:rsidDel="00D13FDA">
          <w:rPr>
            <w:rFonts w:ascii="Times New Roman" w:eastAsiaTheme="minorEastAsia" w:hAnsi="Times New Roman" w:cs="Times New Roman"/>
            <w:sz w:val="24"/>
          </w:rPr>
          <w:delText xml:space="preserve"> </w:delText>
        </w:r>
        <w:r w:rsidRPr="0089548D" w:rsidDel="00D13FDA">
          <w:rPr>
            <w:rFonts w:ascii="Times New Roman" w:eastAsiaTheme="minorEastAsia" w:hAnsi="Times New Roman" w:cs="Times New Roman"/>
            <w:sz w:val="24"/>
          </w:rPr>
          <w:delText>correlation among the forecast errors and the sample size</w:delText>
        </w:r>
        <w:r w:rsidDel="00D13FDA">
          <w:rPr>
            <w:rFonts w:ascii="Times New Roman" w:eastAsiaTheme="minorEastAsia" w:hAnsi="Times New Roman" w:cs="Times New Roman"/>
            <w:sz w:val="24"/>
          </w:rPr>
          <w:delText xml:space="preserve"> </w:delText>
        </w:r>
        <m:oMath>
          <m:r>
            <w:rPr>
              <w:rFonts w:ascii="Cambria Math" w:eastAsiaTheme="minorEastAsia" w:hAnsi="Cambria Math" w:cs="Times New Roman"/>
              <w:sz w:val="24"/>
            </w:rPr>
            <m:t>T</m:t>
          </m:r>
        </m:oMath>
      </w:del>
      <w:r w:rsidRPr="0089548D">
        <w:rPr>
          <w:rFonts w:ascii="Times New Roman" w:eastAsiaTheme="minorEastAsia" w:hAnsi="Times New Roman" w:cs="Times New Roman"/>
          <w:sz w:val="24"/>
        </w:rPr>
        <w: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Harvey, </w:t>
      </w:r>
      <w:proofErr w:type="spellStart"/>
      <w:r w:rsidR="009B4510" w:rsidRPr="009B4510">
        <w:rPr>
          <w:rFonts w:ascii="Times New Roman" w:eastAsiaTheme="minorEastAsia" w:hAnsi="Times New Roman" w:cs="Times New Roman"/>
          <w:sz w:val="24"/>
        </w:rPr>
        <w:t>Leybourne</w:t>
      </w:r>
      <w:proofErr w:type="spellEnd"/>
      <w:r w:rsidR="009B4510" w:rsidRPr="009B4510">
        <w:rPr>
          <w:rFonts w:ascii="Times New Roman" w:eastAsiaTheme="minorEastAsia" w:hAnsi="Times New Roman" w:cs="Times New Roman"/>
          <w:sz w:val="24"/>
        </w:rPr>
        <w:t xml:space="preserve">, and </w:t>
      </w:r>
      <w:r w:rsidR="009B4510">
        <w:rPr>
          <w:rFonts w:ascii="Times New Roman" w:eastAsiaTheme="minorEastAsia" w:hAnsi="Times New Roman" w:cs="Times New Roman"/>
          <w:sz w:val="24"/>
        </w:rPr>
        <w:t>Newbold (1997)</w:t>
      </w:r>
      <w:r w:rsidR="009B4510" w:rsidRPr="009B4510">
        <w:rPr>
          <w:rFonts w:ascii="Times New Roman" w:eastAsiaTheme="minorEastAsia" w:hAnsi="Times New Roman" w:cs="Times New Roman"/>
          <w:sz w:val="24"/>
        </w:rPr>
        <w:t xml:space="preserve"> suggest that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improved small-sample properties can be obtained by:</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making a bias corr</w:t>
      </w:r>
      <w:r w:rsidR="009B4510">
        <w:rPr>
          <w:rFonts w:ascii="Times New Roman" w:eastAsiaTheme="minorEastAsia" w:hAnsi="Times New Roman" w:cs="Times New Roman"/>
          <w:sz w:val="24"/>
        </w:rPr>
        <w:t>ection to the DM test statistic</w:t>
      </w:r>
      <w:r w:rsidR="009B4510" w:rsidRPr="009B4510">
        <w:rPr>
          <w:rFonts w:ascii="Times New Roman" w:eastAsiaTheme="minorEastAsia" w:hAnsi="Times New Roman" w:cs="Times New Roman"/>
          <w:sz w:val="24"/>
        </w:rPr>
        <w:t xml:space="preserve"> and</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comparing the corrected statistic with a Student-t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distribution with </w:t>
      </w:r>
      <m:oMath>
        <m:r>
          <w:rPr>
            <w:rFonts w:ascii="Cambria Math" w:eastAsiaTheme="minorEastAsia" w:hAnsi="Cambria Math" w:cs="Times New Roman"/>
            <w:sz w:val="24"/>
          </w:rPr>
          <m:t>(T-1)</m:t>
        </m:r>
      </m:oMath>
      <w:r w:rsidR="009B4510" w:rsidRPr="009B4510">
        <w:rPr>
          <w:rFonts w:ascii="Times New Roman" w:eastAsiaTheme="minorEastAsia" w:hAnsi="Times New Roman" w:cs="Times New Roman"/>
          <w:sz w:val="24"/>
        </w:rPr>
        <w:t xml:space="preserve"> degrees of freedom, rather than </w:t>
      </w:r>
      <w:ins w:id="1462" w:author="Johanna Koolemans Beynen" w:date="2020-02-21T14:07:00Z">
        <w:r w:rsidR="00D13FDA">
          <w:rPr>
            <w:rFonts w:ascii="Times New Roman" w:eastAsiaTheme="minorEastAsia" w:hAnsi="Times New Roman" w:cs="Times New Roman"/>
            <w:sz w:val="24"/>
          </w:rPr>
          <w:t xml:space="preserve">comparing it to </w:t>
        </w:r>
      </w:ins>
      <w:r w:rsidR="009B4510" w:rsidRPr="009B4510">
        <w:rPr>
          <w:rFonts w:ascii="Times New Roman" w:eastAsiaTheme="minorEastAsia" w:hAnsi="Times New Roman" w:cs="Times New Roman"/>
          <w:sz w:val="24"/>
        </w:rPr>
        <w:t>the</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standard normal</w:t>
      </w:r>
      <w:ins w:id="1463" w:author="Johanna Koolemans Beynen" w:date="2020-02-21T14:07:00Z">
        <w:r w:rsidR="00D13FDA">
          <w:rPr>
            <w:rFonts w:ascii="Times New Roman" w:eastAsiaTheme="minorEastAsia" w:hAnsi="Times New Roman" w:cs="Times New Roman"/>
            <w:sz w:val="24"/>
          </w:rPr>
          <w:t xml:space="preserve"> statis</w:t>
        </w:r>
      </w:ins>
      <w:ins w:id="1464" w:author="Johanna Koolemans Beynen" w:date="2020-02-21T14:08:00Z">
        <w:r w:rsidR="00D13FDA">
          <w:rPr>
            <w:rFonts w:ascii="Times New Roman" w:eastAsiaTheme="minorEastAsia" w:hAnsi="Times New Roman" w:cs="Times New Roman"/>
            <w:sz w:val="24"/>
          </w:rPr>
          <w:t>tic</w:t>
        </w:r>
      </w:ins>
      <w:r w:rsidR="009B4510" w:rsidRPr="009B4510">
        <w:rPr>
          <w:rFonts w:ascii="Times New Roman" w:eastAsiaTheme="minorEastAsia" w:hAnsi="Times New Roman" w:cs="Times New Roman"/>
          <w:sz w:val="24"/>
        </w:rPr>
        <w:t>.</w:t>
      </w:r>
    </w:p>
    <w:p w14:paraId="2B3D8B9F" w14:textId="5168EAD1" w:rsidR="00F45D0F" w:rsidRDefault="009B4510" w:rsidP="009B4510">
      <w:pPr>
        <w:spacing w:line="360" w:lineRule="auto"/>
        <w:jc w:val="both"/>
        <w:rPr>
          <w:rFonts w:ascii="Times New Roman" w:eastAsiaTheme="minorEastAsia" w:hAnsi="Times New Roman" w:cs="Times New Roman"/>
          <w:sz w:val="24"/>
        </w:rPr>
      </w:pPr>
      <w:r w:rsidRPr="009B4510">
        <w:rPr>
          <w:rFonts w:ascii="Times New Roman" w:eastAsiaTheme="minorEastAsia" w:hAnsi="Times New Roman" w:cs="Times New Roman"/>
          <w:sz w:val="24"/>
        </w:rPr>
        <w:lastRenderedPageBreak/>
        <w:t xml:space="preserve">The corrected </w:t>
      </w:r>
      <w:ins w:id="1465" w:author="Johanna Koolemans Beynen" w:date="2020-02-21T14:09:00Z">
        <w:r w:rsidR="00D13FDA">
          <w:rPr>
            <w:rFonts w:ascii="Times New Roman" w:eastAsiaTheme="minorEastAsia" w:hAnsi="Times New Roman" w:cs="Times New Roman"/>
            <w:sz w:val="24"/>
          </w:rPr>
          <w:t xml:space="preserve">DM test </w:t>
        </w:r>
      </w:ins>
      <w:r w:rsidRPr="009B4510">
        <w:rPr>
          <w:rFonts w:ascii="Times New Roman" w:eastAsiaTheme="minorEastAsia" w:hAnsi="Times New Roman" w:cs="Times New Roman"/>
          <w:sz w:val="24"/>
        </w:rPr>
        <w:t>statistic is obtained as</w:t>
      </w:r>
      <w:r w:rsidR="00F45D0F">
        <w:rPr>
          <w:rFonts w:ascii="Times New Roman" w:eastAsiaTheme="minorEastAsia" w:hAnsi="Times New Roman" w:cs="Times New Roman"/>
          <w:sz w:val="24"/>
        </w:rPr>
        <w:t>:</w:t>
      </w:r>
    </w:p>
    <w:p w14:paraId="7F333250" w14:textId="078491B2" w:rsidR="00F45D0F" w:rsidRPr="00F45D0F" w:rsidRDefault="00E8595C" w:rsidP="009B4510">
      <w:pPr>
        <w:spacing w:line="360" w:lineRule="auto"/>
        <w:jc w:val="both"/>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m:t>
              </m:r>
            </m:e>
            <m:sup>
              <m:r>
                <w:rPr>
                  <w:rFonts w:ascii="Cambria Math" w:eastAsiaTheme="minorEastAsia" w:hAnsi="Cambria Math" w:cs="Times New Roman"/>
                  <w:sz w:val="24"/>
                </w:rPr>
                <m:t>*</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T+1-2</m:t>
                      </m:r>
                      <m:r>
                        <w:rPr>
                          <w:rFonts w:ascii="Cambria Math" w:eastAsiaTheme="minorEastAsia" w:hAnsi="Cambria Math" w:cs="Times New Roman"/>
                          <w:sz w:val="24"/>
                        </w:rPr>
                        <m:t>h+h(h-</m:t>
                      </m:r>
                      <m:r>
                        <w:rPr>
                          <w:rFonts w:ascii="Cambria Math" w:eastAsiaTheme="minorEastAsia" w:hAnsi="Cambria Math" w:cs="Times New Roman"/>
                          <w:sz w:val="24"/>
                        </w:rPr>
                        <m:t>1)</m:t>
                      </m:r>
                    </m:num>
                    <m:den>
                      <m:r>
                        <w:rPr>
                          <w:rFonts w:ascii="Cambria Math" w:eastAsiaTheme="minorEastAsia" w:hAnsi="Cambria Math" w:cs="Times New Roman"/>
                          <w:sz w:val="24"/>
                        </w:rPr>
                        <m:t>T</m:t>
                      </m:r>
                    </m:den>
                  </m:f>
                </m:e>
              </m:d>
            </m:e>
            <m:sup>
              <m:r>
                <w:rPr>
                  <w:rFonts w:ascii="Cambria Math" w:eastAsiaTheme="minorEastAsia" w:hAnsi="Cambria Math" w:cs="Times New Roman"/>
                  <w:sz w:val="24"/>
                </w:rPr>
                <m:t>1/2</m:t>
              </m:r>
            </m:sup>
          </m:sSup>
          <m:r>
            <w:rPr>
              <w:rFonts w:ascii="Cambria Math" w:eastAsiaTheme="minorEastAsia" w:hAnsi="Cambria Math" w:cs="Times New Roman"/>
              <w:sz w:val="24"/>
            </w:rPr>
            <m:t>DM</m:t>
          </m:r>
        </m:oMath>
      </m:oMathPara>
    </w:p>
    <w:p w14:paraId="03D61277" w14:textId="53EE08FB" w:rsidR="00F45D0F" w:rsidRDefault="00F45D0F"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4"/>
          </w:rPr>
          <m:t>T</m:t>
        </m:r>
      </m:oMath>
      <w:r>
        <w:rPr>
          <w:rFonts w:ascii="Times New Roman" w:eastAsiaTheme="minorEastAsia" w:hAnsi="Times New Roman" w:cs="Times New Roman"/>
          <w:sz w:val="24"/>
        </w:rPr>
        <w:t xml:space="preserve"> is the size of the sample and </w:t>
      </w:r>
      <m:oMath>
        <m:r>
          <w:rPr>
            <w:rFonts w:ascii="Cambria Math" w:eastAsiaTheme="minorEastAsia" w:hAnsi="Cambria Math" w:cs="Times New Roman"/>
            <w:sz w:val="24"/>
          </w:rPr>
          <m:t>h</m:t>
        </m:r>
      </m:oMath>
      <w:r>
        <w:rPr>
          <w:rFonts w:ascii="Times New Roman" w:eastAsiaTheme="minorEastAsia" w:hAnsi="Times New Roman" w:cs="Times New Roman"/>
          <w:sz w:val="24"/>
        </w:rPr>
        <w:t xml:space="preserve"> is the forecast horizon, which in our case it is equal to one, </w:t>
      </w:r>
      <m:oMath>
        <m:r>
          <w:rPr>
            <w:rFonts w:ascii="Cambria Math" w:eastAsiaTheme="minorEastAsia" w:hAnsi="Cambria Math" w:cs="Times New Roman"/>
            <w:sz w:val="24"/>
          </w:rPr>
          <m:t>h=1</m:t>
        </m:r>
      </m:oMath>
      <w:r>
        <w:rPr>
          <w:rFonts w:ascii="Times New Roman" w:eastAsiaTheme="minorEastAsia" w:hAnsi="Times New Roman" w:cs="Times New Roman"/>
          <w:sz w:val="24"/>
        </w:rPr>
        <w:t>, so our modified DM test is:</w:t>
      </w:r>
    </w:p>
    <w:p w14:paraId="7DFE1EC9" w14:textId="3D392284" w:rsidR="00F45D0F" w:rsidRPr="00F45D0F" w:rsidRDefault="00E8595C" w:rsidP="00F45D0F">
      <w:pPr>
        <w:spacing w:line="360" w:lineRule="auto"/>
        <w:jc w:val="both"/>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m:t>
              </m:r>
            </m:e>
            <m:sup>
              <m:r>
                <w:rPr>
                  <w:rFonts w:ascii="Cambria Math" w:eastAsiaTheme="minorEastAsia" w:hAnsi="Cambria Math" w:cs="Times New Roman"/>
                  <w:sz w:val="24"/>
                </w:rPr>
                <m:t>*</m:t>
              </m:r>
            </m:sup>
          </m:sSup>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T-1</m:t>
                  </m:r>
                </m:num>
                <m:den>
                  <m:r>
                    <w:rPr>
                      <w:rFonts w:ascii="Cambria Math" w:eastAsiaTheme="minorEastAsia" w:hAnsi="Cambria Math" w:cs="Times New Roman"/>
                      <w:sz w:val="24"/>
                    </w:rPr>
                    <m:t>T</m:t>
                  </m:r>
                </m:den>
              </m:f>
            </m:e>
          </m:rad>
          <m:r>
            <w:rPr>
              <w:rFonts w:ascii="Cambria Math" w:eastAsiaTheme="minorEastAsia" w:hAnsi="Cambria Math" w:cs="Times New Roman"/>
              <w:sz w:val="24"/>
            </w:rPr>
            <m:t>DM</m:t>
          </m:r>
        </m:oMath>
      </m:oMathPara>
    </w:p>
    <w:p w14:paraId="48339594" w14:textId="77777777" w:rsidR="00F45D0F" w:rsidRDefault="00F45D0F" w:rsidP="009B4510">
      <w:pPr>
        <w:spacing w:line="360" w:lineRule="auto"/>
        <w:jc w:val="both"/>
        <w:rPr>
          <w:rFonts w:ascii="Times New Roman" w:eastAsiaTheme="minorEastAsia" w:hAnsi="Times New Roman" w:cs="Times New Roman"/>
          <w:sz w:val="24"/>
        </w:rPr>
      </w:pPr>
    </w:p>
    <w:p w14:paraId="54738CD2" w14:textId="732214B2" w:rsidR="00603DD3" w:rsidRPr="00261A26" w:rsidRDefault="00603DD3" w:rsidP="009B4510">
      <w:pPr>
        <w:spacing w:line="360" w:lineRule="auto"/>
        <w:jc w:val="both"/>
        <w:rPr>
          <w:rFonts w:ascii="Times New Roman" w:hAnsi="Times New Roman" w:cs="Times New Roman"/>
          <w:b/>
          <w:sz w:val="28"/>
        </w:rPr>
      </w:pPr>
      <w:r w:rsidRPr="00261A26">
        <w:rPr>
          <w:rFonts w:ascii="Times New Roman" w:hAnsi="Times New Roman" w:cs="Times New Roman"/>
          <w:b/>
          <w:sz w:val="28"/>
        </w:rPr>
        <w:br w:type="page"/>
      </w:r>
    </w:p>
    <w:p w14:paraId="6FEE2DD3" w14:textId="01CDB689" w:rsidR="00603DD3" w:rsidRPr="0003115B" w:rsidRDefault="00603DD3" w:rsidP="00603DD3">
      <w:pPr>
        <w:spacing w:line="360" w:lineRule="auto"/>
        <w:jc w:val="both"/>
        <w:rPr>
          <w:rFonts w:ascii="Times New Roman" w:hAnsi="Times New Roman" w:cs="Times New Roman"/>
          <w:b/>
          <w:sz w:val="28"/>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5</w:t>
      </w:r>
      <w:r w:rsidRPr="0003115B">
        <w:rPr>
          <w:rFonts w:ascii="Times New Roman" w:hAnsi="Times New Roman" w:cs="Times New Roman"/>
          <w:b/>
          <w:sz w:val="28"/>
        </w:rPr>
        <w:t>.</w:t>
      </w:r>
      <w:r w:rsidR="0003115B" w:rsidRPr="0003115B">
        <w:rPr>
          <w:rFonts w:ascii="Times New Roman" w:hAnsi="Times New Roman" w:cs="Times New Roman"/>
          <w:b/>
          <w:sz w:val="32"/>
        </w:rPr>
        <w:t xml:space="preserve">   </w:t>
      </w:r>
      <w:r w:rsidR="008134D0" w:rsidRPr="0003115B">
        <w:rPr>
          <w:rFonts w:ascii="Times New Roman" w:hAnsi="Times New Roman" w:cs="Times New Roman"/>
          <w:b/>
          <w:sz w:val="28"/>
        </w:rPr>
        <w:t>Robustness c</w:t>
      </w:r>
      <w:r w:rsidR="00901C90" w:rsidRPr="0003115B">
        <w:rPr>
          <w:rFonts w:ascii="Times New Roman" w:hAnsi="Times New Roman" w:cs="Times New Roman"/>
          <w:b/>
          <w:sz w:val="28"/>
        </w:rPr>
        <w:t>heck</w:t>
      </w:r>
      <w:r w:rsidR="008134D0" w:rsidRPr="0003115B">
        <w:rPr>
          <w:rFonts w:ascii="Times New Roman" w:hAnsi="Times New Roman" w:cs="Times New Roman"/>
          <w:b/>
          <w:sz w:val="28"/>
        </w:rPr>
        <w:t xml:space="preserve"> for</w:t>
      </w:r>
      <w:r w:rsidR="00901C90" w:rsidRPr="0003115B">
        <w:rPr>
          <w:rFonts w:ascii="Times New Roman" w:hAnsi="Times New Roman" w:cs="Times New Roman"/>
          <w:b/>
          <w:sz w:val="28"/>
        </w:rPr>
        <w:t xml:space="preserve"> DM </w:t>
      </w:r>
      <w:r w:rsidR="008134D0" w:rsidRPr="0003115B">
        <w:rPr>
          <w:rFonts w:ascii="Times New Roman" w:hAnsi="Times New Roman" w:cs="Times New Roman"/>
          <w:b/>
          <w:sz w:val="28"/>
        </w:rPr>
        <w:t>t</w:t>
      </w:r>
      <w:r w:rsidR="00901C90" w:rsidRPr="0003115B">
        <w:rPr>
          <w:rFonts w:ascii="Times New Roman" w:hAnsi="Times New Roman" w:cs="Times New Roman"/>
          <w:b/>
          <w:sz w:val="28"/>
        </w:rPr>
        <w:t>est</w:t>
      </w:r>
    </w:p>
    <w:p w14:paraId="1F60FA2E" w14:textId="7CEBF761" w:rsidR="00603DD3" w:rsidRPr="00901C90" w:rsidRDefault="00901C90" w:rsidP="00603DD3">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As a robustness </w:t>
      </w:r>
      <w:r w:rsidR="007103A7">
        <w:rPr>
          <w:rFonts w:ascii="Times New Roman" w:hAnsi="Times New Roman" w:cs="Times New Roman"/>
          <w:sz w:val="24"/>
        </w:rPr>
        <w:t>check</w:t>
      </w:r>
      <w:r w:rsidRPr="00901C90">
        <w:rPr>
          <w:rFonts w:ascii="Times New Roman" w:hAnsi="Times New Roman" w:cs="Times New Roman"/>
          <w:sz w:val="24"/>
        </w:rPr>
        <w:t xml:space="preserve"> I performed the </w:t>
      </w:r>
      <w:r w:rsidR="00957823">
        <w:rPr>
          <w:rFonts w:ascii="Times New Roman" w:hAnsi="Times New Roman" w:cs="Times New Roman"/>
          <w:sz w:val="24"/>
        </w:rPr>
        <w:t xml:space="preserve">HLN </w:t>
      </w:r>
      <w:r w:rsidR="00B67216">
        <w:rPr>
          <w:rFonts w:ascii="Times New Roman" w:hAnsi="Times New Roman" w:cs="Times New Roman"/>
          <w:sz w:val="24"/>
        </w:rPr>
        <w:t xml:space="preserve">modified </w:t>
      </w:r>
      <w:r w:rsidRPr="00901C90">
        <w:rPr>
          <w:rFonts w:ascii="Times New Roman" w:hAnsi="Times New Roman" w:cs="Times New Roman"/>
          <w:sz w:val="24"/>
        </w:rPr>
        <w:t xml:space="preserve">DM test with a different loss criterion than the </w:t>
      </w:r>
      <w:r w:rsidR="00E91BB7">
        <w:rPr>
          <w:rFonts w:ascii="Times New Roman" w:hAnsi="Times New Roman" w:cs="Times New Roman"/>
          <w:sz w:val="24"/>
        </w:rPr>
        <w:t>MSE</w:t>
      </w:r>
      <w:r w:rsidRPr="00901C90">
        <w:rPr>
          <w:rFonts w:ascii="Times New Roman" w:hAnsi="Times New Roman" w:cs="Times New Roman"/>
          <w:sz w:val="24"/>
        </w:rPr>
        <w:t xml:space="preserve">, so I used the </w:t>
      </w:r>
      <w:ins w:id="1466" w:author="Johanna Koolemans Beynen" w:date="2020-01-20T16:34:00Z">
        <w:r w:rsidR="00336653">
          <w:rPr>
            <w:rFonts w:ascii="Times New Roman" w:hAnsi="Times New Roman" w:cs="Times New Roman"/>
            <w:sz w:val="24"/>
          </w:rPr>
          <w:t>m</w:t>
        </w:r>
      </w:ins>
      <w:del w:id="1467" w:author="Johanna Koolemans Beynen" w:date="2020-01-20T16:34:00Z">
        <w:r w:rsidRPr="00901C90" w:rsidDel="00336653">
          <w:rPr>
            <w:rFonts w:ascii="Times New Roman" w:hAnsi="Times New Roman" w:cs="Times New Roman"/>
            <w:sz w:val="24"/>
          </w:rPr>
          <w:delText>M</w:delText>
        </w:r>
      </w:del>
      <w:r w:rsidRPr="00901C90">
        <w:rPr>
          <w:rFonts w:ascii="Times New Roman" w:hAnsi="Times New Roman" w:cs="Times New Roman"/>
          <w:sz w:val="24"/>
        </w:rPr>
        <w:t xml:space="preserve">ean </w:t>
      </w:r>
      <w:ins w:id="1468" w:author="Johanna Koolemans Beynen" w:date="2020-01-20T16:34:00Z">
        <w:r w:rsidR="00336653">
          <w:rPr>
            <w:rFonts w:ascii="Times New Roman" w:hAnsi="Times New Roman" w:cs="Times New Roman"/>
            <w:sz w:val="24"/>
          </w:rPr>
          <w:t>a</w:t>
        </w:r>
      </w:ins>
      <w:del w:id="1469" w:author="Johanna Koolemans Beynen" w:date="2020-01-20T16:34:00Z">
        <w:r w:rsidRPr="00901C90" w:rsidDel="00336653">
          <w:rPr>
            <w:rFonts w:ascii="Times New Roman" w:hAnsi="Times New Roman" w:cs="Times New Roman"/>
            <w:sz w:val="24"/>
          </w:rPr>
          <w:delText>A</w:delText>
        </w:r>
      </w:del>
      <w:r w:rsidRPr="00901C90">
        <w:rPr>
          <w:rFonts w:ascii="Times New Roman" w:hAnsi="Times New Roman" w:cs="Times New Roman"/>
          <w:sz w:val="24"/>
        </w:rPr>
        <w:t xml:space="preserve">bsolute </w:t>
      </w:r>
      <w:ins w:id="1470" w:author="Johanna Koolemans Beynen" w:date="2020-01-20T16:35:00Z">
        <w:r w:rsidR="00336653">
          <w:rPr>
            <w:rFonts w:ascii="Times New Roman" w:hAnsi="Times New Roman" w:cs="Times New Roman"/>
            <w:sz w:val="24"/>
          </w:rPr>
          <w:t>e</w:t>
        </w:r>
      </w:ins>
      <w:del w:id="1471" w:author="Johanna Koolemans Beynen" w:date="2020-01-20T16:35:00Z">
        <w:r w:rsidRPr="00901C90" w:rsidDel="00336653">
          <w:rPr>
            <w:rFonts w:ascii="Times New Roman" w:hAnsi="Times New Roman" w:cs="Times New Roman"/>
            <w:sz w:val="24"/>
          </w:rPr>
          <w:delText>E</w:delText>
        </w:r>
      </w:del>
      <w:r w:rsidRPr="00901C90">
        <w:rPr>
          <w:rFonts w:ascii="Times New Roman" w:hAnsi="Times New Roman" w:cs="Times New Roman"/>
          <w:sz w:val="24"/>
        </w:rPr>
        <w:t>rror (</w:t>
      </w:r>
      <w:ins w:id="1472" w:author="Johanna Koolemans Beynen" w:date="2020-01-20T16:30:00Z">
        <w:r w:rsidR="00336653">
          <w:rPr>
            <w:rFonts w:ascii="Times New Roman" w:hAnsi="Times New Roman" w:cs="Times New Roman"/>
            <w:sz w:val="24"/>
          </w:rPr>
          <w:t>MA</w:t>
        </w:r>
      </w:ins>
      <w:r w:rsidRPr="00901C90">
        <w:rPr>
          <w:rFonts w:ascii="Times New Roman" w:hAnsi="Times New Roman" w:cs="Times New Roman"/>
          <w:sz w:val="24"/>
        </w:rPr>
        <w:t>E</w:t>
      </w:r>
      <w:del w:id="1473" w:author="Johanna Koolemans Beynen" w:date="2020-01-20T16:31:00Z">
        <w:r w:rsidRPr="00901C90" w:rsidDel="00336653">
          <w:rPr>
            <w:rFonts w:ascii="Times New Roman" w:hAnsi="Times New Roman" w:cs="Times New Roman"/>
            <w:sz w:val="24"/>
          </w:rPr>
          <w:delText>AM</w:delText>
        </w:r>
      </w:del>
      <w:r w:rsidRPr="00901C90">
        <w:rPr>
          <w:rFonts w:ascii="Times New Roman" w:hAnsi="Times New Roman" w:cs="Times New Roman"/>
          <w:sz w:val="24"/>
        </w:rPr>
        <w:t>)</w:t>
      </w:r>
      <w:ins w:id="1474" w:author="Johanna Koolemans Beynen" w:date="2020-02-21T14:10:00Z">
        <w:r w:rsidR="00D13FDA">
          <w:rPr>
            <w:rFonts w:ascii="Times New Roman" w:hAnsi="Times New Roman" w:cs="Times New Roman"/>
            <w:sz w:val="24"/>
          </w:rPr>
          <w:t xml:space="preserve"> as a loss criterion instead</w:t>
        </w:r>
      </w:ins>
      <w:r w:rsidRPr="00901C90">
        <w:rPr>
          <w:rFonts w:ascii="Times New Roman" w:hAnsi="Times New Roman" w:cs="Times New Roman"/>
          <w:sz w:val="24"/>
        </w:rPr>
        <w:t xml:space="preserve">. </w:t>
      </w:r>
      <w:r w:rsidR="007103A7" w:rsidRPr="00901C90">
        <w:rPr>
          <w:rFonts w:ascii="Times New Roman" w:hAnsi="Times New Roman" w:cs="Times New Roman"/>
          <w:sz w:val="24"/>
        </w:rPr>
        <w:t xml:space="preserve">I </w:t>
      </w:r>
      <w:r w:rsidR="00077A0E">
        <w:rPr>
          <w:rFonts w:ascii="Times New Roman" w:hAnsi="Times New Roman" w:cs="Times New Roman"/>
          <w:sz w:val="24"/>
        </w:rPr>
        <w:t>proceed with</w:t>
      </w:r>
      <w:r w:rsidR="007103A7" w:rsidRPr="00901C90">
        <w:rPr>
          <w:rFonts w:ascii="Times New Roman" w:hAnsi="Times New Roman" w:cs="Times New Roman"/>
          <w:sz w:val="24"/>
        </w:rPr>
        <w:t xml:space="preserve"> a Bartlett </w:t>
      </w:r>
      <w:ins w:id="1475" w:author="Johanna Koolemans Beynen" w:date="2020-01-20T16:34:00Z">
        <w:r w:rsidR="00336653">
          <w:rPr>
            <w:rFonts w:ascii="Times New Roman" w:hAnsi="Times New Roman" w:cs="Times New Roman"/>
            <w:sz w:val="24"/>
          </w:rPr>
          <w:t>k</w:t>
        </w:r>
      </w:ins>
      <w:del w:id="1476" w:author="Johanna Koolemans Beynen" w:date="2020-01-20T16:34:00Z">
        <w:r w:rsidR="007103A7" w:rsidRPr="00901C90" w:rsidDel="00336653">
          <w:rPr>
            <w:rFonts w:ascii="Times New Roman" w:hAnsi="Times New Roman" w:cs="Times New Roman"/>
            <w:sz w:val="24"/>
          </w:rPr>
          <w:delText>K</w:delText>
        </w:r>
      </w:del>
      <w:r w:rsidR="007103A7" w:rsidRPr="00901C90">
        <w:rPr>
          <w:rFonts w:ascii="Times New Roman" w:hAnsi="Times New Roman" w:cs="Times New Roman"/>
          <w:sz w:val="24"/>
        </w:rPr>
        <w:t xml:space="preserve">ernel </w:t>
      </w:r>
      <w:r w:rsidR="007103A7">
        <w:rPr>
          <w:rFonts w:ascii="Times New Roman" w:hAnsi="Times New Roman" w:cs="Times New Roman"/>
          <w:sz w:val="24"/>
        </w:rPr>
        <w:t>t</w:t>
      </w:r>
      <w:r w:rsidRPr="00901C90">
        <w:rPr>
          <w:rFonts w:ascii="Times New Roman" w:hAnsi="Times New Roman" w:cs="Times New Roman"/>
          <w:sz w:val="24"/>
        </w:rPr>
        <w:t xml:space="preserve">o </w:t>
      </w:r>
      <w:r w:rsidR="007103A7">
        <w:rPr>
          <w:rFonts w:ascii="Times New Roman" w:hAnsi="Times New Roman" w:cs="Times New Roman"/>
          <w:sz w:val="24"/>
        </w:rPr>
        <w:t>comput</w:t>
      </w:r>
      <w:r w:rsidRPr="00901C90">
        <w:rPr>
          <w:rFonts w:ascii="Times New Roman" w:hAnsi="Times New Roman" w:cs="Times New Roman"/>
          <w:sz w:val="24"/>
        </w:rPr>
        <w:t>e the long-term variance (Table A</w:t>
      </w:r>
      <w:del w:id="1477" w:author="Johanna Koolemans Beynen" w:date="2020-02-21T14:11:00Z">
        <w:r w:rsidRPr="00901C90" w:rsidDel="00D13FDA">
          <w:rPr>
            <w:rFonts w:ascii="Times New Roman" w:hAnsi="Times New Roman" w:cs="Times New Roman"/>
            <w:sz w:val="24"/>
          </w:rPr>
          <w:delText>.</w:delText>
        </w:r>
      </w:del>
      <w:r w:rsidRPr="00901C90">
        <w:rPr>
          <w:rFonts w:ascii="Times New Roman" w:hAnsi="Times New Roman" w:cs="Times New Roman"/>
          <w:sz w:val="24"/>
        </w:rPr>
        <w:t>3). I</w:t>
      </w:r>
      <w:r w:rsidR="00957823">
        <w:rPr>
          <w:rFonts w:ascii="Times New Roman" w:hAnsi="Times New Roman" w:cs="Times New Roman"/>
          <w:sz w:val="24"/>
        </w:rPr>
        <w:t xml:space="preserve"> also</w:t>
      </w:r>
      <w:r w:rsidRPr="00901C90">
        <w:rPr>
          <w:rFonts w:ascii="Times New Roman" w:hAnsi="Times New Roman" w:cs="Times New Roman"/>
          <w:sz w:val="24"/>
        </w:rPr>
        <w:t xml:space="preserve"> analyze a different period in order to determine if the </w:t>
      </w:r>
      <w:r w:rsidR="007103A7" w:rsidRPr="00901C90">
        <w:rPr>
          <w:rFonts w:ascii="Times New Roman" w:hAnsi="Times New Roman" w:cs="Times New Roman"/>
          <w:sz w:val="24"/>
        </w:rPr>
        <w:t xml:space="preserve">BE </w:t>
      </w:r>
      <w:r w:rsidRPr="00901C90">
        <w:rPr>
          <w:rFonts w:ascii="Times New Roman" w:hAnsi="Times New Roman" w:cs="Times New Roman"/>
          <w:sz w:val="24"/>
        </w:rPr>
        <w:t>average is consistently better than the rest of the models (Table A</w:t>
      </w:r>
      <w:del w:id="1478" w:author="Johanna Koolemans Beynen" w:date="2020-02-21T14:11:00Z">
        <w:r w:rsidRPr="00901C90" w:rsidDel="00D13FDA">
          <w:rPr>
            <w:rFonts w:ascii="Times New Roman" w:hAnsi="Times New Roman" w:cs="Times New Roman"/>
            <w:sz w:val="24"/>
          </w:rPr>
          <w:delText>.</w:delText>
        </w:r>
      </w:del>
      <w:r w:rsidRPr="00901C90">
        <w:rPr>
          <w:rFonts w:ascii="Times New Roman" w:hAnsi="Times New Roman" w:cs="Times New Roman"/>
          <w:sz w:val="24"/>
        </w:rPr>
        <w:t>4).</w:t>
      </w:r>
      <w:r w:rsidR="00603DD3" w:rsidRPr="00901C90">
        <w:rPr>
          <w:rFonts w:ascii="Times New Roman" w:hAnsi="Times New Roman" w:cs="Times New Roman"/>
          <w:sz w:val="24"/>
        </w:rPr>
        <w:t xml:space="preserve"> </w:t>
      </w:r>
    </w:p>
    <w:tbl>
      <w:tblPr>
        <w:tblW w:w="10656" w:type="dxa"/>
        <w:jc w:val="center"/>
        <w:tblLook w:val="04A0" w:firstRow="1" w:lastRow="0" w:firstColumn="1" w:lastColumn="0" w:noHBand="0" w:noVBand="1"/>
      </w:tblPr>
      <w:tblGrid>
        <w:gridCol w:w="1251"/>
        <w:gridCol w:w="1126"/>
        <w:gridCol w:w="1057"/>
        <w:gridCol w:w="1126"/>
        <w:gridCol w:w="1057"/>
        <w:gridCol w:w="952"/>
        <w:gridCol w:w="1057"/>
        <w:gridCol w:w="1126"/>
        <w:gridCol w:w="952"/>
        <w:gridCol w:w="952"/>
      </w:tblGrid>
      <w:tr w:rsidR="00F9400E" w:rsidRPr="00F9400E" w14:paraId="37895BF9" w14:textId="77777777" w:rsidTr="00F9400E">
        <w:trPr>
          <w:trHeight w:val="315"/>
          <w:jc w:val="center"/>
        </w:trPr>
        <w:tc>
          <w:tcPr>
            <w:tcW w:w="10656" w:type="dxa"/>
            <w:gridSpan w:val="10"/>
            <w:tcBorders>
              <w:top w:val="nil"/>
              <w:left w:val="nil"/>
              <w:bottom w:val="nil"/>
              <w:right w:val="nil"/>
            </w:tcBorders>
            <w:shd w:val="clear" w:color="000000" w:fill="FFFFFF"/>
            <w:noWrap/>
            <w:vAlign w:val="bottom"/>
            <w:hideMark/>
          </w:tcPr>
          <w:p w14:paraId="7E3E4FD3" w14:textId="2BDE27EC" w:rsidR="00F9400E" w:rsidRPr="00F9400E" w:rsidRDefault="00F9400E" w:rsidP="00F9400E">
            <w:pPr>
              <w:spacing w:after="0" w:line="240" w:lineRule="auto"/>
              <w:jc w:val="center"/>
              <w:rPr>
                <w:rFonts w:ascii="Times New Roman" w:eastAsia="Times New Roman" w:hAnsi="Times New Roman" w:cs="Times New Roman"/>
                <w:b/>
                <w:bCs/>
                <w:color w:val="000000"/>
              </w:rPr>
            </w:pPr>
            <w:r w:rsidRPr="00F9400E">
              <w:rPr>
                <w:rFonts w:ascii="Times New Roman" w:eastAsia="Times New Roman" w:hAnsi="Times New Roman" w:cs="Times New Roman"/>
                <w:b/>
                <w:bCs/>
                <w:color w:val="000000"/>
              </w:rPr>
              <w:t>Table A</w:t>
            </w:r>
            <w:del w:id="1479" w:author="Johanna Koolemans Beynen" w:date="2020-02-21T14:11:00Z">
              <w:r w:rsidRPr="00F9400E" w:rsidDel="00D13FDA">
                <w:rPr>
                  <w:rFonts w:ascii="Times New Roman" w:eastAsia="Times New Roman" w:hAnsi="Times New Roman" w:cs="Times New Roman"/>
                  <w:b/>
                  <w:bCs/>
                  <w:color w:val="000000"/>
                </w:rPr>
                <w:delText>.</w:delText>
              </w:r>
            </w:del>
            <w:r w:rsidRPr="00F9400E">
              <w:rPr>
                <w:rFonts w:ascii="Times New Roman" w:eastAsia="Times New Roman" w:hAnsi="Times New Roman" w:cs="Times New Roman"/>
                <w:b/>
                <w:bCs/>
                <w:color w:val="000000"/>
              </w:rPr>
              <w:t>3</w:t>
            </w:r>
            <w:del w:id="1480" w:author="Johanna Koolemans Beynen" w:date="2020-02-21T14:11:00Z">
              <w:r w:rsidRPr="00F9400E" w:rsidDel="00D13FDA">
                <w:rPr>
                  <w:rFonts w:ascii="Times New Roman" w:eastAsia="Times New Roman" w:hAnsi="Times New Roman" w:cs="Times New Roman"/>
                  <w:b/>
                  <w:bCs/>
                  <w:color w:val="000000"/>
                </w:rPr>
                <w:delText>.</w:delText>
              </w:r>
            </w:del>
            <w:r w:rsidRPr="00F9400E">
              <w:rPr>
                <w:rFonts w:ascii="Times New Roman" w:eastAsia="Times New Roman" w:hAnsi="Times New Roman" w:cs="Times New Roman"/>
                <w:b/>
                <w:bCs/>
                <w:color w:val="000000"/>
              </w:rPr>
              <w:t xml:space="preserve"> HLN </w:t>
            </w:r>
            <w:ins w:id="1481" w:author="Johanna Koolemans Beynen" w:date="2020-01-20T16:29:00Z">
              <w:r w:rsidR="00336653">
                <w:rPr>
                  <w:rFonts w:ascii="Times New Roman" w:eastAsia="Times New Roman" w:hAnsi="Times New Roman" w:cs="Times New Roman"/>
                  <w:b/>
                  <w:bCs/>
                  <w:color w:val="000000"/>
                </w:rPr>
                <w:t>m</w:t>
              </w:r>
            </w:ins>
            <w:del w:id="1482" w:author="Johanna Koolemans Beynen" w:date="2020-01-20T16:29:00Z">
              <w:r w:rsidRPr="00F9400E" w:rsidDel="00336653">
                <w:rPr>
                  <w:rFonts w:ascii="Times New Roman" w:eastAsia="Times New Roman" w:hAnsi="Times New Roman" w:cs="Times New Roman"/>
                  <w:b/>
                  <w:bCs/>
                  <w:color w:val="000000"/>
                </w:rPr>
                <w:delText>M</w:delText>
              </w:r>
            </w:del>
            <w:r w:rsidRPr="00F9400E">
              <w:rPr>
                <w:rFonts w:ascii="Times New Roman" w:eastAsia="Times New Roman" w:hAnsi="Times New Roman" w:cs="Times New Roman"/>
                <w:b/>
                <w:bCs/>
                <w:color w:val="000000"/>
              </w:rPr>
              <w:t>odified Diebold-Mariano test (</w:t>
            </w:r>
            <w:ins w:id="1483" w:author="Johanna Koolemans Beynen" w:date="2020-02-21T14:12:00Z">
              <w:r w:rsidR="00D13FDA">
                <w:rPr>
                  <w:rFonts w:ascii="Times New Roman" w:eastAsia="Times New Roman" w:hAnsi="Times New Roman" w:cs="Times New Roman"/>
                  <w:b/>
                  <w:bCs/>
                  <w:color w:val="000000"/>
                </w:rPr>
                <w:t xml:space="preserve">using </w:t>
              </w:r>
            </w:ins>
            <w:r w:rsidRPr="00F9400E">
              <w:rPr>
                <w:rFonts w:ascii="Times New Roman" w:eastAsia="Times New Roman" w:hAnsi="Times New Roman" w:cs="Times New Roman"/>
                <w:b/>
                <w:bCs/>
                <w:color w:val="000000"/>
              </w:rPr>
              <w:t>loss criterion MAE)</w:t>
            </w:r>
          </w:p>
        </w:tc>
      </w:tr>
      <w:tr w:rsidR="00F9400E" w:rsidRPr="00F9400E" w14:paraId="52A117CE" w14:textId="77777777" w:rsidTr="00F9400E">
        <w:trPr>
          <w:trHeight w:val="330"/>
          <w:jc w:val="center"/>
        </w:trPr>
        <w:tc>
          <w:tcPr>
            <w:tcW w:w="10656" w:type="dxa"/>
            <w:gridSpan w:val="10"/>
            <w:tcBorders>
              <w:top w:val="nil"/>
              <w:left w:val="nil"/>
              <w:bottom w:val="nil"/>
              <w:right w:val="nil"/>
            </w:tcBorders>
            <w:shd w:val="clear" w:color="000000" w:fill="FFFFFF"/>
            <w:noWrap/>
            <w:hideMark/>
          </w:tcPr>
          <w:p w14:paraId="2B9A1EEC" w14:textId="0F1A7AA9" w:rsidR="00F9400E" w:rsidRPr="00F9400E" w:rsidRDefault="00336653" w:rsidP="00F9400E">
            <w:pPr>
              <w:spacing w:after="0" w:line="240" w:lineRule="auto"/>
              <w:jc w:val="center"/>
              <w:rPr>
                <w:rFonts w:ascii="Times New Roman" w:eastAsia="Times New Roman" w:hAnsi="Times New Roman" w:cs="Times New Roman"/>
                <w:b/>
                <w:bCs/>
                <w:color w:val="000000"/>
              </w:rPr>
            </w:pPr>
            <w:ins w:id="1484" w:author="Johanna Koolemans Beynen" w:date="2020-01-20T16:30:00Z">
              <w:r>
                <w:rPr>
                  <w:rFonts w:ascii="Times New Roman" w:eastAsia="Times New Roman" w:hAnsi="Times New Roman" w:cs="Times New Roman"/>
                  <w:b/>
                  <w:bCs/>
                  <w:color w:val="000000"/>
                </w:rPr>
                <w:t>f</w:t>
              </w:r>
            </w:ins>
            <w:del w:id="1485" w:author="Johanna Koolemans Beynen" w:date="2020-01-20T16:29:00Z">
              <w:r w:rsidR="00F9400E" w:rsidRPr="00F9400E" w:rsidDel="00336653">
                <w:rPr>
                  <w:rFonts w:ascii="Times New Roman" w:eastAsia="Times New Roman" w:hAnsi="Times New Roman" w:cs="Times New Roman"/>
                  <w:b/>
                  <w:bCs/>
                  <w:color w:val="000000"/>
                </w:rPr>
                <w:delText>F</w:delText>
              </w:r>
            </w:del>
            <w:r w:rsidR="00F9400E" w:rsidRPr="00F9400E">
              <w:rPr>
                <w:rFonts w:ascii="Times New Roman" w:eastAsia="Times New Roman" w:hAnsi="Times New Roman" w:cs="Times New Roman"/>
                <w:b/>
                <w:bCs/>
                <w:color w:val="000000"/>
              </w:rPr>
              <w:t>orecasts from 2009-I to 2016-II</w:t>
            </w:r>
          </w:p>
        </w:tc>
      </w:tr>
      <w:tr w:rsidR="00F9400E" w:rsidRPr="00F9400E" w14:paraId="52BDCA17" w14:textId="77777777" w:rsidTr="00F9400E">
        <w:trPr>
          <w:trHeight w:val="330"/>
          <w:jc w:val="center"/>
        </w:trPr>
        <w:tc>
          <w:tcPr>
            <w:tcW w:w="1302" w:type="dxa"/>
            <w:tcBorders>
              <w:top w:val="double" w:sz="6" w:space="0" w:color="auto"/>
              <w:left w:val="nil"/>
              <w:bottom w:val="single" w:sz="4" w:space="0" w:color="auto"/>
              <w:right w:val="nil"/>
            </w:tcBorders>
            <w:shd w:val="clear" w:color="000000" w:fill="FFFFFF"/>
            <w:vAlign w:val="center"/>
            <w:hideMark/>
          </w:tcPr>
          <w:p w14:paraId="091B0C0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Models</w:t>
            </w:r>
          </w:p>
        </w:tc>
        <w:tc>
          <w:tcPr>
            <w:tcW w:w="1109" w:type="dxa"/>
            <w:tcBorders>
              <w:top w:val="double" w:sz="6" w:space="0" w:color="auto"/>
              <w:left w:val="nil"/>
              <w:bottom w:val="single" w:sz="4" w:space="0" w:color="auto"/>
              <w:right w:val="nil"/>
            </w:tcBorders>
            <w:shd w:val="clear" w:color="000000" w:fill="FFFFFF"/>
            <w:vAlign w:val="center"/>
            <w:hideMark/>
          </w:tcPr>
          <w:p w14:paraId="6DA972B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double" w:sz="6" w:space="0" w:color="auto"/>
              <w:left w:val="nil"/>
              <w:bottom w:val="single" w:sz="4" w:space="0" w:color="auto"/>
              <w:right w:val="nil"/>
            </w:tcBorders>
            <w:shd w:val="clear" w:color="000000" w:fill="FFFFFF"/>
            <w:vAlign w:val="center"/>
            <w:hideMark/>
          </w:tcPr>
          <w:p w14:paraId="18A287D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double" w:sz="6" w:space="0" w:color="auto"/>
              <w:left w:val="nil"/>
              <w:bottom w:val="single" w:sz="4" w:space="0" w:color="auto"/>
              <w:right w:val="nil"/>
            </w:tcBorders>
            <w:shd w:val="clear" w:color="000000" w:fill="FFFFFF"/>
            <w:vAlign w:val="center"/>
            <w:hideMark/>
          </w:tcPr>
          <w:p w14:paraId="2E42D1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057" w:type="dxa"/>
            <w:tcBorders>
              <w:top w:val="double" w:sz="6" w:space="0" w:color="auto"/>
              <w:left w:val="nil"/>
              <w:bottom w:val="single" w:sz="4" w:space="0" w:color="auto"/>
              <w:right w:val="nil"/>
            </w:tcBorders>
            <w:shd w:val="clear" w:color="000000" w:fill="FFFFFF"/>
            <w:vAlign w:val="center"/>
            <w:hideMark/>
          </w:tcPr>
          <w:p w14:paraId="54670A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double" w:sz="6" w:space="0" w:color="auto"/>
              <w:left w:val="nil"/>
              <w:bottom w:val="single" w:sz="4" w:space="0" w:color="auto"/>
              <w:right w:val="nil"/>
            </w:tcBorders>
            <w:shd w:val="clear" w:color="000000" w:fill="FFFFFF"/>
            <w:vAlign w:val="center"/>
            <w:hideMark/>
          </w:tcPr>
          <w:p w14:paraId="0FFDF99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double" w:sz="6" w:space="0" w:color="auto"/>
              <w:left w:val="nil"/>
              <w:bottom w:val="single" w:sz="4" w:space="0" w:color="auto"/>
              <w:right w:val="nil"/>
            </w:tcBorders>
            <w:shd w:val="clear" w:color="000000" w:fill="FFFFFF"/>
            <w:vAlign w:val="center"/>
            <w:hideMark/>
          </w:tcPr>
          <w:p w14:paraId="1D5D449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double" w:sz="6" w:space="0" w:color="auto"/>
              <w:left w:val="nil"/>
              <w:bottom w:val="single" w:sz="4" w:space="0" w:color="auto"/>
              <w:right w:val="nil"/>
            </w:tcBorders>
            <w:shd w:val="clear" w:color="000000" w:fill="FFFFFF"/>
            <w:vAlign w:val="center"/>
            <w:hideMark/>
          </w:tcPr>
          <w:p w14:paraId="1E1D1ED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952" w:type="dxa"/>
            <w:tcBorders>
              <w:top w:val="double" w:sz="6" w:space="0" w:color="auto"/>
              <w:left w:val="nil"/>
              <w:bottom w:val="single" w:sz="4" w:space="0" w:color="auto"/>
              <w:right w:val="nil"/>
            </w:tcBorders>
            <w:shd w:val="clear" w:color="000000" w:fill="FFFFFF"/>
            <w:vAlign w:val="center"/>
            <w:hideMark/>
          </w:tcPr>
          <w:p w14:paraId="5E33CFC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double" w:sz="6" w:space="0" w:color="auto"/>
              <w:left w:val="nil"/>
              <w:bottom w:val="single" w:sz="4" w:space="0" w:color="auto"/>
              <w:right w:val="nil"/>
            </w:tcBorders>
            <w:shd w:val="clear" w:color="000000" w:fill="FFFFFF"/>
            <w:vAlign w:val="center"/>
            <w:hideMark/>
          </w:tcPr>
          <w:p w14:paraId="04B5EF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r>
      <w:tr w:rsidR="00F9400E" w:rsidRPr="00F9400E" w14:paraId="66C2E3A3" w14:textId="77777777" w:rsidTr="00F9400E">
        <w:trPr>
          <w:trHeight w:val="510"/>
          <w:jc w:val="center"/>
        </w:trPr>
        <w:tc>
          <w:tcPr>
            <w:tcW w:w="1302" w:type="dxa"/>
            <w:tcBorders>
              <w:top w:val="nil"/>
              <w:left w:val="nil"/>
              <w:bottom w:val="nil"/>
              <w:right w:val="nil"/>
            </w:tcBorders>
            <w:shd w:val="clear" w:color="000000" w:fill="FFFFFF"/>
            <w:vAlign w:val="center"/>
            <w:hideMark/>
          </w:tcPr>
          <w:p w14:paraId="55FEB1CA"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109" w:type="dxa"/>
            <w:tcBorders>
              <w:top w:val="nil"/>
              <w:left w:val="nil"/>
              <w:bottom w:val="nil"/>
              <w:right w:val="nil"/>
            </w:tcBorders>
            <w:shd w:val="clear" w:color="000000" w:fill="FFFFFF"/>
            <w:vAlign w:val="center"/>
            <w:hideMark/>
          </w:tcPr>
          <w:p w14:paraId="26F77FA1"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0.550</w:t>
            </w:r>
          </w:p>
        </w:tc>
        <w:tc>
          <w:tcPr>
            <w:tcW w:w="1057" w:type="dxa"/>
            <w:tcBorders>
              <w:top w:val="nil"/>
              <w:left w:val="nil"/>
              <w:bottom w:val="nil"/>
              <w:right w:val="nil"/>
            </w:tcBorders>
            <w:shd w:val="clear" w:color="000000" w:fill="FFFFFF"/>
            <w:vAlign w:val="center"/>
            <w:hideMark/>
          </w:tcPr>
          <w:p w14:paraId="7FE816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05C2BC5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1ABF05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2D387CC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6B18B28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2D8651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14FD98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5FC369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E049F30" w14:textId="77777777" w:rsidTr="00F9400E">
        <w:trPr>
          <w:trHeight w:val="510"/>
          <w:jc w:val="center"/>
        </w:trPr>
        <w:tc>
          <w:tcPr>
            <w:tcW w:w="1302" w:type="dxa"/>
            <w:tcBorders>
              <w:top w:val="nil"/>
              <w:left w:val="nil"/>
              <w:bottom w:val="nil"/>
              <w:right w:val="nil"/>
            </w:tcBorders>
            <w:shd w:val="clear" w:color="000000" w:fill="FFFFFF"/>
            <w:vAlign w:val="center"/>
            <w:hideMark/>
          </w:tcPr>
          <w:p w14:paraId="5DA3D5CE"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714E27C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057" w:type="dxa"/>
            <w:tcBorders>
              <w:top w:val="nil"/>
              <w:left w:val="nil"/>
              <w:bottom w:val="nil"/>
              <w:right w:val="nil"/>
            </w:tcBorders>
            <w:shd w:val="clear" w:color="000000" w:fill="FFFFFF"/>
            <w:noWrap/>
            <w:vAlign w:val="center"/>
            <w:hideMark/>
          </w:tcPr>
          <w:p w14:paraId="5E583B34"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0.546</w:t>
            </w:r>
          </w:p>
        </w:tc>
        <w:tc>
          <w:tcPr>
            <w:tcW w:w="1109" w:type="dxa"/>
            <w:tcBorders>
              <w:top w:val="nil"/>
              <w:left w:val="nil"/>
              <w:bottom w:val="nil"/>
              <w:right w:val="nil"/>
            </w:tcBorders>
            <w:shd w:val="clear" w:color="000000" w:fill="FFFFFF"/>
            <w:noWrap/>
            <w:vAlign w:val="center"/>
            <w:hideMark/>
          </w:tcPr>
          <w:p w14:paraId="79E432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426A89D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C36DD3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D248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313CB9B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1ACCF5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5D9BD34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7B6AC798" w14:textId="77777777" w:rsidTr="00F9400E">
        <w:trPr>
          <w:trHeight w:val="510"/>
          <w:jc w:val="center"/>
        </w:trPr>
        <w:tc>
          <w:tcPr>
            <w:tcW w:w="1302" w:type="dxa"/>
            <w:tcBorders>
              <w:top w:val="nil"/>
              <w:left w:val="nil"/>
              <w:bottom w:val="nil"/>
              <w:right w:val="nil"/>
            </w:tcBorders>
            <w:shd w:val="clear" w:color="000000" w:fill="FFFFFF"/>
            <w:vAlign w:val="center"/>
            <w:hideMark/>
          </w:tcPr>
          <w:p w14:paraId="525BC9DB"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109" w:type="dxa"/>
            <w:tcBorders>
              <w:top w:val="nil"/>
              <w:left w:val="nil"/>
              <w:bottom w:val="nil"/>
              <w:right w:val="nil"/>
            </w:tcBorders>
            <w:shd w:val="clear" w:color="000000" w:fill="FFFFFF"/>
            <w:noWrap/>
            <w:vAlign w:val="center"/>
            <w:hideMark/>
          </w:tcPr>
          <w:p w14:paraId="265BB31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nil"/>
              <w:left w:val="nil"/>
              <w:bottom w:val="nil"/>
              <w:right w:val="nil"/>
            </w:tcBorders>
            <w:shd w:val="clear" w:color="000000" w:fill="FFFFFF"/>
            <w:noWrap/>
            <w:vAlign w:val="center"/>
            <w:hideMark/>
          </w:tcPr>
          <w:p w14:paraId="26F2861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410E3F06"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0.555</w:t>
            </w:r>
          </w:p>
        </w:tc>
        <w:tc>
          <w:tcPr>
            <w:tcW w:w="1057" w:type="dxa"/>
            <w:tcBorders>
              <w:top w:val="nil"/>
              <w:left w:val="nil"/>
              <w:bottom w:val="nil"/>
              <w:right w:val="nil"/>
            </w:tcBorders>
            <w:shd w:val="clear" w:color="000000" w:fill="FFFFFF"/>
            <w:noWrap/>
            <w:vAlign w:val="center"/>
            <w:hideMark/>
          </w:tcPr>
          <w:p w14:paraId="5A94A4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386A54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7E941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260327C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21971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51115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02A94785" w14:textId="77777777" w:rsidTr="00F9400E">
        <w:trPr>
          <w:trHeight w:val="510"/>
          <w:jc w:val="center"/>
        </w:trPr>
        <w:tc>
          <w:tcPr>
            <w:tcW w:w="1302" w:type="dxa"/>
            <w:tcBorders>
              <w:top w:val="nil"/>
              <w:left w:val="nil"/>
              <w:bottom w:val="nil"/>
              <w:right w:val="nil"/>
            </w:tcBorders>
            <w:shd w:val="clear" w:color="000000" w:fill="FFFFFF"/>
            <w:vAlign w:val="center"/>
            <w:hideMark/>
          </w:tcPr>
          <w:p w14:paraId="4A77FAE5"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77E0F396"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0BEDBD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3A9A01E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4148F335"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0.243</w:t>
            </w:r>
          </w:p>
        </w:tc>
        <w:tc>
          <w:tcPr>
            <w:tcW w:w="952" w:type="dxa"/>
            <w:tcBorders>
              <w:top w:val="nil"/>
              <w:left w:val="nil"/>
              <w:bottom w:val="nil"/>
              <w:right w:val="nil"/>
            </w:tcBorders>
            <w:shd w:val="clear" w:color="000000" w:fill="FFFFFF"/>
            <w:noWrap/>
            <w:vAlign w:val="center"/>
            <w:hideMark/>
          </w:tcPr>
          <w:p w14:paraId="26A719B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7393273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6F53AA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77C34A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A1A6B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D2F3D72" w14:textId="77777777" w:rsidTr="00F9400E">
        <w:trPr>
          <w:trHeight w:val="510"/>
          <w:jc w:val="center"/>
        </w:trPr>
        <w:tc>
          <w:tcPr>
            <w:tcW w:w="1302" w:type="dxa"/>
            <w:tcBorders>
              <w:top w:val="nil"/>
              <w:left w:val="nil"/>
              <w:bottom w:val="nil"/>
              <w:right w:val="nil"/>
            </w:tcBorders>
            <w:shd w:val="clear" w:color="000000" w:fill="FFFFFF"/>
            <w:vAlign w:val="center"/>
            <w:hideMark/>
          </w:tcPr>
          <w:p w14:paraId="3329764F"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58AC88F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6E1076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089A35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1F07A1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952" w:type="dxa"/>
            <w:tcBorders>
              <w:top w:val="nil"/>
              <w:left w:val="nil"/>
              <w:bottom w:val="nil"/>
              <w:right w:val="nil"/>
            </w:tcBorders>
            <w:shd w:val="clear" w:color="000000" w:fill="FFFFFF"/>
            <w:noWrap/>
            <w:vAlign w:val="center"/>
            <w:hideMark/>
          </w:tcPr>
          <w:p w14:paraId="02D9E00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0.168</w:t>
            </w:r>
          </w:p>
        </w:tc>
        <w:tc>
          <w:tcPr>
            <w:tcW w:w="1057" w:type="dxa"/>
            <w:tcBorders>
              <w:top w:val="nil"/>
              <w:left w:val="nil"/>
              <w:bottom w:val="nil"/>
              <w:right w:val="nil"/>
            </w:tcBorders>
            <w:shd w:val="clear" w:color="000000" w:fill="FFFFFF"/>
            <w:noWrap/>
            <w:vAlign w:val="center"/>
            <w:hideMark/>
          </w:tcPr>
          <w:p w14:paraId="7B7505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536A64F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33B0ADA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C02A98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8B7A516" w14:textId="77777777" w:rsidTr="00F9400E">
        <w:trPr>
          <w:trHeight w:val="510"/>
          <w:jc w:val="center"/>
        </w:trPr>
        <w:tc>
          <w:tcPr>
            <w:tcW w:w="1302" w:type="dxa"/>
            <w:tcBorders>
              <w:top w:val="nil"/>
              <w:left w:val="nil"/>
              <w:bottom w:val="nil"/>
              <w:right w:val="nil"/>
            </w:tcBorders>
            <w:shd w:val="clear" w:color="000000" w:fill="FFFFFF"/>
            <w:vAlign w:val="center"/>
            <w:hideMark/>
          </w:tcPr>
          <w:p w14:paraId="0855133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2CFA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349DDE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27637F4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2F16E50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952" w:type="dxa"/>
            <w:tcBorders>
              <w:top w:val="nil"/>
              <w:left w:val="nil"/>
              <w:bottom w:val="nil"/>
              <w:right w:val="nil"/>
            </w:tcBorders>
            <w:shd w:val="clear" w:color="000000" w:fill="FFFFFF"/>
            <w:noWrap/>
            <w:vAlign w:val="center"/>
            <w:hideMark/>
          </w:tcPr>
          <w:p w14:paraId="1C5DA27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4F2DEC3E"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0.174</w:t>
            </w:r>
          </w:p>
        </w:tc>
        <w:tc>
          <w:tcPr>
            <w:tcW w:w="1109" w:type="dxa"/>
            <w:tcBorders>
              <w:top w:val="nil"/>
              <w:left w:val="nil"/>
              <w:bottom w:val="nil"/>
              <w:right w:val="nil"/>
            </w:tcBorders>
            <w:shd w:val="clear" w:color="000000" w:fill="FFFFFF"/>
            <w:noWrap/>
            <w:vAlign w:val="center"/>
            <w:hideMark/>
          </w:tcPr>
          <w:p w14:paraId="2FCCF7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54EB8D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81640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45DDB8BC" w14:textId="77777777" w:rsidTr="00F9400E">
        <w:trPr>
          <w:trHeight w:val="510"/>
          <w:jc w:val="center"/>
        </w:trPr>
        <w:tc>
          <w:tcPr>
            <w:tcW w:w="1302" w:type="dxa"/>
            <w:tcBorders>
              <w:top w:val="nil"/>
              <w:left w:val="nil"/>
              <w:bottom w:val="nil"/>
              <w:right w:val="nil"/>
            </w:tcBorders>
            <w:shd w:val="clear" w:color="000000" w:fill="FFFFFF"/>
            <w:vAlign w:val="center"/>
            <w:hideMark/>
          </w:tcPr>
          <w:p w14:paraId="28450F7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(All Models)</w:t>
            </w:r>
          </w:p>
        </w:tc>
        <w:tc>
          <w:tcPr>
            <w:tcW w:w="1109" w:type="dxa"/>
            <w:tcBorders>
              <w:top w:val="nil"/>
              <w:left w:val="nil"/>
              <w:bottom w:val="nil"/>
              <w:right w:val="nil"/>
            </w:tcBorders>
            <w:shd w:val="clear" w:color="000000" w:fill="FFFFFF"/>
            <w:noWrap/>
            <w:vAlign w:val="center"/>
            <w:hideMark/>
          </w:tcPr>
          <w:p w14:paraId="7C7007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70E531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109" w:type="dxa"/>
            <w:tcBorders>
              <w:top w:val="nil"/>
              <w:left w:val="nil"/>
              <w:bottom w:val="nil"/>
              <w:right w:val="nil"/>
            </w:tcBorders>
            <w:shd w:val="clear" w:color="000000" w:fill="FFFFFF"/>
            <w:noWrap/>
            <w:vAlign w:val="center"/>
            <w:hideMark/>
          </w:tcPr>
          <w:p w14:paraId="23B561F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007C136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nil"/>
              <w:left w:val="nil"/>
              <w:bottom w:val="nil"/>
              <w:right w:val="nil"/>
            </w:tcBorders>
            <w:shd w:val="clear" w:color="000000" w:fill="FFFFFF"/>
            <w:noWrap/>
            <w:vAlign w:val="center"/>
            <w:hideMark/>
          </w:tcPr>
          <w:p w14:paraId="3300312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29697E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F13C87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0.248</w:t>
            </w:r>
          </w:p>
        </w:tc>
        <w:tc>
          <w:tcPr>
            <w:tcW w:w="952" w:type="dxa"/>
            <w:tcBorders>
              <w:top w:val="nil"/>
              <w:left w:val="nil"/>
              <w:bottom w:val="nil"/>
              <w:right w:val="nil"/>
            </w:tcBorders>
            <w:shd w:val="clear" w:color="000000" w:fill="FFFFFF"/>
            <w:noWrap/>
            <w:vAlign w:val="center"/>
            <w:hideMark/>
          </w:tcPr>
          <w:p w14:paraId="44FF36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DDF2D6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2F45813" w14:textId="77777777" w:rsidTr="00F9400E">
        <w:trPr>
          <w:trHeight w:val="510"/>
          <w:jc w:val="center"/>
        </w:trPr>
        <w:tc>
          <w:tcPr>
            <w:tcW w:w="1302" w:type="dxa"/>
            <w:tcBorders>
              <w:top w:val="nil"/>
              <w:left w:val="nil"/>
              <w:bottom w:val="nil"/>
              <w:right w:val="nil"/>
            </w:tcBorders>
            <w:shd w:val="clear" w:color="000000" w:fill="FFFFFF"/>
            <w:vAlign w:val="center"/>
            <w:hideMark/>
          </w:tcPr>
          <w:p w14:paraId="6604E8D9"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 (All Models)</w:t>
            </w:r>
          </w:p>
        </w:tc>
        <w:tc>
          <w:tcPr>
            <w:tcW w:w="1109" w:type="dxa"/>
            <w:tcBorders>
              <w:top w:val="nil"/>
              <w:left w:val="nil"/>
              <w:bottom w:val="nil"/>
              <w:right w:val="nil"/>
            </w:tcBorders>
            <w:shd w:val="clear" w:color="000000" w:fill="FFFFFF"/>
            <w:noWrap/>
            <w:vAlign w:val="center"/>
            <w:hideMark/>
          </w:tcPr>
          <w:p w14:paraId="6565C3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0C18F3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344AB7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31660C0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32E8AF0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238F7FC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5324CB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45975D87"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0.165</w:t>
            </w:r>
          </w:p>
        </w:tc>
        <w:tc>
          <w:tcPr>
            <w:tcW w:w="952" w:type="dxa"/>
            <w:tcBorders>
              <w:top w:val="nil"/>
              <w:left w:val="nil"/>
              <w:bottom w:val="nil"/>
              <w:right w:val="nil"/>
            </w:tcBorders>
            <w:shd w:val="clear" w:color="000000" w:fill="FFFFFF"/>
            <w:noWrap/>
            <w:vAlign w:val="center"/>
            <w:hideMark/>
          </w:tcPr>
          <w:p w14:paraId="5AEBCB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FBA9907" w14:textId="77777777" w:rsidTr="00F9400E">
        <w:trPr>
          <w:trHeight w:val="510"/>
          <w:jc w:val="center"/>
        </w:trPr>
        <w:tc>
          <w:tcPr>
            <w:tcW w:w="1302" w:type="dxa"/>
            <w:tcBorders>
              <w:top w:val="nil"/>
              <w:left w:val="nil"/>
              <w:bottom w:val="double" w:sz="6" w:space="0" w:color="auto"/>
              <w:right w:val="nil"/>
            </w:tcBorders>
            <w:shd w:val="clear" w:color="000000" w:fill="FFFFFF"/>
            <w:vAlign w:val="center"/>
            <w:hideMark/>
          </w:tcPr>
          <w:p w14:paraId="12E383C8"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(BE)</w:t>
            </w:r>
          </w:p>
        </w:tc>
        <w:tc>
          <w:tcPr>
            <w:tcW w:w="1109" w:type="dxa"/>
            <w:tcBorders>
              <w:top w:val="nil"/>
              <w:left w:val="nil"/>
              <w:bottom w:val="double" w:sz="6" w:space="0" w:color="auto"/>
              <w:right w:val="nil"/>
            </w:tcBorders>
            <w:shd w:val="clear" w:color="000000" w:fill="FFFFFF"/>
            <w:noWrap/>
            <w:vAlign w:val="center"/>
            <w:hideMark/>
          </w:tcPr>
          <w:p w14:paraId="3D434FF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057" w:type="dxa"/>
            <w:tcBorders>
              <w:top w:val="nil"/>
              <w:left w:val="nil"/>
              <w:bottom w:val="double" w:sz="6" w:space="0" w:color="auto"/>
              <w:right w:val="nil"/>
            </w:tcBorders>
            <w:shd w:val="clear" w:color="000000" w:fill="FFFFFF"/>
            <w:noWrap/>
            <w:vAlign w:val="center"/>
            <w:hideMark/>
          </w:tcPr>
          <w:p w14:paraId="5A5ECA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109" w:type="dxa"/>
            <w:tcBorders>
              <w:top w:val="nil"/>
              <w:left w:val="nil"/>
              <w:bottom w:val="double" w:sz="6" w:space="0" w:color="auto"/>
              <w:right w:val="nil"/>
            </w:tcBorders>
            <w:shd w:val="clear" w:color="000000" w:fill="FFFFFF"/>
            <w:noWrap/>
            <w:vAlign w:val="center"/>
            <w:hideMark/>
          </w:tcPr>
          <w:p w14:paraId="019B17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057" w:type="dxa"/>
            <w:tcBorders>
              <w:top w:val="nil"/>
              <w:left w:val="nil"/>
              <w:bottom w:val="double" w:sz="6" w:space="0" w:color="auto"/>
              <w:right w:val="nil"/>
            </w:tcBorders>
            <w:shd w:val="clear" w:color="000000" w:fill="FFFFFF"/>
            <w:noWrap/>
            <w:vAlign w:val="center"/>
            <w:hideMark/>
          </w:tcPr>
          <w:p w14:paraId="35EFADF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952" w:type="dxa"/>
            <w:tcBorders>
              <w:top w:val="nil"/>
              <w:left w:val="nil"/>
              <w:bottom w:val="double" w:sz="6" w:space="0" w:color="auto"/>
              <w:right w:val="nil"/>
            </w:tcBorders>
            <w:shd w:val="clear" w:color="000000" w:fill="FFFFFF"/>
            <w:noWrap/>
            <w:vAlign w:val="center"/>
            <w:hideMark/>
          </w:tcPr>
          <w:p w14:paraId="46F0A78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c>
          <w:tcPr>
            <w:tcW w:w="1057" w:type="dxa"/>
            <w:tcBorders>
              <w:top w:val="nil"/>
              <w:left w:val="nil"/>
              <w:bottom w:val="double" w:sz="6" w:space="0" w:color="auto"/>
              <w:right w:val="nil"/>
            </w:tcBorders>
            <w:shd w:val="clear" w:color="000000" w:fill="FFFFFF"/>
            <w:noWrap/>
            <w:vAlign w:val="center"/>
            <w:hideMark/>
          </w:tcPr>
          <w:p w14:paraId="1958C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109" w:type="dxa"/>
            <w:tcBorders>
              <w:top w:val="nil"/>
              <w:left w:val="nil"/>
              <w:bottom w:val="double" w:sz="6" w:space="0" w:color="auto"/>
              <w:right w:val="nil"/>
            </w:tcBorders>
            <w:shd w:val="clear" w:color="000000" w:fill="FFFFFF"/>
            <w:noWrap/>
            <w:vAlign w:val="center"/>
            <w:hideMark/>
          </w:tcPr>
          <w:p w14:paraId="7F2E5D3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952" w:type="dxa"/>
            <w:tcBorders>
              <w:top w:val="nil"/>
              <w:left w:val="nil"/>
              <w:bottom w:val="double" w:sz="6" w:space="0" w:color="auto"/>
              <w:right w:val="nil"/>
            </w:tcBorders>
            <w:shd w:val="clear" w:color="000000" w:fill="FFFFFF"/>
            <w:noWrap/>
            <w:vAlign w:val="center"/>
            <w:hideMark/>
          </w:tcPr>
          <w:p w14:paraId="30B9F85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c>
          <w:tcPr>
            <w:tcW w:w="952" w:type="dxa"/>
            <w:tcBorders>
              <w:top w:val="nil"/>
              <w:left w:val="nil"/>
              <w:bottom w:val="double" w:sz="6" w:space="0" w:color="auto"/>
              <w:right w:val="nil"/>
            </w:tcBorders>
            <w:shd w:val="clear" w:color="000000" w:fill="FFFFFF"/>
            <w:noWrap/>
            <w:vAlign w:val="center"/>
            <w:hideMark/>
          </w:tcPr>
          <w:p w14:paraId="69781B42"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0.136</w:t>
            </w:r>
          </w:p>
        </w:tc>
      </w:tr>
      <w:tr w:rsidR="00F9400E" w:rsidRPr="00F9400E" w14:paraId="7507D626" w14:textId="77777777" w:rsidTr="00F9400E">
        <w:trPr>
          <w:trHeight w:val="330"/>
          <w:jc w:val="center"/>
        </w:trPr>
        <w:tc>
          <w:tcPr>
            <w:tcW w:w="10656" w:type="dxa"/>
            <w:gridSpan w:val="10"/>
            <w:tcBorders>
              <w:top w:val="double" w:sz="6" w:space="0" w:color="auto"/>
              <w:left w:val="nil"/>
              <w:bottom w:val="nil"/>
              <w:right w:val="nil"/>
            </w:tcBorders>
            <w:shd w:val="clear" w:color="000000" w:fill="FFFFFF"/>
            <w:noWrap/>
            <w:vAlign w:val="center"/>
            <w:hideMark/>
          </w:tcPr>
          <w:p w14:paraId="748D8A84" w14:textId="77777777"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p-value for the significance of differences in MSE between compared models ***p&lt;0.01, **p&lt;0.05, *p&lt;0.1</w:t>
            </w:r>
          </w:p>
        </w:tc>
      </w:tr>
      <w:tr w:rsidR="00F9400E" w:rsidRPr="00F9400E" w14:paraId="09527D8D" w14:textId="77777777" w:rsidTr="00F9400E">
        <w:trPr>
          <w:trHeight w:val="465"/>
          <w:jc w:val="center"/>
        </w:trPr>
        <w:tc>
          <w:tcPr>
            <w:tcW w:w="10656" w:type="dxa"/>
            <w:gridSpan w:val="10"/>
            <w:tcBorders>
              <w:top w:val="nil"/>
              <w:left w:val="nil"/>
              <w:bottom w:val="nil"/>
              <w:right w:val="nil"/>
            </w:tcBorders>
            <w:shd w:val="clear" w:color="000000" w:fill="FFFFFF"/>
            <w:hideMark/>
          </w:tcPr>
          <w:p w14:paraId="48AF54BC" w14:textId="5AF8B7EB"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 xml:space="preserve">The sample includes forecasts from 2009-I to 2016-II. The </w:t>
            </w:r>
            <w:ins w:id="1486" w:author="Johanna Koolemans Beynen" w:date="2020-01-20T16:37:00Z">
              <w:r w:rsidR="00336653">
                <w:rPr>
                  <w:rFonts w:ascii="Times New Roman" w:eastAsia="Times New Roman" w:hAnsi="Times New Roman" w:cs="Times New Roman"/>
                  <w:color w:val="000000"/>
                  <w:sz w:val="16"/>
                  <w:szCs w:val="16"/>
                </w:rPr>
                <w:t>m</w:t>
              </w:r>
            </w:ins>
            <w:del w:id="1487" w:author="Johanna Koolemans Beynen" w:date="2020-01-20T16:37:00Z">
              <w:r w:rsidRPr="00F9400E" w:rsidDel="00336653">
                <w:rPr>
                  <w:rFonts w:ascii="Times New Roman" w:eastAsia="Times New Roman" w:hAnsi="Times New Roman" w:cs="Times New Roman"/>
                  <w:color w:val="000000"/>
                  <w:sz w:val="16"/>
                  <w:szCs w:val="16"/>
                </w:rPr>
                <w:delText>M</w:delText>
              </w:r>
            </w:del>
            <w:r w:rsidRPr="00F9400E">
              <w:rPr>
                <w:rFonts w:ascii="Times New Roman" w:eastAsia="Times New Roman" w:hAnsi="Times New Roman" w:cs="Times New Roman"/>
                <w:color w:val="000000"/>
                <w:sz w:val="16"/>
                <w:szCs w:val="16"/>
              </w:rPr>
              <w:t xml:space="preserve">ean </w:t>
            </w:r>
            <w:ins w:id="1488" w:author="Johanna Koolemans Beynen" w:date="2020-01-20T16:37:00Z">
              <w:r w:rsidR="00336653">
                <w:rPr>
                  <w:rFonts w:ascii="Times New Roman" w:eastAsia="Times New Roman" w:hAnsi="Times New Roman" w:cs="Times New Roman"/>
                  <w:color w:val="000000"/>
                  <w:sz w:val="16"/>
                  <w:szCs w:val="16"/>
                </w:rPr>
                <w:t>a</w:t>
              </w:r>
            </w:ins>
            <w:del w:id="1489" w:author="Johanna Koolemans Beynen" w:date="2020-01-20T16:37:00Z">
              <w:r w:rsidRPr="00F9400E" w:rsidDel="00336653">
                <w:rPr>
                  <w:rFonts w:ascii="Times New Roman" w:eastAsia="Times New Roman" w:hAnsi="Times New Roman" w:cs="Times New Roman"/>
                  <w:color w:val="000000"/>
                  <w:sz w:val="16"/>
                  <w:szCs w:val="16"/>
                </w:rPr>
                <w:delText>A</w:delText>
              </w:r>
            </w:del>
            <w:r w:rsidRPr="00F9400E">
              <w:rPr>
                <w:rFonts w:ascii="Times New Roman" w:eastAsia="Times New Roman" w:hAnsi="Times New Roman" w:cs="Times New Roman"/>
                <w:color w:val="000000"/>
                <w:sz w:val="16"/>
                <w:szCs w:val="16"/>
              </w:rPr>
              <w:t xml:space="preserve">bsolute </w:t>
            </w:r>
            <w:ins w:id="1490" w:author="Johanna Koolemans Beynen" w:date="2020-01-20T16:37:00Z">
              <w:r w:rsidR="00336653">
                <w:rPr>
                  <w:rFonts w:ascii="Times New Roman" w:eastAsia="Times New Roman" w:hAnsi="Times New Roman" w:cs="Times New Roman"/>
                  <w:color w:val="000000"/>
                  <w:sz w:val="16"/>
                  <w:szCs w:val="16"/>
                </w:rPr>
                <w:t>e</w:t>
              </w:r>
            </w:ins>
            <w:del w:id="1491" w:author="Johanna Koolemans Beynen" w:date="2020-01-20T16:37:00Z">
              <w:r w:rsidRPr="00F9400E" w:rsidDel="00336653">
                <w:rPr>
                  <w:rFonts w:ascii="Times New Roman" w:eastAsia="Times New Roman" w:hAnsi="Times New Roman" w:cs="Times New Roman"/>
                  <w:color w:val="000000"/>
                  <w:sz w:val="16"/>
                  <w:szCs w:val="16"/>
                </w:rPr>
                <w:delText>E</w:delText>
              </w:r>
            </w:del>
            <w:r w:rsidRPr="00F9400E">
              <w:rPr>
                <w:rFonts w:ascii="Times New Roman" w:eastAsia="Times New Roman" w:hAnsi="Times New Roman" w:cs="Times New Roman"/>
                <w:color w:val="000000"/>
                <w:sz w:val="16"/>
                <w:szCs w:val="16"/>
              </w:rPr>
              <w:t xml:space="preserve">rror (MAE) is used as loss criterion and a Bartlett </w:t>
            </w:r>
            <w:ins w:id="1492" w:author="Johanna Koolemans Beynen" w:date="2020-01-20T16:40:00Z">
              <w:r w:rsidR="00336653">
                <w:rPr>
                  <w:rFonts w:ascii="Times New Roman" w:eastAsia="Times New Roman" w:hAnsi="Times New Roman" w:cs="Times New Roman"/>
                  <w:color w:val="000000"/>
                  <w:sz w:val="16"/>
                  <w:szCs w:val="16"/>
                </w:rPr>
                <w:t>k</w:t>
              </w:r>
            </w:ins>
            <w:del w:id="1493" w:author="Johanna Koolemans Beynen" w:date="2020-01-20T16:40:00Z">
              <w:r w:rsidRPr="00F9400E" w:rsidDel="00336653">
                <w:rPr>
                  <w:rFonts w:ascii="Times New Roman" w:eastAsia="Times New Roman" w:hAnsi="Times New Roman" w:cs="Times New Roman"/>
                  <w:color w:val="000000"/>
                  <w:sz w:val="16"/>
                  <w:szCs w:val="16"/>
                </w:rPr>
                <w:delText>K</w:delText>
              </w:r>
            </w:del>
            <w:r w:rsidRPr="00F9400E">
              <w:rPr>
                <w:rFonts w:ascii="Times New Roman" w:eastAsia="Times New Roman" w:hAnsi="Times New Roman" w:cs="Times New Roman"/>
                <w:color w:val="000000"/>
                <w:sz w:val="16"/>
                <w:szCs w:val="16"/>
              </w:rPr>
              <w:t xml:space="preserve">ernel is used to compute the long-term variance. The main diagonal shows the MAE of each model. </w:t>
            </w:r>
            <w:del w:id="1494" w:author="Johanna Koolemans Beynen" w:date="2020-02-21T14:12:00Z">
              <w:r w:rsidRPr="00F9400E" w:rsidDel="00D13FDA">
                <w:rPr>
                  <w:rFonts w:ascii="Times New Roman" w:eastAsia="Times New Roman" w:hAnsi="Times New Roman" w:cs="Times New Roman"/>
                  <w:color w:val="000000"/>
                  <w:sz w:val="16"/>
                  <w:szCs w:val="16"/>
                </w:rPr>
                <w:delText>HLN test was proposed by Harvey, Leybourne, and Newbold (1997).</w:delText>
              </w:r>
            </w:del>
          </w:p>
        </w:tc>
      </w:tr>
    </w:tbl>
    <w:p w14:paraId="714F13BD" w14:textId="458C65BD" w:rsidR="00603DD3" w:rsidRPr="0050537D" w:rsidRDefault="0050537D" w:rsidP="00603DD3">
      <w:pPr>
        <w:spacing w:before="240" w:line="360" w:lineRule="auto"/>
        <w:jc w:val="both"/>
        <w:rPr>
          <w:rFonts w:ascii="Times New Roman" w:hAnsi="Times New Roman" w:cs="Times New Roman"/>
          <w:sz w:val="24"/>
        </w:rPr>
      </w:pPr>
      <w:r w:rsidRPr="0050537D">
        <w:rPr>
          <w:rFonts w:ascii="Times New Roman" w:hAnsi="Times New Roman" w:cs="Times New Roman"/>
          <w:sz w:val="24"/>
        </w:rPr>
        <w:t xml:space="preserve">The first robustness </w:t>
      </w:r>
      <w:r w:rsidR="00AD2724">
        <w:rPr>
          <w:rFonts w:ascii="Times New Roman" w:hAnsi="Times New Roman" w:cs="Times New Roman"/>
          <w:sz w:val="24"/>
        </w:rPr>
        <w:t>check</w:t>
      </w:r>
      <w:r w:rsidRPr="0050537D">
        <w:rPr>
          <w:rFonts w:ascii="Times New Roman" w:hAnsi="Times New Roman" w:cs="Times New Roman"/>
          <w:sz w:val="24"/>
        </w:rPr>
        <w:t xml:space="preserve"> is consist</w:t>
      </w:r>
      <w:r w:rsidR="00F9400E">
        <w:rPr>
          <w:rFonts w:ascii="Times New Roman" w:hAnsi="Times New Roman" w:cs="Times New Roman"/>
          <w:sz w:val="24"/>
        </w:rPr>
        <w:t>ent with the previous findings</w:t>
      </w:r>
      <w:ins w:id="1495" w:author="Johanna Koolemans Beynen" w:date="2020-02-21T14:13:00Z">
        <w:r w:rsidR="00D13FDA">
          <w:rPr>
            <w:rFonts w:ascii="Times New Roman" w:hAnsi="Times New Roman" w:cs="Times New Roman"/>
            <w:sz w:val="24"/>
          </w:rPr>
          <w:t>,</w:t>
        </w:r>
      </w:ins>
      <w:r w:rsidR="00F9400E">
        <w:rPr>
          <w:rFonts w:ascii="Times New Roman" w:hAnsi="Times New Roman" w:cs="Times New Roman"/>
          <w:sz w:val="24"/>
        </w:rPr>
        <w:t xml:space="preserve"> and</w:t>
      </w:r>
      <w:del w:id="1496" w:author="Johanna Koolemans Beynen" w:date="2020-02-21T14:12:00Z">
        <w:r w:rsidR="00F9400E" w:rsidDel="00D13FDA">
          <w:rPr>
            <w:rFonts w:ascii="Times New Roman" w:hAnsi="Times New Roman" w:cs="Times New Roman"/>
            <w:sz w:val="24"/>
          </w:rPr>
          <w:delText>, even more</w:delText>
        </w:r>
      </w:del>
      <w:del w:id="1497" w:author="Johanna Koolemans Beynen" w:date="2020-02-21T14:13:00Z">
        <w:r w:rsidR="00F9400E" w:rsidDel="00D13FDA">
          <w:rPr>
            <w:rFonts w:ascii="Times New Roman" w:hAnsi="Times New Roman" w:cs="Times New Roman"/>
            <w:sz w:val="24"/>
          </w:rPr>
          <w:delText>,</w:delText>
        </w:r>
      </w:del>
      <w:r w:rsidR="00F9400E">
        <w:rPr>
          <w:rFonts w:ascii="Times New Roman" w:hAnsi="Times New Roman" w:cs="Times New Roman"/>
          <w:sz w:val="24"/>
        </w:rPr>
        <w:t xml:space="preserve"> </w:t>
      </w:r>
      <w:r w:rsidRPr="0050537D">
        <w:rPr>
          <w:rFonts w:ascii="Times New Roman" w:hAnsi="Times New Roman" w:cs="Times New Roman"/>
          <w:sz w:val="24"/>
        </w:rPr>
        <w:t xml:space="preserve">the </w:t>
      </w:r>
      <w:r w:rsidR="00AD76E8">
        <w:rPr>
          <w:rFonts w:ascii="Times New Roman" w:hAnsi="Times New Roman" w:cs="Times New Roman"/>
          <w:sz w:val="24"/>
        </w:rPr>
        <w:t>DFM</w:t>
      </w:r>
      <w:r w:rsidRPr="0050537D">
        <w:rPr>
          <w:rFonts w:ascii="Times New Roman" w:hAnsi="Times New Roman" w:cs="Times New Roman"/>
          <w:sz w:val="24"/>
        </w:rPr>
        <w:t xml:space="preserve"> is </w:t>
      </w:r>
      <w:r w:rsidR="00F9400E">
        <w:rPr>
          <w:rFonts w:ascii="Times New Roman" w:hAnsi="Times New Roman" w:cs="Times New Roman"/>
          <w:sz w:val="24"/>
        </w:rPr>
        <w:t xml:space="preserve">shown to be </w:t>
      </w:r>
      <w:ins w:id="1498" w:author="Johanna Koolemans Beynen" w:date="2020-02-21T14:12:00Z">
        <w:r w:rsidR="00D13FDA">
          <w:rPr>
            <w:rFonts w:ascii="Times New Roman" w:hAnsi="Times New Roman" w:cs="Times New Roman"/>
            <w:sz w:val="24"/>
          </w:rPr>
          <w:t xml:space="preserve">even </w:t>
        </w:r>
      </w:ins>
      <w:r w:rsidRPr="0050537D">
        <w:rPr>
          <w:rFonts w:ascii="Times New Roman" w:hAnsi="Times New Roman" w:cs="Times New Roman"/>
          <w:sz w:val="24"/>
        </w:rPr>
        <w:t xml:space="preserve">more accurate than the </w:t>
      </w:r>
      <w:r w:rsidR="00077A0E">
        <w:rPr>
          <w:rFonts w:ascii="Times New Roman" w:hAnsi="Times New Roman" w:cs="Times New Roman"/>
          <w:sz w:val="24"/>
        </w:rPr>
        <w:t xml:space="preserve">AR, </w:t>
      </w:r>
      <w:r w:rsidR="00F9400E">
        <w:rPr>
          <w:rFonts w:ascii="Times New Roman" w:hAnsi="Times New Roman" w:cs="Times New Roman"/>
          <w:sz w:val="24"/>
        </w:rPr>
        <w:t>PCA1 and</w:t>
      </w:r>
      <w:r w:rsidR="00077A0E">
        <w:rPr>
          <w:rFonts w:ascii="Times New Roman" w:hAnsi="Times New Roman" w:cs="Times New Roman"/>
          <w:sz w:val="24"/>
        </w:rPr>
        <w:t xml:space="preserve"> </w:t>
      </w:r>
      <w:r w:rsidRPr="0050537D">
        <w:rPr>
          <w:rFonts w:ascii="Times New Roman" w:hAnsi="Times New Roman" w:cs="Times New Roman"/>
          <w:sz w:val="24"/>
        </w:rPr>
        <w:t>PCA2</w:t>
      </w:r>
      <w:r w:rsidR="00AD2724">
        <w:rPr>
          <w:rFonts w:ascii="Times New Roman" w:hAnsi="Times New Roman" w:cs="Times New Roman"/>
          <w:sz w:val="24"/>
        </w:rPr>
        <w:t xml:space="preserve"> </w:t>
      </w:r>
      <w:r w:rsidR="00F9400E">
        <w:rPr>
          <w:rFonts w:ascii="Times New Roman" w:hAnsi="Times New Roman" w:cs="Times New Roman"/>
          <w:sz w:val="24"/>
        </w:rPr>
        <w:t>models, but</w:t>
      </w:r>
      <w:r w:rsidRPr="0050537D">
        <w:rPr>
          <w:rFonts w:ascii="Times New Roman" w:hAnsi="Times New Roman" w:cs="Times New Roman"/>
          <w:sz w:val="24"/>
        </w:rPr>
        <w:t xml:space="preserve"> </w:t>
      </w:r>
      <w:r w:rsidR="00AD2724">
        <w:rPr>
          <w:rFonts w:ascii="Times New Roman" w:hAnsi="Times New Roman" w:cs="Times New Roman"/>
          <w:sz w:val="24"/>
        </w:rPr>
        <w:t xml:space="preserve">it </w:t>
      </w:r>
      <w:r w:rsidRPr="0050537D">
        <w:rPr>
          <w:rFonts w:ascii="Times New Roman" w:hAnsi="Times New Roman" w:cs="Times New Roman"/>
          <w:sz w:val="24"/>
        </w:rPr>
        <w:t>is not more accurate than the BE</w:t>
      </w:r>
      <w:ins w:id="1499" w:author="Johanna Koolemans Beynen" w:date="2020-02-21T14:14:00Z">
        <w:r w:rsidR="00D13FDA">
          <w:rPr>
            <w:rFonts w:ascii="Times New Roman" w:hAnsi="Times New Roman" w:cs="Times New Roman"/>
            <w:sz w:val="24"/>
          </w:rPr>
          <w:t>-average</w:t>
        </w:r>
      </w:ins>
      <w:ins w:id="1500" w:author="Johanna Koolemans Beynen" w:date="2020-02-21T14:13:00Z">
        <w:r w:rsidR="00D13FDA">
          <w:rPr>
            <w:rFonts w:ascii="Times New Roman" w:hAnsi="Times New Roman" w:cs="Times New Roman"/>
            <w:sz w:val="24"/>
          </w:rPr>
          <w:t xml:space="preserve"> model</w:t>
        </w:r>
      </w:ins>
      <w:r w:rsidRPr="0050537D">
        <w:rPr>
          <w:rFonts w:ascii="Times New Roman" w:hAnsi="Times New Roman" w:cs="Times New Roman"/>
          <w:sz w:val="24"/>
        </w:rPr>
        <w:t xml:space="preserve">. </w:t>
      </w:r>
      <w:ins w:id="1501" w:author="Johanna Koolemans Beynen" w:date="2020-02-21T14:14:00Z">
        <w:r w:rsidR="00D13FDA">
          <w:rPr>
            <w:rFonts w:ascii="Times New Roman" w:hAnsi="Times New Roman" w:cs="Times New Roman"/>
            <w:sz w:val="24"/>
          </w:rPr>
          <w:t>The</w:t>
        </w:r>
      </w:ins>
      <w:del w:id="1502" w:author="Johanna Koolemans Beynen" w:date="2020-02-21T14:14:00Z">
        <w:r w:rsidRPr="0050537D" w:rsidDel="00D13FDA">
          <w:rPr>
            <w:rFonts w:ascii="Times New Roman" w:hAnsi="Times New Roman" w:cs="Times New Roman"/>
            <w:sz w:val="24"/>
          </w:rPr>
          <w:delText xml:space="preserve">On the other hand, </w:delText>
        </w:r>
      </w:del>
      <w:del w:id="1503" w:author="Johanna Koolemans Beynen" w:date="2020-02-21T14:13:00Z">
        <w:r w:rsidRPr="0050537D" w:rsidDel="00D13FDA">
          <w:rPr>
            <w:rFonts w:ascii="Times New Roman" w:hAnsi="Times New Roman" w:cs="Times New Roman"/>
            <w:sz w:val="24"/>
          </w:rPr>
          <w:delText xml:space="preserve">I conclude that </w:delText>
        </w:r>
      </w:del>
      <w:del w:id="1504" w:author="Johanna Koolemans Beynen" w:date="2020-02-21T14:14:00Z">
        <w:r w:rsidRPr="0050537D" w:rsidDel="00D13FDA">
          <w:rPr>
            <w:rFonts w:ascii="Times New Roman" w:hAnsi="Times New Roman" w:cs="Times New Roman"/>
            <w:sz w:val="24"/>
          </w:rPr>
          <w:delText xml:space="preserve">in </w:delText>
        </w:r>
        <w:r w:rsidR="00F9400E" w:rsidDel="00D13FDA">
          <w:rPr>
            <w:rFonts w:ascii="Times New Roman" w:hAnsi="Times New Roman" w:cs="Times New Roman"/>
            <w:sz w:val="24"/>
          </w:rPr>
          <w:delText>most of the</w:delText>
        </w:r>
        <w:r w:rsidRPr="0050537D" w:rsidDel="00D13FDA">
          <w:rPr>
            <w:rFonts w:ascii="Times New Roman" w:hAnsi="Times New Roman" w:cs="Times New Roman"/>
            <w:sz w:val="24"/>
          </w:rPr>
          <w:delText xml:space="preserve"> cases, the</w:delText>
        </w:r>
      </w:del>
      <w:r w:rsidRPr="0050537D">
        <w:rPr>
          <w:rFonts w:ascii="Times New Roman" w:hAnsi="Times New Roman" w:cs="Times New Roman"/>
          <w:sz w:val="24"/>
        </w:rPr>
        <w:t xml:space="preserve"> </w:t>
      </w:r>
      <w:r w:rsidR="00AD2724" w:rsidRPr="0050537D">
        <w:rPr>
          <w:rFonts w:ascii="Times New Roman" w:hAnsi="Times New Roman" w:cs="Times New Roman"/>
          <w:sz w:val="24"/>
        </w:rPr>
        <w:t xml:space="preserve">BE </w:t>
      </w:r>
      <w:r w:rsidRPr="0050537D">
        <w:rPr>
          <w:rFonts w:ascii="Times New Roman" w:hAnsi="Times New Roman" w:cs="Times New Roman"/>
          <w:sz w:val="24"/>
        </w:rPr>
        <w:t xml:space="preserve">average provides more </w:t>
      </w:r>
      <w:r w:rsidR="00077A0E" w:rsidRPr="0050537D">
        <w:rPr>
          <w:rFonts w:ascii="Times New Roman" w:hAnsi="Times New Roman" w:cs="Times New Roman"/>
          <w:sz w:val="24"/>
        </w:rPr>
        <w:t>precise</w:t>
      </w:r>
      <w:r w:rsidRPr="0050537D">
        <w:rPr>
          <w:rFonts w:ascii="Times New Roman" w:hAnsi="Times New Roman" w:cs="Times New Roman"/>
          <w:sz w:val="24"/>
        </w:rPr>
        <w:t xml:space="preserve"> forecasts</w:t>
      </w:r>
      <w:del w:id="1505" w:author="Johanna Koolemans Beynen" w:date="2020-02-21T14:16:00Z">
        <w:r w:rsidRPr="0050537D" w:rsidDel="00D13FDA">
          <w:rPr>
            <w:rFonts w:ascii="Times New Roman" w:hAnsi="Times New Roman" w:cs="Times New Roman"/>
            <w:sz w:val="24"/>
          </w:rPr>
          <w:delText xml:space="preserve"> </w:delText>
        </w:r>
      </w:del>
      <w:ins w:id="1506" w:author="Johanna Koolemans Beynen" w:date="2020-02-21T14:15:00Z">
        <w:r w:rsidR="00D13FDA" w:rsidRPr="0050537D">
          <w:rPr>
            <w:rFonts w:ascii="Times New Roman" w:hAnsi="Times New Roman" w:cs="Times New Roman"/>
            <w:sz w:val="24"/>
          </w:rPr>
          <w:t xml:space="preserve"> </w:t>
        </w:r>
      </w:ins>
      <w:r w:rsidRPr="0050537D">
        <w:rPr>
          <w:rFonts w:ascii="Times New Roman" w:hAnsi="Times New Roman" w:cs="Times New Roman"/>
          <w:sz w:val="24"/>
        </w:rPr>
        <w:t>with respect to the rest of the models</w:t>
      </w:r>
      <w:del w:id="1507" w:author="Johanna Koolemans Beynen" w:date="2020-02-21T14:14:00Z">
        <w:r w:rsidRPr="0050537D" w:rsidDel="00D13FDA">
          <w:rPr>
            <w:rFonts w:ascii="Times New Roman" w:hAnsi="Times New Roman" w:cs="Times New Roman"/>
            <w:sz w:val="24"/>
          </w:rPr>
          <w:delText>,</w:delText>
        </w:r>
      </w:del>
      <w:r w:rsidRPr="0050537D">
        <w:rPr>
          <w:rFonts w:ascii="Times New Roman" w:hAnsi="Times New Roman" w:cs="Times New Roman"/>
          <w:sz w:val="24"/>
        </w:rPr>
        <w:t xml:space="preserve"> </w:t>
      </w:r>
      <w:ins w:id="1508" w:author="Johanna Koolemans Beynen" w:date="2020-02-21T14:14:00Z">
        <w:r w:rsidR="00D13FDA">
          <w:rPr>
            <w:rFonts w:ascii="Times New Roman" w:hAnsi="Times New Roman" w:cs="Times New Roman"/>
            <w:sz w:val="24"/>
          </w:rPr>
          <w:t>over</w:t>
        </w:r>
      </w:ins>
      <w:del w:id="1509" w:author="Johanna Koolemans Beynen" w:date="2020-02-21T14:14:00Z">
        <w:r w:rsidRPr="0050537D" w:rsidDel="00D13FDA">
          <w:rPr>
            <w:rFonts w:ascii="Times New Roman" w:hAnsi="Times New Roman" w:cs="Times New Roman"/>
            <w:sz w:val="24"/>
          </w:rPr>
          <w:delText>in</w:delText>
        </w:r>
      </w:del>
      <w:r w:rsidRPr="0050537D">
        <w:rPr>
          <w:rFonts w:ascii="Times New Roman" w:hAnsi="Times New Roman" w:cs="Times New Roman"/>
          <w:sz w:val="24"/>
        </w:rPr>
        <w:t xml:space="preserve"> the period analyzed, </w:t>
      </w:r>
      <w:del w:id="1510" w:author="Johanna Koolemans Beynen" w:date="2020-02-21T14:16:00Z">
        <w:r w:rsidRPr="0050537D" w:rsidDel="00D13FDA">
          <w:rPr>
            <w:rFonts w:ascii="Times New Roman" w:hAnsi="Times New Roman" w:cs="Times New Roman"/>
            <w:sz w:val="24"/>
          </w:rPr>
          <w:delText xml:space="preserve">with </w:delText>
        </w:r>
      </w:del>
      <w:ins w:id="1511" w:author="Johanna Koolemans Beynen" w:date="2020-02-21T14:16:00Z">
        <w:r w:rsidR="00D13FDA">
          <w:rPr>
            <w:rFonts w:ascii="Times New Roman" w:hAnsi="Times New Roman" w:cs="Times New Roman"/>
            <w:sz w:val="24"/>
          </w:rPr>
          <w:t>and the difference in accuracy is statistically significant</w:t>
        </w:r>
        <w:r w:rsidR="00D13FDA" w:rsidRPr="0050537D">
          <w:rPr>
            <w:rFonts w:ascii="Times New Roman" w:hAnsi="Times New Roman" w:cs="Times New Roman"/>
            <w:sz w:val="24"/>
          </w:rPr>
          <w:t xml:space="preserve"> </w:t>
        </w:r>
      </w:ins>
      <w:del w:id="1512" w:author="Johanna Koolemans Beynen" w:date="2020-02-21T14:15:00Z">
        <w:r w:rsidRPr="0050537D" w:rsidDel="00D13FDA">
          <w:rPr>
            <w:rFonts w:ascii="Times New Roman" w:hAnsi="Times New Roman" w:cs="Times New Roman"/>
            <w:sz w:val="24"/>
          </w:rPr>
          <w:delText xml:space="preserve">statistically significant </w:delText>
        </w:r>
      </w:del>
      <w:del w:id="1513" w:author="Johanna Koolemans Beynen" w:date="2020-02-21T14:16:00Z">
        <w:r w:rsidRPr="0050537D" w:rsidDel="00D13FDA">
          <w:rPr>
            <w:rFonts w:ascii="Times New Roman" w:hAnsi="Times New Roman" w:cs="Times New Roman"/>
            <w:sz w:val="24"/>
          </w:rPr>
          <w:delText xml:space="preserve">differences </w:delText>
        </w:r>
      </w:del>
      <w:r w:rsidRPr="0050537D">
        <w:rPr>
          <w:rFonts w:ascii="Times New Roman" w:hAnsi="Times New Roman" w:cs="Times New Roman"/>
          <w:sz w:val="24"/>
        </w:rPr>
        <w:t>(Table A</w:t>
      </w:r>
      <w:del w:id="1514" w:author="Johanna Koolemans Beynen" w:date="2020-02-21T14:14:00Z">
        <w:r w:rsidR="00AD2724" w:rsidDel="00D13FDA">
          <w:rPr>
            <w:rFonts w:ascii="Times New Roman" w:hAnsi="Times New Roman" w:cs="Times New Roman"/>
            <w:sz w:val="24"/>
          </w:rPr>
          <w:delText>.</w:delText>
        </w:r>
      </w:del>
      <w:r w:rsidRPr="0050537D">
        <w:rPr>
          <w:rFonts w:ascii="Times New Roman" w:hAnsi="Times New Roman" w:cs="Times New Roman"/>
          <w:sz w:val="24"/>
        </w:rPr>
        <w:t>3)</w:t>
      </w:r>
      <w:r w:rsidR="00F9400E">
        <w:rPr>
          <w:rFonts w:ascii="Times New Roman" w:hAnsi="Times New Roman" w:cs="Times New Roman"/>
          <w:sz w:val="24"/>
        </w:rPr>
        <w:t xml:space="preserve">, except when it is compared with </w:t>
      </w:r>
      <w:ins w:id="1515" w:author="Johanna Koolemans Beynen" w:date="2020-02-21T14:16:00Z">
        <w:r w:rsidR="00D13FDA">
          <w:rPr>
            <w:rFonts w:ascii="Times New Roman" w:hAnsi="Times New Roman" w:cs="Times New Roman"/>
            <w:sz w:val="24"/>
          </w:rPr>
          <w:t xml:space="preserve">the </w:t>
        </w:r>
      </w:ins>
      <w:r w:rsidR="00F9400E">
        <w:rPr>
          <w:rFonts w:ascii="Times New Roman" w:hAnsi="Times New Roman" w:cs="Times New Roman"/>
          <w:sz w:val="24"/>
        </w:rPr>
        <w:t xml:space="preserve">BE1 </w:t>
      </w:r>
      <w:ins w:id="1516" w:author="Johanna Koolemans Beynen" w:date="2020-02-21T14:16:00Z">
        <w:r w:rsidR="00D13FDA">
          <w:rPr>
            <w:rFonts w:ascii="Times New Roman" w:hAnsi="Times New Roman" w:cs="Times New Roman"/>
            <w:sz w:val="24"/>
          </w:rPr>
          <w:t xml:space="preserve">model, </w:t>
        </w:r>
      </w:ins>
      <w:r w:rsidR="00F9400E">
        <w:rPr>
          <w:rFonts w:ascii="Times New Roman" w:hAnsi="Times New Roman" w:cs="Times New Roman"/>
          <w:sz w:val="24"/>
        </w:rPr>
        <w:t xml:space="preserve">and with the </w:t>
      </w:r>
      <w:ins w:id="1517" w:author="Johanna Koolemans Beynen" w:date="2020-02-21T14:16:00Z">
        <w:r w:rsidR="00D13FDA">
          <w:rPr>
            <w:rFonts w:ascii="Times New Roman" w:hAnsi="Times New Roman" w:cs="Times New Roman"/>
            <w:sz w:val="24"/>
          </w:rPr>
          <w:t>B</w:t>
        </w:r>
      </w:ins>
      <w:ins w:id="1518" w:author="Johanna Koolemans Beynen" w:date="2020-02-21T14:17:00Z">
        <w:r w:rsidR="00D13FDA">
          <w:rPr>
            <w:rFonts w:ascii="Times New Roman" w:hAnsi="Times New Roman" w:cs="Times New Roman"/>
            <w:sz w:val="24"/>
          </w:rPr>
          <w:t>E-</w:t>
        </w:r>
      </w:ins>
      <w:r w:rsidR="00F9400E">
        <w:rPr>
          <w:rFonts w:ascii="Times New Roman" w:hAnsi="Times New Roman" w:cs="Times New Roman"/>
          <w:sz w:val="24"/>
        </w:rPr>
        <w:t>median</w:t>
      </w:r>
      <w:ins w:id="1519" w:author="Johanna Koolemans Beynen" w:date="2020-02-21T14:17:00Z">
        <w:r w:rsidR="00D13FDA">
          <w:rPr>
            <w:rFonts w:ascii="Times New Roman" w:hAnsi="Times New Roman" w:cs="Times New Roman"/>
            <w:sz w:val="24"/>
          </w:rPr>
          <w:t xml:space="preserve"> model</w:t>
        </w:r>
      </w:ins>
      <w:r w:rsidR="00F9400E">
        <w:rPr>
          <w:rFonts w:ascii="Times New Roman" w:hAnsi="Times New Roman" w:cs="Times New Roman"/>
          <w:sz w:val="24"/>
        </w:rPr>
        <w:t xml:space="preserve">, where </w:t>
      </w:r>
      <w:r w:rsidR="00164CA1">
        <w:rPr>
          <w:rFonts w:ascii="Times New Roman" w:hAnsi="Times New Roman" w:cs="Times New Roman"/>
          <w:sz w:val="24"/>
        </w:rPr>
        <w:t>I</w:t>
      </w:r>
      <w:r w:rsidR="00F9400E">
        <w:rPr>
          <w:rFonts w:ascii="Times New Roman" w:hAnsi="Times New Roman" w:cs="Times New Roman"/>
          <w:sz w:val="24"/>
        </w:rPr>
        <w:t xml:space="preserve"> found</w:t>
      </w:r>
      <w:del w:id="1520" w:author="Johanna Koolemans Beynen" w:date="2020-02-21T14:17:00Z">
        <w:r w:rsidR="00F9400E" w:rsidDel="00D13FDA">
          <w:rPr>
            <w:rFonts w:ascii="Times New Roman" w:hAnsi="Times New Roman" w:cs="Times New Roman"/>
            <w:sz w:val="24"/>
          </w:rPr>
          <w:delText xml:space="preserve"> an</w:delText>
        </w:r>
      </w:del>
      <w:r w:rsidR="00F9400E">
        <w:rPr>
          <w:rFonts w:ascii="Times New Roman" w:hAnsi="Times New Roman" w:cs="Times New Roman"/>
          <w:sz w:val="24"/>
        </w:rPr>
        <w:t xml:space="preserve"> inconclusive result</w:t>
      </w:r>
      <w:ins w:id="1521" w:author="Johanna Koolemans Beynen" w:date="2020-02-21T14:17:00Z">
        <w:r w:rsidR="00D13FDA">
          <w:rPr>
            <w:rFonts w:ascii="Times New Roman" w:hAnsi="Times New Roman" w:cs="Times New Roman"/>
            <w:sz w:val="24"/>
          </w:rPr>
          <w:t>s</w:t>
        </w:r>
      </w:ins>
      <w:r w:rsidRPr="0050537D">
        <w:rPr>
          <w:rFonts w:ascii="Times New Roman" w:hAnsi="Times New Roman" w:cs="Times New Roman"/>
          <w:sz w:val="24"/>
        </w:rPr>
        <w:t>.</w:t>
      </w:r>
      <w:r w:rsidR="00603DD3" w:rsidRPr="0050537D">
        <w:rPr>
          <w:rFonts w:ascii="Times New Roman" w:hAnsi="Times New Roman" w:cs="Times New Roman"/>
          <w:sz w:val="24"/>
        </w:rPr>
        <w:t xml:space="preserve"> </w:t>
      </w:r>
    </w:p>
    <w:p w14:paraId="01B5312D" w14:textId="46BDCC7A" w:rsidR="00603DD3" w:rsidRPr="0050537D" w:rsidRDefault="00D13FDA" w:rsidP="00603DD3">
      <w:pPr>
        <w:spacing w:line="360" w:lineRule="auto"/>
        <w:jc w:val="both"/>
        <w:rPr>
          <w:rFonts w:ascii="Times New Roman" w:hAnsi="Times New Roman" w:cs="Times New Roman"/>
          <w:sz w:val="24"/>
        </w:rPr>
      </w:pPr>
      <w:ins w:id="1522" w:author="Johanna Koolemans Beynen" w:date="2020-02-21T14:17:00Z">
        <w:r>
          <w:rPr>
            <w:rFonts w:ascii="Times New Roman" w:hAnsi="Times New Roman" w:cs="Times New Roman"/>
            <w:sz w:val="24"/>
          </w:rPr>
          <w:t xml:space="preserve">In addition, </w:t>
        </w:r>
      </w:ins>
      <w:del w:id="1523" w:author="Johanna Koolemans Beynen" w:date="2020-02-21T14:17:00Z">
        <w:r w:rsidR="0050537D" w:rsidRPr="0050537D" w:rsidDel="00D13FDA">
          <w:rPr>
            <w:rFonts w:ascii="Times New Roman" w:hAnsi="Times New Roman" w:cs="Times New Roman"/>
            <w:sz w:val="24"/>
          </w:rPr>
          <w:delText xml:space="preserve">Additionally, </w:delText>
        </w:r>
      </w:del>
      <w:r w:rsidR="0050537D" w:rsidRPr="0050537D">
        <w:rPr>
          <w:rFonts w:ascii="Times New Roman" w:hAnsi="Times New Roman" w:cs="Times New Roman"/>
          <w:sz w:val="24"/>
        </w:rPr>
        <w:t xml:space="preserve">I performed the </w:t>
      </w:r>
      <w:r w:rsidR="0093376E">
        <w:rPr>
          <w:rFonts w:ascii="Times New Roman" w:hAnsi="Times New Roman" w:cs="Times New Roman"/>
          <w:sz w:val="24"/>
        </w:rPr>
        <w:t xml:space="preserve">modified </w:t>
      </w:r>
      <w:r w:rsidR="0050537D" w:rsidRPr="0050537D">
        <w:rPr>
          <w:rFonts w:ascii="Times New Roman" w:hAnsi="Times New Roman" w:cs="Times New Roman"/>
          <w:sz w:val="24"/>
        </w:rPr>
        <w:t xml:space="preserve">DM test for a different period of time. </w:t>
      </w:r>
      <w:r w:rsidR="0075179E">
        <w:rPr>
          <w:rFonts w:ascii="Times New Roman" w:hAnsi="Times New Roman" w:cs="Times New Roman"/>
          <w:sz w:val="24"/>
        </w:rPr>
        <w:t>Since</w:t>
      </w:r>
      <w:r w:rsidR="0050537D" w:rsidRPr="0050537D">
        <w:rPr>
          <w:rFonts w:ascii="Times New Roman" w:hAnsi="Times New Roman" w:cs="Times New Roman"/>
          <w:sz w:val="24"/>
        </w:rPr>
        <w:t xml:space="preserve"> the original test includes the </w:t>
      </w:r>
      <w:r w:rsidR="0075179E" w:rsidRPr="0050537D">
        <w:rPr>
          <w:rFonts w:ascii="Times New Roman" w:hAnsi="Times New Roman" w:cs="Times New Roman"/>
          <w:sz w:val="24"/>
        </w:rPr>
        <w:t>2008-2009</w:t>
      </w:r>
      <w:r w:rsidR="00077A0E">
        <w:rPr>
          <w:rFonts w:ascii="Times New Roman" w:hAnsi="Times New Roman" w:cs="Times New Roman"/>
          <w:sz w:val="24"/>
        </w:rPr>
        <w:t xml:space="preserve"> financial crisis</w:t>
      </w:r>
      <w:r w:rsidR="0050537D" w:rsidRPr="0050537D">
        <w:rPr>
          <w:rFonts w:ascii="Times New Roman" w:hAnsi="Times New Roman" w:cs="Times New Roman"/>
          <w:sz w:val="24"/>
        </w:rPr>
        <w:t xml:space="preserve">, in this additional test </w:t>
      </w:r>
      <w:r w:rsidR="0075179E">
        <w:rPr>
          <w:rFonts w:ascii="Times New Roman" w:hAnsi="Times New Roman" w:cs="Times New Roman"/>
          <w:sz w:val="24"/>
        </w:rPr>
        <w:t>I</w:t>
      </w:r>
      <w:r w:rsidR="0050537D" w:rsidRPr="0050537D">
        <w:rPr>
          <w:rFonts w:ascii="Times New Roman" w:hAnsi="Times New Roman" w:cs="Times New Roman"/>
          <w:sz w:val="24"/>
        </w:rPr>
        <w:t xml:space="preserve"> </w:t>
      </w:r>
      <w:r w:rsidR="0075179E" w:rsidRPr="0050537D">
        <w:rPr>
          <w:rFonts w:ascii="Times New Roman" w:hAnsi="Times New Roman" w:cs="Times New Roman"/>
          <w:sz w:val="24"/>
        </w:rPr>
        <w:t>omit</w:t>
      </w:r>
      <w:r w:rsidR="0050537D" w:rsidRPr="0050537D">
        <w:rPr>
          <w:rFonts w:ascii="Times New Roman" w:hAnsi="Times New Roman" w:cs="Times New Roman"/>
          <w:sz w:val="24"/>
        </w:rPr>
        <w:t xml:space="preserve"> </w:t>
      </w:r>
      <w:r w:rsidR="00077A0E">
        <w:rPr>
          <w:rFonts w:ascii="Times New Roman" w:hAnsi="Times New Roman" w:cs="Times New Roman"/>
          <w:sz w:val="24"/>
        </w:rPr>
        <w:t>the aforementioned</w:t>
      </w:r>
      <w:r w:rsidR="0050537D" w:rsidRPr="0050537D">
        <w:rPr>
          <w:rFonts w:ascii="Times New Roman" w:hAnsi="Times New Roman" w:cs="Times New Roman"/>
          <w:sz w:val="24"/>
        </w:rPr>
        <w:t xml:space="preserve"> </w:t>
      </w:r>
      <w:r w:rsidR="0050537D" w:rsidRPr="0050537D">
        <w:rPr>
          <w:rFonts w:ascii="Times New Roman" w:hAnsi="Times New Roman" w:cs="Times New Roman"/>
          <w:sz w:val="24"/>
        </w:rPr>
        <w:lastRenderedPageBreak/>
        <w:t xml:space="preserve">period, in such a way that the analysis is carried out from 2011-I to 2016-II. In this test I use the </w:t>
      </w:r>
      <w:r w:rsidR="00E91BB7">
        <w:rPr>
          <w:rFonts w:ascii="Times New Roman" w:hAnsi="Times New Roman" w:cs="Times New Roman"/>
          <w:sz w:val="24"/>
        </w:rPr>
        <w:t>MSE</w:t>
      </w:r>
      <w:r w:rsidR="00077A0E">
        <w:rPr>
          <w:rFonts w:ascii="Times New Roman" w:hAnsi="Times New Roman" w:cs="Times New Roman"/>
          <w:sz w:val="24"/>
        </w:rPr>
        <w:t xml:space="preserve"> as a loss criterion and </w:t>
      </w:r>
      <w:r w:rsidR="0093376E">
        <w:rPr>
          <w:rFonts w:ascii="Times New Roman" w:hAnsi="Times New Roman" w:cs="Times New Roman"/>
          <w:sz w:val="24"/>
        </w:rPr>
        <w:t xml:space="preserve">the </w:t>
      </w:r>
      <w:del w:id="1524" w:author="Johanna Koolemans Beynen" w:date="2020-01-20T16:32:00Z">
        <w:r w:rsidR="0093376E" w:rsidDel="00336653">
          <w:rPr>
            <w:rFonts w:ascii="Times New Roman" w:hAnsi="Times New Roman" w:cs="Times New Roman"/>
            <w:sz w:val="24"/>
          </w:rPr>
          <w:delText xml:space="preserve">Kernel of a </w:delText>
        </w:r>
      </w:del>
      <w:ins w:id="1525" w:author="Johanna Koolemans Beynen" w:date="2020-01-20T16:34:00Z">
        <w:r w:rsidR="00336653">
          <w:rPr>
            <w:rFonts w:ascii="Times New Roman" w:hAnsi="Times New Roman" w:cs="Times New Roman"/>
            <w:sz w:val="24"/>
          </w:rPr>
          <w:t>u</w:t>
        </w:r>
      </w:ins>
      <w:del w:id="1526" w:author="Johanna Koolemans Beynen" w:date="2020-01-20T16:34:00Z">
        <w:r w:rsidR="0093376E" w:rsidDel="00336653">
          <w:rPr>
            <w:rFonts w:ascii="Times New Roman" w:hAnsi="Times New Roman" w:cs="Times New Roman"/>
            <w:sz w:val="24"/>
          </w:rPr>
          <w:delText>U</w:delText>
        </w:r>
      </w:del>
      <w:r w:rsidR="0050537D" w:rsidRPr="0050537D">
        <w:rPr>
          <w:rFonts w:ascii="Times New Roman" w:hAnsi="Times New Roman" w:cs="Times New Roman"/>
          <w:sz w:val="24"/>
        </w:rPr>
        <w:t xml:space="preserve">niform </w:t>
      </w:r>
      <w:ins w:id="1527" w:author="Johanna Koolemans Beynen" w:date="2020-01-20T16:34:00Z">
        <w:r w:rsidR="00336653">
          <w:rPr>
            <w:rFonts w:ascii="Times New Roman" w:hAnsi="Times New Roman" w:cs="Times New Roman"/>
            <w:sz w:val="24"/>
          </w:rPr>
          <w:t>k</w:t>
        </w:r>
      </w:ins>
      <w:ins w:id="1528" w:author="Johanna Koolemans Beynen" w:date="2020-01-20T16:32:00Z">
        <w:r w:rsidR="00336653">
          <w:rPr>
            <w:rFonts w:ascii="Times New Roman" w:hAnsi="Times New Roman" w:cs="Times New Roman"/>
            <w:sz w:val="24"/>
          </w:rPr>
          <w:t>ernel</w:t>
        </w:r>
        <w:r w:rsidR="00336653" w:rsidRPr="0050537D">
          <w:rPr>
            <w:rFonts w:ascii="Times New Roman" w:hAnsi="Times New Roman" w:cs="Times New Roman"/>
            <w:sz w:val="24"/>
          </w:rPr>
          <w:t xml:space="preserve"> </w:t>
        </w:r>
      </w:ins>
      <w:r w:rsidR="0050537D" w:rsidRPr="0050537D">
        <w:rPr>
          <w:rFonts w:ascii="Times New Roman" w:hAnsi="Times New Roman" w:cs="Times New Roman"/>
          <w:sz w:val="24"/>
        </w:rPr>
        <w:t xml:space="preserve">distribution to </w:t>
      </w:r>
      <w:r w:rsidR="0075179E">
        <w:rPr>
          <w:rFonts w:ascii="Times New Roman" w:hAnsi="Times New Roman" w:cs="Times New Roman"/>
          <w:sz w:val="24"/>
        </w:rPr>
        <w:t>compute</w:t>
      </w:r>
      <w:r w:rsidR="0050537D" w:rsidRPr="0050537D">
        <w:rPr>
          <w:rFonts w:ascii="Times New Roman" w:hAnsi="Times New Roman" w:cs="Times New Roman"/>
          <w:sz w:val="24"/>
        </w:rPr>
        <w:t xml:space="preserve"> the long-term variance.</w:t>
      </w:r>
    </w:p>
    <w:p w14:paraId="1F2C3409" w14:textId="20943020" w:rsidR="00603DD3" w:rsidRPr="00E91BB7" w:rsidRDefault="0050537D" w:rsidP="00603DD3">
      <w:pPr>
        <w:spacing w:line="360" w:lineRule="auto"/>
        <w:jc w:val="both"/>
        <w:rPr>
          <w:rFonts w:ascii="Times New Roman" w:hAnsi="Times New Roman" w:cs="Times New Roman"/>
          <w:sz w:val="24"/>
        </w:rPr>
      </w:pPr>
      <w:del w:id="1529" w:author="Johanna Koolemans Beynen" w:date="2020-02-21T14:18:00Z">
        <w:r w:rsidRPr="0050537D" w:rsidDel="00D13FDA">
          <w:rPr>
            <w:rFonts w:ascii="Times New Roman" w:hAnsi="Times New Roman" w:cs="Times New Roman"/>
            <w:sz w:val="24"/>
          </w:rPr>
          <w:delText xml:space="preserve">According to </w:delText>
        </w:r>
      </w:del>
      <w:ins w:id="1530" w:author="Johanna Koolemans Beynen" w:date="2020-02-21T14:18:00Z">
        <w:r w:rsidR="00D13FDA">
          <w:rPr>
            <w:rFonts w:ascii="Times New Roman" w:hAnsi="Times New Roman" w:cs="Times New Roman"/>
            <w:sz w:val="24"/>
          </w:rPr>
          <w:t>T</w:t>
        </w:r>
      </w:ins>
      <w:del w:id="1531" w:author="Johanna Koolemans Beynen" w:date="2020-02-21T14:18:00Z">
        <w:r w:rsidRPr="0050537D" w:rsidDel="00D13FDA">
          <w:rPr>
            <w:rFonts w:ascii="Times New Roman" w:hAnsi="Times New Roman" w:cs="Times New Roman"/>
            <w:sz w:val="24"/>
          </w:rPr>
          <w:delText>t</w:delText>
        </w:r>
      </w:del>
      <w:r w:rsidRPr="0050537D">
        <w:rPr>
          <w:rFonts w:ascii="Times New Roman" w:hAnsi="Times New Roman" w:cs="Times New Roman"/>
          <w:sz w:val="24"/>
        </w:rPr>
        <w:t xml:space="preserve">he </w:t>
      </w:r>
      <w:r w:rsidR="0093376E">
        <w:rPr>
          <w:rFonts w:ascii="Times New Roman" w:hAnsi="Times New Roman" w:cs="Times New Roman"/>
          <w:sz w:val="24"/>
        </w:rPr>
        <w:t>HLN-</w:t>
      </w:r>
      <w:r w:rsidRPr="0050537D">
        <w:rPr>
          <w:rFonts w:ascii="Times New Roman" w:hAnsi="Times New Roman" w:cs="Times New Roman"/>
          <w:sz w:val="24"/>
        </w:rPr>
        <w:t xml:space="preserve">DM tests </w:t>
      </w:r>
      <w:r w:rsidR="007748A1">
        <w:rPr>
          <w:rFonts w:ascii="Times New Roman" w:hAnsi="Times New Roman" w:cs="Times New Roman"/>
          <w:sz w:val="24"/>
        </w:rPr>
        <w:t>made</w:t>
      </w:r>
      <w:r w:rsidR="0090071F">
        <w:rPr>
          <w:rFonts w:ascii="Times New Roman" w:hAnsi="Times New Roman" w:cs="Times New Roman"/>
          <w:sz w:val="24"/>
        </w:rPr>
        <w:t xml:space="preserve"> </w:t>
      </w:r>
      <w:ins w:id="1532" w:author="Johanna Koolemans Beynen" w:date="2020-02-21T14:18:00Z">
        <w:r w:rsidR="00D13FDA">
          <w:rPr>
            <w:rFonts w:ascii="Times New Roman" w:hAnsi="Times New Roman" w:cs="Times New Roman"/>
            <w:sz w:val="24"/>
          </w:rPr>
          <w:t>for</w:t>
        </w:r>
      </w:ins>
      <w:del w:id="1533" w:author="Johanna Koolemans Beynen" w:date="2020-02-21T14:18:00Z">
        <w:r w:rsidR="0090071F" w:rsidDel="00D13FDA">
          <w:rPr>
            <w:rFonts w:ascii="Times New Roman" w:hAnsi="Times New Roman" w:cs="Times New Roman"/>
            <w:sz w:val="24"/>
          </w:rPr>
          <w:delText>in</w:delText>
        </w:r>
      </w:del>
      <w:r w:rsidR="0090071F">
        <w:rPr>
          <w:rFonts w:ascii="Times New Roman" w:hAnsi="Times New Roman" w:cs="Times New Roman"/>
          <w:sz w:val="24"/>
        </w:rPr>
        <w:t xml:space="preserve"> the</w:t>
      </w:r>
      <w:r w:rsidR="007748A1" w:rsidRPr="0050537D">
        <w:rPr>
          <w:rFonts w:ascii="Times New Roman" w:hAnsi="Times New Roman" w:cs="Times New Roman"/>
          <w:sz w:val="24"/>
        </w:rPr>
        <w:t xml:space="preserve"> </w:t>
      </w:r>
      <w:r w:rsidRPr="0050537D">
        <w:rPr>
          <w:rFonts w:ascii="Times New Roman" w:hAnsi="Times New Roman" w:cs="Times New Roman"/>
          <w:sz w:val="24"/>
        </w:rPr>
        <w:t>period</w:t>
      </w:r>
      <w:r w:rsidR="0090071F">
        <w:rPr>
          <w:rFonts w:ascii="Times New Roman" w:hAnsi="Times New Roman" w:cs="Times New Roman"/>
          <w:sz w:val="24"/>
        </w:rPr>
        <w:t xml:space="preserve"> </w:t>
      </w:r>
      <w:r w:rsidR="0090071F" w:rsidRPr="0090071F">
        <w:rPr>
          <w:rFonts w:ascii="Times New Roman" w:hAnsi="Times New Roman" w:cs="Times New Roman"/>
          <w:sz w:val="24"/>
        </w:rPr>
        <w:t>2011-I to 2016-II</w:t>
      </w:r>
      <w:del w:id="1534" w:author="Johanna Koolemans Beynen" w:date="2020-02-21T14:18:00Z">
        <w:r w:rsidRPr="0050537D" w:rsidDel="00D13FDA">
          <w:rPr>
            <w:rFonts w:ascii="Times New Roman" w:hAnsi="Times New Roman" w:cs="Times New Roman"/>
            <w:sz w:val="24"/>
          </w:rPr>
          <w:delText>, I</w:delText>
        </w:r>
      </w:del>
      <w:r w:rsidRPr="0050537D">
        <w:rPr>
          <w:rFonts w:ascii="Times New Roman" w:hAnsi="Times New Roman" w:cs="Times New Roman"/>
          <w:sz w:val="24"/>
        </w:rPr>
        <w:t xml:space="preserve"> confirm</w:t>
      </w:r>
      <w:ins w:id="1535" w:author="Johanna Koolemans Beynen" w:date="2020-02-21T14:18:00Z">
        <w:r w:rsidR="00D13FDA">
          <w:rPr>
            <w:rFonts w:ascii="Times New Roman" w:hAnsi="Times New Roman" w:cs="Times New Roman"/>
            <w:sz w:val="24"/>
          </w:rPr>
          <w:t>s</w:t>
        </w:r>
      </w:ins>
      <w:r w:rsidRPr="0050537D">
        <w:rPr>
          <w:rFonts w:ascii="Times New Roman" w:hAnsi="Times New Roman" w:cs="Times New Roman"/>
          <w:sz w:val="24"/>
        </w:rPr>
        <w:t xml:space="preserve"> that the </w:t>
      </w:r>
      <w:r w:rsidR="007748A1" w:rsidRPr="0050537D">
        <w:rPr>
          <w:rFonts w:ascii="Times New Roman" w:hAnsi="Times New Roman" w:cs="Times New Roman"/>
          <w:sz w:val="24"/>
        </w:rPr>
        <w:t>BE</w:t>
      </w:r>
      <w:r w:rsidR="007748A1">
        <w:rPr>
          <w:rFonts w:ascii="Times New Roman" w:hAnsi="Times New Roman" w:cs="Times New Roman"/>
          <w:sz w:val="24"/>
        </w:rPr>
        <w:t>’s</w:t>
      </w:r>
      <w:r w:rsidR="007748A1" w:rsidRPr="0050537D">
        <w:rPr>
          <w:rFonts w:ascii="Times New Roman" w:hAnsi="Times New Roman" w:cs="Times New Roman"/>
          <w:sz w:val="24"/>
        </w:rPr>
        <w:t xml:space="preserve"> </w:t>
      </w:r>
      <w:r w:rsidRPr="0050537D">
        <w:rPr>
          <w:rFonts w:ascii="Times New Roman" w:hAnsi="Times New Roman" w:cs="Times New Roman"/>
          <w:sz w:val="24"/>
        </w:rPr>
        <w:t xml:space="preserve">forecasts are more accurate than </w:t>
      </w:r>
      <w:ins w:id="1536" w:author="Johanna Koolemans Beynen" w:date="2020-02-21T14:18:00Z">
        <w:r w:rsidR="00D13FDA">
          <w:rPr>
            <w:rFonts w:ascii="Times New Roman" w:hAnsi="Times New Roman" w:cs="Times New Roman"/>
            <w:sz w:val="24"/>
          </w:rPr>
          <w:t xml:space="preserve">those of </w:t>
        </w:r>
      </w:ins>
      <w:r w:rsidRPr="0050537D">
        <w:rPr>
          <w:rFonts w:ascii="Times New Roman" w:hAnsi="Times New Roman" w:cs="Times New Roman"/>
          <w:sz w:val="24"/>
        </w:rPr>
        <w:t>the</w:t>
      </w:r>
      <w:r w:rsidR="007748A1">
        <w:rPr>
          <w:rFonts w:ascii="Times New Roman" w:hAnsi="Times New Roman" w:cs="Times New Roman"/>
          <w:sz w:val="24"/>
        </w:rPr>
        <w:t xml:space="preserve"> rest of the models</w:t>
      </w:r>
      <w:ins w:id="1537" w:author="Johanna Koolemans Beynen" w:date="2020-02-21T14:18:00Z">
        <w:r w:rsidR="00D13FDA">
          <w:rPr>
            <w:rFonts w:ascii="Times New Roman" w:hAnsi="Times New Roman" w:cs="Times New Roman"/>
            <w:sz w:val="24"/>
          </w:rPr>
          <w:t>.</w:t>
        </w:r>
      </w:ins>
      <w:del w:id="1538" w:author="Johanna Koolemans Beynen" w:date="2020-02-21T14:18:00Z">
        <w:r w:rsidR="007748A1" w:rsidDel="00D13FDA">
          <w:rPr>
            <w:rFonts w:ascii="Times New Roman" w:hAnsi="Times New Roman" w:cs="Times New Roman"/>
            <w:sz w:val="24"/>
          </w:rPr>
          <w:delText>,</w:delText>
        </w:r>
      </w:del>
      <w:r w:rsidR="007748A1">
        <w:rPr>
          <w:rFonts w:ascii="Times New Roman" w:hAnsi="Times New Roman" w:cs="Times New Roman"/>
          <w:sz w:val="24"/>
        </w:rPr>
        <w:t xml:space="preserve"> </w:t>
      </w:r>
      <w:ins w:id="1539" w:author="Johanna Koolemans Beynen" w:date="2020-02-21T14:18:00Z">
        <w:r w:rsidR="00D13FDA">
          <w:rPr>
            <w:rFonts w:ascii="Times New Roman" w:hAnsi="Times New Roman" w:cs="Times New Roman"/>
            <w:sz w:val="24"/>
          </w:rPr>
          <w:t>H</w:t>
        </w:r>
      </w:ins>
      <w:del w:id="1540" w:author="Johanna Koolemans Beynen" w:date="2020-02-21T14:18:00Z">
        <w:r w:rsidR="007748A1" w:rsidDel="00D13FDA">
          <w:rPr>
            <w:rFonts w:ascii="Times New Roman" w:hAnsi="Times New Roman" w:cs="Times New Roman"/>
            <w:sz w:val="24"/>
          </w:rPr>
          <w:delText>h</w:delText>
        </w:r>
      </w:del>
      <w:r w:rsidR="007748A1">
        <w:rPr>
          <w:rFonts w:ascii="Times New Roman" w:hAnsi="Times New Roman" w:cs="Times New Roman"/>
          <w:sz w:val="24"/>
        </w:rPr>
        <w:t>owever, the tests</w:t>
      </w:r>
      <w:r w:rsidRPr="0050537D">
        <w:rPr>
          <w:rFonts w:ascii="Times New Roman" w:hAnsi="Times New Roman" w:cs="Times New Roman"/>
          <w:sz w:val="24"/>
        </w:rPr>
        <w:t xml:space="preserve"> also highlight the fact that the </w:t>
      </w:r>
      <w:r w:rsidR="00AD76E8">
        <w:rPr>
          <w:rFonts w:ascii="Times New Roman" w:hAnsi="Times New Roman" w:cs="Times New Roman"/>
          <w:sz w:val="24"/>
        </w:rPr>
        <w:t>DFM</w:t>
      </w:r>
      <w:r w:rsidRPr="0050537D">
        <w:rPr>
          <w:rFonts w:ascii="Times New Roman" w:hAnsi="Times New Roman" w:cs="Times New Roman"/>
          <w:sz w:val="24"/>
        </w:rPr>
        <w:t xml:space="preserve"> performed </w:t>
      </w:r>
      <w:r w:rsidR="007748A1">
        <w:rPr>
          <w:rFonts w:ascii="Times New Roman" w:hAnsi="Times New Roman" w:cs="Times New Roman"/>
          <w:sz w:val="24"/>
        </w:rPr>
        <w:t>better</w:t>
      </w:r>
      <w:r w:rsidRPr="0050537D">
        <w:rPr>
          <w:rFonts w:ascii="Times New Roman" w:hAnsi="Times New Roman" w:cs="Times New Roman"/>
          <w:sz w:val="24"/>
        </w:rPr>
        <w:t xml:space="preserve"> </w:t>
      </w:r>
      <w:r w:rsidR="00077A0E">
        <w:rPr>
          <w:rFonts w:ascii="Times New Roman" w:hAnsi="Times New Roman" w:cs="Times New Roman"/>
          <w:sz w:val="24"/>
        </w:rPr>
        <w:t xml:space="preserve">than </w:t>
      </w:r>
      <w:r w:rsidRPr="0050537D">
        <w:rPr>
          <w:rFonts w:ascii="Times New Roman" w:hAnsi="Times New Roman" w:cs="Times New Roman"/>
          <w:sz w:val="24"/>
        </w:rPr>
        <w:t>the PCA</w:t>
      </w:r>
      <w:r w:rsidR="00077A0E">
        <w:rPr>
          <w:rFonts w:ascii="Times New Roman" w:hAnsi="Times New Roman" w:cs="Times New Roman"/>
          <w:sz w:val="24"/>
        </w:rPr>
        <w:t xml:space="preserve"> and the AR</w:t>
      </w:r>
      <w:r w:rsidRPr="0050537D">
        <w:rPr>
          <w:rFonts w:ascii="Times New Roman" w:hAnsi="Times New Roman" w:cs="Times New Roman"/>
          <w:sz w:val="24"/>
        </w:rPr>
        <w:t xml:space="preserve"> models. </w:t>
      </w:r>
      <w:r w:rsidR="00077A0E">
        <w:rPr>
          <w:rFonts w:ascii="Times New Roman" w:hAnsi="Times New Roman" w:cs="Times New Roman"/>
          <w:sz w:val="24"/>
        </w:rPr>
        <w:t>Furthermore, not</w:t>
      </w:r>
      <w:del w:id="1541" w:author="Johanna Koolemans Beynen" w:date="2020-02-21T14:18:00Z">
        <w:r w:rsidR="00077A0E" w:rsidDel="00D13FDA">
          <w:rPr>
            <w:rFonts w:ascii="Times New Roman" w:hAnsi="Times New Roman" w:cs="Times New Roman"/>
            <w:sz w:val="24"/>
          </w:rPr>
          <w:delText>ic</w:delText>
        </w:r>
      </w:del>
      <w:r w:rsidR="00077A0E">
        <w:rPr>
          <w:rFonts w:ascii="Times New Roman" w:hAnsi="Times New Roman" w:cs="Times New Roman"/>
          <w:sz w:val="24"/>
        </w:rPr>
        <w:t xml:space="preserve">e that for this period, </w:t>
      </w:r>
      <w:ins w:id="1542" w:author="Johanna Koolemans Beynen" w:date="2020-02-21T14:19:00Z">
        <w:r w:rsidR="00D13FDA">
          <w:rPr>
            <w:rFonts w:ascii="Times New Roman" w:hAnsi="Times New Roman" w:cs="Times New Roman"/>
            <w:sz w:val="24"/>
          </w:rPr>
          <w:t xml:space="preserve">the results of the </w:t>
        </w:r>
      </w:ins>
      <w:r w:rsidR="00077A0E">
        <w:rPr>
          <w:rFonts w:ascii="Times New Roman" w:hAnsi="Times New Roman" w:cs="Times New Roman"/>
          <w:sz w:val="24"/>
        </w:rPr>
        <w:t xml:space="preserve">BE1 </w:t>
      </w:r>
      <w:ins w:id="1543" w:author="Johanna Koolemans Beynen" w:date="2020-02-21T14:19:00Z">
        <w:r w:rsidR="00D13FDA">
          <w:rPr>
            <w:rFonts w:ascii="Times New Roman" w:hAnsi="Times New Roman" w:cs="Times New Roman"/>
            <w:sz w:val="24"/>
          </w:rPr>
          <w:t>model are</w:t>
        </w:r>
      </w:ins>
      <w:del w:id="1544" w:author="Johanna Koolemans Beynen" w:date="2020-02-21T14:19:00Z">
        <w:r w:rsidR="00077A0E" w:rsidDel="00D13FDA">
          <w:rPr>
            <w:rFonts w:ascii="Times New Roman" w:hAnsi="Times New Roman" w:cs="Times New Roman"/>
            <w:sz w:val="24"/>
          </w:rPr>
          <w:delText>is</w:delText>
        </w:r>
      </w:del>
      <w:r w:rsidR="00077A0E">
        <w:rPr>
          <w:rFonts w:ascii="Times New Roman" w:hAnsi="Times New Roman" w:cs="Times New Roman"/>
          <w:sz w:val="24"/>
        </w:rPr>
        <w:t xml:space="preserve"> indeed better than </w:t>
      </w:r>
      <w:ins w:id="1545" w:author="Johanna Koolemans Beynen" w:date="2020-02-21T14:19:00Z">
        <w:r w:rsidR="00D13FDA">
          <w:rPr>
            <w:rFonts w:ascii="Times New Roman" w:hAnsi="Times New Roman" w:cs="Times New Roman"/>
            <w:sz w:val="24"/>
          </w:rPr>
          <w:t xml:space="preserve">those of </w:t>
        </w:r>
      </w:ins>
      <w:r w:rsidR="00077A0E">
        <w:rPr>
          <w:rFonts w:ascii="Times New Roman" w:hAnsi="Times New Roman" w:cs="Times New Roman"/>
          <w:sz w:val="24"/>
        </w:rPr>
        <w:t>the rest of the model</w:t>
      </w:r>
      <w:r w:rsidR="0090071F">
        <w:rPr>
          <w:rFonts w:ascii="Times New Roman" w:hAnsi="Times New Roman" w:cs="Times New Roman"/>
          <w:sz w:val="24"/>
        </w:rPr>
        <w:t>s</w:t>
      </w:r>
      <w:r w:rsidR="00077A0E">
        <w:rPr>
          <w:rFonts w:ascii="Times New Roman" w:hAnsi="Times New Roman" w:cs="Times New Roman"/>
          <w:sz w:val="24"/>
        </w:rPr>
        <w:t xml:space="preserve">, except </w:t>
      </w:r>
      <w:ins w:id="1546" w:author="Johanna Koolemans Beynen" w:date="2020-02-21T14:19:00Z">
        <w:r w:rsidR="00D13FDA">
          <w:rPr>
            <w:rFonts w:ascii="Times New Roman" w:hAnsi="Times New Roman" w:cs="Times New Roman"/>
            <w:sz w:val="24"/>
          </w:rPr>
          <w:t>for</w:t>
        </w:r>
      </w:ins>
      <w:del w:id="1547" w:author="Johanna Koolemans Beynen" w:date="2020-02-21T14:19:00Z">
        <w:r w:rsidR="00077A0E" w:rsidDel="00D13FDA">
          <w:rPr>
            <w:rFonts w:ascii="Times New Roman" w:hAnsi="Times New Roman" w:cs="Times New Roman"/>
            <w:sz w:val="24"/>
          </w:rPr>
          <w:delText>than</w:delText>
        </w:r>
      </w:del>
      <w:r w:rsidR="00077A0E">
        <w:rPr>
          <w:rFonts w:ascii="Times New Roman" w:hAnsi="Times New Roman" w:cs="Times New Roman"/>
          <w:sz w:val="24"/>
        </w:rPr>
        <w:t xml:space="preserve"> the “</w:t>
      </w:r>
      <w:ins w:id="1548" w:author="Johanna Koolemans Beynen" w:date="2020-01-20T16:36:00Z">
        <w:r w:rsidR="00336653">
          <w:rPr>
            <w:rFonts w:ascii="Times New Roman" w:hAnsi="Times New Roman" w:cs="Times New Roman"/>
            <w:sz w:val="24"/>
          </w:rPr>
          <w:t>m</w:t>
        </w:r>
      </w:ins>
      <w:del w:id="1549" w:author="Johanna Koolemans Beynen" w:date="2020-01-20T16:36:00Z">
        <w:r w:rsidR="00077A0E" w:rsidDel="00336653">
          <w:rPr>
            <w:rFonts w:ascii="Times New Roman" w:hAnsi="Times New Roman" w:cs="Times New Roman"/>
            <w:sz w:val="24"/>
          </w:rPr>
          <w:delText>M</w:delText>
        </w:r>
      </w:del>
      <w:r w:rsidR="00077A0E">
        <w:rPr>
          <w:rFonts w:ascii="Times New Roman" w:hAnsi="Times New Roman" w:cs="Times New Roman"/>
          <w:sz w:val="24"/>
        </w:rPr>
        <w:t xml:space="preserve">ean BE”, for which </w:t>
      </w:r>
      <w:del w:id="1550" w:author="Johanna Koolemans Beynen" w:date="2020-02-21T14:19:00Z">
        <w:r w:rsidR="00077A0E" w:rsidDel="00D13FDA">
          <w:rPr>
            <w:rFonts w:ascii="Times New Roman" w:hAnsi="Times New Roman" w:cs="Times New Roman"/>
            <w:sz w:val="24"/>
          </w:rPr>
          <w:delText>I obtained</w:delText>
        </w:r>
      </w:del>
      <w:ins w:id="1551" w:author="Johanna Koolemans Beynen" w:date="2020-02-21T14:19:00Z">
        <w:r w:rsidR="00D13FDA">
          <w:rPr>
            <w:rFonts w:ascii="Times New Roman" w:hAnsi="Times New Roman" w:cs="Times New Roman"/>
            <w:sz w:val="24"/>
          </w:rPr>
          <w:t>results were</w:t>
        </w:r>
      </w:ins>
      <w:del w:id="1552" w:author="Johanna Koolemans Beynen" w:date="2020-02-21T14:19:00Z">
        <w:r w:rsidR="00077A0E" w:rsidDel="00D13FDA">
          <w:rPr>
            <w:rFonts w:ascii="Times New Roman" w:hAnsi="Times New Roman" w:cs="Times New Roman"/>
            <w:sz w:val="24"/>
          </w:rPr>
          <w:delText xml:space="preserve"> a</w:delText>
        </w:r>
      </w:del>
      <w:r w:rsidR="00077A0E">
        <w:rPr>
          <w:rFonts w:ascii="Times New Roman" w:hAnsi="Times New Roman" w:cs="Times New Roman"/>
          <w:sz w:val="24"/>
        </w:rPr>
        <w:t xml:space="preserve"> not conclusive result. </w:t>
      </w:r>
      <w:r w:rsidR="00077A0E" w:rsidRPr="0050537D">
        <w:rPr>
          <w:rFonts w:ascii="Times New Roman" w:hAnsi="Times New Roman" w:cs="Times New Roman"/>
          <w:sz w:val="24"/>
        </w:rPr>
        <w:t>In summary</w:t>
      </w:r>
      <w:r w:rsidRPr="0050537D">
        <w:rPr>
          <w:rFonts w:ascii="Times New Roman" w:hAnsi="Times New Roman" w:cs="Times New Roman"/>
          <w:sz w:val="24"/>
        </w:rPr>
        <w:t xml:space="preserve">, </w:t>
      </w:r>
      <w:ins w:id="1553" w:author="Johanna Koolemans Beynen" w:date="2020-02-21T14:19:00Z">
        <w:r w:rsidR="00D13FDA">
          <w:rPr>
            <w:rFonts w:ascii="Times New Roman" w:hAnsi="Times New Roman" w:cs="Times New Roman"/>
            <w:sz w:val="24"/>
          </w:rPr>
          <w:t xml:space="preserve">the </w:t>
        </w:r>
      </w:ins>
      <w:r w:rsidR="007748A1">
        <w:rPr>
          <w:rFonts w:ascii="Times New Roman" w:hAnsi="Times New Roman" w:cs="Times New Roman"/>
          <w:sz w:val="24"/>
        </w:rPr>
        <w:t>“</w:t>
      </w:r>
      <w:ins w:id="1554" w:author="Johanna Koolemans Beynen" w:date="2020-01-20T16:36:00Z">
        <w:r w:rsidR="00336653">
          <w:rPr>
            <w:rFonts w:ascii="Times New Roman" w:hAnsi="Times New Roman" w:cs="Times New Roman"/>
            <w:sz w:val="24"/>
          </w:rPr>
          <w:t>m</w:t>
        </w:r>
      </w:ins>
      <w:del w:id="1555" w:author="Johanna Koolemans Beynen" w:date="2020-01-20T16:35:00Z">
        <w:r w:rsidR="007748A1" w:rsidDel="00336653">
          <w:rPr>
            <w:rFonts w:ascii="Times New Roman" w:hAnsi="Times New Roman" w:cs="Times New Roman"/>
            <w:sz w:val="24"/>
          </w:rPr>
          <w:delText>M</w:delText>
        </w:r>
      </w:del>
      <w:r w:rsidR="007748A1">
        <w:rPr>
          <w:rFonts w:ascii="Times New Roman" w:hAnsi="Times New Roman" w:cs="Times New Roman"/>
          <w:sz w:val="24"/>
        </w:rPr>
        <w:t xml:space="preserve">ean </w:t>
      </w:r>
      <w:r w:rsidR="007748A1" w:rsidRPr="0050537D">
        <w:rPr>
          <w:rFonts w:ascii="Times New Roman" w:hAnsi="Times New Roman" w:cs="Times New Roman"/>
          <w:sz w:val="24"/>
        </w:rPr>
        <w:t>BE</w:t>
      </w:r>
      <w:r w:rsidR="007748A1">
        <w:rPr>
          <w:rFonts w:ascii="Times New Roman" w:hAnsi="Times New Roman" w:cs="Times New Roman"/>
          <w:sz w:val="24"/>
        </w:rPr>
        <w:t>”</w:t>
      </w:r>
      <w:r w:rsidR="007748A1" w:rsidRPr="0050537D">
        <w:rPr>
          <w:rFonts w:ascii="Times New Roman" w:hAnsi="Times New Roman" w:cs="Times New Roman"/>
          <w:sz w:val="24"/>
        </w:rPr>
        <w:t xml:space="preserve"> </w:t>
      </w:r>
      <w:r w:rsidR="0090071F">
        <w:rPr>
          <w:rFonts w:ascii="Times New Roman" w:hAnsi="Times New Roman" w:cs="Times New Roman"/>
          <w:sz w:val="24"/>
        </w:rPr>
        <w:t>model</w:t>
      </w:r>
      <w:r w:rsidRPr="0050537D">
        <w:rPr>
          <w:rFonts w:ascii="Times New Roman" w:hAnsi="Times New Roman" w:cs="Times New Roman"/>
          <w:sz w:val="24"/>
        </w:rPr>
        <w:t xml:space="preserve"> </w:t>
      </w:r>
      <w:r w:rsidR="0090071F">
        <w:rPr>
          <w:rFonts w:ascii="Times New Roman" w:hAnsi="Times New Roman" w:cs="Times New Roman"/>
          <w:sz w:val="24"/>
        </w:rPr>
        <w:t>provide</w:t>
      </w:r>
      <w:ins w:id="1556" w:author="Johanna Koolemans Beynen" w:date="2020-02-21T14:20:00Z">
        <w:r w:rsidR="00D13FDA">
          <w:rPr>
            <w:rFonts w:ascii="Times New Roman" w:hAnsi="Times New Roman" w:cs="Times New Roman"/>
            <w:sz w:val="24"/>
          </w:rPr>
          <w:t>s</w:t>
        </w:r>
      </w:ins>
      <w:r w:rsidR="0090071F">
        <w:rPr>
          <w:rFonts w:ascii="Times New Roman" w:hAnsi="Times New Roman" w:cs="Times New Roman"/>
          <w:sz w:val="24"/>
        </w:rPr>
        <w:t xml:space="preserve"> the</w:t>
      </w:r>
      <w:r w:rsidRPr="0050537D">
        <w:rPr>
          <w:rFonts w:ascii="Times New Roman" w:hAnsi="Times New Roman" w:cs="Times New Roman"/>
          <w:sz w:val="24"/>
        </w:rPr>
        <w:t xml:space="preserve"> mo</w:t>
      </w:r>
      <w:r w:rsidR="0090071F">
        <w:rPr>
          <w:rFonts w:ascii="Times New Roman" w:hAnsi="Times New Roman" w:cs="Times New Roman"/>
          <w:sz w:val="24"/>
        </w:rPr>
        <w:t>st</w:t>
      </w:r>
      <w:r w:rsidRPr="0050537D">
        <w:rPr>
          <w:rFonts w:ascii="Times New Roman" w:hAnsi="Times New Roman" w:cs="Times New Roman"/>
          <w:sz w:val="24"/>
        </w:rPr>
        <w:t xml:space="preserve"> accurate</w:t>
      </w:r>
      <w:r w:rsidR="0090071F">
        <w:rPr>
          <w:rFonts w:ascii="Times New Roman" w:hAnsi="Times New Roman" w:cs="Times New Roman"/>
          <w:sz w:val="24"/>
        </w:rPr>
        <w:t xml:space="preserve"> forecast</w:t>
      </w:r>
      <w:r w:rsidRPr="0050537D">
        <w:rPr>
          <w:rFonts w:ascii="Times New Roman" w:hAnsi="Times New Roman" w:cs="Times New Roman"/>
          <w:sz w:val="24"/>
        </w:rPr>
        <w:t xml:space="preserve"> </w:t>
      </w:r>
      <w:r w:rsidR="0090071F">
        <w:rPr>
          <w:rFonts w:ascii="Times New Roman" w:hAnsi="Times New Roman" w:cs="Times New Roman"/>
          <w:sz w:val="24"/>
        </w:rPr>
        <w:t>of Mexican GDP, even in the most recent period of time for which I conducted the corresponding analysis</w:t>
      </w:r>
      <w:r w:rsidRPr="0050537D">
        <w:rPr>
          <w:rFonts w:ascii="Times New Roman" w:hAnsi="Times New Roman" w:cs="Times New Roman"/>
          <w:sz w:val="24"/>
        </w:rPr>
        <w:t xml:space="preserve"> </w:t>
      </w:r>
      <w:r w:rsidRPr="00E91BB7">
        <w:rPr>
          <w:rFonts w:ascii="Times New Roman" w:hAnsi="Times New Roman" w:cs="Times New Roman"/>
          <w:sz w:val="24"/>
        </w:rPr>
        <w:t>(Table A</w:t>
      </w:r>
      <w:del w:id="1557" w:author="Johanna Koolemans Beynen" w:date="2020-02-21T14:20:00Z">
        <w:r w:rsidR="00714B7C" w:rsidRPr="00E91BB7" w:rsidDel="00D13FDA">
          <w:rPr>
            <w:rFonts w:ascii="Times New Roman" w:hAnsi="Times New Roman" w:cs="Times New Roman"/>
            <w:sz w:val="24"/>
          </w:rPr>
          <w:delText>.</w:delText>
        </w:r>
      </w:del>
      <w:r w:rsidRPr="00E91BB7">
        <w:rPr>
          <w:rFonts w:ascii="Times New Roman" w:hAnsi="Times New Roman" w:cs="Times New Roman"/>
          <w:sz w:val="24"/>
        </w:rPr>
        <w:t>4).</w:t>
      </w:r>
      <w:r w:rsidR="00603DD3" w:rsidRPr="00E91BB7">
        <w:rPr>
          <w:rFonts w:ascii="Times New Roman" w:hAnsi="Times New Roman" w:cs="Times New Roman"/>
          <w:sz w:val="24"/>
        </w:rPr>
        <w:t xml:space="preserve"> </w:t>
      </w:r>
    </w:p>
    <w:tbl>
      <w:tblPr>
        <w:tblW w:w="10678" w:type="dxa"/>
        <w:jc w:val="center"/>
        <w:tblLook w:val="04A0" w:firstRow="1" w:lastRow="0" w:firstColumn="1" w:lastColumn="0" w:noHBand="0" w:noVBand="1"/>
      </w:tblPr>
      <w:tblGrid>
        <w:gridCol w:w="1223"/>
        <w:gridCol w:w="1126"/>
        <w:gridCol w:w="1126"/>
        <w:gridCol w:w="1126"/>
        <w:gridCol w:w="1001"/>
        <w:gridCol w:w="948"/>
        <w:gridCol w:w="1126"/>
        <w:gridCol w:w="1053"/>
        <w:gridCol w:w="1001"/>
        <w:gridCol w:w="948"/>
      </w:tblGrid>
      <w:tr w:rsidR="003F0143" w:rsidRPr="003F0143" w14:paraId="6F3E1087" w14:textId="77777777" w:rsidTr="003F0143">
        <w:trPr>
          <w:trHeight w:val="315"/>
          <w:jc w:val="center"/>
        </w:trPr>
        <w:tc>
          <w:tcPr>
            <w:tcW w:w="10678" w:type="dxa"/>
            <w:gridSpan w:val="10"/>
            <w:tcBorders>
              <w:top w:val="nil"/>
              <w:left w:val="nil"/>
              <w:bottom w:val="nil"/>
              <w:right w:val="nil"/>
            </w:tcBorders>
            <w:shd w:val="clear" w:color="000000" w:fill="FFFFFF"/>
            <w:noWrap/>
            <w:vAlign w:val="bottom"/>
            <w:hideMark/>
          </w:tcPr>
          <w:p w14:paraId="21B671F2" w14:textId="25AE99BF" w:rsidR="003F0143" w:rsidRPr="003F0143" w:rsidRDefault="003F0143" w:rsidP="003F0143">
            <w:pPr>
              <w:spacing w:after="0" w:line="240" w:lineRule="auto"/>
              <w:jc w:val="center"/>
              <w:rPr>
                <w:rFonts w:ascii="Times New Roman" w:eastAsia="Times New Roman" w:hAnsi="Times New Roman" w:cs="Times New Roman"/>
                <w:b/>
                <w:bCs/>
                <w:color w:val="000000"/>
              </w:rPr>
            </w:pPr>
            <w:r w:rsidRPr="003F0143">
              <w:rPr>
                <w:rFonts w:ascii="Times New Roman" w:eastAsia="Times New Roman" w:hAnsi="Times New Roman" w:cs="Times New Roman"/>
                <w:b/>
                <w:bCs/>
                <w:color w:val="000000"/>
              </w:rPr>
              <w:t>Table A</w:t>
            </w:r>
            <w:del w:id="1558" w:author="Johanna Koolemans Beynen" w:date="2020-02-21T14:20:00Z">
              <w:r w:rsidRPr="003F0143" w:rsidDel="00D13FDA">
                <w:rPr>
                  <w:rFonts w:ascii="Times New Roman" w:eastAsia="Times New Roman" w:hAnsi="Times New Roman" w:cs="Times New Roman"/>
                  <w:b/>
                  <w:bCs/>
                  <w:color w:val="000000"/>
                </w:rPr>
                <w:delText>.</w:delText>
              </w:r>
            </w:del>
            <w:r w:rsidRPr="003F0143">
              <w:rPr>
                <w:rFonts w:ascii="Times New Roman" w:eastAsia="Times New Roman" w:hAnsi="Times New Roman" w:cs="Times New Roman"/>
                <w:b/>
                <w:bCs/>
                <w:color w:val="000000"/>
              </w:rPr>
              <w:t>4</w:t>
            </w:r>
            <w:del w:id="1559" w:author="Johanna Koolemans Beynen" w:date="2020-02-21T14:20:00Z">
              <w:r w:rsidRPr="003F0143" w:rsidDel="00D13FDA">
                <w:rPr>
                  <w:rFonts w:ascii="Times New Roman" w:eastAsia="Times New Roman" w:hAnsi="Times New Roman" w:cs="Times New Roman"/>
                  <w:b/>
                  <w:bCs/>
                  <w:color w:val="000000"/>
                </w:rPr>
                <w:delText>.</w:delText>
              </w:r>
            </w:del>
            <w:r w:rsidRPr="003F0143">
              <w:rPr>
                <w:rFonts w:ascii="Times New Roman" w:eastAsia="Times New Roman" w:hAnsi="Times New Roman" w:cs="Times New Roman"/>
                <w:b/>
                <w:bCs/>
                <w:color w:val="000000"/>
              </w:rPr>
              <w:t xml:space="preserve"> HLN </w:t>
            </w:r>
            <w:ins w:id="1560" w:author="Johanna Koolemans Beynen" w:date="2020-01-20T16:31:00Z">
              <w:r w:rsidR="00336653">
                <w:rPr>
                  <w:rFonts w:ascii="Times New Roman" w:eastAsia="Times New Roman" w:hAnsi="Times New Roman" w:cs="Times New Roman"/>
                  <w:b/>
                  <w:bCs/>
                  <w:color w:val="000000"/>
                </w:rPr>
                <w:t>m</w:t>
              </w:r>
            </w:ins>
            <w:del w:id="1561" w:author="Johanna Koolemans Beynen" w:date="2020-01-20T16:31:00Z">
              <w:r w:rsidRPr="003F0143" w:rsidDel="00336653">
                <w:rPr>
                  <w:rFonts w:ascii="Times New Roman" w:eastAsia="Times New Roman" w:hAnsi="Times New Roman" w:cs="Times New Roman"/>
                  <w:b/>
                  <w:bCs/>
                  <w:color w:val="000000"/>
                </w:rPr>
                <w:delText>M</w:delText>
              </w:r>
            </w:del>
            <w:r w:rsidRPr="003F0143">
              <w:rPr>
                <w:rFonts w:ascii="Times New Roman" w:eastAsia="Times New Roman" w:hAnsi="Times New Roman" w:cs="Times New Roman"/>
                <w:b/>
                <w:bCs/>
                <w:color w:val="000000"/>
              </w:rPr>
              <w:t>odified Diebold-Mariano test (loss criterion MSE)</w:t>
            </w:r>
          </w:p>
        </w:tc>
      </w:tr>
      <w:tr w:rsidR="003F0143" w:rsidRPr="003F0143" w14:paraId="79EED5AC" w14:textId="77777777" w:rsidTr="003F0143">
        <w:trPr>
          <w:trHeight w:val="330"/>
          <w:jc w:val="center"/>
        </w:trPr>
        <w:tc>
          <w:tcPr>
            <w:tcW w:w="10678" w:type="dxa"/>
            <w:gridSpan w:val="10"/>
            <w:tcBorders>
              <w:top w:val="nil"/>
              <w:left w:val="nil"/>
              <w:bottom w:val="nil"/>
              <w:right w:val="nil"/>
            </w:tcBorders>
            <w:shd w:val="clear" w:color="000000" w:fill="FFFFFF"/>
            <w:noWrap/>
            <w:hideMark/>
          </w:tcPr>
          <w:p w14:paraId="3B0CED0D" w14:textId="364D083B" w:rsidR="003F0143" w:rsidRPr="003F0143" w:rsidRDefault="00336653" w:rsidP="003F0143">
            <w:pPr>
              <w:spacing w:after="0" w:line="240" w:lineRule="auto"/>
              <w:jc w:val="center"/>
              <w:rPr>
                <w:rFonts w:ascii="Times New Roman" w:eastAsia="Times New Roman" w:hAnsi="Times New Roman" w:cs="Times New Roman"/>
                <w:b/>
                <w:bCs/>
                <w:color w:val="000000"/>
              </w:rPr>
            </w:pPr>
            <w:ins w:id="1562" w:author="Johanna Koolemans Beynen" w:date="2020-01-20T16:31:00Z">
              <w:r>
                <w:rPr>
                  <w:rFonts w:ascii="Times New Roman" w:eastAsia="Times New Roman" w:hAnsi="Times New Roman" w:cs="Times New Roman"/>
                  <w:b/>
                  <w:bCs/>
                  <w:color w:val="000000"/>
                </w:rPr>
                <w:t>f</w:t>
              </w:r>
            </w:ins>
            <w:del w:id="1563" w:author="Johanna Koolemans Beynen" w:date="2020-01-20T16:31:00Z">
              <w:r w:rsidR="003F0143" w:rsidRPr="003F0143" w:rsidDel="00336653">
                <w:rPr>
                  <w:rFonts w:ascii="Times New Roman" w:eastAsia="Times New Roman" w:hAnsi="Times New Roman" w:cs="Times New Roman"/>
                  <w:b/>
                  <w:bCs/>
                  <w:color w:val="000000"/>
                </w:rPr>
                <w:delText>F</w:delText>
              </w:r>
            </w:del>
            <w:r w:rsidR="003F0143" w:rsidRPr="003F0143">
              <w:rPr>
                <w:rFonts w:ascii="Times New Roman" w:eastAsia="Times New Roman" w:hAnsi="Times New Roman" w:cs="Times New Roman"/>
                <w:b/>
                <w:bCs/>
                <w:color w:val="000000"/>
              </w:rPr>
              <w:t>orecasts from 2011-I to 2016-II</w:t>
            </w:r>
          </w:p>
        </w:tc>
      </w:tr>
      <w:tr w:rsidR="003F0143" w:rsidRPr="003F0143" w14:paraId="4A0DF2DA" w14:textId="77777777" w:rsidTr="003F0143">
        <w:trPr>
          <w:trHeight w:val="330"/>
          <w:jc w:val="center"/>
        </w:trPr>
        <w:tc>
          <w:tcPr>
            <w:tcW w:w="1307" w:type="dxa"/>
            <w:tcBorders>
              <w:top w:val="double" w:sz="6" w:space="0" w:color="auto"/>
              <w:left w:val="nil"/>
              <w:bottom w:val="single" w:sz="4" w:space="0" w:color="auto"/>
              <w:right w:val="nil"/>
            </w:tcBorders>
            <w:shd w:val="clear" w:color="000000" w:fill="FFFFFF"/>
            <w:vAlign w:val="center"/>
            <w:hideMark/>
          </w:tcPr>
          <w:p w14:paraId="5A88326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Models</w:t>
            </w:r>
          </w:p>
        </w:tc>
        <w:tc>
          <w:tcPr>
            <w:tcW w:w="1105" w:type="dxa"/>
            <w:tcBorders>
              <w:top w:val="double" w:sz="6" w:space="0" w:color="auto"/>
              <w:left w:val="nil"/>
              <w:bottom w:val="single" w:sz="4" w:space="0" w:color="auto"/>
              <w:right w:val="nil"/>
            </w:tcBorders>
            <w:shd w:val="clear" w:color="000000" w:fill="FFFFFF"/>
            <w:vAlign w:val="center"/>
            <w:hideMark/>
          </w:tcPr>
          <w:p w14:paraId="36026A4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double" w:sz="6" w:space="0" w:color="auto"/>
              <w:left w:val="nil"/>
              <w:bottom w:val="single" w:sz="4" w:space="0" w:color="auto"/>
              <w:right w:val="nil"/>
            </w:tcBorders>
            <w:shd w:val="clear" w:color="000000" w:fill="FFFFFF"/>
            <w:vAlign w:val="center"/>
            <w:hideMark/>
          </w:tcPr>
          <w:p w14:paraId="15B38C2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double" w:sz="6" w:space="0" w:color="auto"/>
              <w:left w:val="nil"/>
              <w:bottom w:val="single" w:sz="4" w:space="0" w:color="auto"/>
              <w:right w:val="nil"/>
            </w:tcBorders>
            <w:shd w:val="clear" w:color="000000" w:fill="FFFFFF"/>
            <w:vAlign w:val="center"/>
            <w:hideMark/>
          </w:tcPr>
          <w:p w14:paraId="241522D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001" w:type="dxa"/>
            <w:tcBorders>
              <w:top w:val="double" w:sz="6" w:space="0" w:color="auto"/>
              <w:left w:val="nil"/>
              <w:bottom w:val="single" w:sz="4" w:space="0" w:color="auto"/>
              <w:right w:val="nil"/>
            </w:tcBorders>
            <w:shd w:val="clear" w:color="000000" w:fill="FFFFFF"/>
            <w:vAlign w:val="center"/>
            <w:hideMark/>
          </w:tcPr>
          <w:p w14:paraId="59E573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948" w:type="dxa"/>
            <w:tcBorders>
              <w:top w:val="double" w:sz="6" w:space="0" w:color="auto"/>
              <w:left w:val="nil"/>
              <w:bottom w:val="single" w:sz="4" w:space="0" w:color="auto"/>
              <w:right w:val="nil"/>
            </w:tcBorders>
            <w:shd w:val="clear" w:color="000000" w:fill="FFFFFF"/>
            <w:vAlign w:val="center"/>
            <w:hideMark/>
          </w:tcPr>
          <w:p w14:paraId="528F014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double" w:sz="6" w:space="0" w:color="auto"/>
              <w:left w:val="nil"/>
              <w:bottom w:val="single" w:sz="4" w:space="0" w:color="auto"/>
              <w:right w:val="nil"/>
            </w:tcBorders>
            <w:shd w:val="clear" w:color="000000" w:fill="FFFFFF"/>
            <w:vAlign w:val="center"/>
            <w:hideMark/>
          </w:tcPr>
          <w:p w14:paraId="5331C45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double" w:sz="6" w:space="0" w:color="auto"/>
              <w:left w:val="nil"/>
              <w:bottom w:val="single" w:sz="4" w:space="0" w:color="auto"/>
              <w:right w:val="nil"/>
            </w:tcBorders>
            <w:shd w:val="clear" w:color="000000" w:fill="FFFFFF"/>
            <w:vAlign w:val="center"/>
            <w:hideMark/>
          </w:tcPr>
          <w:p w14:paraId="3745D72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double" w:sz="6" w:space="0" w:color="auto"/>
              <w:left w:val="nil"/>
              <w:bottom w:val="single" w:sz="4" w:space="0" w:color="auto"/>
              <w:right w:val="nil"/>
            </w:tcBorders>
            <w:shd w:val="clear" w:color="000000" w:fill="FFFFFF"/>
            <w:vAlign w:val="center"/>
            <w:hideMark/>
          </w:tcPr>
          <w:p w14:paraId="0D5BF10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double" w:sz="6" w:space="0" w:color="auto"/>
              <w:left w:val="nil"/>
              <w:bottom w:val="single" w:sz="4" w:space="0" w:color="auto"/>
              <w:right w:val="nil"/>
            </w:tcBorders>
            <w:shd w:val="clear" w:color="000000" w:fill="FFFFFF"/>
            <w:vAlign w:val="center"/>
            <w:hideMark/>
          </w:tcPr>
          <w:p w14:paraId="1B3B39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p>
        </w:tc>
      </w:tr>
      <w:tr w:rsidR="003F0143" w:rsidRPr="003F0143" w14:paraId="7CB2DEAC" w14:textId="77777777" w:rsidTr="003F0143">
        <w:trPr>
          <w:trHeight w:val="510"/>
          <w:jc w:val="center"/>
        </w:trPr>
        <w:tc>
          <w:tcPr>
            <w:tcW w:w="1307" w:type="dxa"/>
            <w:tcBorders>
              <w:top w:val="nil"/>
              <w:left w:val="nil"/>
              <w:bottom w:val="nil"/>
              <w:right w:val="nil"/>
            </w:tcBorders>
            <w:shd w:val="clear" w:color="000000" w:fill="FFFFFF"/>
            <w:vAlign w:val="center"/>
            <w:hideMark/>
          </w:tcPr>
          <w:p w14:paraId="142A7E2C"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vAlign w:val="center"/>
            <w:hideMark/>
          </w:tcPr>
          <w:p w14:paraId="3D3723D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0.293</w:t>
            </w:r>
          </w:p>
        </w:tc>
        <w:tc>
          <w:tcPr>
            <w:tcW w:w="1105" w:type="dxa"/>
            <w:tcBorders>
              <w:top w:val="nil"/>
              <w:left w:val="nil"/>
              <w:bottom w:val="nil"/>
              <w:right w:val="nil"/>
            </w:tcBorders>
            <w:shd w:val="clear" w:color="000000" w:fill="FFFFFF"/>
            <w:vAlign w:val="center"/>
            <w:hideMark/>
          </w:tcPr>
          <w:p w14:paraId="0765ED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6C62B7B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222F84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3FE2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183EAF3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vAlign w:val="center"/>
            <w:hideMark/>
          </w:tcPr>
          <w:p w14:paraId="37D3EC8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5824D47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7F7137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607478A8" w14:textId="77777777" w:rsidTr="003F0143">
        <w:trPr>
          <w:trHeight w:val="510"/>
          <w:jc w:val="center"/>
        </w:trPr>
        <w:tc>
          <w:tcPr>
            <w:tcW w:w="1307" w:type="dxa"/>
            <w:tcBorders>
              <w:top w:val="nil"/>
              <w:left w:val="nil"/>
              <w:bottom w:val="nil"/>
              <w:right w:val="nil"/>
            </w:tcBorders>
            <w:shd w:val="clear" w:color="000000" w:fill="FFFFFF"/>
            <w:vAlign w:val="center"/>
            <w:hideMark/>
          </w:tcPr>
          <w:p w14:paraId="751564E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vAlign w:val="center"/>
            <w:hideMark/>
          </w:tcPr>
          <w:p w14:paraId="50CC7B2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4F9CAE6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0.234</w:t>
            </w:r>
          </w:p>
        </w:tc>
        <w:tc>
          <w:tcPr>
            <w:tcW w:w="1105" w:type="dxa"/>
            <w:tcBorders>
              <w:top w:val="nil"/>
              <w:left w:val="nil"/>
              <w:bottom w:val="nil"/>
              <w:right w:val="nil"/>
            </w:tcBorders>
            <w:shd w:val="clear" w:color="000000" w:fill="FFFFFF"/>
            <w:noWrap/>
            <w:vAlign w:val="center"/>
            <w:hideMark/>
          </w:tcPr>
          <w:p w14:paraId="48DA8F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03C8161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04CD3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0942AFA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5E592AE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1DCFB13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43CE6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34BCFBF0" w14:textId="77777777" w:rsidTr="003F0143">
        <w:trPr>
          <w:trHeight w:val="510"/>
          <w:jc w:val="center"/>
        </w:trPr>
        <w:tc>
          <w:tcPr>
            <w:tcW w:w="1307" w:type="dxa"/>
            <w:tcBorders>
              <w:top w:val="nil"/>
              <w:left w:val="nil"/>
              <w:bottom w:val="nil"/>
              <w:right w:val="nil"/>
            </w:tcBorders>
            <w:shd w:val="clear" w:color="000000" w:fill="FFFFFF"/>
            <w:vAlign w:val="center"/>
            <w:hideMark/>
          </w:tcPr>
          <w:p w14:paraId="6F45B545"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105" w:type="dxa"/>
            <w:tcBorders>
              <w:top w:val="nil"/>
              <w:left w:val="nil"/>
              <w:bottom w:val="nil"/>
              <w:right w:val="nil"/>
            </w:tcBorders>
            <w:shd w:val="clear" w:color="000000" w:fill="FFFFFF"/>
            <w:noWrap/>
            <w:vAlign w:val="center"/>
            <w:hideMark/>
          </w:tcPr>
          <w:p w14:paraId="60481C0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noWrap/>
            <w:vAlign w:val="center"/>
            <w:hideMark/>
          </w:tcPr>
          <w:p w14:paraId="49679A5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26991A7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0.378</w:t>
            </w:r>
          </w:p>
        </w:tc>
        <w:tc>
          <w:tcPr>
            <w:tcW w:w="1001" w:type="dxa"/>
            <w:tcBorders>
              <w:top w:val="nil"/>
              <w:left w:val="nil"/>
              <w:bottom w:val="nil"/>
              <w:right w:val="nil"/>
            </w:tcBorders>
            <w:shd w:val="clear" w:color="000000" w:fill="FFFFFF"/>
            <w:noWrap/>
            <w:vAlign w:val="center"/>
            <w:hideMark/>
          </w:tcPr>
          <w:p w14:paraId="5A98B0F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CA42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206D019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10E2419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52FBFC6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80DCE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47564A37" w14:textId="77777777" w:rsidTr="003F0143">
        <w:trPr>
          <w:trHeight w:val="510"/>
          <w:jc w:val="center"/>
        </w:trPr>
        <w:tc>
          <w:tcPr>
            <w:tcW w:w="1307" w:type="dxa"/>
            <w:tcBorders>
              <w:top w:val="nil"/>
              <w:left w:val="nil"/>
              <w:bottom w:val="nil"/>
              <w:right w:val="nil"/>
            </w:tcBorders>
            <w:shd w:val="clear" w:color="000000" w:fill="FFFFFF"/>
            <w:vAlign w:val="center"/>
            <w:hideMark/>
          </w:tcPr>
          <w:p w14:paraId="5119ECEB"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MDF</w:t>
            </w:r>
          </w:p>
        </w:tc>
        <w:tc>
          <w:tcPr>
            <w:tcW w:w="1105" w:type="dxa"/>
            <w:tcBorders>
              <w:top w:val="nil"/>
              <w:left w:val="nil"/>
              <w:bottom w:val="nil"/>
              <w:right w:val="nil"/>
            </w:tcBorders>
            <w:shd w:val="clear" w:color="000000" w:fill="FFFFFF"/>
            <w:noWrap/>
            <w:vAlign w:val="center"/>
            <w:hideMark/>
          </w:tcPr>
          <w:p w14:paraId="6AA2DF3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055943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4C75D00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001" w:type="dxa"/>
            <w:tcBorders>
              <w:top w:val="nil"/>
              <w:left w:val="nil"/>
              <w:bottom w:val="nil"/>
              <w:right w:val="nil"/>
            </w:tcBorders>
            <w:shd w:val="clear" w:color="000000" w:fill="FFFFFF"/>
            <w:noWrap/>
            <w:vAlign w:val="center"/>
            <w:hideMark/>
          </w:tcPr>
          <w:p w14:paraId="5EBA9E5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0.143</w:t>
            </w:r>
          </w:p>
        </w:tc>
        <w:tc>
          <w:tcPr>
            <w:tcW w:w="948" w:type="dxa"/>
            <w:tcBorders>
              <w:top w:val="nil"/>
              <w:left w:val="nil"/>
              <w:bottom w:val="nil"/>
              <w:right w:val="nil"/>
            </w:tcBorders>
            <w:shd w:val="clear" w:color="000000" w:fill="FFFFFF"/>
            <w:noWrap/>
            <w:vAlign w:val="center"/>
            <w:hideMark/>
          </w:tcPr>
          <w:p w14:paraId="38587A5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355A518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64F717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650CA6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470D2D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2E100741" w14:textId="77777777" w:rsidTr="003F0143">
        <w:trPr>
          <w:trHeight w:val="510"/>
          <w:jc w:val="center"/>
        </w:trPr>
        <w:tc>
          <w:tcPr>
            <w:tcW w:w="1307" w:type="dxa"/>
            <w:tcBorders>
              <w:top w:val="nil"/>
              <w:left w:val="nil"/>
              <w:bottom w:val="nil"/>
              <w:right w:val="nil"/>
            </w:tcBorders>
            <w:shd w:val="clear" w:color="000000" w:fill="FFFFFF"/>
            <w:vAlign w:val="center"/>
            <w:hideMark/>
          </w:tcPr>
          <w:p w14:paraId="546A095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2F4C4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3175C2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23606A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001" w:type="dxa"/>
            <w:tcBorders>
              <w:top w:val="nil"/>
              <w:left w:val="nil"/>
              <w:bottom w:val="nil"/>
              <w:right w:val="nil"/>
            </w:tcBorders>
            <w:shd w:val="clear" w:color="000000" w:fill="FFFFFF"/>
            <w:noWrap/>
            <w:vAlign w:val="center"/>
            <w:hideMark/>
          </w:tcPr>
          <w:p w14:paraId="5DAAFD8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948" w:type="dxa"/>
            <w:tcBorders>
              <w:top w:val="nil"/>
              <w:left w:val="nil"/>
              <w:bottom w:val="nil"/>
              <w:right w:val="nil"/>
            </w:tcBorders>
            <w:shd w:val="clear" w:color="000000" w:fill="FFFFFF"/>
            <w:noWrap/>
            <w:vAlign w:val="center"/>
            <w:hideMark/>
          </w:tcPr>
          <w:p w14:paraId="03CCD859"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0.026</w:t>
            </w:r>
          </w:p>
        </w:tc>
        <w:tc>
          <w:tcPr>
            <w:tcW w:w="1105" w:type="dxa"/>
            <w:tcBorders>
              <w:top w:val="nil"/>
              <w:left w:val="nil"/>
              <w:bottom w:val="nil"/>
              <w:right w:val="nil"/>
            </w:tcBorders>
            <w:shd w:val="clear" w:color="000000" w:fill="FFFFFF"/>
            <w:noWrap/>
            <w:vAlign w:val="center"/>
            <w:hideMark/>
          </w:tcPr>
          <w:p w14:paraId="6494799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2F08821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473CB6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9500657"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F907BAF" w14:textId="77777777" w:rsidTr="003F0143">
        <w:trPr>
          <w:trHeight w:val="510"/>
          <w:jc w:val="center"/>
        </w:trPr>
        <w:tc>
          <w:tcPr>
            <w:tcW w:w="1307" w:type="dxa"/>
            <w:tcBorders>
              <w:top w:val="nil"/>
              <w:left w:val="nil"/>
              <w:bottom w:val="nil"/>
              <w:right w:val="nil"/>
            </w:tcBorders>
            <w:shd w:val="clear" w:color="000000" w:fill="FFFFFF"/>
            <w:vAlign w:val="center"/>
            <w:hideMark/>
          </w:tcPr>
          <w:p w14:paraId="37F325AD"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05F928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28A074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44500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01" w:type="dxa"/>
            <w:tcBorders>
              <w:top w:val="nil"/>
              <w:left w:val="nil"/>
              <w:bottom w:val="nil"/>
              <w:right w:val="nil"/>
            </w:tcBorders>
            <w:shd w:val="clear" w:color="000000" w:fill="FFFFFF"/>
            <w:noWrap/>
            <w:vAlign w:val="center"/>
            <w:hideMark/>
          </w:tcPr>
          <w:p w14:paraId="2634484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948" w:type="dxa"/>
            <w:tcBorders>
              <w:top w:val="nil"/>
              <w:left w:val="nil"/>
              <w:bottom w:val="nil"/>
              <w:right w:val="nil"/>
            </w:tcBorders>
            <w:shd w:val="clear" w:color="000000" w:fill="FFFFFF"/>
            <w:noWrap/>
            <w:vAlign w:val="center"/>
            <w:hideMark/>
          </w:tcPr>
          <w:p w14:paraId="3EC5475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14FEC37"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0.048</w:t>
            </w:r>
          </w:p>
        </w:tc>
        <w:tc>
          <w:tcPr>
            <w:tcW w:w="1053" w:type="dxa"/>
            <w:tcBorders>
              <w:top w:val="nil"/>
              <w:left w:val="nil"/>
              <w:bottom w:val="nil"/>
              <w:right w:val="nil"/>
            </w:tcBorders>
            <w:shd w:val="clear" w:color="000000" w:fill="FFFFFF"/>
            <w:noWrap/>
            <w:vAlign w:val="center"/>
            <w:hideMark/>
          </w:tcPr>
          <w:p w14:paraId="6225D89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60F3E8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08325FC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77C9868E" w14:textId="77777777" w:rsidTr="003F0143">
        <w:trPr>
          <w:trHeight w:val="510"/>
          <w:jc w:val="center"/>
        </w:trPr>
        <w:tc>
          <w:tcPr>
            <w:tcW w:w="1307" w:type="dxa"/>
            <w:tcBorders>
              <w:top w:val="nil"/>
              <w:left w:val="nil"/>
              <w:bottom w:val="nil"/>
              <w:right w:val="nil"/>
            </w:tcBorders>
            <w:shd w:val="clear" w:color="000000" w:fill="FFFFFF"/>
            <w:vAlign w:val="center"/>
            <w:hideMark/>
          </w:tcPr>
          <w:p w14:paraId="34E592C3"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(All Models)</w:t>
            </w:r>
          </w:p>
        </w:tc>
        <w:tc>
          <w:tcPr>
            <w:tcW w:w="1105" w:type="dxa"/>
            <w:tcBorders>
              <w:top w:val="nil"/>
              <w:left w:val="nil"/>
              <w:bottom w:val="nil"/>
              <w:right w:val="nil"/>
            </w:tcBorders>
            <w:shd w:val="clear" w:color="000000" w:fill="FFFFFF"/>
            <w:noWrap/>
            <w:vAlign w:val="center"/>
            <w:hideMark/>
          </w:tcPr>
          <w:p w14:paraId="663C006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26E961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625396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nil"/>
              <w:left w:val="nil"/>
              <w:bottom w:val="nil"/>
              <w:right w:val="nil"/>
            </w:tcBorders>
            <w:shd w:val="clear" w:color="000000" w:fill="FFFFFF"/>
            <w:noWrap/>
            <w:vAlign w:val="center"/>
            <w:hideMark/>
          </w:tcPr>
          <w:p w14:paraId="3BC99E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948" w:type="dxa"/>
            <w:tcBorders>
              <w:top w:val="nil"/>
              <w:left w:val="nil"/>
              <w:bottom w:val="nil"/>
              <w:right w:val="nil"/>
            </w:tcBorders>
            <w:shd w:val="clear" w:color="000000" w:fill="FFFFFF"/>
            <w:noWrap/>
            <w:vAlign w:val="center"/>
            <w:hideMark/>
          </w:tcPr>
          <w:p w14:paraId="40D490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5BDC25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4BD63B02"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0.082</w:t>
            </w:r>
          </w:p>
        </w:tc>
        <w:tc>
          <w:tcPr>
            <w:tcW w:w="1001" w:type="dxa"/>
            <w:tcBorders>
              <w:top w:val="nil"/>
              <w:left w:val="nil"/>
              <w:bottom w:val="nil"/>
              <w:right w:val="nil"/>
            </w:tcBorders>
            <w:shd w:val="clear" w:color="000000" w:fill="FFFFFF"/>
            <w:noWrap/>
            <w:vAlign w:val="center"/>
            <w:hideMark/>
          </w:tcPr>
          <w:p w14:paraId="74A291A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BBB341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0707E89" w14:textId="77777777" w:rsidTr="003F0143">
        <w:trPr>
          <w:trHeight w:val="510"/>
          <w:jc w:val="center"/>
        </w:trPr>
        <w:tc>
          <w:tcPr>
            <w:tcW w:w="1307" w:type="dxa"/>
            <w:tcBorders>
              <w:top w:val="nil"/>
              <w:left w:val="nil"/>
              <w:bottom w:val="nil"/>
              <w:right w:val="nil"/>
            </w:tcBorders>
            <w:shd w:val="clear" w:color="000000" w:fill="FFFFFF"/>
            <w:vAlign w:val="center"/>
            <w:hideMark/>
          </w:tcPr>
          <w:p w14:paraId="093BE4A2"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 (All Models)</w:t>
            </w:r>
          </w:p>
        </w:tc>
        <w:tc>
          <w:tcPr>
            <w:tcW w:w="1105" w:type="dxa"/>
            <w:tcBorders>
              <w:top w:val="nil"/>
              <w:left w:val="nil"/>
              <w:bottom w:val="nil"/>
              <w:right w:val="nil"/>
            </w:tcBorders>
            <w:shd w:val="clear" w:color="000000" w:fill="FFFFFF"/>
            <w:noWrap/>
            <w:vAlign w:val="center"/>
            <w:hideMark/>
          </w:tcPr>
          <w:p w14:paraId="59BED5D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091DB14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5325ED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1243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nil"/>
              <w:left w:val="nil"/>
              <w:bottom w:val="nil"/>
              <w:right w:val="nil"/>
            </w:tcBorders>
            <w:shd w:val="clear" w:color="000000" w:fill="FFFFFF"/>
            <w:noWrap/>
            <w:vAlign w:val="center"/>
            <w:hideMark/>
          </w:tcPr>
          <w:p w14:paraId="1572AE2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6B90CB7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2CDB5DC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6A8FCA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0.059</w:t>
            </w:r>
          </w:p>
        </w:tc>
        <w:tc>
          <w:tcPr>
            <w:tcW w:w="948" w:type="dxa"/>
            <w:tcBorders>
              <w:top w:val="nil"/>
              <w:left w:val="nil"/>
              <w:bottom w:val="nil"/>
              <w:right w:val="nil"/>
            </w:tcBorders>
            <w:shd w:val="clear" w:color="000000" w:fill="FFFFFF"/>
            <w:noWrap/>
            <w:vAlign w:val="center"/>
            <w:hideMark/>
          </w:tcPr>
          <w:p w14:paraId="4BF13AF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2995D78" w14:textId="77777777" w:rsidTr="003F0143">
        <w:trPr>
          <w:trHeight w:val="510"/>
          <w:jc w:val="center"/>
        </w:trPr>
        <w:tc>
          <w:tcPr>
            <w:tcW w:w="1307" w:type="dxa"/>
            <w:tcBorders>
              <w:top w:val="nil"/>
              <w:left w:val="nil"/>
              <w:bottom w:val="double" w:sz="6" w:space="0" w:color="auto"/>
              <w:right w:val="nil"/>
            </w:tcBorders>
            <w:shd w:val="clear" w:color="000000" w:fill="FFFFFF"/>
            <w:vAlign w:val="center"/>
            <w:hideMark/>
          </w:tcPr>
          <w:p w14:paraId="76B30EF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(BE)</w:t>
            </w:r>
          </w:p>
        </w:tc>
        <w:tc>
          <w:tcPr>
            <w:tcW w:w="1105" w:type="dxa"/>
            <w:tcBorders>
              <w:top w:val="nil"/>
              <w:left w:val="nil"/>
              <w:bottom w:val="double" w:sz="6" w:space="0" w:color="auto"/>
              <w:right w:val="nil"/>
            </w:tcBorders>
            <w:shd w:val="clear" w:color="000000" w:fill="FFFFFF"/>
            <w:noWrap/>
            <w:vAlign w:val="center"/>
            <w:hideMark/>
          </w:tcPr>
          <w:p w14:paraId="4E51A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105" w:type="dxa"/>
            <w:tcBorders>
              <w:top w:val="nil"/>
              <w:left w:val="nil"/>
              <w:bottom w:val="double" w:sz="6" w:space="0" w:color="auto"/>
              <w:right w:val="nil"/>
            </w:tcBorders>
            <w:shd w:val="clear" w:color="000000" w:fill="FFFFFF"/>
            <w:noWrap/>
            <w:vAlign w:val="center"/>
            <w:hideMark/>
          </w:tcPr>
          <w:p w14:paraId="2DA2C7F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105" w:type="dxa"/>
            <w:tcBorders>
              <w:top w:val="nil"/>
              <w:left w:val="nil"/>
              <w:bottom w:val="double" w:sz="6" w:space="0" w:color="auto"/>
              <w:right w:val="nil"/>
            </w:tcBorders>
            <w:shd w:val="clear" w:color="000000" w:fill="FFFFFF"/>
            <w:noWrap/>
            <w:vAlign w:val="center"/>
            <w:hideMark/>
          </w:tcPr>
          <w:p w14:paraId="58DD5A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01" w:type="dxa"/>
            <w:tcBorders>
              <w:top w:val="nil"/>
              <w:left w:val="nil"/>
              <w:bottom w:val="double" w:sz="6" w:space="0" w:color="auto"/>
              <w:right w:val="nil"/>
            </w:tcBorders>
            <w:shd w:val="clear" w:color="000000" w:fill="FFFFFF"/>
            <w:noWrap/>
            <w:vAlign w:val="center"/>
            <w:hideMark/>
          </w:tcPr>
          <w:p w14:paraId="3EF4BD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948" w:type="dxa"/>
            <w:tcBorders>
              <w:top w:val="nil"/>
              <w:left w:val="nil"/>
              <w:bottom w:val="double" w:sz="6" w:space="0" w:color="auto"/>
              <w:right w:val="nil"/>
            </w:tcBorders>
            <w:shd w:val="clear" w:color="000000" w:fill="FFFFFF"/>
            <w:noWrap/>
            <w:vAlign w:val="center"/>
            <w:hideMark/>
          </w:tcPr>
          <w:p w14:paraId="4E1EC3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p>
        </w:tc>
        <w:tc>
          <w:tcPr>
            <w:tcW w:w="1105" w:type="dxa"/>
            <w:tcBorders>
              <w:top w:val="nil"/>
              <w:left w:val="nil"/>
              <w:bottom w:val="double" w:sz="6" w:space="0" w:color="auto"/>
              <w:right w:val="nil"/>
            </w:tcBorders>
            <w:shd w:val="clear" w:color="000000" w:fill="FFFFFF"/>
            <w:noWrap/>
            <w:vAlign w:val="center"/>
            <w:hideMark/>
          </w:tcPr>
          <w:p w14:paraId="0D4419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53" w:type="dxa"/>
            <w:tcBorders>
              <w:top w:val="nil"/>
              <w:left w:val="nil"/>
              <w:bottom w:val="double" w:sz="6" w:space="0" w:color="auto"/>
              <w:right w:val="nil"/>
            </w:tcBorders>
            <w:shd w:val="clear" w:color="000000" w:fill="FFFFFF"/>
            <w:noWrap/>
            <w:vAlign w:val="center"/>
            <w:hideMark/>
          </w:tcPr>
          <w:p w14:paraId="08A0D80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01" w:type="dxa"/>
            <w:tcBorders>
              <w:top w:val="nil"/>
              <w:left w:val="nil"/>
              <w:bottom w:val="double" w:sz="6" w:space="0" w:color="auto"/>
              <w:right w:val="nil"/>
            </w:tcBorders>
            <w:shd w:val="clear" w:color="000000" w:fill="FFFFFF"/>
            <w:noWrap/>
            <w:vAlign w:val="center"/>
            <w:hideMark/>
          </w:tcPr>
          <w:p w14:paraId="1D8B51F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948" w:type="dxa"/>
            <w:tcBorders>
              <w:top w:val="nil"/>
              <w:left w:val="nil"/>
              <w:bottom w:val="double" w:sz="6" w:space="0" w:color="auto"/>
              <w:right w:val="nil"/>
            </w:tcBorders>
            <w:shd w:val="clear" w:color="000000" w:fill="FFFFFF"/>
            <w:noWrap/>
            <w:vAlign w:val="center"/>
            <w:hideMark/>
          </w:tcPr>
          <w:p w14:paraId="04D53686"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0.020</w:t>
            </w:r>
          </w:p>
        </w:tc>
      </w:tr>
      <w:tr w:rsidR="003F0143" w:rsidRPr="003F0143" w14:paraId="28A14EF8" w14:textId="77777777" w:rsidTr="003F0143">
        <w:trPr>
          <w:trHeight w:val="330"/>
          <w:jc w:val="center"/>
        </w:trPr>
        <w:tc>
          <w:tcPr>
            <w:tcW w:w="10678" w:type="dxa"/>
            <w:gridSpan w:val="10"/>
            <w:tcBorders>
              <w:top w:val="double" w:sz="6" w:space="0" w:color="auto"/>
              <w:left w:val="nil"/>
              <w:bottom w:val="nil"/>
              <w:right w:val="nil"/>
            </w:tcBorders>
            <w:shd w:val="clear" w:color="000000" w:fill="FFFFFF"/>
            <w:noWrap/>
            <w:vAlign w:val="center"/>
            <w:hideMark/>
          </w:tcPr>
          <w:p w14:paraId="50A36D34" w14:textId="77777777"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p-value for the significance of differences in MSE between compared models ***p&lt;0.01, **p&lt;0.05, *p&lt;0.1</w:t>
            </w:r>
          </w:p>
        </w:tc>
      </w:tr>
      <w:tr w:rsidR="003F0143" w:rsidRPr="003F0143" w14:paraId="133BAEDA" w14:textId="77777777" w:rsidTr="003F0143">
        <w:trPr>
          <w:trHeight w:val="465"/>
          <w:jc w:val="center"/>
        </w:trPr>
        <w:tc>
          <w:tcPr>
            <w:tcW w:w="10678" w:type="dxa"/>
            <w:gridSpan w:val="10"/>
            <w:tcBorders>
              <w:top w:val="nil"/>
              <w:left w:val="nil"/>
              <w:bottom w:val="nil"/>
              <w:right w:val="nil"/>
            </w:tcBorders>
            <w:shd w:val="clear" w:color="000000" w:fill="FFFFFF"/>
            <w:hideMark/>
          </w:tcPr>
          <w:p w14:paraId="4F5F39DD" w14:textId="2061F242"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 xml:space="preserve">The sample includes forecasts from 2011-I to 2016-II. The </w:t>
            </w:r>
            <w:ins w:id="1564" w:author="Johanna Koolemans Beynen" w:date="2020-01-20T16:35:00Z">
              <w:r w:rsidR="00336653">
                <w:rPr>
                  <w:rFonts w:ascii="Times New Roman" w:eastAsia="Times New Roman" w:hAnsi="Times New Roman" w:cs="Times New Roman"/>
                  <w:color w:val="000000"/>
                  <w:sz w:val="16"/>
                  <w:szCs w:val="16"/>
                </w:rPr>
                <w:t>m</w:t>
              </w:r>
            </w:ins>
            <w:del w:id="1565" w:author="Johanna Koolemans Beynen" w:date="2020-01-20T16:35:00Z">
              <w:r w:rsidRPr="003F0143" w:rsidDel="00336653">
                <w:rPr>
                  <w:rFonts w:ascii="Times New Roman" w:eastAsia="Times New Roman" w:hAnsi="Times New Roman" w:cs="Times New Roman"/>
                  <w:color w:val="000000"/>
                  <w:sz w:val="16"/>
                  <w:szCs w:val="16"/>
                </w:rPr>
                <w:delText>M</w:delText>
              </w:r>
            </w:del>
            <w:r w:rsidRPr="003F0143">
              <w:rPr>
                <w:rFonts w:ascii="Times New Roman" w:eastAsia="Times New Roman" w:hAnsi="Times New Roman" w:cs="Times New Roman"/>
                <w:color w:val="000000"/>
                <w:sz w:val="16"/>
                <w:szCs w:val="16"/>
              </w:rPr>
              <w:t xml:space="preserve">ean </w:t>
            </w:r>
            <w:ins w:id="1566" w:author="Johanna Koolemans Beynen" w:date="2020-01-20T16:35:00Z">
              <w:r w:rsidR="00336653">
                <w:rPr>
                  <w:rFonts w:ascii="Times New Roman" w:eastAsia="Times New Roman" w:hAnsi="Times New Roman" w:cs="Times New Roman"/>
                  <w:color w:val="000000"/>
                  <w:sz w:val="16"/>
                  <w:szCs w:val="16"/>
                </w:rPr>
                <w:t>s</w:t>
              </w:r>
            </w:ins>
            <w:del w:id="1567" w:author="Johanna Koolemans Beynen" w:date="2020-01-20T16:35:00Z">
              <w:r w:rsidRPr="003F0143" w:rsidDel="00336653">
                <w:rPr>
                  <w:rFonts w:ascii="Times New Roman" w:eastAsia="Times New Roman" w:hAnsi="Times New Roman" w:cs="Times New Roman"/>
                  <w:color w:val="000000"/>
                  <w:sz w:val="16"/>
                  <w:szCs w:val="16"/>
                </w:rPr>
                <w:delText>S</w:delText>
              </w:r>
            </w:del>
            <w:r w:rsidRPr="003F0143">
              <w:rPr>
                <w:rFonts w:ascii="Times New Roman" w:eastAsia="Times New Roman" w:hAnsi="Times New Roman" w:cs="Times New Roman"/>
                <w:color w:val="000000"/>
                <w:sz w:val="16"/>
                <w:szCs w:val="16"/>
              </w:rPr>
              <w:t xml:space="preserve">quared </w:t>
            </w:r>
            <w:ins w:id="1568" w:author="Johanna Koolemans Beynen" w:date="2020-01-20T16:35:00Z">
              <w:r w:rsidR="00336653">
                <w:rPr>
                  <w:rFonts w:ascii="Times New Roman" w:eastAsia="Times New Roman" w:hAnsi="Times New Roman" w:cs="Times New Roman"/>
                  <w:color w:val="000000"/>
                  <w:sz w:val="16"/>
                  <w:szCs w:val="16"/>
                </w:rPr>
                <w:t>e</w:t>
              </w:r>
            </w:ins>
            <w:del w:id="1569" w:author="Johanna Koolemans Beynen" w:date="2020-01-20T16:35:00Z">
              <w:r w:rsidRPr="003F0143" w:rsidDel="00336653">
                <w:rPr>
                  <w:rFonts w:ascii="Times New Roman" w:eastAsia="Times New Roman" w:hAnsi="Times New Roman" w:cs="Times New Roman"/>
                  <w:color w:val="000000"/>
                  <w:sz w:val="16"/>
                  <w:szCs w:val="16"/>
                </w:rPr>
                <w:delText>E</w:delText>
              </w:r>
            </w:del>
            <w:r w:rsidRPr="003F0143">
              <w:rPr>
                <w:rFonts w:ascii="Times New Roman" w:eastAsia="Times New Roman" w:hAnsi="Times New Roman" w:cs="Times New Roman"/>
                <w:color w:val="000000"/>
                <w:sz w:val="16"/>
                <w:szCs w:val="16"/>
              </w:rPr>
              <w:t xml:space="preserve">rror (MSE) is used as loss criterion and the </w:t>
            </w:r>
            <w:del w:id="1570" w:author="Johanna Koolemans Beynen" w:date="2020-01-20T16:33:00Z">
              <w:r w:rsidRPr="003F0143" w:rsidDel="00336653">
                <w:rPr>
                  <w:rFonts w:ascii="Times New Roman" w:eastAsia="Times New Roman" w:hAnsi="Times New Roman" w:cs="Times New Roman"/>
                  <w:color w:val="000000"/>
                  <w:sz w:val="16"/>
                  <w:szCs w:val="16"/>
                </w:rPr>
                <w:delText xml:space="preserve">Kernel of a </w:delText>
              </w:r>
            </w:del>
            <w:ins w:id="1571" w:author="Johanna Koolemans Beynen" w:date="2020-01-20T16:33:00Z">
              <w:r w:rsidR="00336653">
                <w:rPr>
                  <w:rFonts w:ascii="Times New Roman" w:eastAsia="Times New Roman" w:hAnsi="Times New Roman" w:cs="Times New Roman"/>
                  <w:color w:val="000000"/>
                  <w:sz w:val="16"/>
                  <w:szCs w:val="16"/>
                </w:rPr>
                <w:t>u</w:t>
              </w:r>
            </w:ins>
            <w:del w:id="1572" w:author="Johanna Koolemans Beynen" w:date="2020-01-20T16:33:00Z">
              <w:r w:rsidRPr="003F0143" w:rsidDel="00336653">
                <w:rPr>
                  <w:rFonts w:ascii="Times New Roman" w:eastAsia="Times New Roman" w:hAnsi="Times New Roman" w:cs="Times New Roman"/>
                  <w:color w:val="000000"/>
                  <w:sz w:val="16"/>
                  <w:szCs w:val="16"/>
                </w:rPr>
                <w:delText>U</w:delText>
              </w:r>
            </w:del>
            <w:r w:rsidRPr="003F0143">
              <w:rPr>
                <w:rFonts w:ascii="Times New Roman" w:eastAsia="Times New Roman" w:hAnsi="Times New Roman" w:cs="Times New Roman"/>
                <w:color w:val="000000"/>
                <w:sz w:val="16"/>
                <w:szCs w:val="16"/>
              </w:rPr>
              <w:t xml:space="preserve">niform </w:t>
            </w:r>
            <w:ins w:id="1573" w:author="Johanna Koolemans Beynen" w:date="2020-01-20T16:33:00Z">
              <w:r w:rsidR="00336653">
                <w:rPr>
                  <w:rFonts w:ascii="Times New Roman" w:eastAsia="Times New Roman" w:hAnsi="Times New Roman" w:cs="Times New Roman"/>
                  <w:color w:val="000000"/>
                  <w:sz w:val="16"/>
                  <w:szCs w:val="16"/>
                </w:rPr>
                <w:t>k</w:t>
              </w:r>
              <w:r w:rsidR="00336653" w:rsidRPr="003F0143">
                <w:rPr>
                  <w:rFonts w:ascii="Times New Roman" w:eastAsia="Times New Roman" w:hAnsi="Times New Roman" w:cs="Times New Roman"/>
                  <w:color w:val="000000"/>
                  <w:sz w:val="16"/>
                  <w:szCs w:val="16"/>
                </w:rPr>
                <w:t xml:space="preserve">ernel </w:t>
              </w:r>
            </w:ins>
            <w:r w:rsidRPr="003F0143">
              <w:rPr>
                <w:rFonts w:ascii="Times New Roman" w:eastAsia="Times New Roman" w:hAnsi="Times New Roman" w:cs="Times New Roman"/>
                <w:color w:val="000000"/>
                <w:sz w:val="16"/>
                <w:szCs w:val="16"/>
              </w:rPr>
              <w:t xml:space="preserve">distribution is used to compute the long-term variance. The main diagonal shows the MSE of each model. </w:t>
            </w:r>
            <w:del w:id="1574" w:author="Johanna Koolemans Beynen" w:date="2020-02-21T14:22:00Z">
              <w:r w:rsidRPr="003F0143" w:rsidDel="00D13FDA">
                <w:rPr>
                  <w:rFonts w:ascii="Times New Roman" w:eastAsia="Times New Roman" w:hAnsi="Times New Roman" w:cs="Times New Roman"/>
                  <w:color w:val="000000"/>
                  <w:sz w:val="16"/>
                  <w:szCs w:val="16"/>
                </w:rPr>
                <w:delText>HLN test was proposed by Harvey, Leybourne, and Newbold (1997).</w:delText>
              </w:r>
            </w:del>
          </w:p>
        </w:tc>
      </w:tr>
    </w:tbl>
    <w:p w14:paraId="263AA5C3" w14:textId="77777777" w:rsidR="00603DD3" w:rsidRPr="0050537D" w:rsidRDefault="00603DD3" w:rsidP="00603DD3">
      <w:pPr>
        <w:spacing w:before="240"/>
        <w:jc w:val="both"/>
        <w:rPr>
          <w:rFonts w:ascii="Times New Roman" w:hAnsi="Times New Roman" w:cs="Times New Roman"/>
          <w:sz w:val="24"/>
        </w:rPr>
      </w:pPr>
    </w:p>
    <w:p w14:paraId="486C586A" w14:textId="1B1F2CD4" w:rsidR="00B26EB1" w:rsidRPr="0050537D" w:rsidRDefault="00B26EB1" w:rsidP="00603DD3">
      <w:pPr>
        <w:spacing w:after="0" w:line="240" w:lineRule="auto"/>
        <w:jc w:val="both"/>
        <w:rPr>
          <w:rFonts w:ascii="Times New Roman" w:hAnsi="Times New Roman" w:cs="Times New Roman"/>
          <w:sz w:val="24"/>
        </w:rPr>
      </w:pPr>
    </w:p>
    <w:sectPr w:rsidR="00B26EB1" w:rsidRPr="0050537D" w:rsidSect="00603DD3">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Johanna Koolemans Beynen" w:date="2020-02-21T15:12:00Z" w:initials="JKB">
    <w:p w14:paraId="3D2BFD1B" w14:textId="35F64C5A" w:rsidR="007E64F1" w:rsidRDefault="007E64F1">
      <w:pPr>
        <w:pStyle w:val="CommentText"/>
      </w:pPr>
      <w:r>
        <w:rPr>
          <w:rStyle w:val="CommentReference"/>
        </w:rPr>
        <w:annotationRef/>
      </w:r>
      <w:r>
        <w:t>Please add page number for a direct quote.</w:t>
      </w:r>
    </w:p>
  </w:comment>
  <w:comment w:id="60" w:author="Johanna Koolemans Beynen" w:date="2020-01-20T15:29:00Z" w:initials="JKB">
    <w:p w14:paraId="4E78DF6C" w14:textId="4F807261" w:rsidR="00E72D2D" w:rsidRDefault="00E72D2D">
      <w:pPr>
        <w:pStyle w:val="CommentText"/>
      </w:pPr>
      <w:r>
        <w:rPr>
          <w:rStyle w:val="CommentReference"/>
        </w:rPr>
        <w:annotationRef/>
      </w:r>
      <w:r>
        <w:t>Are you talking about forecasts, or estimates?</w:t>
      </w:r>
    </w:p>
  </w:comment>
  <w:comment w:id="66" w:author="Johanna Koolemans Beynen" w:date="2020-01-12T23:37:00Z" w:initials="JKB">
    <w:p w14:paraId="0F519F54" w14:textId="1FC1DA47" w:rsidR="00E72D2D" w:rsidRDefault="00E72D2D">
      <w:pPr>
        <w:pStyle w:val="CommentText"/>
      </w:pPr>
      <w:r>
        <w:rPr>
          <w:rStyle w:val="CommentReference"/>
        </w:rPr>
        <w:annotationRef/>
      </w:r>
      <w:r>
        <w:t xml:space="preserve">I am not sure what you mean by this. Policymakers need something that is updated more regularly than the 2 mentioned </w:t>
      </w:r>
      <w:proofErr w:type="gramStart"/>
      <w:r>
        <w:t>above?</w:t>
      </w:r>
      <w:proofErr w:type="gramEnd"/>
    </w:p>
  </w:comment>
  <w:comment w:id="216" w:author="Johanna Koolemans Beynen" w:date="2020-02-21T15:22:00Z" w:initials="JKB">
    <w:p w14:paraId="071ACBE8" w14:textId="3870782B" w:rsidR="007E64F1" w:rsidRDefault="007E64F1">
      <w:pPr>
        <w:pStyle w:val="CommentText"/>
      </w:pPr>
      <w:r>
        <w:rPr>
          <w:rStyle w:val="CommentReference"/>
        </w:rPr>
        <w:annotationRef/>
      </w:r>
      <w:r>
        <w:t xml:space="preserve">EE uses et al only from 4 authors on. Please write out the </w:t>
      </w:r>
      <w:proofErr w:type="spellStart"/>
      <w:r>
        <w:t>sames</w:t>
      </w:r>
      <w:proofErr w:type="spellEnd"/>
      <w:r>
        <w:t xml:space="preserve"> of all 3 authors here and elsewhere.</w:t>
      </w:r>
    </w:p>
  </w:comment>
  <w:comment w:id="241" w:author="Johanna Koolemans Beynen" w:date="2020-01-15T21:30:00Z" w:initials="JKB">
    <w:p w14:paraId="45612275" w14:textId="138F7A02" w:rsidR="00E72D2D" w:rsidRDefault="00E72D2D">
      <w:pPr>
        <w:pStyle w:val="CommentText"/>
      </w:pPr>
      <w:r>
        <w:rPr>
          <w:rStyle w:val="CommentReference"/>
        </w:rPr>
        <w:annotationRef/>
      </w:r>
      <w:r>
        <w:t>What do you mean by practical implementation?</w:t>
      </w:r>
    </w:p>
  </w:comment>
  <w:comment w:id="242" w:author="Johanna Koolemans Beynen" w:date="2020-01-15T21:29:00Z" w:initials="JKB">
    <w:p w14:paraId="7AB6DE9C" w14:textId="65A66AAD" w:rsidR="00E72D2D" w:rsidRDefault="00E72D2D">
      <w:pPr>
        <w:pStyle w:val="CommentText"/>
      </w:pPr>
      <w:r>
        <w:rPr>
          <w:rStyle w:val="CommentReference"/>
        </w:rPr>
        <w:annotationRef/>
      </w:r>
      <w:r>
        <w:t xml:space="preserve">Of what? </w:t>
      </w:r>
    </w:p>
  </w:comment>
  <w:comment w:id="244" w:author="Johanna Koolemans Beynen" w:date="2020-01-15T21:34:00Z" w:initials="JKB">
    <w:p w14:paraId="24E14609" w14:textId="3A98DE59" w:rsidR="00E72D2D" w:rsidRDefault="00E72D2D">
      <w:pPr>
        <w:pStyle w:val="CommentText"/>
      </w:pPr>
      <w:r>
        <w:rPr>
          <w:rStyle w:val="CommentReference"/>
        </w:rPr>
        <w:annotationRef/>
      </w:r>
      <w:r>
        <w:t>This is not clear. What are you comparing?</w:t>
      </w:r>
    </w:p>
  </w:comment>
  <w:comment w:id="280" w:author="Johanna Koolemans Beynen" w:date="2020-02-21T15:27:00Z" w:initials="JKB">
    <w:p w14:paraId="755781EB" w14:textId="79F85F4B" w:rsidR="007E64F1" w:rsidRDefault="007E64F1">
      <w:pPr>
        <w:pStyle w:val="CommentText"/>
      </w:pPr>
      <w:r>
        <w:rPr>
          <w:rStyle w:val="CommentReference"/>
        </w:rPr>
        <w:annotationRef/>
      </w:r>
      <w:r>
        <w:t>Please see my note in bibliography.</w:t>
      </w:r>
    </w:p>
  </w:comment>
  <w:comment w:id="290" w:author="Johanna Koolemans Beynen" w:date="2020-01-20T15:00:00Z" w:initials="JKB">
    <w:p w14:paraId="15DC0A1E" w14:textId="26BA8B22" w:rsidR="00E72D2D" w:rsidRDefault="00E72D2D">
      <w:pPr>
        <w:pStyle w:val="CommentText"/>
      </w:pPr>
      <w:r>
        <w:rPr>
          <w:rStyle w:val="CommentReference"/>
        </w:rPr>
        <w:annotationRef/>
      </w:r>
      <w:r>
        <w:t>Is this what you were trying to say in this sentence?</w:t>
      </w:r>
    </w:p>
  </w:comment>
  <w:comment w:id="300" w:author="Johanna Koolemans Beynen" w:date="2020-02-21T15:33:00Z" w:initials="JKB">
    <w:p w14:paraId="05E2DCB1" w14:textId="6B39368F" w:rsidR="007E64F1" w:rsidRDefault="007E64F1">
      <w:pPr>
        <w:pStyle w:val="CommentText"/>
      </w:pPr>
      <w:r>
        <w:rPr>
          <w:rStyle w:val="CommentReference"/>
        </w:rPr>
        <w:annotationRef/>
      </w:r>
    </w:p>
  </w:comment>
  <w:comment w:id="301" w:author="Johanna Koolemans Beynen" w:date="2020-02-21T15:33:00Z" w:initials="JKB">
    <w:p w14:paraId="643713FA" w14:textId="105942D0" w:rsidR="007E64F1" w:rsidRDefault="007E64F1">
      <w:pPr>
        <w:pStyle w:val="CommentText"/>
      </w:pPr>
      <w:r>
        <w:rPr>
          <w:rStyle w:val="CommentReference"/>
        </w:rPr>
        <w:annotationRef/>
      </w:r>
      <w:r>
        <w:t xml:space="preserve">Please revise as per EE style (see </w:t>
      </w:r>
      <w:r>
        <w:t>above and below</w:t>
      </w:r>
      <w:r>
        <w:t>).</w:t>
      </w:r>
    </w:p>
  </w:comment>
  <w:comment w:id="315" w:author="Johanna Koolemans Beynen" w:date="2020-02-21T15:29:00Z" w:initials="JKB">
    <w:p w14:paraId="78873658" w14:textId="6232233B" w:rsidR="007E64F1" w:rsidRDefault="007E64F1">
      <w:pPr>
        <w:pStyle w:val="CommentText"/>
      </w:pPr>
      <w:r>
        <w:rPr>
          <w:rStyle w:val="CommentReference"/>
        </w:rPr>
        <w:annotationRef/>
      </w:r>
      <w:r>
        <w:t>EE does not use et al after 1</w:t>
      </w:r>
      <w:r w:rsidRPr="007E64F1">
        <w:rPr>
          <w:vertAlign w:val="superscript"/>
        </w:rPr>
        <w:t>st</w:t>
      </w:r>
      <w:r>
        <w:t xml:space="preserve"> citation. Please write out.</w:t>
      </w:r>
    </w:p>
  </w:comment>
  <w:comment w:id="318" w:author="Johanna Koolemans Beynen" w:date="2020-01-20T15:04:00Z" w:initials="JKB">
    <w:p w14:paraId="10FB8EB5" w14:textId="745D73E0" w:rsidR="00E72D2D" w:rsidRDefault="00E72D2D">
      <w:pPr>
        <w:pStyle w:val="CommentText"/>
      </w:pPr>
      <w:r>
        <w:rPr>
          <w:rStyle w:val="CommentReference"/>
        </w:rPr>
        <w:annotationRef/>
      </w:r>
      <w:r>
        <w:t>Which 2? You have been discussing BE, PC, and DF models. You say that DF models use large information sets, but not the sizes of the data sets of the other 2, and in any case, it would be best to spell it out. The change from named models to data sizes is confusing.</w:t>
      </w:r>
    </w:p>
  </w:comment>
  <w:comment w:id="319" w:author="Johanna Koolemans Beynen" w:date="2020-02-21T15:30:00Z" w:initials="JKB">
    <w:p w14:paraId="56DE1545" w14:textId="320DF968" w:rsidR="007E64F1" w:rsidRDefault="007E64F1">
      <w:pPr>
        <w:pStyle w:val="CommentText"/>
      </w:pPr>
      <w:r>
        <w:rPr>
          <w:rStyle w:val="CommentReference"/>
        </w:rPr>
        <w:annotationRef/>
      </w:r>
      <w:r>
        <w:t>Please revise as per EE style (see above).</w:t>
      </w:r>
    </w:p>
  </w:comment>
  <w:comment w:id="321" w:author="Johanna Koolemans Beynen" w:date="2020-02-21T15:31:00Z" w:initials="JKB">
    <w:p w14:paraId="691CFCF8" w14:textId="1C496D49" w:rsidR="007E64F1" w:rsidRDefault="007E64F1">
      <w:pPr>
        <w:pStyle w:val="CommentText"/>
      </w:pPr>
      <w:r>
        <w:rPr>
          <w:rStyle w:val="CommentReference"/>
        </w:rPr>
        <w:annotationRef/>
      </w:r>
      <w:r>
        <w:t>Please revise as per EE style (see above).</w:t>
      </w:r>
    </w:p>
  </w:comment>
  <w:comment w:id="350" w:author="Johanna Koolemans Beynen" w:date="2020-02-21T15:33:00Z" w:initials="JKB">
    <w:p w14:paraId="571B0023" w14:textId="02FF9C25" w:rsidR="007E64F1" w:rsidRDefault="007E64F1">
      <w:pPr>
        <w:pStyle w:val="CommentText"/>
      </w:pPr>
      <w:r>
        <w:rPr>
          <w:rStyle w:val="CommentReference"/>
        </w:rPr>
        <w:annotationRef/>
      </w:r>
      <w:r>
        <w:t>Please revise as per EE style (see above).</w:t>
      </w:r>
    </w:p>
  </w:comment>
  <w:comment w:id="359" w:author="Johanna Koolemans Beynen" w:date="2020-02-21T15:35:00Z" w:initials="JKB">
    <w:p w14:paraId="582B6519" w14:textId="3214DD35" w:rsidR="007E64F1" w:rsidRDefault="007E64F1">
      <w:pPr>
        <w:pStyle w:val="CommentText"/>
      </w:pPr>
      <w:r>
        <w:rPr>
          <w:rStyle w:val="CommentReference"/>
        </w:rPr>
        <w:annotationRef/>
      </w:r>
      <w:r>
        <w:t>I think that revising this article will be too confusing if I point out every case in which references need to be revised to conform with EE style. Please review all uses of et al to make sure they follow EE style as per my comments above. Please make sure all remaining uses of et al put it in italics.</w:t>
      </w:r>
    </w:p>
  </w:comment>
  <w:comment w:id="395" w:author="Johanna Koolemans Beynen" w:date="2020-02-01T17:15:00Z" w:initials="JKB">
    <w:p w14:paraId="4C3E33D2" w14:textId="44559FE0" w:rsidR="00E72D2D" w:rsidRDefault="00E72D2D">
      <w:pPr>
        <w:pStyle w:val="CommentText"/>
      </w:pPr>
      <w:r>
        <w:rPr>
          <w:rStyle w:val="CommentReference"/>
        </w:rPr>
        <w:annotationRef/>
      </w:r>
      <w:r>
        <w:t>What do you mean by this? What series? What, mathematically, is a review of a series?</w:t>
      </w:r>
    </w:p>
  </w:comment>
  <w:comment w:id="446" w:author="Johanna Koolemans Beynen" w:date="2020-02-08T13:43:00Z" w:initials="JKB">
    <w:p w14:paraId="557244F8" w14:textId="015D4E21" w:rsidR="00E72D2D" w:rsidRDefault="00E72D2D">
      <w:pPr>
        <w:pStyle w:val="CommentText"/>
      </w:pPr>
      <w:r>
        <w:rPr>
          <w:rStyle w:val="CommentReference"/>
        </w:rPr>
        <w:annotationRef/>
      </w:r>
      <w:r>
        <w:t>You had time. Is this correct?</w:t>
      </w:r>
    </w:p>
  </w:comment>
  <w:comment w:id="451" w:author="Johanna Koolemans Beynen" w:date="2020-02-08T13:45:00Z" w:initials="JKB">
    <w:p w14:paraId="3105D14C" w14:textId="58BC36BC" w:rsidR="00E72D2D" w:rsidRDefault="00E72D2D">
      <w:pPr>
        <w:pStyle w:val="CommentText"/>
      </w:pPr>
      <w:r>
        <w:rPr>
          <w:rStyle w:val="CommentReference"/>
        </w:rPr>
        <w:annotationRef/>
      </w:r>
      <w:r>
        <w:t>Not clear what is meant by this.</w:t>
      </w:r>
    </w:p>
  </w:comment>
  <w:comment w:id="461" w:author="Johanna Koolemans Beynen" w:date="2020-02-08T13:48:00Z" w:initials="JKB">
    <w:p w14:paraId="267F5DD0" w14:textId="5290944E" w:rsidR="00E72D2D" w:rsidRDefault="00E72D2D">
      <w:pPr>
        <w:pStyle w:val="CommentText"/>
      </w:pPr>
      <w:r>
        <w:rPr>
          <w:rStyle w:val="CommentReference"/>
        </w:rPr>
        <w:annotationRef/>
      </w:r>
      <w:r>
        <w:t>Using? Or despite?</w:t>
      </w:r>
    </w:p>
  </w:comment>
  <w:comment w:id="504" w:author="Johanna Koolemans Beynen" w:date="2020-02-21T15:41:00Z" w:initials="JKB">
    <w:p w14:paraId="7ECA5CD9" w14:textId="6D5A3F76" w:rsidR="007E64F1" w:rsidRDefault="007E64F1">
      <w:pPr>
        <w:pStyle w:val="CommentText"/>
      </w:pPr>
      <w:r>
        <w:rPr>
          <w:rStyle w:val="CommentReference"/>
        </w:rPr>
        <w:annotationRef/>
      </w:r>
      <w:r>
        <w:t>Missing from your list of references. Please add.</w:t>
      </w:r>
    </w:p>
  </w:comment>
  <w:comment w:id="540" w:author="Johanna Koolemans Beynen" w:date="2020-02-21T15:44:00Z" w:initials="JKB">
    <w:p w14:paraId="7B5C3CDD" w14:textId="163A56A5" w:rsidR="007E64F1" w:rsidRDefault="007E64F1">
      <w:pPr>
        <w:pStyle w:val="CommentText"/>
      </w:pPr>
      <w:r>
        <w:rPr>
          <w:rStyle w:val="CommentReference"/>
        </w:rPr>
        <w:annotationRef/>
      </w:r>
      <w:r>
        <w:t>Please include your data sources in the references.</w:t>
      </w:r>
    </w:p>
  </w:comment>
  <w:comment w:id="819" w:author="Johanna Koolemans Beynen" w:date="2020-02-13T21:24:00Z" w:initials="JKB">
    <w:p w14:paraId="50AC053B" w14:textId="5FFC1049" w:rsidR="00E72D2D" w:rsidRDefault="00E72D2D">
      <w:pPr>
        <w:pStyle w:val="CommentText"/>
      </w:pPr>
      <w:r>
        <w:rPr>
          <w:rStyle w:val="CommentReference"/>
        </w:rPr>
        <w:annotationRef/>
      </w:r>
      <w:r>
        <w:t>I switched the authors you abbreviated and those you did not to reflect which ones you had previously explained in the text.</w:t>
      </w:r>
    </w:p>
  </w:comment>
  <w:comment w:id="837" w:author="Johanna Koolemans Beynen" w:date="2020-02-12T21:09:00Z" w:initials="JKB">
    <w:p w14:paraId="10C949D7" w14:textId="1E89B0E4" w:rsidR="00E72D2D" w:rsidRDefault="00E72D2D">
      <w:pPr>
        <w:pStyle w:val="CommentText"/>
      </w:pPr>
      <w:r>
        <w:rPr>
          <w:rStyle w:val="CommentReference"/>
        </w:rPr>
        <w:annotationRef/>
      </w:r>
      <w:r>
        <w:t xml:space="preserve">Or DF models? </w:t>
      </w:r>
    </w:p>
  </w:comment>
  <w:comment w:id="1013" w:author="Johanna Koolemans Beynen" w:date="2020-02-21T15:57:00Z" w:initials="JKB">
    <w:p w14:paraId="1729595E" w14:textId="02E4536B" w:rsidR="007E64F1" w:rsidRDefault="007E64F1">
      <w:pPr>
        <w:pStyle w:val="CommentText"/>
      </w:pPr>
      <w:r>
        <w:rPr>
          <w:rStyle w:val="CommentReference"/>
        </w:rPr>
        <w:annotationRef/>
      </w:r>
      <w:r>
        <w:t>Please include in references.</w:t>
      </w:r>
    </w:p>
  </w:comment>
  <w:comment w:id="1150" w:author="Johanna Koolemans Beynen" w:date="2020-02-21T15:23:00Z" w:initials="JKB">
    <w:p w14:paraId="213AA261" w14:textId="3CB7F3F6" w:rsidR="007E64F1" w:rsidRDefault="007E64F1">
      <w:pPr>
        <w:pStyle w:val="CommentText"/>
      </w:pPr>
      <w:r>
        <w:rPr>
          <w:rStyle w:val="CommentReference"/>
        </w:rPr>
        <w:annotationRef/>
      </w:r>
      <w:r>
        <w:t xml:space="preserve">From what I could tell from an on-line search, it seems that he is generally cited as Winter. If you agree this is correct, please move to the </w:t>
      </w:r>
      <w:proofErr w:type="spellStart"/>
      <w:r>
        <w:t>Ws</w:t>
      </w:r>
      <w:proofErr w:type="spellEnd"/>
      <w:r>
        <w:t>.</w:t>
      </w:r>
    </w:p>
  </w:comment>
  <w:comment w:id="1155" w:author="Johanna Koolemans Beynen" w:date="2020-02-16T22:17:00Z" w:initials="JKB">
    <w:p w14:paraId="277E5B66" w14:textId="4C6EBA57" w:rsidR="0041336A" w:rsidRDefault="0041336A">
      <w:pPr>
        <w:pStyle w:val="CommentText"/>
      </w:pPr>
      <w:r>
        <w:rPr>
          <w:rStyle w:val="CommentReference"/>
        </w:rPr>
        <w:annotationRef/>
      </w:r>
      <w:r>
        <w:t>Please add first initials.</w:t>
      </w:r>
    </w:p>
  </w:comment>
  <w:comment w:id="1226" w:author="Johanna Koolemans Beynen" w:date="2020-02-21T15:59:00Z" w:initials="JKB">
    <w:p w14:paraId="373B1E83" w14:textId="54E4E1C3" w:rsidR="007E64F1" w:rsidRDefault="007E64F1">
      <w:pPr>
        <w:pStyle w:val="CommentText"/>
      </w:pPr>
      <w:r>
        <w:rPr>
          <w:rStyle w:val="CommentReference"/>
        </w:rPr>
        <w:annotationRef/>
      </w:r>
      <w:r>
        <w:t>Please consider putting these indicators in English, as you do elsewhere.</w:t>
      </w:r>
    </w:p>
  </w:comment>
  <w:comment w:id="1274" w:author="Johanna Koolemans Beynen" w:date="2020-02-21T16:00:00Z" w:initials="JKB">
    <w:p w14:paraId="697B9DC7" w14:textId="1680F1C3" w:rsidR="007E64F1" w:rsidRDefault="007E64F1">
      <w:pPr>
        <w:pStyle w:val="CommentText"/>
      </w:pPr>
      <w:r>
        <w:rPr>
          <w:rStyle w:val="CommentReference"/>
        </w:rPr>
        <w:annotationRef/>
      </w:r>
      <w:r>
        <w:t>Please consider translating Indicator names as you do elsewhere.</w:t>
      </w:r>
    </w:p>
  </w:comment>
  <w:comment w:id="1297" w:author="Johanna Koolemans Beynen" w:date="2020-02-21T16:01:00Z" w:initials="JKB">
    <w:p w14:paraId="104EF37F" w14:textId="0B4D51A3" w:rsidR="007E64F1" w:rsidRDefault="007E64F1">
      <w:pPr>
        <w:pStyle w:val="CommentText"/>
      </w:pPr>
      <w:r>
        <w:rPr>
          <w:rStyle w:val="CommentReference"/>
        </w:rPr>
        <w:annotationRef/>
      </w:r>
      <w:r>
        <w:t>As above.</w:t>
      </w:r>
    </w:p>
  </w:comment>
  <w:comment w:id="1441" w:author="Johanna Koolemans Beynen" w:date="2020-02-21T13:44:00Z" w:initials="JKB">
    <w:p w14:paraId="695BD35D" w14:textId="42A30285" w:rsidR="00D13FDA" w:rsidRDefault="00D13FDA">
      <w:pPr>
        <w:pStyle w:val="CommentText"/>
      </w:pPr>
      <w:r>
        <w:rPr>
          <w:rStyle w:val="CommentReference"/>
        </w:rPr>
        <w:annotationRef/>
      </w:r>
      <w:r>
        <w:t xml:space="preserve">This does not make sense – no verb, </w:t>
      </w:r>
      <w:proofErr w:type="gramStart"/>
      <w:r>
        <w:t>Please</w:t>
      </w:r>
      <w:proofErr w:type="gramEnd"/>
      <w:r>
        <w:t xml:space="preserve"> correct. Exhibit short memory covariance? Show?</w:t>
      </w:r>
    </w:p>
  </w:comment>
  <w:comment w:id="1444" w:author="Johanna Koolemans Beynen" w:date="2020-02-21T14:00:00Z" w:initials="JKB">
    <w:p w14:paraId="0D56FEC2" w14:textId="0B2F50E6" w:rsidR="00D13FDA" w:rsidRDefault="00D13FDA">
      <w:pPr>
        <w:pStyle w:val="CommentText"/>
      </w:pPr>
      <w:r>
        <w:rPr>
          <w:rStyle w:val="CommentReference"/>
        </w:rPr>
        <w:annotationRef/>
      </w:r>
      <w: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2BFD1B" w15:done="0"/>
  <w15:commentEx w15:paraId="4E78DF6C" w15:done="0"/>
  <w15:commentEx w15:paraId="0F519F54" w15:done="0"/>
  <w15:commentEx w15:paraId="071ACBE8" w15:done="0"/>
  <w15:commentEx w15:paraId="45612275" w15:done="0"/>
  <w15:commentEx w15:paraId="7AB6DE9C" w15:done="0"/>
  <w15:commentEx w15:paraId="24E14609" w15:done="0"/>
  <w15:commentEx w15:paraId="755781EB" w15:done="0"/>
  <w15:commentEx w15:paraId="15DC0A1E" w15:done="0"/>
  <w15:commentEx w15:paraId="05E2DCB1" w15:done="0"/>
  <w15:commentEx w15:paraId="643713FA" w15:paraIdParent="05E2DCB1" w15:done="0"/>
  <w15:commentEx w15:paraId="78873658" w15:done="0"/>
  <w15:commentEx w15:paraId="10FB8EB5" w15:done="0"/>
  <w15:commentEx w15:paraId="56DE1545" w15:done="0"/>
  <w15:commentEx w15:paraId="691CFCF8" w15:done="0"/>
  <w15:commentEx w15:paraId="571B0023" w15:done="0"/>
  <w15:commentEx w15:paraId="582B6519" w15:done="0"/>
  <w15:commentEx w15:paraId="4C3E33D2" w15:done="0"/>
  <w15:commentEx w15:paraId="557244F8" w15:done="0"/>
  <w15:commentEx w15:paraId="3105D14C" w15:done="0"/>
  <w15:commentEx w15:paraId="267F5DD0" w15:done="0"/>
  <w15:commentEx w15:paraId="7ECA5CD9" w15:done="0"/>
  <w15:commentEx w15:paraId="7B5C3CDD" w15:done="0"/>
  <w15:commentEx w15:paraId="50AC053B" w15:done="0"/>
  <w15:commentEx w15:paraId="10C949D7" w15:done="0"/>
  <w15:commentEx w15:paraId="1729595E" w15:done="0"/>
  <w15:commentEx w15:paraId="213AA261" w15:done="0"/>
  <w15:commentEx w15:paraId="277E5B66" w15:done="0"/>
  <w15:commentEx w15:paraId="373B1E83" w15:done="0"/>
  <w15:commentEx w15:paraId="697B9DC7" w15:done="0"/>
  <w15:commentEx w15:paraId="104EF37F" w15:done="0"/>
  <w15:commentEx w15:paraId="695BD35D" w15:done="0"/>
  <w15:commentEx w15:paraId="0D56FE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BFD1B" w16cid:durableId="21FA71D6"/>
  <w16cid:commentId w16cid:paraId="4E78DF6C" w16cid:durableId="21D045C3"/>
  <w16cid:commentId w16cid:paraId="0F519F54" w16cid:durableId="21C62C4F"/>
  <w16cid:commentId w16cid:paraId="071ACBE8" w16cid:durableId="21FA741C"/>
  <w16cid:commentId w16cid:paraId="45612275" w16cid:durableId="21CA02EE"/>
  <w16cid:commentId w16cid:paraId="7AB6DE9C" w16cid:durableId="21CA02D2"/>
  <w16cid:commentId w16cid:paraId="24E14609" w16cid:durableId="21CA03F7"/>
  <w16cid:commentId w16cid:paraId="755781EB" w16cid:durableId="21FA7578"/>
  <w16cid:commentId w16cid:paraId="15DC0A1E" w16cid:durableId="21D03F09"/>
  <w16cid:commentId w16cid:paraId="05E2DCB1" w16cid:durableId="21FA76D9"/>
  <w16cid:commentId w16cid:paraId="643713FA" w16cid:durableId="21FA76DC"/>
  <w16cid:commentId w16cid:paraId="78873658" w16cid:durableId="21FA75E8"/>
  <w16cid:commentId w16cid:paraId="10FB8EB5" w16cid:durableId="21D03FE9"/>
  <w16cid:commentId w16cid:paraId="56DE1545" w16cid:durableId="21FA762E"/>
  <w16cid:commentId w16cid:paraId="691CFCF8" w16cid:durableId="21FA766E"/>
  <w16cid:commentId w16cid:paraId="571B0023" w16cid:durableId="21FA76AD"/>
  <w16cid:commentId w16cid:paraId="582B6519" w16cid:durableId="21FA7736"/>
  <w16cid:commentId w16cid:paraId="4C3E33D2" w16cid:durableId="21E030B4"/>
  <w16cid:commentId w16cid:paraId="557244F8" w16cid:durableId="21E9397D"/>
  <w16cid:commentId w16cid:paraId="3105D14C" w16cid:durableId="21E93A14"/>
  <w16cid:commentId w16cid:paraId="267F5DD0" w16cid:durableId="21E93AA9"/>
  <w16cid:commentId w16cid:paraId="7ECA5CD9" w16cid:durableId="21FA78AC"/>
  <w16cid:commentId w16cid:paraId="7B5C3CDD" w16cid:durableId="21FA797B"/>
  <w16cid:commentId w16cid:paraId="50AC053B" w16cid:durableId="21F03D01"/>
  <w16cid:commentId w16cid:paraId="10C949D7" w16cid:durableId="21EEE805"/>
  <w16cid:commentId w16cid:paraId="1729595E" w16cid:durableId="21FA7C67"/>
  <w16cid:commentId w16cid:paraId="213AA261" w16cid:durableId="21FA7468"/>
  <w16cid:commentId w16cid:paraId="277E5B66" w16cid:durableId="21F43DF6"/>
  <w16cid:commentId w16cid:paraId="373B1E83" w16cid:durableId="21FA7CE7"/>
  <w16cid:commentId w16cid:paraId="697B9DC7" w16cid:durableId="21FA7D23"/>
  <w16cid:commentId w16cid:paraId="104EF37F" w16cid:durableId="21FA7D3E"/>
  <w16cid:commentId w16cid:paraId="695BD35D" w16cid:durableId="21FA5D23"/>
  <w16cid:commentId w16cid:paraId="0D56FEC2" w16cid:durableId="21FA6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1C43B" w14:textId="77777777" w:rsidR="00CF7DDE" w:rsidRDefault="00CF7DDE" w:rsidP="008E0E93">
      <w:pPr>
        <w:spacing w:after="0" w:line="240" w:lineRule="auto"/>
      </w:pPr>
      <w:r>
        <w:separator/>
      </w:r>
    </w:p>
  </w:endnote>
  <w:endnote w:type="continuationSeparator" w:id="0">
    <w:p w14:paraId="5F6573DF" w14:textId="77777777" w:rsidR="00CF7DDE" w:rsidRDefault="00CF7DDE" w:rsidP="008E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26126"/>
      <w:docPartObj>
        <w:docPartGallery w:val="Page Numbers (Bottom of Page)"/>
        <w:docPartUnique/>
      </w:docPartObj>
    </w:sdtPr>
    <w:sdtEndPr>
      <w:rPr>
        <w:rFonts w:ascii="Times New Roman" w:hAnsi="Times New Roman" w:cs="Times New Roman"/>
      </w:rPr>
    </w:sdtEndPr>
    <w:sdtContent>
      <w:p w14:paraId="6882649F" w14:textId="77777777" w:rsidR="00E72D2D" w:rsidRPr="00EB54DC" w:rsidRDefault="00E72D2D">
        <w:pPr>
          <w:pStyle w:val="Footer"/>
          <w:jc w:val="center"/>
          <w:rPr>
            <w:rFonts w:ascii="Times New Roman" w:hAnsi="Times New Roman" w:cs="Times New Roman"/>
          </w:rPr>
        </w:pPr>
        <w:r w:rsidRPr="00EB54DC">
          <w:rPr>
            <w:rFonts w:ascii="Times New Roman" w:hAnsi="Times New Roman" w:cs="Times New Roman"/>
          </w:rPr>
          <w:fldChar w:fldCharType="begin"/>
        </w:r>
        <w:r w:rsidRPr="00EB54DC">
          <w:rPr>
            <w:rFonts w:ascii="Times New Roman" w:hAnsi="Times New Roman" w:cs="Times New Roman"/>
          </w:rPr>
          <w:instrText>PAGE   \* MERGEFORMAT</w:instrText>
        </w:r>
        <w:r w:rsidRPr="00EB54DC">
          <w:rPr>
            <w:rFonts w:ascii="Times New Roman" w:hAnsi="Times New Roman" w:cs="Times New Roman"/>
          </w:rPr>
          <w:fldChar w:fldCharType="separate"/>
        </w:r>
        <w:r w:rsidRPr="00AF0430">
          <w:rPr>
            <w:rFonts w:ascii="Times New Roman" w:hAnsi="Times New Roman" w:cs="Times New Roman"/>
            <w:noProof/>
            <w:lang w:val="es-ES"/>
          </w:rPr>
          <w:t>32</w:t>
        </w:r>
        <w:r w:rsidRPr="00EB54DC">
          <w:rPr>
            <w:rFonts w:ascii="Times New Roman" w:hAnsi="Times New Roman" w:cs="Times New Roman"/>
          </w:rPr>
          <w:fldChar w:fldCharType="end"/>
        </w:r>
      </w:p>
    </w:sdtContent>
  </w:sdt>
  <w:p w14:paraId="6D5B11C8" w14:textId="77777777" w:rsidR="00E72D2D" w:rsidRDefault="00E72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999D5" w14:textId="77777777" w:rsidR="00CF7DDE" w:rsidRDefault="00CF7DDE" w:rsidP="008E0E93">
      <w:pPr>
        <w:spacing w:after="0" w:line="240" w:lineRule="auto"/>
      </w:pPr>
      <w:r>
        <w:separator/>
      </w:r>
    </w:p>
  </w:footnote>
  <w:footnote w:type="continuationSeparator" w:id="0">
    <w:p w14:paraId="14682DA3" w14:textId="77777777" w:rsidR="00CF7DDE" w:rsidRDefault="00CF7DDE" w:rsidP="008E0E93">
      <w:pPr>
        <w:spacing w:after="0" w:line="240" w:lineRule="auto"/>
      </w:pPr>
      <w:r>
        <w:continuationSeparator/>
      </w:r>
    </w:p>
  </w:footnote>
  <w:footnote w:id="1">
    <w:p w14:paraId="1931B4E6" w14:textId="65EF9E06" w:rsidR="00E72D2D" w:rsidRPr="00C717C7" w:rsidRDefault="00E72D2D" w:rsidP="00A824B9">
      <w:pPr>
        <w:pStyle w:val="FootnoteText"/>
        <w:jc w:val="both"/>
        <w:rPr>
          <w:rFonts w:ascii="Times New Roman" w:hAnsi="Times New Roman" w:cs="Times New Roman"/>
        </w:rPr>
      </w:pPr>
      <w:r w:rsidRPr="00D06355">
        <w:rPr>
          <w:rStyle w:val="FootnoteReference"/>
        </w:rPr>
        <w:sym w:font="Symbol" w:char="F02A"/>
      </w:r>
      <w:r w:rsidRPr="0006140F">
        <w:rPr>
          <w:rFonts w:ascii="Times New Roman" w:hAnsi="Times New Roman" w:cs="Times New Roman"/>
        </w:rPr>
        <w:t xml:space="preserve"> Department of Economics, 3623 Cullen Boulevard, office 203A </w:t>
      </w:r>
      <w:proofErr w:type="spellStart"/>
      <w:r w:rsidRPr="0006140F">
        <w:rPr>
          <w:rFonts w:ascii="Times New Roman" w:hAnsi="Times New Roman" w:cs="Times New Roman"/>
        </w:rPr>
        <w:t>McElhinney</w:t>
      </w:r>
      <w:proofErr w:type="spellEnd"/>
      <w:r w:rsidRPr="0006140F">
        <w:rPr>
          <w:rFonts w:ascii="Times New Roman" w:hAnsi="Times New Roman" w:cs="Times New Roman"/>
        </w:rPr>
        <w:t xml:space="preserve"> Hall. Houston, TX 77204. e-mail: </w:t>
      </w:r>
      <w:r w:rsidRPr="0006140F">
        <w:rPr>
          <w:rStyle w:val="Hyperlink"/>
          <w:rFonts w:ascii="Times New Roman" w:hAnsi="Times New Roman" w:cs="Times New Roman"/>
        </w:rPr>
        <w:t>ogalvez-soriano@uh.edu</w:t>
      </w:r>
    </w:p>
  </w:footnote>
  <w:footnote w:id="2">
    <w:p w14:paraId="6ED0AF97" w14:textId="05DA76CD" w:rsidR="00E72D2D" w:rsidRPr="00687108" w:rsidRDefault="00E72D2D" w:rsidP="00687108">
      <w:pPr>
        <w:pStyle w:val="FootnoteText"/>
        <w:jc w:val="both"/>
        <w:rPr>
          <w:rFonts w:ascii="Times New Roman" w:hAnsi="Times New Roman" w:cs="Times New Roman"/>
        </w:rPr>
      </w:pPr>
      <w:r w:rsidRPr="00687108">
        <w:rPr>
          <w:rStyle w:val="FootnoteReference"/>
          <w:rFonts w:ascii="Times New Roman" w:hAnsi="Times New Roman" w:cs="Times New Roman"/>
        </w:rPr>
        <w:footnoteRef/>
      </w:r>
      <w:r w:rsidRPr="00687108">
        <w:rPr>
          <w:rFonts w:ascii="Times New Roman" w:hAnsi="Times New Roman" w:cs="Times New Roman"/>
        </w:rPr>
        <w:t xml:space="preserve"> For example, </w:t>
      </w:r>
      <w:proofErr w:type="spellStart"/>
      <w:r w:rsidRPr="00687108">
        <w:rPr>
          <w:rFonts w:ascii="Times New Roman" w:hAnsi="Times New Roman" w:cs="Times New Roman"/>
        </w:rPr>
        <w:t>Giannone</w:t>
      </w:r>
      <w:proofErr w:type="spellEnd"/>
      <w:r w:rsidRPr="00687108">
        <w:rPr>
          <w:rFonts w:ascii="Times New Roman" w:hAnsi="Times New Roman" w:cs="Times New Roman"/>
        </w:rPr>
        <w:t xml:space="preserve"> </w:t>
      </w:r>
      <w:r w:rsidRPr="00661223">
        <w:rPr>
          <w:rFonts w:ascii="Times New Roman" w:hAnsi="Times New Roman" w:cs="Times New Roman"/>
          <w:i/>
          <w:iCs/>
          <w:rPrChange w:id="302" w:author="Johanna Koolemans Beynen" w:date="2020-02-01T17:04:00Z">
            <w:rPr>
              <w:rFonts w:ascii="Times New Roman" w:hAnsi="Times New Roman" w:cs="Times New Roman"/>
            </w:rPr>
          </w:rPrChange>
        </w:rPr>
        <w:t>et al.</w:t>
      </w:r>
      <w:r w:rsidRPr="00687108">
        <w:rPr>
          <w:rFonts w:ascii="Times New Roman" w:hAnsi="Times New Roman" w:cs="Times New Roman"/>
        </w:rPr>
        <w:t xml:space="preserve"> (2008) use 200 </w:t>
      </w:r>
      <w:del w:id="303" w:author="Johanna Koolemans Beynen" w:date="2020-02-01T17:04:00Z">
        <w:r w:rsidDel="00661223">
          <w:rPr>
            <w:rFonts w:ascii="Times New Roman" w:hAnsi="Times New Roman" w:cs="Times New Roman"/>
          </w:rPr>
          <w:delText xml:space="preserve">US </w:delText>
        </w:r>
      </w:del>
      <w:r w:rsidRPr="00687108">
        <w:rPr>
          <w:rFonts w:ascii="Times New Roman" w:hAnsi="Times New Roman" w:cs="Times New Roman"/>
        </w:rPr>
        <w:t xml:space="preserve">monthly indicators of </w:t>
      </w:r>
      <w:del w:id="304" w:author="Johanna Koolemans Beynen" w:date="2020-02-01T17:04:00Z">
        <w:r w:rsidRPr="00687108" w:rsidDel="00661223">
          <w:rPr>
            <w:rFonts w:ascii="Times New Roman" w:hAnsi="Times New Roman" w:cs="Times New Roman"/>
          </w:rPr>
          <w:delText xml:space="preserve">the </w:delText>
        </w:r>
      </w:del>
      <w:ins w:id="305" w:author="Johanna Koolemans Beynen" w:date="2020-02-01T17:04:00Z">
        <w:r>
          <w:rPr>
            <w:rFonts w:ascii="Times New Roman" w:hAnsi="Times New Roman" w:cs="Times New Roman"/>
          </w:rPr>
          <w:t>US</w:t>
        </w:r>
        <w:r w:rsidRPr="00687108">
          <w:rPr>
            <w:rFonts w:ascii="Times New Roman" w:hAnsi="Times New Roman" w:cs="Times New Roman"/>
          </w:rPr>
          <w:t xml:space="preserve"> </w:t>
        </w:r>
      </w:ins>
      <w:r w:rsidRPr="00687108">
        <w:rPr>
          <w:rFonts w:ascii="Times New Roman" w:hAnsi="Times New Roman" w:cs="Times New Roman"/>
        </w:rPr>
        <w:t xml:space="preserve">economic activity, while Álvarez </w:t>
      </w:r>
      <w:r w:rsidRPr="00661223">
        <w:rPr>
          <w:rFonts w:ascii="Times New Roman" w:hAnsi="Times New Roman" w:cs="Times New Roman"/>
          <w:i/>
          <w:iCs/>
          <w:rPrChange w:id="306" w:author="Johanna Koolemans Beynen" w:date="2020-02-01T17:04:00Z">
            <w:rPr>
              <w:rFonts w:ascii="Times New Roman" w:hAnsi="Times New Roman" w:cs="Times New Roman"/>
            </w:rPr>
          </w:rPrChange>
        </w:rPr>
        <w:t>et al.</w:t>
      </w:r>
      <w:r w:rsidRPr="00687108">
        <w:rPr>
          <w:rFonts w:ascii="Times New Roman" w:hAnsi="Times New Roman" w:cs="Times New Roman"/>
        </w:rPr>
        <w:t xml:space="preserve"> (2012) </w:t>
      </w:r>
      <w:del w:id="307" w:author="Johanna Koolemans Beynen" w:date="2020-02-01T17:06:00Z">
        <w:r w:rsidRPr="00687108" w:rsidDel="00661223">
          <w:rPr>
            <w:rFonts w:ascii="Times New Roman" w:hAnsi="Times New Roman" w:cs="Times New Roman"/>
          </w:rPr>
          <w:delText xml:space="preserve">prove </w:delText>
        </w:r>
      </w:del>
      <w:ins w:id="308" w:author="Johanna Koolemans Beynen" w:date="2020-02-01T17:06:00Z">
        <w:r>
          <w:rPr>
            <w:rFonts w:ascii="Times New Roman" w:hAnsi="Times New Roman" w:cs="Times New Roman"/>
          </w:rPr>
          <w:t>show</w:t>
        </w:r>
        <w:r w:rsidRPr="00687108">
          <w:rPr>
            <w:rFonts w:ascii="Times New Roman" w:hAnsi="Times New Roman" w:cs="Times New Roman"/>
          </w:rPr>
          <w:t xml:space="preserve"> </w:t>
        </w:r>
      </w:ins>
      <w:r w:rsidRPr="00687108">
        <w:rPr>
          <w:rFonts w:ascii="Times New Roman" w:hAnsi="Times New Roman" w:cs="Times New Roman"/>
        </w:rPr>
        <w:t xml:space="preserve">the convenience of using small sets </w:t>
      </w:r>
      <w:ins w:id="309" w:author="Johanna Koolemans Beynen" w:date="2020-02-01T17:04:00Z">
        <w:r>
          <w:rPr>
            <w:rFonts w:ascii="Times New Roman" w:hAnsi="Times New Roman" w:cs="Times New Roman"/>
          </w:rPr>
          <w:t xml:space="preserve">of 12 </w:t>
        </w:r>
      </w:ins>
      <w:ins w:id="310" w:author="Johanna Koolemans Beynen" w:date="2020-02-01T17:05:00Z">
        <w:r>
          <w:rPr>
            <w:rFonts w:ascii="Times New Roman" w:hAnsi="Times New Roman" w:cs="Times New Roman"/>
          </w:rPr>
          <w:t xml:space="preserve">indicators over </w:t>
        </w:r>
      </w:ins>
      <w:del w:id="311" w:author="Johanna Koolemans Beynen" w:date="2020-02-01T17:05:00Z">
        <w:r w:rsidRPr="00687108" w:rsidDel="00661223">
          <w:rPr>
            <w:rFonts w:ascii="Times New Roman" w:hAnsi="Times New Roman" w:cs="Times New Roman"/>
          </w:rPr>
          <w:delText xml:space="preserve">against </w:delText>
        </w:r>
      </w:del>
      <w:r w:rsidRPr="00687108">
        <w:rPr>
          <w:rFonts w:ascii="Times New Roman" w:hAnsi="Times New Roman" w:cs="Times New Roman"/>
        </w:rPr>
        <w:t>large sets</w:t>
      </w:r>
      <w:ins w:id="312" w:author="Johanna Koolemans Beynen" w:date="2020-02-01T17:05:00Z">
        <w:r>
          <w:rPr>
            <w:rFonts w:ascii="Times New Roman" w:hAnsi="Times New Roman" w:cs="Times New Roman"/>
          </w:rPr>
          <w:t xml:space="preserve"> of 146 </w:t>
        </w:r>
      </w:ins>
      <w:del w:id="313" w:author="Johanna Koolemans Beynen" w:date="2020-02-01T17:05:00Z">
        <w:r w:rsidDel="00661223">
          <w:rPr>
            <w:rFonts w:ascii="Times New Roman" w:hAnsi="Times New Roman" w:cs="Times New Roman"/>
          </w:rPr>
          <w:delText>, with</w:delText>
        </w:r>
        <w:r w:rsidRPr="00687108" w:rsidDel="00661223">
          <w:rPr>
            <w:rFonts w:ascii="Times New Roman" w:hAnsi="Times New Roman" w:cs="Times New Roman"/>
          </w:rPr>
          <w:delText xml:space="preserve"> </w:delText>
        </w:r>
        <w:r w:rsidDel="00661223">
          <w:rPr>
            <w:rFonts w:ascii="Times New Roman" w:hAnsi="Times New Roman" w:cs="Times New Roman"/>
          </w:rPr>
          <w:delText>13</w:delText>
        </w:r>
        <w:r w:rsidRPr="00687108" w:rsidDel="00661223">
          <w:rPr>
            <w:rFonts w:ascii="Times New Roman" w:hAnsi="Times New Roman" w:cs="Times New Roman"/>
          </w:rPr>
          <w:delText xml:space="preserve"> and 1</w:delText>
        </w:r>
        <w:r w:rsidDel="00661223">
          <w:rPr>
            <w:rFonts w:ascii="Times New Roman" w:hAnsi="Times New Roman" w:cs="Times New Roman"/>
          </w:rPr>
          <w:delText>46</w:delText>
        </w:r>
        <w:r w:rsidRPr="00687108" w:rsidDel="00661223">
          <w:rPr>
            <w:rFonts w:ascii="Times New Roman" w:hAnsi="Times New Roman" w:cs="Times New Roman"/>
          </w:rPr>
          <w:delText xml:space="preserve"> </w:delText>
        </w:r>
      </w:del>
      <w:r w:rsidRPr="00687108">
        <w:rPr>
          <w:rFonts w:ascii="Times New Roman" w:hAnsi="Times New Roman" w:cs="Times New Roman"/>
        </w:rPr>
        <w:t>US indicators</w:t>
      </w:r>
      <w:del w:id="314" w:author="Johanna Koolemans Beynen" w:date="2020-02-01T17:05:00Z">
        <w:r w:rsidDel="00661223">
          <w:rPr>
            <w:rFonts w:ascii="Times New Roman" w:hAnsi="Times New Roman" w:cs="Times New Roman"/>
          </w:rPr>
          <w:delText>, respectively</w:delText>
        </w:r>
      </w:del>
      <w:r w:rsidRPr="00687108">
        <w:rPr>
          <w:rFonts w:ascii="Times New Roman" w:hAnsi="Times New Roman" w:cs="Times New Roman"/>
        </w:rPr>
        <w:t>.</w:t>
      </w:r>
    </w:p>
  </w:footnote>
  <w:footnote w:id="3">
    <w:p w14:paraId="56ED1A82" w14:textId="2B98FA39" w:rsidR="00E72D2D" w:rsidRPr="007C0764" w:rsidRDefault="00E72D2D" w:rsidP="00603DD3">
      <w:pPr>
        <w:pStyle w:val="FootnoteText"/>
        <w:rPr>
          <w:rFonts w:ascii="Times New Roman" w:hAnsi="Times New Roman" w:cs="Times New Roman"/>
          <w:lang w:val="es-MX"/>
        </w:rPr>
      </w:pPr>
      <w:r w:rsidRPr="00687108">
        <w:rPr>
          <w:rStyle w:val="FootnoteReference"/>
          <w:rFonts w:ascii="Times New Roman" w:hAnsi="Times New Roman" w:cs="Times New Roman"/>
        </w:rPr>
        <w:footnoteRef/>
      </w:r>
      <w:r w:rsidRPr="00AC77BB">
        <w:rPr>
          <w:rFonts w:ascii="Times New Roman" w:hAnsi="Times New Roman" w:cs="Times New Roman"/>
          <w:lang w:val="es-MX"/>
        </w:rPr>
        <w:t xml:space="preserve"> </w:t>
      </w:r>
      <w:r w:rsidRPr="00AC77BB">
        <w:rPr>
          <w:rFonts w:ascii="Times New Roman" w:hAnsi="Times New Roman" w:cs="Times New Roman"/>
          <w:lang w:val="es-MX"/>
        </w:rPr>
        <w:t xml:space="preserve">Argentina, </w:t>
      </w:r>
      <w:r w:rsidRPr="00A21682">
        <w:rPr>
          <w:rFonts w:ascii="Times New Roman" w:hAnsi="Times New Roman" w:cs="Times New Roman"/>
          <w:lang w:val="es-MX"/>
        </w:rPr>
        <w:t xml:space="preserve">Brazil, Chile, Colombia, </w:t>
      </w:r>
      <w:ins w:id="335" w:author="Johanna Koolemans Beynen" w:date="2020-02-01T17:06:00Z">
        <w:r>
          <w:rPr>
            <w:rFonts w:ascii="Times New Roman" w:hAnsi="Times New Roman" w:cs="Times New Roman"/>
            <w:lang w:val="es-MX"/>
          </w:rPr>
          <w:t xml:space="preserve">the </w:t>
        </w:r>
      </w:ins>
      <w:r w:rsidRPr="00A21682">
        <w:rPr>
          <w:rFonts w:ascii="Times New Roman" w:hAnsi="Times New Roman" w:cs="Times New Roman"/>
          <w:lang w:val="es-MX"/>
        </w:rPr>
        <w:t>Dominican Republic, Ecuador, Mexico, Peru, Uruguay and Venezuela</w:t>
      </w:r>
      <w:r w:rsidRPr="00AC77BB">
        <w:rPr>
          <w:rFonts w:ascii="Times New Roman" w:hAnsi="Times New Roman" w:cs="Times New Roman"/>
          <w:lang w:val="es-MX"/>
        </w:rPr>
        <w:t>.</w:t>
      </w:r>
    </w:p>
  </w:footnote>
  <w:footnote w:id="4">
    <w:p w14:paraId="4722C6D1" w14:textId="706E17A7" w:rsidR="00E72D2D" w:rsidRPr="00137FA3" w:rsidRDefault="00E72D2D" w:rsidP="00137FA3">
      <w:pPr>
        <w:pStyle w:val="FootnoteText"/>
        <w:jc w:val="both"/>
        <w:rPr>
          <w:rFonts w:ascii="Times New Roman" w:hAnsi="Times New Roman" w:cs="Times New Roman"/>
        </w:rPr>
      </w:pPr>
      <w:r w:rsidRPr="00386455">
        <w:rPr>
          <w:rStyle w:val="FootnoteReference"/>
          <w:rFonts w:ascii="Times New Roman" w:hAnsi="Times New Roman" w:cs="Times New Roman"/>
        </w:rPr>
        <w:footnoteRef/>
      </w:r>
      <w:r w:rsidRPr="00137FA3">
        <w:rPr>
          <w:rFonts w:ascii="Times New Roman" w:hAnsi="Times New Roman" w:cs="Times New Roman"/>
        </w:rPr>
        <w:t xml:space="preserve"> The IGAE is a </w:t>
      </w:r>
      <w:del w:id="409" w:author="Johanna Koolemans Beynen" w:date="2020-02-21T15:39:00Z">
        <w:r w:rsidRPr="00137FA3" w:rsidDel="007E64F1">
          <w:rPr>
            <w:rFonts w:ascii="Times New Roman" w:hAnsi="Times New Roman" w:cs="Times New Roman"/>
          </w:rPr>
          <w:delText xml:space="preserve">monthly </w:delText>
        </w:r>
      </w:del>
      <w:r w:rsidRPr="00137FA3">
        <w:rPr>
          <w:rFonts w:ascii="Times New Roman" w:hAnsi="Times New Roman" w:cs="Times New Roman"/>
        </w:rPr>
        <w:t xml:space="preserve">frequency indicator published </w:t>
      </w:r>
      <w:ins w:id="410" w:author="Johanna Koolemans Beynen" w:date="2020-02-21T15:39:00Z">
        <w:r w:rsidR="007E64F1" w:rsidRPr="00137FA3">
          <w:rPr>
            <w:rFonts w:ascii="Times New Roman" w:hAnsi="Times New Roman" w:cs="Times New Roman"/>
          </w:rPr>
          <w:t>monthly</w:t>
        </w:r>
        <w:r w:rsidR="007E64F1" w:rsidRPr="00137FA3">
          <w:rPr>
            <w:rFonts w:ascii="Times New Roman" w:hAnsi="Times New Roman" w:cs="Times New Roman"/>
          </w:rPr>
          <w:t xml:space="preserve"> </w:t>
        </w:r>
      </w:ins>
      <w:r w:rsidRPr="00137FA3">
        <w:rPr>
          <w:rFonts w:ascii="Times New Roman" w:hAnsi="Times New Roman" w:cs="Times New Roman"/>
        </w:rPr>
        <w:t>by INEGI approximately eight weeks after the end of the reference month and which represents 93.9% of GDP in the base year, 2008=100.</w:t>
      </w:r>
    </w:p>
  </w:footnote>
  <w:footnote w:id="5">
    <w:p w14:paraId="73ED32AC" w14:textId="6C3F3AD9" w:rsidR="00E72D2D" w:rsidRPr="007E6DBE" w:rsidRDefault="00E72D2D" w:rsidP="00603DD3">
      <w:pPr>
        <w:pStyle w:val="FootnoteText"/>
        <w:jc w:val="both"/>
      </w:pPr>
      <w:r w:rsidRPr="0047292B">
        <w:rPr>
          <w:rStyle w:val="FootnoteReference"/>
          <w:rFonts w:ascii="Times New Roman" w:hAnsi="Times New Roman" w:cs="Times New Roman"/>
        </w:rPr>
        <w:footnoteRef/>
      </w:r>
      <w:r w:rsidRPr="0047292B">
        <w:rPr>
          <w:rFonts w:ascii="Times New Roman" w:hAnsi="Times New Roman" w:cs="Times New Roman"/>
        </w:rPr>
        <w:t xml:space="preserve"> The complete development of the SSM </w:t>
      </w:r>
      <w:r>
        <w:rPr>
          <w:rFonts w:ascii="Times New Roman" w:hAnsi="Times New Roman" w:cs="Times New Roman"/>
        </w:rPr>
        <w:t>proposed</w:t>
      </w:r>
      <w:r w:rsidRPr="0047292B">
        <w:rPr>
          <w:rFonts w:ascii="Times New Roman" w:hAnsi="Times New Roman" w:cs="Times New Roman"/>
        </w:rPr>
        <w:t xml:space="preserve"> by </w:t>
      </w:r>
      <w:proofErr w:type="spellStart"/>
      <w:r w:rsidRPr="0047292B">
        <w:rPr>
          <w:rFonts w:ascii="Times New Roman" w:hAnsi="Times New Roman" w:cs="Times New Roman"/>
        </w:rPr>
        <w:t>Giannone</w:t>
      </w:r>
      <w:proofErr w:type="spellEnd"/>
      <w:r w:rsidRPr="0047292B">
        <w:rPr>
          <w:rFonts w:ascii="Times New Roman" w:hAnsi="Times New Roman" w:cs="Times New Roman"/>
        </w:rPr>
        <w:t xml:space="preserve"> et al. </w:t>
      </w:r>
      <w:r w:rsidRPr="007E6DBE">
        <w:rPr>
          <w:rFonts w:ascii="Times New Roman" w:hAnsi="Times New Roman" w:cs="Times New Roman"/>
        </w:rPr>
        <w:t xml:space="preserve">(2008) is found in </w:t>
      </w:r>
      <w:proofErr w:type="spellStart"/>
      <w:r w:rsidRPr="007E6DBE">
        <w:rPr>
          <w:rFonts w:ascii="Times New Roman" w:hAnsi="Times New Roman" w:cs="Times New Roman"/>
        </w:rPr>
        <w:t>Forni</w:t>
      </w:r>
      <w:proofErr w:type="spellEnd"/>
      <w:r w:rsidRPr="007E6DBE">
        <w:rPr>
          <w:rFonts w:ascii="Times New Roman" w:hAnsi="Times New Roman" w:cs="Times New Roman"/>
        </w:rPr>
        <w:t xml:space="preserve">, </w:t>
      </w:r>
      <w:proofErr w:type="spellStart"/>
      <w:r w:rsidRPr="007E6DBE">
        <w:rPr>
          <w:rFonts w:ascii="Times New Roman" w:hAnsi="Times New Roman" w:cs="Times New Roman"/>
        </w:rPr>
        <w:t>Giannone</w:t>
      </w:r>
      <w:proofErr w:type="spellEnd"/>
      <w:r w:rsidRPr="007E6DBE">
        <w:rPr>
          <w:rFonts w:ascii="Times New Roman" w:hAnsi="Times New Roman" w:cs="Times New Roman"/>
        </w:rPr>
        <w:t>, Lippi and Reichlin (2009).</w:t>
      </w:r>
    </w:p>
  </w:footnote>
  <w:footnote w:id="6">
    <w:p w14:paraId="5492FB48" w14:textId="380657CA" w:rsidR="00E72D2D" w:rsidRPr="00086DB8" w:rsidRDefault="00E72D2D" w:rsidP="00086DB8">
      <w:pPr>
        <w:pStyle w:val="FootnoteText"/>
        <w:jc w:val="both"/>
        <w:rPr>
          <w:rFonts w:ascii="Times New Roman" w:hAnsi="Times New Roman" w:cs="Times New Roman"/>
        </w:rPr>
      </w:pPr>
      <w:r w:rsidRPr="00086DB8">
        <w:rPr>
          <w:rStyle w:val="FootnoteReference"/>
          <w:rFonts w:ascii="Times New Roman" w:hAnsi="Times New Roman" w:cs="Times New Roman"/>
        </w:rPr>
        <w:footnoteRef/>
      </w:r>
      <w:r w:rsidRPr="00086DB8">
        <w:rPr>
          <w:rFonts w:ascii="Times New Roman" w:hAnsi="Times New Roman" w:cs="Times New Roman"/>
        </w:rPr>
        <w:t xml:space="preserve"> The PCA</w:t>
      </w:r>
      <w:r>
        <w:rPr>
          <w:rFonts w:ascii="Times New Roman" w:hAnsi="Times New Roman" w:cs="Times New Roman"/>
        </w:rPr>
        <w:t xml:space="preserve"> method can be attributed to</w:t>
      </w:r>
      <w:r w:rsidRPr="00086DB8">
        <w:rPr>
          <w:rFonts w:ascii="Times New Roman" w:hAnsi="Times New Roman" w:cs="Times New Roman"/>
        </w:rPr>
        <w:t xml:space="preserve"> the work of Pearson (1901) and </w:t>
      </w:r>
      <w:proofErr w:type="spellStart"/>
      <w:r w:rsidRPr="00086DB8">
        <w:rPr>
          <w:rFonts w:ascii="Times New Roman" w:hAnsi="Times New Roman" w:cs="Times New Roman"/>
        </w:rPr>
        <w:t>Hotelling</w:t>
      </w:r>
      <w:proofErr w:type="spellEnd"/>
      <w:r w:rsidRPr="00086DB8">
        <w:rPr>
          <w:rFonts w:ascii="Times New Roman" w:hAnsi="Times New Roman" w:cs="Times New Roman"/>
        </w:rPr>
        <w:t xml:space="preserve"> (1933). Fo</w:t>
      </w:r>
      <w:r>
        <w:rPr>
          <w:rFonts w:ascii="Times New Roman" w:hAnsi="Times New Roman" w:cs="Times New Roman"/>
        </w:rPr>
        <w:t>r a useful</w:t>
      </w:r>
      <w:r w:rsidRPr="00086DB8">
        <w:rPr>
          <w:rFonts w:ascii="Times New Roman" w:hAnsi="Times New Roman" w:cs="Times New Roman"/>
        </w:rPr>
        <w:t xml:space="preserve"> introductory explanation see Afifi, May and Clark (2012).</w:t>
      </w:r>
    </w:p>
  </w:footnote>
  <w:footnote w:id="7">
    <w:p w14:paraId="6DBDF687" w14:textId="2747BC73" w:rsidR="00E72D2D" w:rsidRPr="009E2972" w:rsidRDefault="00E72D2D" w:rsidP="00603DD3">
      <w:pPr>
        <w:pStyle w:val="FootnoteText"/>
        <w:jc w:val="both"/>
        <w:rPr>
          <w:rFonts w:ascii="Times New Roman" w:hAnsi="Times New Roman" w:cs="Times New Roman"/>
        </w:rPr>
      </w:pPr>
      <w:r w:rsidRPr="00215EF4">
        <w:rPr>
          <w:rStyle w:val="FootnoteReference"/>
          <w:rFonts w:ascii="Times New Roman" w:hAnsi="Times New Roman" w:cs="Times New Roman"/>
        </w:rPr>
        <w:footnoteRef/>
      </w:r>
      <w:r w:rsidRPr="009E2972">
        <w:rPr>
          <w:rFonts w:ascii="Times New Roman" w:hAnsi="Times New Roman" w:cs="Times New Roman"/>
        </w:rPr>
        <w:t xml:space="preserve"> </w:t>
      </w:r>
      <w:del w:id="541" w:author="Johanna Koolemans Beynen" w:date="2020-02-08T14:30:00Z">
        <w:r w:rsidRPr="009E2972" w:rsidDel="00A22F8D">
          <w:rPr>
            <w:rFonts w:ascii="Times New Roman" w:hAnsi="Times New Roman" w:cs="Times New Roman"/>
          </w:rPr>
          <w:delText xml:space="preserve">The need </w:delText>
        </w:r>
      </w:del>
      <w:del w:id="542" w:author="Johanna Koolemans Beynen" w:date="2020-02-08T14:28:00Z">
        <w:r w:rsidDel="00A22F8D">
          <w:rPr>
            <w:rFonts w:ascii="Times New Roman" w:hAnsi="Times New Roman" w:cs="Times New Roman"/>
          </w:rPr>
          <w:delText>of having</w:delText>
        </w:r>
        <w:r w:rsidRPr="009E2972" w:rsidDel="00A22F8D">
          <w:rPr>
            <w:rFonts w:ascii="Times New Roman" w:hAnsi="Times New Roman" w:cs="Times New Roman"/>
          </w:rPr>
          <w:delText xml:space="preserve"> </w:delText>
        </w:r>
      </w:del>
      <w:del w:id="543" w:author="Johanna Koolemans Beynen" w:date="2020-02-08T14:30:00Z">
        <w:r w:rsidRPr="009E2972" w:rsidDel="00A22F8D">
          <w:rPr>
            <w:rFonts w:ascii="Times New Roman" w:hAnsi="Times New Roman" w:cs="Times New Roman"/>
          </w:rPr>
          <w:delText>a</w:delText>
        </w:r>
      </w:del>
      <w:ins w:id="544" w:author="Johanna Koolemans Beynen" w:date="2020-02-08T14:30:00Z">
        <w:r>
          <w:rPr>
            <w:rFonts w:ascii="Times New Roman" w:hAnsi="Times New Roman" w:cs="Times New Roman"/>
          </w:rPr>
          <w:t>A</w:t>
        </w:r>
      </w:ins>
      <w:r w:rsidRPr="009E2972">
        <w:rPr>
          <w:rFonts w:ascii="Times New Roman" w:hAnsi="Times New Roman" w:cs="Times New Roman"/>
        </w:rPr>
        <w:t xml:space="preserve"> special information set </w:t>
      </w:r>
      <w:ins w:id="545" w:author="Johanna Koolemans Beynen" w:date="2020-02-08T14:30:00Z">
        <w:r>
          <w:rPr>
            <w:rFonts w:ascii="Times New Roman" w:hAnsi="Times New Roman" w:cs="Times New Roman"/>
          </w:rPr>
          <w:t xml:space="preserve">is needed </w:t>
        </w:r>
      </w:ins>
      <w:r w:rsidRPr="009E2972">
        <w:rPr>
          <w:rFonts w:ascii="Times New Roman" w:hAnsi="Times New Roman" w:cs="Times New Roman"/>
        </w:rPr>
        <w:t xml:space="preserve">for the </w:t>
      </w:r>
      <w:r>
        <w:rPr>
          <w:rFonts w:ascii="Times New Roman" w:hAnsi="Times New Roman" w:cs="Times New Roman"/>
        </w:rPr>
        <w:t>DF</w:t>
      </w:r>
      <w:ins w:id="546" w:author="Johanna Koolemans Beynen" w:date="2020-01-20T16:14:00Z">
        <w:r>
          <w:rPr>
            <w:rFonts w:ascii="Times New Roman" w:hAnsi="Times New Roman" w:cs="Times New Roman"/>
          </w:rPr>
          <w:t xml:space="preserve"> model</w:t>
        </w:r>
      </w:ins>
      <w:del w:id="547" w:author="Johanna Koolemans Beynen" w:date="2020-01-20T16:14:00Z">
        <w:r w:rsidDel="00336653">
          <w:rPr>
            <w:rFonts w:ascii="Times New Roman" w:hAnsi="Times New Roman" w:cs="Times New Roman"/>
          </w:rPr>
          <w:delText>M</w:delText>
        </w:r>
      </w:del>
      <w:del w:id="548" w:author="Johanna Koolemans Beynen" w:date="2020-02-08T14:30:00Z">
        <w:r w:rsidRPr="009E2972" w:rsidDel="00A22F8D">
          <w:rPr>
            <w:rFonts w:ascii="Times New Roman" w:hAnsi="Times New Roman" w:cs="Times New Roman"/>
          </w:rPr>
          <w:delText xml:space="preserve"> is</w:delText>
        </w:r>
      </w:del>
      <w:r w:rsidRPr="009E2972">
        <w:rPr>
          <w:rFonts w:ascii="Times New Roman" w:hAnsi="Times New Roman" w:cs="Times New Roman"/>
        </w:rPr>
        <w:t xml:space="preserve"> </w:t>
      </w:r>
      <w:del w:id="549" w:author="Johanna Koolemans Beynen" w:date="2020-02-08T14:28:00Z">
        <w:r w:rsidRPr="009E2972" w:rsidDel="00A22F8D">
          <w:rPr>
            <w:rFonts w:ascii="Times New Roman" w:hAnsi="Times New Roman" w:cs="Times New Roman"/>
          </w:rPr>
          <w:delText>derived from</w:delText>
        </w:r>
      </w:del>
      <w:ins w:id="550" w:author="Johanna Koolemans Beynen" w:date="2020-02-08T14:28:00Z">
        <w:r>
          <w:rPr>
            <w:rFonts w:ascii="Times New Roman" w:hAnsi="Times New Roman" w:cs="Times New Roman"/>
          </w:rPr>
          <w:t>due to the way it is</w:t>
        </w:r>
      </w:ins>
      <w:del w:id="551" w:author="Johanna Koolemans Beynen" w:date="2020-02-08T14:28:00Z">
        <w:r w:rsidRPr="009E2972" w:rsidDel="00A22F8D">
          <w:rPr>
            <w:rFonts w:ascii="Times New Roman" w:hAnsi="Times New Roman" w:cs="Times New Roman"/>
          </w:rPr>
          <w:delText xml:space="preserve"> its</w:delText>
        </w:r>
      </w:del>
      <w:r w:rsidRPr="009E2972">
        <w:rPr>
          <w:rFonts w:ascii="Times New Roman" w:hAnsi="Times New Roman" w:cs="Times New Roman"/>
        </w:rPr>
        <w:t xml:space="preserve"> estimat</w:t>
      </w:r>
      <w:ins w:id="552" w:author="Johanna Koolemans Beynen" w:date="2020-02-08T14:28:00Z">
        <w:r>
          <w:rPr>
            <w:rFonts w:ascii="Times New Roman" w:hAnsi="Times New Roman" w:cs="Times New Roman"/>
          </w:rPr>
          <w:t>ed</w:t>
        </w:r>
      </w:ins>
      <w:del w:id="553" w:author="Johanna Koolemans Beynen" w:date="2020-02-08T14:28:00Z">
        <w:r w:rsidRPr="009E2972" w:rsidDel="00A22F8D">
          <w:rPr>
            <w:rFonts w:ascii="Times New Roman" w:hAnsi="Times New Roman" w:cs="Times New Roman"/>
          </w:rPr>
          <w:delText>ion</w:delText>
        </w:r>
      </w:del>
      <w:r w:rsidRPr="009E2972">
        <w:rPr>
          <w:rFonts w:ascii="Times New Roman" w:hAnsi="Times New Roman" w:cs="Times New Roman"/>
        </w:rPr>
        <w:t xml:space="preserve">, and </w:t>
      </w:r>
      <w:ins w:id="554" w:author="Johanna Koolemans Beynen" w:date="2020-02-08T14:30:00Z">
        <w:r>
          <w:rPr>
            <w:rFonts w:ascii="Times New Roman" w:hAnsi="Times New Roman" w:cs="Times New Roman"/>
          </w:rPr>
          <w:t>due to</w:t>
        </w:r>
      </w:ins>
      <w:del w:id="555" w:author="Johanna Koolemans Beynen" w:date="2020-02-08T14:29:00Z">
        <w:r w:rsidRPr="009E2972" w:rsidDel="00A22F8D">
          <w:rPr>
            <w:rFonts w:ascii="Times New Roman" w:hAnsi="Times New Roman" w:cs="Times New Roman"/>
          </w:rPr>
          <w:delText>from</w:delText>
        </w:r>
      </w:del>
      <w:r w:rsidRPr="009E2972">
        <w:rPr>
          <w:rFonts w:ascii="Times New Roman" w:hAnsi="Times New Roman" w:cs="Times New Roman"/>
        </w:rPr>
        <w:t xml:space="preserve"> the fact that including variables with few observations (such as the Monthly Survey on Commercial Companies</w:t>
      </w:r>
      <w:r>
        <w:rPr>
          <w:rFonts w:ascii="Times New Roman" w:hAnsi="Times New Roman" w:cs="Times New Roman"/>
        </w:rPr>
        <w:t xml:space="preserve"> –EMEC-</w:t>
      </w:r>
      <w:r w:rsidRPr="009E2972">
        <w:rPr>
          <w:rFonts w:ascii="Times New Roman" w:hAnsi="Times New Roman" w:cs="Times New Roman"/>
        </w:rPr>
        <w:t xml:space="preserve"> that begins in 2008) makes </w:t>
      </w:r>
      <w:ins w:id="556" w:author="Johanna Koolemans Beynen" w:date="2020-02-08T14:31:00Z">
        <w:r>
          <w:rPr>
            <w:rFonts w:ascii="Times New Roman" w:hAnsi="Times New Roman" w:cs="Times New Roman"/>
          </w:rPr>
          <w:t xml:space="preserve">it more difficult to reach </w:t>
        </w:r>
      </w:ins>
      <w:del w:id="557" w:author="Johanna Koolemans Beynen" w:date="2020-02-08T14:31:00Z">
        <w:r w:rsidRPr="009E2972" w:rsidDel="00A22F8D">
          <w:rPr>
            <w:rFonts w:ascii="Times New Roman" w:hAnsi="Times New Roman" w:cs="Times New Roman"/>
          </w:rPr>
          <w:delText xml:space="preserve">the </w:delText>
        </w:r>
      </w:del>
      <w:ins w:id="558" w:author="Johanna Koolemans Beynen" w:date="2020-02-08T14:31:00Z">
        <w:r>
          <w:rPr>
            <w:rFonts w:ascii="Times New Roman" w:hAnsi="Times New Roman" w:cs="Times New Roman"/>
          </w:rPr>
          <w:t>a</w:t>
        </w:r>
        <w:r w:rsidRPr="009E2972">
          <w:rPr>
            <w:rFonts w:ascii="Times New Roman" w:hAnsi="Times New Roman" w:cs="Times New Roman"/>
          </w:rPr>
          <w:t xml:space="preserve"> </w:t>
        </w:r>
      </w:ins>
      <w:r w:rsidRPr="009E2972">
        <w:rPr>
          <w:rFonts w:ascii="Times New Roman" w:hAnsi="Times New Roman" w:cs="Times New Roman"/>
        </w:rPr>
        <w:t xml:space="preserve">recursive solution </w:t>
      </w:r>
      <w:ins w:id="559" w:author="Johanna Koolemans Beynen" w:date="2020-02-08T14:31:00Z">
        <w:r>
          <w:rPr>
            <w:rFonts w:ascii="Times New Roman" w:hAnsi="Times New Roman" w:cs="Times New Roman"/>
          </w:rPr>
          <w:t>to</w:t>
        </w:r>
      </w:ins>
      <w:del w:id="560" w:author="Johanna Koolemans Beynen" w:date="2020-02-08T14:31:00Z">
        <w:r w:rsidRPr="009E2972" w:rsidDel="00A22F8D">
          <w:rPr>
            <w:rFonts w:ascii="Times New Roman" w:hAnsi="Times New Roman" w:cs="Times New Roman"/>
          </w:rPr>
          <w:delText>of</w:delText>
        </w:r>
      </w:del>
      <w:r w:rsidRPr="009E2972">
        <w:rPr>
          <w:rFonts w:ascii="Times New Roman" w:hAnsi="Times New Roman" w:cs="Times New Roman"/>
        </w:rPr>
        <w:t xml:space="preserve"> the model</w:t>
      </w:r>
      <w:del w:id="561" w:author="Johanna Koolemans Beynen" w:date="2020-02-08T14:32:00Z">
        <w:r w:rsidRPr="009E2972" w:rsidDel="00A22F8D">
          <w:rPr>
            <w:rFonts w:ascii="Times New Roman" w:hAnsi="Times New Roman" w:cs="Times New Roman"/>
          </w:rPr>
          <w:delText xml:space="preserve"> </w:delText>
        </w:r>
        <w:r w:rsidDel="00A22F8D">
          <w:rPr>
            <w:rFonts w:ascii="Times New Roman" w:hAnsi="Times New Roman" w:cs="Times New Roman"/>
          </w:rPr>
          <w:delText xml:space="preserve">more </w:delText>
        </w:r>
        <w:r w:rsidRPr="009E2972" w:rsidDel="00A22F8D">
          <w:rPr>
            <w:rFonts w:ascii="Times New Roman" w:hAnsi="Times New Roman" w:cs="Times New Roman"/>
          </w:rPr>
          <w:delText>difficult</w:delText>
        </w:r>
        <w:r w:rsidDel="00A22F8D">
          <w:rPr>
            <w:rFonts w:ascii="Times New Roman" w:hAnsi="Times New Roman" w:cs="Times New Roman"/>
          </w:rPr>
          <w:delText xml:space="preserve"> to </w:delText>
        </w:r>
      </w:del>
      <w:del w:id="562" w:author="Johanna Koolemans Beynen" w:date="2020-02-08T14:31:00Z">
        <w:r w:rsidDel="00A22F8D">
          <w:rPr>
            <w:rFonts w:ascii="Times New Roman" w:hAnsi="Times New Roman" w:cs="Times New Roman"/>
          </w:rPr>
          <w:delText>be reached</w:delText>
        </w:r>
      </w:del>
      <w:r w:rsidRPr="009E2972">
        <w:rPr>
          <w:rFonts w:ascii="Times New Roman" w:hAnsi="Times New Roman" w:cs="Times New Roman"/>
        </w:rPr>
        <w:t>.</w:t>
      </w:r>
    </w:p>
  </w:footnote>
  <w:footnote w:id="8">
    <w:p w14:paraId="5C9E5501" w14:textId="4F45C946" w:rsidR="00E72D2D" w:rsidRPr="00137FA3" w:rsidRDefault="00E72D2D" w:rsidP="00137FA3">
      <w:pPr>
        <w:pStyle w:val="FootnoteText"/>
        <w:jc w:val="both"/>
        <w:rPr>
          <w:rFonts w:ascii="Times New Roman" w:hAnsi="Times New Roman" w:cs="Times New Roman"/>
        </w:rPr>
      </w:pPr>
      <w:r w:rsidRPr="00EE6416">
        <w:rPr>
          <w:rStyle w:val="FootnoteReference"/>
          <w:rFonts w:ascii="Times New Roman" w:hAnsi="Times New Roman" w:cs="Times New Roman"/>
        </w:rPr>
        <w:footnoteRef/>
      </w:r>
      <w:r>
        <w:rPr>
          <w:rFonts w:ascii="Times New Roman" w:hAnsi="Times New Roman" w:cs="Times New Roman"/>
        </w:rPr>
        <w:t xml:space="preserve"> </w:t>
      </w:r>
      <w:r w:rsidRPr="002F2A61">
        <w:rPr>
          <w:rFonts w:ascii="Times New Roman" w:hAnsi="Times New Roman" w:cs="Times New Roman"/>
        </w:rPr>
        <w:t>With the change of the base year (in October 31</w:t>
      </w:r>
      <w:r w:rsidRPr="00E25323">
        <w:rPr>
          <w:rFonts w:ascii="Times New Roman" w:hAnsi="Times New Roman" w:cs="Times New Roman"/>
          <w:vertAlign w:val="superscript"/>
          <w:rPrChange w:id="579" w:author="Johanna Koolemans Beynen" w:date="2020-02-08T14:46:00Z">
            <w:rPr>
              <w:rFonts w:ascii="Times New Roman" w:hAnsi="Times New Roman" w:cs="Times New Roman"/>
            </w:rPr>
          </w:rPrChange>
        </w:rPr>
        <w:t>st</w:t>
      </w:r>
      <w:ins w:id="580" w:author="Johanna Koolemans Beynen" w:date="2020-02-08T14:46:00Z">
        <w:r>
          <w:rPr>
            <w:rFonts w:ascii="Times New Roman" w:hAnsi="Times New Roman" w:cs="Times New Roman"/>
          </w:rPr>
          <w:t>,</w:t>
        </w:r>
      </w:ins>
      <w:r w:rsidRPr="002F2A61">
        <w:rPr>
          <w:rFonts w:ascii="Times New Roman" w:hAnsi="Times New Roman" w:cs="Times New Roman"/>
        </w:rPr>
        <w:t xml:space="preserve"> 2017), INEGI started using the X-13ARIMA-SEATS program in order to seasonally adjust most of the Mexican time series. Nonetheless, I worked with the previous base year (2008=100). Thus, all the seasonal adjustment models I developed were based on the document "Procedure for </w:t>
      </w:r>
      <w:ins w:id="581" w:author="Johanna Koolemans Beynen" w:date="2020-01-20T22:44:00Z">
        <w:r>
          <w:rPr>
            <w:rFonts w:ascii="Times New Roman" w:hAnsi="Times New Roman" w:cs="Times New Roman"/>
          </w:rPr>
          <w:t>o</w:t>
        </w:r>
      </w:ins>
      <w:del w:id="582" w:author="Johanna Koolemans Beynen" w:date="2020-01-20T22:44:00Z">
        <w:r w:rsidRPr="002F2A61" w:rsidDel="005D3CC6">
          <w:rPr>
            <w:rFonts w:ascii="Times New Roman" w:hAnsi="Times New Roman" w:cs="Times New Roman"/>
          </w:rPr>
          <w:delText>O</w:delText>
        </w:r>
      </w:del>
      <w:r w:rsidRPr="002F2A61">
        <w:rPr>
          <w:rFonts w:ascii="Times New Roman" w:hAnsi="Times New Roman" w:cs="Times New Roman"/>
        </w:rPr>
        <w:t xml:space="preserve">btaining </w:t>
      </w:r>
      <w:ins w:id="583" w:author="Johanna Koolemans Beynen" w:date="2020-01-20T22:44:00Z">
        <w:r>
          <w:rPr>
            <w:rFonts w:ascii="Times New Roman" w:hAnsi="Times New Roman" w:cs="Times New Roman"/>
          </w:rPr>
          <w:t>s</w:t>
        </w:r>
      </w:ins>
      <w:del w:id="584" w:author="Johanna Koolemans Beynen" w:date="2020-01-20T22:44:00Z">
        <w:r w:rsidRPr="002F2A61" w:rsidDel="005D3CC6">
          <w:rPr>
            <w:rFonts w:ascii="Times New Roman" w:hAnsi="Times New Roman" w:cs="Times New Roman"/>
          </w:rPr>
          <w:delText>S</w:delText>
        </w:r>
      </w:del>
      <w:r w:rsidRPr="002F2A61">
        <w:rPr>
          <w:rFonts w:ascii="Times New Roman" w:hAnsi="Times New Roman" w:cs="Times New Roman"/>
        </w:rPr>
        <w:t xml:space="preserve">easonal </w:t>
      </w:r>
      <w:ins w:id="585" w:author="Johanna Koolemans Beynen" w:date="2020-01-20T22:44:00Z">
        <w:r>
          <w:rPr>
            <w:rFonts w:ascii="Times New Roman" w:hAnsi="Times New Roman" w:cs="Times New Roman"/>
          </w:rPr>
          <w:t>a</w:t>
        </w:r>
      </w:ins>
      <w:del w:id="586" w:author="Johanna Koolemans Beynen" w:date="2020-01-20T22:44:00Z">
        <w:r w:rsidRPr="002F2A61" w:rsidDel="005D3CC6">
          <w:rPr>
            <w:rFonts w:ascii="Times New Roman" w:hAnsi="Times New Roman" w:cs="Times New Roman"/>
          </w:rPr>
          <w:delText>A</w:delText>
        </w:r>
      </w:del>
      <w:r w:rsidRPr="002F2A61">
        <w:rPr>
          <w:rFonts w:ascii="Times New Roman" w:hAnsi="Times New Roman" w:cs="Times New Roman"/>
        </w:rPr>
        <w:t xml:space="preserve">djustment </w:t>
      </w:r>
      <w:ins w:id="587" w:author="Johanna Koolemans Beynen" w:date="2020-01-20T22:44:00Z">
        <w:r>
          <w:rPr>
            <w:rFonts w:ascii="Times New Roman" w:hAnsi="Times New Roman" w:cs="Times New Roman"/>
          </w:rPr>
          <w:t>m</w:t>
        </w:r>
      </w:ins>
      <w:del w:id="588" w:author="Johanna Koolemans Beynen" w:date="2020-01-20T22:44:00Z">
        <w:r w:rsidRPr="002F2A61" w:rsidDel="005D3CC6">
          <w:rPr>
            <w:rFonts w:ascii="Times New Roman" w:hAnsi="Times New Roman" w:cs="Times New Roman"/>
          </w:rPr>
          <w:delText>M</w:delText>
        </w:r>
      </w:del>
      <w:r w:rsidRPr="002F2A61">
        <w:rPr>
          <w:rFonts w:ascii="Times New Roman" w:hAnsi="Times New Roman" w:cs="Times New Roman"/>
        </w:rPr>
        <w:t xml:space="preserve">odels with the X12-ARIMA </w:t>
      </w:r>
      <w:ins w:id="589" w:author="Johanna Koolemans Beynen" w:date="2020-01-20T22:44:00Z">
        <w:r>
          <w:rPr>
            <w:rFonts w:ascii="Times New Roman" w:hAnsi="Times New Roman" w:cs="Times New Roman"/>
          </w:rPr>
          <w:t>p</w:t>
        </w:r>
      </w:ins>
      <w:del w:id="590" w:author="Johanna Koolemans Beynen" w:date="2020-01-20T22:44:00Z">
        <w:r w:rsidRPr="002F2A61" w:rsidDel="005D3CC6">
          <w:rPr>
            <w:rFonts w:ascii="Times New Roman" w:hAnsi="Times New Roman" w:cs="Times New Roman"/>
          </w:rPr>
          <w:delText>P</w:delText>
        </w:r>
      </w:del>
      <w:r w:rsidRPr="002F2A61">
        <w:rPr>
          <w:rFonts w:ascii="Times New Roman" w:hAnsi="Times New Roman" w:cs="Times New Roman"/>
        </w:rPr>
        <w:t xml:space="preserve">rogram" of the Specialized Group on Seasonal Adjustment (GED) </w:t>
      </w:r>
      <w:ins w:id="591" w:author="Johanna Koolemans Beynen" w:date="2020-02-08T14:46:00Z">
        <w:r>
          <w:rPr>
            <w:rFonts w:ascii="Times New Roman" w:hAnsi="Times New Roman" w:cs="Times New Roman"/>
          </w:rPr>
          <w:t>of</w:t>
        </w:r>
      </w:ins>
      <w:del w:id="592" w:author="Johanna Koolemans Beynen" w:date="2020-02-08T14:46:00Z">
        <w:r w:rsidRPr="002F2A61" w:rsidDel="00E25323">
          <w:rPr>
            <w:rFonts w:ascii="Times New Roman" w:hAnsi="Times New Roman" w:cs="Times New Roman"/>
          </w:rPr>
          <w:delText>at</w:delText>
        </w:r>
      </w:del>
      <w:r w:rsidRPr="002F2A61">
        <w:rPr>
          <w:rFonts w:ascii="Times New Roman" w:hAnsi="Times New Roman" w:cs="Times New Roman"/>
        </w:rPr>
        <w:t xml:space="preserve"> the Specialized Committee of Macroeconomic Statistics and National Accounts of Mexico.</w:t>
      </w:r>
    </w:p>
  </w:footnote>
  <w:footnote w:id="9">
    <w:p w14:paraId="560F37F6" w14:textId="72F73DE4" w:rsidR="00E72D2D" w:rsidRPr="00DF0DAC" w:rsidRDefault="00E72D2D" w:rsidP="00DF0DAC">
      <w:pPr>
        <w:pStyle w:val="FootnoteText"/>
        <w:jc w:val="both"/>
        <w:rPr>
          <w:rFonts w:ascii="Times New Roman" w:hAnsi="Times New Roman" w:cs="Times New Roman"/>
        </w:rPr>
      </w:pPr>
      <w:r w:rsidRPr="00EB1D76">
        <w:rPr>
          <w:rStyle w:val="FootnoteReference"/>
          <w:rFonts w:ascii="Times New Roman" w:hAnsi="Times New Roman" w:cs="Times New Roman"/>
        </w:rPr>
        <w:footnoteRef/>
      </w:r>
      <w:r w:rsidRPr="00DF0DAC">
        <w:rPr>
          <w:rFonts w:ascii="Times New Roman" w:hAnsi="Times New Roman" w:cs="Times New Roman"/>
        </w:rPr>
        <w:t xml:space="preserve"> </w:t>
      </w:r>
      <w:del w:id="616" w:author="Johanna Koolemans Beynen" w:date="2020-01-20T22:42:00Z">
        <w:r w:rsidDel="005D3CC6">
          <w:rPr>
            <w:rFonts w:ascii="Times New Roman" w:hAnsi="Times New Roman" w:cs="Times New Roman"/>
          </w:rPr>
          <w:delText>Let us understand by</w:delText>
        </w:r>
      </w:del>
      <w:ins w:id="617" w:author="Johanna Koolemans Beynen" w:date="2020-01-20T22:42:00Z">
        <w:r>
          <w:rPr>
            <w:rFonts w:ascii="Times New Roman" w:hAnsi="Times New Roman" w:cs="Times New Roman"/>
          </w:rPr>
          <w:t>I define</w:t>
        </w:r>
      </w:ins>
      <w:r>
        <w:rPr>
          <w:rFonts w:ascii="Times New Roman" w:hAnsi="Times New Roman" w:cs="Times New Roman"/>
        </w:rPr>
        <w:t xml:space="preserve"> growth</w:t>
      </w:r>
      <w:ins w:id="618" w:author="Johanna Koolemans Beynen" w:date="2020-01-20T22:42:00Z">
        <w:r>
          <w:rPr>
            <w:rFonts w:ascii="Times New Roman" w:hAnsi="Times New Roman" w:cs="Times New Roman"/>
          </w:rPr>
          <w:t xml:space="preserve"> here as</w:t>
        </w:r>
      </w:ins>
      <w:del w:id="619" w:author="Johanna Koolemans Beynen" w:date="2020-01-20T22:42:00Z">
        <w:r w:rsidDel="005D3CC6">
          <w:rPr>
            <w:rFonts w:ascii="Times New Roman" w:hAnsi="Times New Roman" w:cs="Times New Roman"/>
          </w:rPr>
          <w:delText>,</w:delText>
        </w:r>
      </w:del>
      <w:r>
        <w:rPr>
          <w:rFonts w:ascii="Times New Roman" w:hAnsi="Times New Roman" w:cs="Times New Roman"/>
        </w:rPr>
        <w:t xml:space="preserve"> the </w:t>
      </w:r>
      <w:ins w:id="620" w:author="Johanna Koolemans Beynen" w:date="2020-01-20T22:42:00Z">
        <w:r>
          <w:rPr>
            <w:rFonts w:ascii="Times New Roman" w:hAnsi="Times New Roman" w:cs="Times New Roman"/>
          </w:rPr>
          <w:t>rate</w:t>
        </w:r>
        <w:r w:rsidDel="005D3CC6">
          <w:rPr>
            <w:rFonts w:ascii="Times New Roman" w:hAnsi="Times New Roman" w:cs="Times New Roman"/>
          </w:rPr>
          <w:t xml:space="preserve"> </w:t>
        </w:r>
        <w:r>
          <w:rPr>
            <w:rFonts w:ascii="Times New Roman" w:hAnsi="Times New Roman" w:cs="Times New Roman"/>
          </w:rPr>
          <w:t xml:space="preserve">of </w:t>
        </w:r>
      </w:ins>
      <w:del w:id="621" w:author="Johanna Koolemans Beynen" w:date="2020-01-20T22:42:00Z">
        <w:r w:rsidDel="005D3CC6">
          <w:rPr>
            <w:rFonts w:ascii="Times New Roman" w:hAnsi="Times New Roman" w:cs="Times New Roman"/>
          </w:rPr>
          <w:delText xml:space="preserve">GDP </w:delText>
        </w:r>
      </w:del>
      <w:r w:rsidRPr="00DF0DAC">
        <w:rPr>
          <w:rFonts w:ascii="Times New Roman" w:hAnsi="Times New Roman" w:cs="Times New Roman"/>
        </w:rPr>
        <w:t>variation</w:t>
      </w:r>
      <w:r>
        <w:rPr>
          <w:rFonts w:ascii="Times New Roman" w:hAnsi="Times New Roman" w:cs="Times New Roman"/>
        </w:rPr>
        <w:t xml:space="preserve"> </w:t>
      </w:r>
      <w:ins w:id="622" w:author="Johanna Koolemans Beynen" w:date="2020-01-20T22:42:00Z">
        <w:r>
          <w:rPr>
            <w:rFonts w:ascii="Times New Roman" w:hAnsi="Times New Roman" w:cs="Times New Roman"/>
          </w:rPr>
          <w:t xml:space="preserve">of GDP </w:t>
        </w:r>
      </w:ins>
      <w:del w:id="623" w:author="Johanna Koolemans Beynen" w:date="2020-01-20T22:42:00Z">
        <w:r w:rsidDel="005D3CC6">
          <w:rPr>
            <w:rFonts w:ascii="Times New Roman" w:hAnsi="Times New Roman" w:cs="Times New Roman"/>
          </w:rPr>
          <w:delText>rate</w:delText>
        </w:r>
        <w:r w:rsidRPr="00DF0DAC" w:rsidDel="005D3CC6">
          <w:rPr>
            <w:rFonts w:ascii="Times New Roman" w:hAnsi="Times New Roman" w:cs="Times New Roman"/>
          </w:rPr>
          <w:delText xml:space="preserve"> </w:delText>
        </w:r>
      </w:del>
      <w:ins w:id="624" w:author="Johanna Koolemans Beynen" w:date="2020-01-20T22:43:00Z">
        <w:r>
          <w:rPr>
            <w:rFonts w:ascii="Times New Roman" w:hAnsi="Times New Roman" w:cs="Times New Roman"/>
          </w:rPr>
          <w:t>of</w:t>
        </w:r>
      </w:ins>
      <w:del w:id="625" w:author="Johanna Koolemans Beynen" w:date="2020-01-20T22:43:00Z">
        <w:r w:rsidDel="005D3CC6">
          <w:rPr>
            <w:rFonts w:ascii="Times New Roman" w:hAnsi="Times New Roman" w:cs="Times New Roman"/>
          </w:rPr>
          <w:delText>from</w:delText>
        </w:r>
      </w:del>
      <w:r w:rsidRPr="00DF0DAC">
        <w:rPr>
          <w:rFonts w:ascii="Times New Roman" w:hAnsi="Times New Roman" w:cs="Times New Roman"/>
        </w:rPr>
        <w:t xml:space="preserve"> a quarter with respect to the previous one, using seasonally adjusted series.</w:t>
      </w:r>
    </w:p>
  </w:footnote>
  <w:footnote w:id="10">
    <w:p w14:paraId="6F86289D" w14:textId="766830EF" w:rsidR="00E72D2D" w:rsidRPr="00DD12B6" w:rsidRDefault="00E72D2D" w:rsidP="00603DD3">
      <w:pPr>
        <w:pStyle w:val="FootnoteText"/>
        <w:jc w:val="both"/>
      </w:pPr>
      <w:r w:rsidRPr="000430DF">
        <w:rPr>
          <w:rStyle w:val="FootnoteReference"/>
          <w:rFonts w:ascii="Times New Roman" w:hAnsi="Times New Roman" w:cs="Times New Roman"/>
        </w:rPr>
        <w:footnoteRef/>
      </w:r>
      <w:r w:rsidRPr="00DD12B6">
        <w:rPr>
          <w:rFonts w:ascii="Times New Roman" w:hAnsi="Times New Roman" w:cs="Times New Roman"/>
        </w:rPr>
        <w:t xml:space="preserve"> </w:t>
      </w:r>
      <w:del w:id="708" w:author="Johanna Koolemans Beynen" w:date="2020-01-20T22:30:00Z">
        <w:r w:rsidRPr="00DD12B6" w:rsidDel="005D3CC6">
          <w:rPr>
            <w:rFonts w:ascii="Times New Roman" w:hAnsi="Times New Roman" w:cs="Times New Roman"/>
          </w:rPr>
          <w:delText xml:space="preserve">To deepen </w:delText>
        </w:r>
        <w:r w:rsidDel="005D3CC6">
          <w:rPr>
            <w:rFonts w:ascii="Times New Roman" w:hAnsi="Times New Roman" w:cs="Times New Roman"/>
          </w:rPr>
          <w:delText>in</w:delText>
        </w:r>
      </w:del>
      <w:ins w:id="709" w:author="Johanna Koolemans Beynen" w:date="2020-01-20T22:30:00Z">
        <w:r>
          <w:rPr>
            <w:rFonts w:ascii="Times New Roman" w:hAnsi="Times New Roman" w:cs="Times New Roman"/>
          </w:rPr>
          <w:t>For further information on</w:t>
        </w:r>
      </w:ins>
      <w:r w:rsidRPr="00DD12B6">
        <w:rPr>
          <w:rFonts w:ascii="Times New Roman" w:hAnsi="Times New Roman" w:cs="Times New Roman"/>
        </w:rPr>
        <w:t xml:space="preserve"> SSM and the Kalman filter see Hamilton (1994a, 1994b), Harvey (1989), and Brockwell and Davis (1991). </w:t>
      </w:r>
    </w:p>
  </w:footnote>
  <w:footnote w:id="11">
    <w:p w14:paraId="08D0F744" w14:textId="33936171" w:rsidR="00E72D2D" w:rsidRPr="00B15C10" w:rsidRDefault="00E72D2D" w:rsidP="00603DD3">
      <w:pPr>
        <w:pStyle w:val="FootnoteText"/>
        <w:jc w:val="both"/>
        <w:rPr>
          <w:rFonts w:ascii="Times New Roman" w:hAnsi="Times New Roman" w:cs="Times New Roman"/>
        </w:rPr>
      </w:pPr>
      <w:r w:rsidRPr="00A43CA2">
        <w:rPr>
          <w:rStyle w:val="FootnoteReference"/>
          <w:rFonts w:ascii="Times New Roman" w:hAnsi="Times New Roman" w:cs="Times New Roman"/>
        </w:rPr>
        <w:footnoteRef/>
      </w:r>
      <w:r w:rsidRPr="00B15C10">
        <w:rPr>
          <w:rFonts w:ascii="Times New Roman" w:hAnsi="Times New Roman" w:cs="Times New Roman"/>
        </w:rPr>
        <w:t xml:space="preserve"> That is, the initial values are obtained with the estimated coefficients with a linear regression of</w:t>
      </w:r>
      <w:r>
        <w:rPr>
          <w:rFonts w:ascii="Times New Roman" w:hAnsi="Times New Roman" w:cs="Times New Roman"/>
        </w:rPr>
        <w:t xml:space="preserve"> </w:t>
      </w:r>
      <m:oMath>
        <m:sSub>
          <m:sSubPr>
            <m:ctrlPr>
              <w:rPr>
                <w:rFonts w:ascii="Cambria Math" w:hAnsi="Cambria Math" w:cs="Times New Roman"/>
                <w:b/>
                <w:i/>
                <w:iCs/>
              </w:rPr>
            </m:ctrlPr>
          </m:sSubPr>
          <m:e>
            <m:r>
              <m:rPr>
                <m:sty m:val="bi"/>
              </m:rPr>
              <w:rPr>
                <w:rFonts w:ascii="Cambria Math" w:hAnsi="Cambria Math" w:cs="Times New Roman"/>
                <w:lang w:val="es-MX"/>
              </w:rPr>
              <m:t>X</m:t>
            </m:r>
          </m:e>
          <m:sub>
            <m:r>
              <m:rPr>
                <m:sty m:val="bi"/>
              </m:rPr>
              <w:rPr>
                <w:rFonts w:ascii="Cambria Math" w:hAnsi="Cambria Math" w:cs="Times New Roman"/>
                <w:lang w:val="es-MX"/>
              </w:rPr>
              <m:t>t</m:t>
            </m:r>
          </m:sub>
        </m:sSub>
      </m:oMath>
      <w:r w:rsidRPr="00B15C10">
        <w:rPr>
          <w:rFonts w:ascii="Times New Roman" w:eastAsiaTheme="minorEastAsia" w:hAnsi="Times New Roman" w:cs="Times New Roman"/>
          <w:iCs/>
        </w:rPr>
        <w:t xml:space="preserve"> </w:t>
      </w:r>
      <w:r>
        <w:rPr>
          <w:rFonts w:ascii="Times New Roman" w:eastAsiaTheme="minorEastAsia" w:hAnsi="Times New Roman" w:cs="Times New Roman"/>
          <w:iCs/>
        </w:rPr>
        <w:t>on</w:t>
      </w:r>
      <w:r w:rsidRPr="00B15C10">
        <w:rPr>
          <w:rFonts w:ascii="Times New Roman" w:eastAsiaTheme="minorEastAsia" w:hAnsi="Times New Roman" w:cs="Times New Roman"/>
          <w:iCs/>
        </w:rPr>
        <w:t xml:space="preserve"> </w:t>
      </w:r>
      <m:oMath>
        <m:sSub>
          <m:sSubPr>
            <m:ctrlPr>
              <w:rPr>
                <w:rFonts w:ascii="Cambria Math" w:hAnsi="Cambria Math" w:cs="Times New Roman"/>
                <w:b/>
                <w:i/>
                <w:iCs/>
                <w:lang w:val="es-MX"/>
              </w:rPr>
            </m:ctrlPr>
          </m:sSubPr>
          <m:e>
            <m:r>
              <m:rPr>
                <m:sty m:val="bi"/>
              </m:rPr>
              <w:rPr>
                <w:rFonts w:ascii="Cambria Math" w:hAnsi="Cambria Math" w:cs="Times New Roman"/>
                <w:lang w:val="es-MX"/>
              </w:rPr>
              <m:t>f</m:t>
            </m:r>
          </m:e>
          <m:sub>
            <m:r>
              <m:rPr>
                <m:sty m:val="bi"/>
              </m:rPr>
              <w:rPr>
                <w:rFonts w:ascii="Cambria Math" w:hAnsi="Cambria Math" w:cs="Times New Roman"/>
                <w:lang w:val="es-MX"/>
              </w:rPr>
              <m:t>t</m:t>
            </m:r>
          </m:sub>
        </m:sSub>
      </m:oMath>
      <w:r w:rsidRPr="00B15C10">
        <w:rPr>
          <w:rFonts w:ascii="Times New Roman" w:eastAsiaTheme="minorEastAsia" w:hAnsi="Times New Roman" w:cs="Times New Roman"/>
          <w:iCs/>
        </w:rPr>
        <w:t xml:space="preserve">, since the latter </w:t>
      </w:r>
      <w:del w:id="711" w:author="Johanna Koolemans Beynen" w:date="2020-01-20T22:30:00Z">
        <w:r w:rsidRPr="00B15C10" w:rsidDel="005D3CC6">
          <w:rPr>
            <w:rFonts w:ascii="Times New Roman" w:eastAsiaTheme="minorEastAsia" w:hAnsi="Times New Roman" w:cs="Times New Roman"/>
            <w:iCs/>
          </w:rPr>
          <w:delText xml:space="preserve">follows </w:delText>
        </w:r>
      </w:del>
      <w:ins w:id="712" w:author="Johanna Koolemans Beynen" w:date="2020-01-20T22:30:00Z">
        <w:r>
          <w:rPr>
            <w:rFonts w:ascii="Times New Roman" w:eastAsiaTheme="minorEastAsia" w:hAnsi="Times New Roman" w:cs="Times New Roman"/>
            <w:iCs/>
          </w:rPr>
          <w:t>has</w:t>
        </w:r>
        <w:r w:rsidRPr="00B15C10">
          <w:rPr>
            <w:rFonts w:ascii="Times New Roman" w:eastAsiaTheme="minorEastAsia" w:hAnsi="Times New Roman" w:cs="Times New Roman"/>
            <w:iCs/>
          </w:rPr>
          <w:t xml:space="preserve"> </w:t>
        </w:r>
      </w:ins>
      <w:r w:rsidRPr="00B15C10">
        <w:rPr>
          <w:rFonts w:ascii="Times New Roman" w:eastAsiaTheme="minorEastAsia" w:hAnsi="Times New Roman" w:cs="Times New Roman"/>
          <w:iCs/>
        </w:rPr>
        <w:t>an autoregressive structure.</w:t>
      </w:r>
    </w:p>
  </w:footnote>
  <w:footnote w:id="12">
    <w:p w14:paraId="53AA924A" w14:textId="5CCD6E95" w:rsidR="00E72D2D" w:rsidRPr="00AC77BB" w:rsidRDefault="00E72D2D" w:rsidP="00603DD3">
      <w:pPr>
        <w:pStyle w:val="FootnoteText"/>
        <w:rPr>
          <w:rFonts w:ascii="Times New Roman" w:hAnsi="Times New Roman" w:cs="Times New Roman"/>
        </w:rPr>
      </w:pPr>
      <w:r w:rsidRPr="000B33AF">
        <w:rPr>
          <w:rStyle w:val="FootnoteReference"/>
          <w:rFonts w:ascii="Times New Roman" w:hAnsi="Times New Roman" w:cs="Times New Roman"/>
        </w:rPr>
        <w:footnoteRef/>
      </w:r>
      <w:r w:rsidRPr="00AC77BB">
        <w:rPr>
          <w:rFonts w:ascii="Times New Roman" w:hAnsi="Times New Roman" w:cs="Times New Roman"/>
        </w:rPr>
        <w:t xml:space="preserve"> The details of this test are presented in </w:t>
      </w:r>
      <w:r w:rsidRPr="00BE6165">
        <w:rPr>
          <w:rFonts w:ascii="Times New Roman" w:hAnsi="Times New Roman" w:cs="Times New Roman"/>
        </w:rPr>
        <w:t>Appendix A</w:t>
      </w:r>
      <w:r>
        <w:rPr>
          <w:rFonts w:ascii="Times New Roman" w:hAnsi="Times New Roman" w:cs="Times New Roman"/>
        </w:rPr>
        <w:t>4</w:t>
      </w:r>
      <w:r w:rsidRPr="00AC77BB">
        <w:rPr>
          <w:rFonts w:ascii="Times New Roman" w:hAnsi="Times New Roman" w:cs="Times New Roman"/>
        </w:rPr>
        <w:t>.</w:t>
      </w:r>
    </w:p>
  </w:footnote>
  <w:footnote w:id="13">
    <w:p w14:paraId="5768E663" w14:textId="1A011C96" w:rsidR="00E72D2D" w:rsidRPr="00105CE3" w:rsidRDefault="00E72D2D" w:rsidP="00105CE3">
      <w:pPr>
        <w:pStyle w:val="FootnoteText"/>
        <w:jc w:val="both"/>
        <w:rPr>
          <w:rFonts w:ascii="Times New Roman" w:hAnsi="Times New Roman" w:cs="Times New Roman"/>
        </w:rPr>
      </w:pPr>
      <w:r w:rsidRPr="00941639">
        <w:rPr>
          <w:rStyle w:val="FootnoteReference"/>
          <w:rFonts w:ascii="Times New Roman" w:hAnsi="Times New Roman" w:cs="Times New Roman"/>
        </w:rPr>
        <w:footnoteRef/>
      </w:r>
      <w:r w:rsidRPr="00105CE3">
        <w:rPr>
          <w:rFonts w:ascii="Times New Roman" w:hAnsi="Times New Roman" w:cs="Times New Roman"/>
        </w:rPr>
        <w:t xml:space="preserve"> </w:t>
      </w:r>
      <w:r>
        <w:rPr>
          <w:rFonts w:ascii="Times New Roman" w:hAnsi="Times New Roman" w:cs="Times New Roman"/>
        </w:rPr>
        <w:t>GDP estimations were recovered from INEGI p</w:t>
      </w:r>
      <w:r w:rsidRPr="007E57E3">
        <w:rPr>
          <w:rFonts w:ascii="Times New Roman" w:hAnsi="Times New Roman" w:cs="Times New Roman"/>
        </w:rPr>
        <w:t>ress releases</w:t>
      </w:r>
      <w:r>
        <w:rPr>
          <w:rFonts w:ascii="Times New Roman" w:hAnsi="Times New Roman" w:cs="Times New Roman"/>
        </w:rPr>
        <w:t xml:space="preserve"> (for the period 2015-III to 2017-I) and from the Technical Note published in 2015 (for the period 2014-II to 2015-II). </w:t>
      </w:r>
      <w:r w:rsidRPr="00105CE3">
        <w:rPr>
          <w:rFonts w:ascii="Times New Roman" w:hAnsi="Times New Roman" w:cs="Times New Roman"/>
        </w:rPr>
        <w:t xml:space="preserve">The forecasts of the analysts surveyed by Bloomberg </w:t>
      </w:r>
      <w:r>
        <w:rPr>
          <w:rFonts w:ascii="Times New Roman" w:hAnsi="Times New Roman" w:cs="Times New Roman"/>
        </w:rPr>
        <w:t>were</w:t>
      </w:r>
      <w:r w:rsidRPr="00105CE3">
        <w:rPr>
          <w:rFonts w:ascii="Times New Roman" w:hAnsi="Times New Roman" w:cs="Times New Roman"/>
        </w:rPr>
        <w:t xml:space="preserve"> obtained from </w:t>
      </w:r>
      <w:del w:id="1014" w:author="Johanna Koolemans Beynen" w:date="2020-01-20T22:15:00Z">
        <w:r w:rsidRPr="00105CE3" w:rsidDel="005D3CC6">
          <w:rPr>
            <w:rFonts w:ascii="Times New Roman" w:hAnsi="Times New Roman" w:cs="Times New Roman"/>
          </w:rPr>
          <w:delText xml:space="preserve">the repository available on </w:delText>
        </w:r>
      </w:del>
      <w:r w:rsidRPr="00105CE3">
        <w:rPr>
          <w:rFonts w:ascii="Times New Roman" w:hAnsi="Times New Roman" w:cs="Times New Roman"/>
        </w:rPr>
        <w:t xml:space="preserve">their platform, while those of the </w:t>
      </w:r>
      <w:r>
        <w:rPr>
          <w:rFonts w:ascii="Times New Roman" w:hAnsi="Times New Roman" w:cs="Times New Roman"/>
        </w:rPr>
        <w:t>SPF</w:t>
      </w:r>
      <w:r w:rsidRPr="00105CE3">
        <w:rPr>
          <w:rFonts w:ascii="Times New Roman" w:hAnsi="Times New Roman" w:cs="Times New Roman"/>
        </w:rPr>
        <w:t xml:space="preserve"> </w:t>
      </w:r>
      <w:r>
        <w:rPr>
          <w:rFonts w:ascii="Times New Roman" w:hAnsi="Times New Roman" w:cs="Times New Roman"/>
        </w:rPr>
        <w:t>were</w:t>
      </w:r>
      <w:r w:rsidRPr="00105CE3">
        <w:rPr>
          <w:rFonts w:ascii="Times New Roman" w:hAnsi="Times New Roman" w:cs="Times New Roman"/>
        </w:rPr>
        <w:t xml:space="preserve"> obtained from the database published by Banco de México on its website.</w:t>
      </w:r>
    </w:p>
  </w:footnote>
  <w:footnote w:id="14">
    <w:p w14:paraId="6D2922A2" w14:textId="494539E6" w:rsidR="00E72D2D" w:rsidRPr="0037581C" w:rsidRDefault="00E72D2D" w:rsidP="00CF0A36">
      <w:pPr>
        <w:pStyle w:val="FootnoteText"/>
        <w:jc w:val="both"/>
        <w:rPr>
          <w:rFonts w:ascii="Times New Roman" w:hAnsi="Times New Roman" w:cs="Times New Roman"/>
        </w:rPr>
      </w:pPr>
      <w:r w:rsidRPr="00BE4F2C">
        <w:rPr>
          <w:rStyle w:val="FootnoteReference"/>
          <w:rFonts w:ascii="Times New Roman" w:hAnsi="Times New Roman" w:cs="Times New Roman"/>
        </w:rPr>
        <w:footnoteRef/>
      </w:r>
      <w:r w:rsidRPr="0037581C">
        <w:rPr>
          <w:rFonts w:ascii="Times New Roman" w:hAnsi="Times New Roman" w:cs="Times New Roman"/>
        </w:rPr>
        <w:t xml:space="preserve"> In the results of the </w:t>
      </w:r>
      <w:r>
        <w:rPr>
          <w:rFonts w:ascii="Times New Roman" w:hAnsi="Times New Roman" w:cs="Times New Roman"/>
        </w:rPr>
        <w:t>SPF</w:t>
      </w:r>
      <w:r w:rsidRPr="0037581C">
        <w:rPr>
          <w:rFonts w:ascii="Times New Roman" w:hAnsi="Times New Roman" w:cs="Times New Roman"/>
        </w:rPr>
        <w:t xml:space="preserve"> published by Banco de México, the forecast for annual GDP growth is reported</w:t>
      </w:r>
      <w:r>
        <w:rPr>
          <w:rFonts w:ascii="Times New Roman" w:hAnsi="Times New Roman" w:cs="Times New Roman"/>
        </w:rPr>
        <w:t xml:space="preserve"> only</w:t>
      </w:r>
      <w:r w:rsidRPr="0037581C">
        <w:rPr>
          <w:rFonts w:ascii="Times New Roman" w:hAnsi="Times New Roman" w:cs="Times New Roman"/>
        </w:rPr>
        <w:t xml:space="preserve"> with original series, </w:t>
      </w:r>
      <w:ins w:id="1043" w:author="Johanna Koolemans Beynen" w:date="2020-02-13T21:26:00Z">
        <w:r>
          <w:rPr>
            <w:rFonts w:ascii="Times New Roman" w:hAnsi="Times New Roman" w:cs="Times New Roman"/>
          </w:rPr>
          <w:t>which</w:t>
        </w:r>
      </w:ins>
      <w:del w:id="1044" w:author="Johanna Koolemans Beynen" w:date="2020-02-13T21:26:00Z">
        <w:r w:rsidDel="00140FAF">
          <w:rPr>
            <w:rFonts w:ascii="Times New Roman" w:hAnsi="Times New Roman" w:cs="Times New Roman"/>
          </w:rPr>
          <w:delText>that</w:delText>
        </w:r>
      </w:del>
      <w:r w:rsidRPr="0037581C">
        <w:rPr>
          <w:rFonts w:ascii="Times New Roman" w:hAnsi="Times New Roman" w:cs="Times New Roman"/>
        </w:rPr>
        <w:t xml:space="preserve"> is why I translated these annual rates into their corresponding quarterly variations with seasonally adjusted series. To do this, I </w:t>
      </w:r>
      <w:r>
        <w:rPr>
          <w:rFonts w:ascii="Times New Roman" w:hAnsi="Times New Roman" w:cs="Times New Roman"/>
        </w:rPr>
        <w:t>seasonally adjust</w:t>
      </w:r>
      <w:r w:rsidRPr="0037581C">
        <w:rPr>
          <w:rFonts w:ascii="Times New Roman" w:hAnsi="Times New Roman" w:cs="Times New Roman"/>
        </w:rPr>
        <w:t xml:space="preserve"> the respective historical series of GDP </w:t>
      </w:r>
      <w:ins w:id="1045" w:author="Johanna Koolemans Beynen" w:date="2020-02-13T21:27:00Z">
        <w:r>
          <w:rPr>
            <w:rFonts w:ascii="Times New Roman" w:hAnsi="Times New Roman" w:cs="Times New Roman"/>
          </w:rPr>
          <w:t>using</w:t>
        </w:r>
      </w:ins>
      <w:del w:id="1046" w:author="Johanna Koolemans Beynen" w:date="2020-02-13T21:27:00Z">
        <w:r w:rsidRPr="0037581C" w:rsidDel="00140FAF">
          <w:rPr>
            <w:rFonts w:ascii="Times New Roman" w:hAnsi="Times New Roman" w:cs="Times New Roman"/>
          </w:rPr>
          <w:delText>with</w:delText>
        </w:r>
      </w:del>
      <w:r w:rsidRPr="0037581C">
        <w:rPr>
          <w:rFonts w:ascii="Times New Roman" w:hAnsi="Times New Roman" w:cs="Times New Roman"/>
        </w:rPr>
        <w:t xml:space="preserve"> the annual variation predicted by the analysts </w:t>
      </w:r>
      <w:r>
        <w:rPr>
          <w:rFonts w:ascii="Times New Roman" w:hAnsi="Times New Roman" w:cs="Times New Roman"/>
        </w:rPr>
        <w:t xml:space="preserve">and with the </w:t>
      </w:r>
      <w:r w:rsidRPr="0037581C">
        <w:rPr>
          <w:rFonts w:ascii="Times New Roman" w:hAnsi="Times New Roman" w:cs="Times New Roman"/>
        </w:rPr>
        <w:t>INEGI</w:t>
      </w:r>
      <w:r>
        <w:rPr>
          <w:rFonts w:ascii="Times New Roman" w:hAnsi="Times New Roman" w:cs="Times New Roman"/>
        </w:rPr>
        <w:t>’s official models</w:t>
      </w:r>
      <w:r w:rsidRPr="0037581C">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E45"/>
    <w:multiLevelType w:val="hybridMultilevel"/>
    <w:tmpl w:val="F37442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677C28"/>
    <w:multiLevelType w:val="hybridMultilevel"/>
    <w:tmpl w:val="D8085108"/>
    <w:lvl w:ilvl="0" w:tplc="397E0C6C">
      <w:start w:val="1"/>
      <w:numFmt w:val="bullet"/>
      <w:lvlText w:val=""/>
      <w:lvlJc w:val="left"/>
      <w:pPr>
        <w:tabs>
          <w:tab w:val="num" w:pos="720"/>
        </w:tabs>
        <w:ind w:left="720" w:hanging="360"/>
      </w:pPr>
      <w:rPr>
        <w:rFonts w:ascii="Wingdings" w:hAnsi="Wingdings" w:hint="default"/>
      </w:rPr>
    </w:lvl>
    <w:lvl w:ilvl="1" w:tplc="DCDED00A">
      <w:start w:val="1"/>
      <w:numFmt w:val="bullet"/>
      <w:lvlText w:val=""/>
      <w:lvlJc w:val="left"/>
      <w:pPr>
        <w:tabs>
          <w:tab w:val="num" w:pos="1440"/>
        </w:tabs>
        <w:ind w:left="1440" w:hanging="360"/>
      </w:pPr>
      <w:rPr>
        <w:rFonts w:ascii="Wingdings" w:hAnsi="Wingdings" w:hint="default"/>
      </w:rPr>
    </w:lvl>
    <w:lvl w:ilvl="2" w:tplc="BF769580" w:tentative="1">
      <w:start w:val="1"/>
      <w:numFmt w:val="bullet"/>
      <w:lvlText w:val=""/>
      <w:lvlJc w:val="left"/>
      <w:pPr>
        <w:tabs>
          <w:tab w:val="num" w:pos="2160"/>
        </w:tabs>
        <w:ind w:left="2160" w:hanging="360"/>
      </w:pPr>
      <w:rPr>
        <w:rFonts w:ascii="Wingdings" w:hAnsi="Wingdings" w:hint="default"/>
      </w:rPr>
    </w:lvl>
    <w:lvl w:ilvl="3" w:tplc="B65EAC7A" w:tentative="1">
      <w:start w:val="1"/>
      <w:numFmt w:val="bullet"/>
      <w:lvlText w:val=""/>
      <w:lvlJc w:val="left"/>
      <w:pPr>
        <w:tabs>
          <w:tab w:val="num" w:pos="2880"/>
        </w:tabs>
        <w:ind w:left="2880" w:hanging="360"/>
      </w:pPr>
      <w:rPr>
        <w:rFonts w:ascii="Wingdings" w:hAnsi="Wingdings" w:hint="default"/>
      </w:rPr>
    </w:lvl>
    <w:lvl w:ilvl="4" w:tplc="30E8B716" w:tentative="1">
      <w:start w:val="1"/>
      <w:numFmt w:val="bullet"/>
      <w:lvlText w:val=""/>
      <w:lvlJc w:val="left"/>
      <w:pPr>
        <w:tabs>
          <w:tab w:val="num" w:pos="3600"/>
        </w:tabs>
        <w:ind w:left="3600" w:hanging="360"/>
      </w:pPr>
      <w:rPr>
        <w:rFonts w:ascii="Wingdings" w:hAnsi="Wingdings" w:hint="default"/>
      </w:rPr>
    </w:lvl>
    <w:lvl w:ilvl="5" w:tplc="3A289694" w:tentative="1">
      <w:start w:val="1"/>
      <w:numFmt w:val="bullet"/>
      <w:lvlText w:val=""/>
      <w:lvlJc w:val="left"/>
      <w:pPr>
        <w:tabs>
          <w:tab w:val="num" w:pos="4320"/>
        </w:tabs>
        <w:ind w:left="4320" w:hanging="360"/>
      </w:pPr>
      <w:rPr>
        <w:rFonts w:ascii="Wingdings" w:hAnsi="Wingdings" w:hint="default"/>
      </w:rPr>
    </w:lvl>
    <w:lvl w:ilvl="6" w:tplc="3CC6EDEA" w:tentative="1">
      <w:start w:val="1"/>
      <w:numFmt w:val="bullet"/>
      <w:lvlText w:val=""/>
      <w:lvlJc w:val="left"/>
      <w:pPr>
        <w:tabs>
          <w:tab w:val="num" w:pos="5040"/>
        </w:tabs>
        <w:ind w:left="5040" w:hanging="360"/>
      </w:pPr>
      <w:rPr>
        <w:rFonts w:ascii="Wingdings" w:hAnsi="Wingdings" w:hint="default"/>
      </w:rPr>
    </w:lvl>
    <w:lvl w:ilvl="7" w:tplc="AC608C88" w:tentative="1">
      <w:start w:val="1"/>
      <w:numFmt w:val="bullet"/>
      <w:lvlText w:val=""/>
      <w:lvlJc w:val="left"/>
      <w:pPr>
        <w:tabs>
          <w:tab w:val="num" w:pos="5760"/>
        </w:tabs>
        <w:ind w:left="5760" w:hanging="360"/>
      </w:pPr>
      <w:rPr>
        <w:rFonts w:ascii="Wingdings" w:hAnsi="Wingdings" w:hint="default"/>
      </w:rPr>
    </w:lvl>
    <w:lvl w:ilvl="8" w:tplc="C0C872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E67875"/>
    <w:multiLevelType w:val="hybridMultilevel"/>
    <w:tmpl w:val="D5DE2BA0"/>
    <w:lvl w:ilvl="0" w:tplc="06649D7E">
      <w:start w:val="1"/>
      <w:numFmt w:val="bullet"/>
      <w:lvlText w:val=""/>
      <w:lvlJc w:val="left"/>
      <w:pPr>
        <w:tabs>
          <w:tab w:val="num" w:pos="720"/>
        </w:tabs>
        <w:ind w:left="720" w:hanging="360"/>
      </w:pPr>
      <w:rPr>
        <w:rFonts w:ascii="Wingdings" w:hAnsi="Wingdings" w:hint="default"/>
      </w:rPr>
    </w:lvl>
    <w:lvl w:ilvl="1" w:tplc="92E4A7CE">
      <w:start w:val="1"/>
      <w:numFmt w:val="bullet"/>
      <w:lvlText w:val=""/>
      <w:lvlJc w:val="left"/>
      <w:pPr>
        <w:tabs>
          <w:tab w:val="num" w:pos="1440"/>
        </w:tabs>
        <w:ind w:left="1440" w:hanging="360"/>
      </w:pPr>
      <w:rPr>
        <w:rFonts w:ascii="Wingdings" w:hAnsi="Wingdings" w:hint="default"/>
      </w:rPr>
    </w:lvl>
    <w:lvl w:ilvl="2" w:tplc="2BEC6AB2" w:tentative="1">
      <w:start w:val="1"/>
      <w:numFmt w:val="bullet"/>
      <w:lvlText w:val=""/>
      <w:lvlJc w:val="left"/>
      <w:pPr>
        <w:tabs>
          <w:tab w:val="num" w:pos="2160"/>
        </w:tabs>
        <w:ind w:left="2160" w:hanging="360"/>
      </w:pPr>
      <w:rPr>
        <w:rFonts w:ascii="Wingdings" w:hAnsi="Wingdings" w:hint="default"/>
      </w:rPr>
    </w:lvl>
    <w:lvl w:ilvl="3" w:tplc="A024EDDA" w:tentative="1">
      <w:start w:val="1"/>
      <w:numFmt w:val="bullet"/>
      <w:lvlText w:val=""/>
      <w:lvlJc w:val="left"/>
      <w:pPr>
        <w:tabs>
          <w:tab w:val="num" w:pos="2880"/>
        </w:tabs>
        <w:ind w:left="2880" w:hanging="360"/>
      </w:pPr>
      <w:rPr>
        <w:rFonts w:ascii="Wingdings" w:hAnsi="Wingdings" w:hint="default"/>
      </w:rPr>
    </w:lvl>
    <w:lvl w:ilvl="4" w:tplc="831E83F4" w:tentative="1">
      <w:start w:val="1"/>
      <w:numFmt w:val="bullet"/>
      <w:lvlText w:val=""/>
      <w:lvlJc w:val="left"/>
      <w:pPr>
        <w:tabs>
          <w:tab w:val="num" w:pos="3600"/>
        </w:tabs>
        <w:ind w:left="3600" w:hanging="360"/>
      </w:pPr>
      <w:rPr>
        <w:rFonts w:ascii="Wingdings" w:hAnsi="Wingdings" w:hint="default"/>
      </w:rPr>
    </w:lvl>
    <w:lvl w:ilvl="5" w:tplc="8D965972" w:tentative="1">
      <w:start w:val="1"/>
      <w:numFmt w:val="bullet"/>
      <w:lvlText w:val=""/>
      <w:lvlJc w:val="left"/>
      <w:pPr>
        <w:tabs>
          <w:tab w:val="num" w:pos="4320"/>
        </w:tabs>
        <w:ind w:left="4320" w:hanging="360"/>
      </w:pPr>
      <w:rPr>
        <w:rFonts w:ascii="Wingdings" w:hAnsi="Wingdings" w:hint="default"/>
      </w:rPr>
    </w:lvl>
    <w:lvl w:ilvl="6" w:tplc="FE9676D6" w:tentative="1">
      <w:start w:val="1"/>
      <w:numFmt w:val="bullet"/>
      <w:lvlText w:val=""/>
      <w:lvlJc w:val="left"/>
      <w:pPr>
        <w:tabs>
          <w:tab w:val="num" w:pos="5040"/>
        </w:tabs>
        <w:ind w:left="5040" w:hanging="360"/>
      </w:pPr>
      <w:rPr>
        <w:rFonts w:ascii="Wingdings" w:hAnsi="Wingdings" w:hint="default"/>
      </w:rPr>
    </w:lvl>
    <w:lvl w:ilvl="7" w:tplc="6A605CD2" w:tentative="1">
      <w:start w:val="1"/>
      <w:numFmt w:val="bullet"/>
      <w:lvlText w:val=""/>
      <w:lvlJc w:val="left"/>
      <w:pPr>
        <w:tabs>
          <w:tab w:val="num" w:pos="5760"/>
        </w:tabs>
        <w:ind w:left="5760" w:hanging="360"/>
      </w:pPr>
      <w:rPr>
        <w:rFonts w:ascii="Wingdings" w:hAnsi="Wingdings" w:hint="default"/>
      </w:rPr>
    </w:lvl>
    <w:lvl w:ilvl="8" w:tplc="76808D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42F07"/>
    <w:multiLevelType w:val="hybridMultilevel"/>
    <w:tmpl w:val="C2DCEE2C"/>
    <w:lvl w:ilvl="0" w:tplc="8C26F622">
      <w:start w:val="1"/>
      <w:numFmt w:val="bullet"/>
      <w:lvlText w:val=""/>
      <w:lvlJc w:val="left"/>
      <w:pPr>
        <w:tabs>
          <w:tab w:val="num" w:pos="720"/>
        </w:tabs>
        <w:ind w:left="720" w:hanging="360"/>
      </w:pPr>
      <w:rPr>
        <w:rFonts w:ascii="Wingdings" w:hAnsi="Wingdings" w:hint="default"/>
      </w:rPr>
    </w:lvl>
    <w:lvl w:ilvl="1" w:tplc="180AA8B4">
      <w:start w:val="1"/>
      <w:numFmt w:val="bullet"/>
      <w:lvlText w:val=""/>
      <w:lvlJc w:val="left"/>
      <w:pPr>
        <w:tabs>
          <w:tab w:val="num" w:pos="1440"/>
        </w:tabs>
        <w:ind w:left="1440" w:hanging="360"/>
      </w:pPr>
      <w:rPr>
        <w:rFonts w:ascii="Wingdings" w:hAnsi="Wingdings" w:hint="default"/>
      </w:rPr>
    </w:lvl>
    <w:lvl w:ilvl="2" w:tplc="95E042C4" w:tentative="1">
      <w:start w:val="1"/>
      <w:numFmt w:val="bullet"/>
      <w:lvlText w:val=""/>
      <w:lvlJc w:val="left"/>
      <w:pPr>
        <w:tabs>
          <w:tab w:val="num" w:pos="2160"/>
        </w:tabs>
        <w:ind w:left="2160" w:hanging="360"/>
      </w:pPr>
      <w:rPr>
        <w:rFonts w:ascii="Wingdings" w:hAnsi="Wingdings" w:hint="default"/>
      </w:rPr>
    </w:lvl>
    <w:lvl w:ilvl="3" w:tplc="D8BE6ADC" w:tentative="1">
      <w:start w:val="1"/>
      <w:numFmt w:val="bullet"/>
      <w:lvlText w:val=""/>
      <w:lvlJc w:val="left"/>
      <w:pPr>
        <w:tabs>
          <w:tab w:val="num" w:pos="2880"/>
        </w:tabs>
        <w:ind w:left="2880" w:hanging="360"/>
      </w:pPr>
      <w:rPr>
        <w:rFonts w:ascii="Wingdings" w:hAnsi="Wingdings" w:hint="default"/>
      </w:rPr>
    </w:lvl>
    <w:lvl w:ilvl="4" w:tplc="DEACFD70" w:tentative="1">
      <w:start w:val="1"/>
      <w:numFmt w:val="bullet"/>
      <w:lvlText w:val=""/>
      <w:lvlJc w:val="left"/>
      <w:pPr>
        <w:tabs>
          <w:tab w:val="num" w:pos="3600"/>
        </w:tabs>
        <w:ind w:left="3600" w:hanging="360"/>
      </w:pPr>
      <w:rPr>
        <w:rFonts w:ascii="Wingdings" w:hAnsi="Wingdings" w:hint="default"/>
      </w:rPr>
    </w:lvl>
    <w:lvl w:ilvl="5" w:tplc="40161A84" w:tentative="1">
      <w:start w:val="1"/>
      <w:numFmt w:val="bullet"/>
      <w:lvlText w:val=""/>
      <w:lvlJc w:val="left"/>
      <w:pPr>
        <w:tabs>
          <w:tab w:val="num" w:pos="4320"/>
        </w:tabs>
        <w:ind w:left="4320" w:hanging="360"/>
      </w:pPr>
      <w:rPr>
        <w:rFonts w:ascii="Wingdings" w:hAnsi="Wingdings" w:hint="default"/>
      </w:rPr>
    </w:lvl>
    <w:lvl w:ilvl="6" w:tplc="90A6DE6E" w:tentative="1">
      <w:start w:val="1"/>
      <w:numFmt w:val="bullet"/>
      <w:lvlText w:val=""/>
      <w:lvlJc w:val="left"/>
      <w:pPr>
        <w:tabs>
          <w:tab w:val="num" w:pos="5040"/>
        </w:tabs>
        <w:ind w:left="5040" w:hanging="360"/>
      </w:pPr>
      <w:rPr>
        <w:rFonts w:ascii="Wingdings" w:hAnsi="Wingdings" w:hint="default"/>
      </w:rPr>
    </w:lvl>
    <w:lvl w:ilvl="7" w:tplc="B2FE5808" w:tentative="1">
      <w:start w:val="1"/>
      <w:numFmt w:val="bullet"/>
      <w:lvlText w:val=""/>
      <w:lvlJc w:val="left"/>
      <w:pPr>
        <w:tabs>
          <w:tab w:val="num" w:pos="5760"/>
        </w:tabs>
        <w:ind w:left="5760" w:hanging="360"/>
      </w:pPr>
      <w:rPr>
        <w:rFonts w:ascii="Wingdings" w:hAnsi="Wingdings" w:hint="default"/>
      </w:rPr>
    </w:lvl>
    <w:lvl w:ilvl="8" w:tplc="C478A8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F3A66"/>
    <w:multiLevelType w:val="hybridMultilevel"/>
    <w:tmpl w:val="C5E6B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1E2375"/>
    <w:multiLevelType w:val="hybridMultilevel"/>
    <w:tmpl w:val="E5B29AFE"/>
    <w:lvl w:ilvl="0" w:tplc="A9FC9C5C">
      <w:start w:val="1"/>
      <w:numFmt w:val="bullet"/>
      <w:lvlText w:val=""/>
      <w:lvlJc w:val="left"/>
      <w:pPr>
        <w:tabs>
          <w:tab w:val="num" w:pos="720"/>
        </w:tabs>
        <w:ind w:left="720" w:hanging="360"/>
      </w:pPr>
      <w:rPr>
        <w:rFonts w:ascii="Wingdings" w:hAnsi="Wingdings" w:hint="default"/>
      </w:rPr>
    </w:lvl>
    <w:lvl w:ilvl="1" w:tplc="0F4E9B1E">
      <w:start w:val="1"/>
      <w:numFmt w:val="bullet"/>
      <w:lvlText w:val=""/>
      <w:lvlJc w:val="left"/>
      <w:pPr>
        <w:tabs>
          <w:tab w:val="num" w:pos="1440"/>
        </w:tabs>
        <w:ind w:left="1440" w:hanging="360"/>
      </w:pPr>
      <w:rPr>
        <w:rFonts w:ascii="Wingdings" w:hAnsi="Wingdings" w:hint="default"/>
      </w:rPr>
    </w:lvl>
    <w:lvl w:ilvl="2" w:tplc="4EA8D530" w:tentative="1">
      <w:start w:val="1"/>
      <w:numFmt w:val="bullet"/>
      <w:lvlText w:val=""/>
      <w:lvlJc w:val="left"/>
      <w:pPr>
        <w:tabs>
          <w:tab w:val="num" w:pos="2160"/>
        </w:tabs>
        <w:ind w:left="2160" w:hanging="360"/>
      </w:pPr>
      <w:rPr>
        <w:rFonts w:ascii="Wingdings" w:hAnsi="Wingdings" w:hint="default"/>
      </w:rPr>
    </w:lvl>
    <w:lvl w:ilvl="3" w:tplc="31AC08C6" w:tentative="1">
      <w:start w:val="1"/>
      <w:numFmt w:val="bullet"/>
      <w:lvlText w:val=""/>
      <w:lvlJc w:val="left"/>
      <w:pPr>
        <w:tabs>
          <w:tab w:val="num" w:pos="2880"/>
        </w:tabs>
        <w:ind w:left="2880" w:hanging="360"/>
      </w:pPr>
      <w:rPr>
        <w:rFonts w:ascii="Wingdings" w:hAnsi="Wingdings" w:hint="default"/>
      </w:rPr>
    </w:lvl>
    <w:lvl w:ilvl="4" w:tplc="DB1697A6" w:tentative="1">
      <w:start w:val="1"/>
      <w:numFmt w:val="bullet"/>
      <w:lvlText w:val=""/>
      <w:lvlJc w:val="left"/>
      <w:pPr>
        <w:tabs>
          <w:tab w:val="num" w:pos="3600"/>
        </w:tabs>
        <w:ind w:left="3600" w:hanging="360"/>
      </w:pPr>
      <w:rPr>
        <w:rFonts w:ascii="Wingdings" w:hAnsi="Wingdings" w:hint="default"/>
      </w:rPr>
    </w:lvl>
    <w:lvl w:ilvl="5" w:tplc="50647E9A" w:tentative="1">
      <w:start w:val="1"/>
      <w:numFmt w:val="bullet"/>
      <w:lvlText w:val=""/>
      <w:lvlJc w:val="left"/>
      <w:pPr>
        <w:tabs>
          <w:tab w:val="num" w:pos="4320"/>
        </w:tabs>
        <w:ind w:left="4320" w:hanging="360"/>
      </w:pPr>
      <w:rPr>
        <w:rFonts w:ascii="Wingdings" w:hAnsi="Wingdings" w:hint="default"/>
      </w:rPr>
    </w:lvl>
    <w:lvl w:ilvl="6" w:tplc="3EB4E164" w:tentative="1">
      <w:start w:val="1"/>
      <w:numFmt w:val="bullet"/>
      <w:lvlText w:val=""/>
      <w:lvlJc w:val="left"/>
      <w:pPr>
        <w:tabs>
          <w:tab w:val="num" w:pos="5040"/>
        </w:tabs>
        <w:ind w:left="5040" w:hanging="360"/>
      </w:pPr>
      <w:rPr>
        <w:rFonts w:ascii="Wingdings" w:hAnsi="Wingdings" w:hint="default"/>
      </w:rPr>
    </w:lvl>
    <w:lvl w:ilvl="7" w:tplc="743ED524" w:tentative="1">
      <w:start w:val="1"/>
      <w:numFmt w:val="bullet"/>
      <w:lvlText w:val=""/>
      <w:lvlJc w:val="left"/>
      <w:pPr>
        <w:tabs>
          <w:tab w:val="num" w:pos="5760"/>
        </w:tabs>
        <w:ind w:left="5760" w:hanging="360"/>
      </w:pPr>
      <w:rPr>
        <w:rFonts w:ascii="Wingdings" w:hAnsi="Wingdings" w:hint="default"/>
      </w:rPr>
    </w:lvl>
    <w:lvl w:ilvl="8" w:tplc="50AA22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018D5"/>
    <w:multiLevelType w:val="hybridMultilevel"/>
    <w:tmpl w:val="CFD0F378"/>
    <w:lvl w:ilvl="0" w:tplc="F4586A34">
      <w:start w:val="1"/>
      <w:numFmt w:val="bullet"/>
      <w:lvlText w:val=""/>
      <w:lvlJc w:val="left"/>
      <w:pPr>
        <w:tabs>
          <w:tab w:val="num" w:pos="720"/>
        </w:tabs>
        <w:ind w:left="720" w:hanging="360"/>
      </w:pPr>
      <w:rPr>
        <w:rFonts w:ascii="Wingdings" w:hAnsi="Wingdings" w:hint="default"/>
      </w:rPr>
    </w:lvl>
    <w:lvl w:ilvl="1" w:tplc="B2C24C0C">
      <w:start w:val="1"/>
      <w:numFmt w:val="bullet"/>
      <w:lvlText w:val=""/>
      <w:lvlJc w:val="left"/>
      <w:pPr>
        <w:tabs>
          <w:tab w:val="num" w:pos="1440"/>
        </w:tabs>
        <w:ind w:left="1440" w:hanging="360"/>
      </w:pPr>
      <w:rPr>
        <w:rFonts w:ascii="Wingdings" w:hAnsi="Wingdings" w:hint="default"/>
      </w:rPr>
    </w:lvl>
    <w:lvl w:ilvl="2" w:tplc="BA722AFE" w:tentative="1">
      <w:start w:val="1"/>
      <w:numFmt w:val="bullet"/>
      <w:lvlText w:val=""/>
      <w:lvlJc w:val="left"/>
      <w:pPr>
        <w:tabs>
          <w:tab w:val="num" w:pos="2160"/>
        </w:tabs>
        <w:ind w:left="2160" w:hanging="360"/>
      </w:pPr>
      <w:rPr>
        <w:rFonts w:ascii="Wingdings" w:hAnsi="Wingdings" w:hint="default"/>
      </w:rPr>
    </w:lvl>
    <w:lvl w:ilvl="3" w:tplc="B6C4ECBC" w:tentative="1">
      <w:start w:val="1"/>
      <w:numFmt w:val="bullet"/>
      <w:lvlText w:val=""/>
      <w:lvlJc w:val="left"/>
      <w:pPr>
        <w:tabs>
          <w:tab w:val="num" w:pos="2880"/>
        </w:tabs>
        <w:ind w:left="2880" w:hanging="360"/>
      </w:pPr>
      <w:rPr>
        <w:rFonts w:ascii="Wingdings" w:hAnsi="Wingdings" w:hint="default"/>
      </w:rPr>
    </w:lvl>
    <w:lvl w:ilvl="4" w:tplc="86C83100" w:tentative="1">
      <w:start w:val="1"/>
      <w:numFmt w:val="bullet"/>
      <w:lvlText w:val=""/>
      <w:lvlJc w:val="left"/>
      <w:pPr>
        <w:tabs>
          <w:tab w:val="num" w:pos="3600"/>
        </w:tabs>
        <w:ind w:left="3600" w:hanging="360"/>
      </w:pPr>
      <w:rPr>
        <w:rFonts w:ascii="Wingdings" w:hAnsi="Wingdings" w:hint="default"/>
      </w:rPr>
    </w:lvl>
    <w:lvl w:ilvl="5" w:tplc="2536F37E" w:tentative="1">
      <w:start w:val="1"/>
      <w:numFmt w:val="bullet"/>
      <w:lvlText w:val=""/>
      <w:lvlJc w:val="left"/>
      <w:pPr>
        <w:tabs>
          <w:tab w:val="num" w:pos="4320"/>
        </w:tabs>
        <w:ind w:left="4320" w:hanging="360"/>
      </w:pPr>
      <w:rPr>
        <w:rFonts w:ascii="Wingdings" w:hAnsi="Wingdings" w:hint="default"/>
      </w:rPr>
    </w:lvl>
    <w:lvl w:ilvl="6" w:tplc="DA00EDF0" w:tentative="1">
      <w:start w:val="1"/>
      <w:numFmt w:val="bullet"/>
      <w:lvlText w:val=""/>
      <w:lvlJc w:val="left"/>
      <w:pPr>
        <w:tabs>
          <w:tab w:val="num" w:pos="5040"/>
        </w:tabs>
        <w:ind w:left="5040" w:hanging="360"/>
      </w:pPr>
      <w:rPr>
        <w:rFonts w:ascii="Wingdings" w:hAnsi="Wingdings" w:hint="default"/>
      </w:rPr>
    </w:lvl>
    <w:lvl w:ilvl="7" w:tplc="BC8A9DB8" w:tentative="1">
      <w:start w:val="1"/>
      <w:numFmt w:val="bullet"/>
      <w:lvlText w:val=""/>
      <w:lvlJc w:val="left"/>
      <w:pPr>
        <w:tabs>
          <w:tab w:val="num" w:pos="5760"/>
        </w:tabs>
        <w:ind w:left="5760" w:hanging="360"/>
      </w:pPr>
      <w:rPr>
        <w:rFonts w:ascii="Wingdings" w:hAnsi="Wingdings" w:hint="default"/>
      </w:rPr>
    </w:lvl>
    <w:lvl w:ilvl="8" w:tplc="43E041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CA3A69"/>
    <w:multiLevelType w:val="hybridMultilevel"/>
    <w:tmpl w:val="0902028A"/>
    <w:lvl w:ilvl="0" w:tplc="D6867B38">
      <w:start w:val="1"/>
      <w:numFmt w:val="bullet"/>
      <w:lvlText w:val=""/>
      <w:lvlJc w:val="left"/>
      <w:pPr>
        <w:tabs>
          <w:tab w:val="num" w:pos="720"/>
        </w:tabs>
        <w:ind w:left="720" w:hanging="360"/>
      </w:pPr>
      <w:rPr>
        <w:rFonts w:ascii="Wingdings" w:hAnsi="Wingdings" w:hint="default"/>
      </w:rPr>
    </w:lvl>
    <w:lvl w:ilvl="1" w:tplc="8BF854BE">
      <w:start w:val="1"/>
      <w:numFmt w:val="bullet"/>
      <w:lvlText w:val=""/>
      <w:lvlJc w:val="left"/>
      <w:pPr>
        <w:tabs>
          <w:tab w:val="num" w:pos="1440"/>
        </w:tabs>
        <w:ind w:left="1440" w:hanging="360"/>
      </w:pPr>
      <w:rPr>
        <w:rFonts w:ascii="Wingdings" w:hAnsi="Wingdings" w:hint="default"/>
      </w:rPr>
    </w:lvl>
    <w:lvl w:ilvl="2" w:tplc="88EC4730" w:tentative="1">
      <w:start w:val="1"/>
      <w:numFmt w:val="bullet"/>
      <w:lvlText w:val=""/>
      <w:lvlJc w:val="left"/>
      <w:pPr>
        <w:tabs>
          <w:tab w:val="num" w:pos="2160"/>
        </w:tabs>
        <w:ind w:left="2160" w:hanging="360"/>
      </w:pPr>
      <w:rPr>
        <w:rFonts w:ascii="Wingdings" w:hAnsi="Wingdings" w:hint="default"/>
      </w:rPr>
    </w:lvl>
    <w:lvl w:ilvl="3" w:tplc="6EECF596" w:tentative="1">
      <w:start w:val="1"/>
      <w:numFmt w:val="bullet"/>
      <w:lvlText w:val=""/>
      <w:lvlJc w:val="left"/>
      <w:pPr>
        <w:tabs>
          <w:tab w:val="num" w:pos="2880"/>
        </w:tabs>
        <w:ind w:left="2880" w:hanging="360"/>
      </w:pPr>
      <w:rPr>
        <w:rFonts w:ascii="Wingdings" w:hAnsi="Wingdings" w:hint="default"/>
      </w:rPr>
    </w:lvl>
    <w:lvl w:ilvl="4" w:tplc="22740714" w:tentative="1">
      <w:start w:val="1"/>
      <w:numFmt w:val="bullet"/>
      <w:lvlText w:val=""/>
      <w:lvlJc w:val="left"/>
      <w:pPr>
        <w:tabs>
          <w:tab w:val="num" w:pos="3600"/>
        </w:tabs>
        <w:ind w:left="3600" w:hanging="360"/>
      </w:pPr>
      <w:rPr>
        <w:rFonts w:ascii="Wingdings" w:hAnsi="Wingdings" w:hint="default"/>
      </w:rPr>
    </w:lvl>
    <w:lvl w:ilvl="5" w:tplc="F3767772" w:tentative="1">
      <w:start w:val="1"/>
      <w:numFmt w:val="bullet"/>
      <w:lvlText w:val=""/>
      <w:lvlJc w:val="left"/>
      <w:pPr>
        <w:tabs>
          <w:tab w:val="num" w:pos="4320"/>
        </w:tabs>
        <w:ind w:left="4320" w:hanging="360"/>
      </w:pPr>
      <w:rPr>
        <w:rFonts w:ascii="Wingdings" w:hAnsi="Wingdings" w:hint="default"/>
      </w:rPr>
    </w:lvl>
    <w:lvl w:ilvl="6" w:tplc="E8C0955C" w:tentative="1">
      <w:start w:val="1"/>
      <w:numFmt w:val="bullet"/>
      <w:lvlText w:val=""/>
      <w:lvlJc w:val="left"/>
      <w:pPr>
        <w:tabs>
          <w:tab w:val="num" w:pos="5040"/>
        </w:tabs>
        <w:ind w:left="5040" w:hanging="360"/>
      </w:pPr>
      <w:rPr>
        <w:rFonts w:ascii="Wingdings" w:hAnsi="Wingdings" w:hint="default"/>
      </w:rPr>
    </w:lvl>
    <w:lvl w:ilvl="7" w:tplc="75FE1498" w:tentative="1">
      <w:start w:val="1"/>
      <w:numFmt w:val="bullet"/>
      <w:lvlText w:val=""/>
      <w:lvlJc w:val="left"/>
      <w:pPr>
        <w:tabs>
          <w:tab w:val="num" w:pos="5760"/>
        </w:tabs>
        <w:ind w:left="5760" w:hanging="360"/>
      </w:pPr>
      <w:rPr>
        <w:rFonts w:ascii="Wingdings" w:hAnsi="Wingdings" w:hint="default"/>
      </w:rPr>
    </w:lvl>
    <w:lvl w:ilvl="8" w:tplc="8D0805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967124"/>
    <w:multiLevelType w:val="hybridMultilevel"/>
    <w:tmpl w:val="74241E12"/>
    <w:lvl w:ilvl="0" w:tplc="00B0D33E">
      <w:start w:val="1"/>
      <w:numFmt w:val="bullet"/>
      <w:lvlText w:val=""/>
      <w:lvlJc w:val="left"/>
      <w:pPr>
        <w:tabs>
          <w:tab w:val="num" w:pos="720"/>
        </w:tabs>
        <w:ind w:left="720" w:hanging="360"/>
      </w:pPr>
      <w:rPr>
        <w:rFonts w:ascii="Wingdings" w:hAnsi="Wingdings" w:hint="default"/>
      </w:rPr>
    </w:lvl>
    <w:lvl w:ilvl="1" w:tplc="91E0AFF4">
      <w:start w:val="1"/>
      <w:numFmt w:val="bullet"/>
      <w:lvlText w:val=""/>
      <w:lvlJc w:val="left"/>
      <w:pPr>
        <w:tabs>
          <w:tab w:val="num" w:pos="1440"/>
        </w:tabs>
        <w:ind w:left="1440" w:hanging="360"/>
      </w:pPr>
      <w:rPr>
        <w:rFonts w:ascii="Wingdings" w:hAnsi="Wingdings" w:hint="default"/>
      </w:rPr>
    </w:lvl>
    <w:lvl w:ilvl="2" w:tplc="C6A896F8" w:tentative="1">
      <w:start w:val="1"/>
      <w:numFmt w:val="bullet"/>
      <w:lvlText w:val=""/>
      <w:lvlJc w:val="left"/>
      <w:pPr>
        <w:tabs>
          <w:tab w:val="num" w:pos="2160"/>
        </w:tabs>
        <w:ind w:left="2160" w:hanging="360"/>
      </w:pPr>
      <w:rPr>
        <w:rFonts w:ascii="Wingdings" w:hAnsi="Wingdings" w:hint="default"/>
      </w:rPr>
    </w:lvl>
    <w:lvl w:ilvl="3" w:tplc="4328E558" w:tentative="1">
      <w:start w:val="1"/>
      <w:numFmt w:val="bullet"/>
      <w:lvlText w:val=""/>
      <w:lvlJc w:val="left"/>
      <w:pPr>
        <w:tabs>
          <w:tab w:val="num" w:pos="2880"/>
        </w:tabs>
        <w:ind w:left="2880" w:hanging="360"/>
      </w:pPr>
      <w:rPr>
        <w:rFonts w:ascii="Wingdings" w:hAnsi="Wingdings" w:hint="default"/>
      </w:rPr>
    </w:lvl>
    <w:lvl w:ilvl="4" w:tplc="1820D4FE" w:tentative="1">
      <w:start w:val="1"/>
      <w:numFmt w:val="bullet"/>
      <w:lvlText w:val=""/>
      <w:lvlJc w:val="left"/>
      <w:pPr>
        <w:tabs>
          <w:tab w:val="num" w:pos="3600"/>
        </w:tabs>
        <w:ind w:left="3600" w:hanging="360"/>
      </w:pPr>
      <w:rPr>
        <w:rFonts w:ascii="Wingdings" w:hAnsi="Wingdings" w:hint="default"/>
      </w:rPr>
    </w:lvl>
    <w:lvl w:ilvl="5" w:tplc="A3322FA0" w:tentative="1">
      <w:start w:val="1"/>
      <w:numFmt w:val="bullet"/>
      <w:lvlText w:val=""/>
      <w:lvlJc w:val="left"/>
      <w:pPr>
        <w:tabs>
          <w:tab w:val="num" w:pos="4320"/>
        </w:tabs>
        <w:ind w:left="4320" w:hanging="360"/>
      </w:pPr>
      <w:rPr>
        <w:rFonts w:ascii="Wingdings" w:hAnsi="Wingdings" w:hint="default"/>
      </w:rPr>
    </w:lvl>
    <w:lvl w:ilvl="6" w:tplc="85245930" w:tentative="1">
      <w:start w:val="1"/>
      <w:numFmt w:val="bullet"/>
      <w:lvlText w:val=""/>
      <w:lvlJc w:val="left"/>
      <w:pPr>
        <w:tabs>
          <w:tab w:val="num" w:pos="5040"/>
        </w:tabs>
        <w:ind w:left="5040" w:hanging="360"/>
      </w:pPr>
      <w:rPr>
        <w:rFonts w:ascii="Wingdings" w:hAnsi="Wingdings" w:hint="default"/>
      </w:rPr>
    </w:lvl>
    <w:lvl w:ilvl="7" w:tplc="2146FFDA" w:tentative="1">
      <w:start w:val="1"/>
      <w:numFmt w:val="bullet"/>
      <w:lvlText w:val=""/>
      <w:lvlJc w:val="left"/>
      <w:pPr>
        <w:tabs>
          <w:tab w:val="num" w:pos="5760"/>
        </w:tabs>
        <w:ind w:left="5760" w:hanging="360"/>
      </w:pPr>
      <w:rPr>
        <w:rFonts w:ascii="Wingdings" w:hAnsi="Wingdings" w:hint="default"/>
      </w:rPr>
    </w:lvl>
    <w:lvl w:ilvl="8" w:tplc="1B6A08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7C5963"/>
    <w:multiLevelType w:val="hybridMultilevel"/>
    <w:tmpl w:val="E4BEDF50"/>
    <w:lvl w:ilvl="0" w:tplc="C504C2C2">
      <w:start w:val="1"/>
      <w:numFmt w:val="bullet"/>
      <w:lvlText w:val=""/>
      <w:lvlJc w:val="left"/>
      <w:pPr>
        <w:tabs>
          <w:tab w:val="num" w:pos="720"/>
        </w:tabs>
        <w:ind w:left="720" w:hanging="360"/>
      </w:pPr>
      <w:rPr>
        <w:rFonts w:ascii="Wingdings" w:hAnsi="Wingdings" w:hint="default"/>
      </w:rPr>
    </w:lvl>
    <w:lvl w:ilvl="1" w:tplc="15666BFE">
      <w:start w:val="1"/>
      <w:numFmt w:val="bullet"/>
      <w:lvlText w:val=""/>
      <w:lvlJc w:val="left"/>
      <w:pPr>
        <w:tabs>
          <w:tab w:val="num" w:pos="1440"/>
        </w:tabs>
        <w:ind w:left="1440" w:hanging="360"/>
      </w:pPr>
      <w:rPr>
        <w:rFonts w:ascii="Wingdings" w:hAnsi="Wingdings" w:hint="default"/>
      </w:rPr>
    </w:lvl>
    <w:lvl w:ilvl="2" w:tplc="85B030AA" w:tentative="1">
      <w:start w:val="1"/>
      <w:numFmt w:val="bullet"/>
      <w:lvlText w:val=""/>
      <w:lvlJc w:val="left"/>
      <w:pPr>
        <w:tabs>
          <w:tab w:val="num" w:pos="2160"/>
        </w:tabs>
        <w:ind w:left="2160" w:hanging="360"/>
      </w:pPr>
      <w:rPr>
        <w:rFonts w:ascii="Wingdings" w:hAnsi="Wingdings" w:hint="default"/>
      </w:rPr>
    </w:lvl>
    <w:lvl w:ilvl="3" w:tplc="33E8C50A" w:tentative="1">
      <w:start w:val="1"/>
      <w:numFmt w:val="bullet"/>
      <w:lvlText w:val=""/>
      <w:lvlJc w:val="left"/>
      <w:pPr>
        <w:tabs>
          <w:tab w:val="num" w:pos="2880"/>
        </w:tabs>
        <w:ind w:left="2880" w:hanging="360"/>
      </w:pPr>
      <w:rPr>
        <w:rFonts w:ascii="Wingdings" w:hAnsi="Wingdings" w:hint="default"/>
      </w:rPr>
    </w:lvl>
    <w:lvl w:ilvl="4" w:tplc="AB5EDCC0" w:tentative="1">
      <w:start w:val="1"/>
      <w:numFmt w:val="bullet"/>
      <w:lvlText w:val=""/>
      <w:lvlJc w:val="left"/>
      <w:pPr>
        <w:tabs>
          <w:tab w:val="num" w:pos="3600"/>
        </w:tabs>
        <w:ind w:left="3600" w:hanging="360"/>
      </w:pPr>
      <w:rPr>
        <w:rFonts w:ascii="Wingdings" w:hAnsi="Wingdings" w:hint="default"/>
      </w:rPr>
    </w:lvl>
    <w:lvl w:ilvl="5" w:tplc="5266927E" w:tentative="1">
      <w:start w:val="1"/>
      <w:numFmt w:val="bullet"/>
      <w:lvlText w:val=""/>
      <w:lvlJc w:val="left"/>
      <w:pPr>
        <w:tabs>
          <w:tab w:val="num" w:pos="4320"/>
        </w:tabs>
        <w:ind w:left="4320" w:hanging="360"/>
      </w:pPr>
      <w:rPr>
        <w:rFonts w:ascii="Wingdings" w:hAnsi="Wingdings" w:hint="default"/>
      </w:rPr>
    </w:lvl>
    <w:lvl w:ilvl="6" w:tplc="923A245E" w:tentative="1">
      <w:start w:val="1"/>
      <w:numFmt w:val="bullet"/>
      <w:lvlText w:val=""/>
      <w:lvlJc w:val="left"/>
      <w:pPr>
        <w:tabs>
          <w:tab w:val="num" w:pos="5040"/>
        </w:tabs>
        <w:ind w:left="5040" w:hanging="360"/>
      </w:pPr>
      <w:rPr>
        <w:rFonts w:ascii="Wingdings" w:hAnsi="Wingdings" w:hint="default"/>
      </w:rPr>
    </w:lvl>
    <w:lvl w:ilvl="7" w:tplc="B09AB566" w:tentative="1">
      <w:start w:val="1"/>
      <w:numFmt w:val="bullet"/>
      <w:lvlText w:val=""/>
      <w:lvlJc w:val="left"/>
      <w:pPr>
        <w:tabs>
          <w:tab w:val="num" w:pos="5760"/>
        </w:tabs>
        <w:ind w:left="5760" w:hanging="360"/>
      </w:pPr>
      <w:rPr>
        <w:rFonts w:ascii="Wingdings" w:hAnsi="Wingdings" w:hint="default"/>
      </w:rPr>
    </w:lvl>
    <w:lvl w:ilvl="8" w:tplc="8172943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6"/>
  </w:num>
  <w:num w:numId="6">
    <w:abstractNumId w:val="7"/>
  </w:num>
  <w:num w:numId="7">
    <w:abstractNumId w:val="5"/>
  </w:num>
  <w:num w:numId="8">
    <w:abstractNumId w:val="1"/>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na Koolemans Beynen">
    <w15:presenceInfo w15:providerId="Windows Live" w15:userId="cf3ca62b7a1d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93"/>
    <w:rsid w:val="000004F4"/>
    <w:rsid w:val="0000320D"/>
    <w:rsid w:val="000034D3"/>
    <w:rsid w:val="00004C85"/>
    <w:rsid w:val="000055D3"/>
    <w:rsid w:val="00005DCE"/>
    <w:rsid w:val="00010053"/>
    <w:rsid w:val="0001105A"/>
    <w:rsid w:val="00014F53"/>
    <w:rsid w:val="0001531C"/>
    <w:rsid w:val="000156B3"/>
    <w:rsid w:val="00017FC4"/>
    <w:rsid w:val="0002219B"/>
    <w:rsid w:val="00022277"/>
    <w:rsid w:val="00022892"/>
    <w:rsid w:val="000231A4"/>
    <w:rsid w:val="000233CA"/>
    <w:rsid w:val="00023744"/>
    <w:rsid w:val="000240B1"/>
    <w:rsid w:val="0002467E"/>
    <w:rsid w:val="00026EC0"/>
    <w:rsid w:val="000273AA"/>
    <w:rsid w:val="00030EDB"/>
    <w:rsid w:val="0003115B"/>
    <w:rsid w:val="00033548"/>
    <w:rsid w:val="00036887"/>
    <w:rsid w:val="000378D6"/>
    <w:rsid w:val="000409D6"/>
    <w:rsid w:val="000430DF"/>
    <w:rsid w:val="000445CE"/>
    <w:rsid w:val="0005111D"/>
    <w:rsid w:val="00052119"/>
    <w:rsid w:val="00053003"/>
    <w:rsid w:val="00053B01"/>
    <w:rsid w:val="00055C10"/>
    <w:rsid w:val="000561A5"/>
    <w:rsid w:val="00056674"/>
    <w:rsid w:val="00060F70"/>
    <w:rsid w:val="0006140F"/>
    <w:rsid w:val="00062204"/>
    <w:rsid w:val="000623AB"/>
    <w:rsid w:val="00064169"/>
    <w:rsid w:val="00065386"/>
    <w:rsid w:val="000655BB"/>
    <w:rsid w:val="0006578D"/>
    <w:rsid w:val="00066570"/>
    <w:rsid w:val="000674B2"/>
    <w:rsid w:val="00070B23"/>
    <w:rsid w:val="00071875"/>
    <w:rsid w:val="000733F6"/>
    <w:rsid w:val="00075B56"/>
    <w:rsid w:val="00077A0E"/>
    <w:rsid w:val="00080750"/>
    <w:rsid w:val="0008075B"/>
    <w:rsid w:val="00080C03"/>
    <w:rsid w:val="00083150"/>
    <w:rsid w:val="000864E1"/>
    <w:rsid w:val="00086DB8"/>
    <w:rsid w:val="000871CC"/>
    <w:rsid w:val="00092276"/>
    <w:rsid w:val="000925A6"/>
    <w:rsid w:val="000928A4"/>
    <w:rsid w:val="000932D4"/>
    <w:rsid w:val="00094259"/>
    <w:rsid w:val="000943AB"/>
    <w:rsid w:val="00094EDA"/>
    <w:rsid w:val="000A0799"/>
    <w:rsid w:val="000A0C35"/>
    <w:rsid w:val="000A1615"/>
    <w:rsid w:val="000A1F4E"/>
    <w:rsid w:val="000A21AF"/>
    <w:rsid w:val="000A6085"/>
    <w:rsid w:val="000A7C9F"/>
    <w:rsid w:val="000B260A"/>
    <w:rsid w:val="000B2655"/>
    <w:rsid w:val="000B33AF"/>
    <w:rsid w:val="000B3E81"/>
    <w:rsid w:val="000B46F8"/>
    <w:rsid w:val="000B4A5B"/>
    <w:rsid w:val="000B616F"/>
    <w:rsid w:val="000B6719"/>
    <w:rsid w:val="000C08B7"/>
    <w:rsid w:val="000C1490"/>
    <w:rsid w:val="000C150C"/>
    <w:rsid w:val="000C3212"/>
    <w:rsid w:val="000C32E8"/>
    <w:rsid w:val="000C52D0"/>
    <w:rsid w:val="000D4C3B"/>
    <w:rsid w:val="000D6D1F"/>
    <w:rsid w:val="000E0856"/>
    <w:rsid w:val="000E275F"/>
    <w:rsid w:val="000E32EB"/>
    <w:rsid w:val="000E39C6"/>
    <w:rsid w:val="000E3B42"/>
    <w:rsid w:val="000E4553"/>
    <w:rsid w:val="000E46F9"/>
    <w:rsid w:val="000E554A"/>
    <w:rsid w:val="000E6ED3"/>
    <w:rsid w:val="000F17BC"/>
    <w:rsid w:val="000F1CA8"/>
    <w:rsid w:val="000F2198"/>
    <w:rsid w:val="000F26BD"/>
    <w:rsid w:val="000F454C"/>
    <w:rsid w:val="000F48B5"/>
    <w:rsid w:val="000F6164"/>
    <w:rsid w:val="001020F4"/>
    <w:rsid w:val="00102888"/>
    <w:rsid w:val="00103812"/>
    <w:rsid w:val="00104C29"/>
    <w:rsid w:val="00105027"/>
    <w:rsid w:val="00105CE3"/>
    <w:rsid w:val="00106CE5"/>
    <w:rsid w:val="00110A7F"/>
    <w:rsid w:val="0011136F"/>
    <w:rsid w:val="00113049"/>
    <w:rsid w:val="00113E74"/>
    <w:rsid w:val="00114114"/>
    <w:rsid w:val="00114B6E"/>
    <w:rsid w:val="001153BA"/>
    <w:rsid w:val="001168A6"/>
    <w:rsid w:val="00116AF7"/>
    <w:rsid w:val="001171CE"/>
    <w:rsid w:val="00122003"/>
    <w:rsid w:val="001225A6"/>
    <w:rsid w:val="00122A60"/>
    <w:rsid w:val="00123888"/>
    <w:rsid w:val="00125114"/>
    <w:rsid w:val="00126AAE"/>
    <w:rsid w:val="0013017D"/>
    <w:rsid w:val="00131CAE"/>
    <w:rsid w:val="001328E2"/>
    <w:rsid w:val="0013377E"/>
    <w:rsid w:val="00133A51"/>
    <w:rsid w:val="00134310"/>
    <w:rsid w:val="001350F0"/>
    <w:rsid w:val="0013680C"/>
    <w:rsid w:val="00137FA3"/>
    <w:rsid w:val="00140FAF"/>
    <w:rsid w:val="00143015"/>
    <w:rsid w:val="0014307E"/>
    <w:rsid w:val="00143610"/>
    <w:rsid w:val="00145AC8"/>
    <w:rsid w:val="001462DE"/>
    <w:rsid w:val="001467D2"/>
    <w:rsid w:val="0014737F"/>
    <w:rsid w:val="0015008D"/>
    <w:rsid w:val="0015210C"/>
    <w:rsid w:val="0015221C"/>
    <w:rsid w:val="001524A0"/>
    <w:rsid w:val="00152CAA"/>
    <w:rsid w:val="00153011"/>
    <w:rsid w:val="00154096"/>
    <w:rsid w:val="00154269"/>
    <w:rsid w:val="001546B1"/>
    <w:rsid w:val="00154F3F"/>
    <w:rsid w:val="00156409"/>
    <w:rsid w:val="00160E41"/>
    <w:rsid w:val="00160F41"/>
    <w:rsid w:val="00161D24"/>
    <w:rsid w:val="0016208C"/>
    <w:rsid w:val="00163E81"/>
    <w:rsid w:val="00164306"/>
    <w:rsid w:val="00164CA1"/>
    <w:rsid w:val="00165896"/>
    <w:rsid w:val="001669BC"/>
    <w:rsid w:val="00167622"/>
    <w:rsid w:val="0017006A"/>
    <w:rsid w:val="00172006"/>
    <w:rsid w:val="00172E62"/>
    <w:rsid w:val="00174F29"/>
    <w:rsid w:val="00175EFA"/>
    <w:rsid w:val="00177CE4"/>
    <w:rsid w:val="00183E02"/>
    <w:rsid w:val="001841CC"/>
    <w:rsid w:val="00185E1B"/>
    <w:rsid w:val="001861A8"/>
    <w:rsid w:val="00186560"/>
    <w:rsid w:val="00187439"/>
    <w:rsid w:val="00190134"/>
    <w:rsid w:val="001915AF"/>
    <w:rsid w:val="00191763"/>
    <w:rsid w:val="001941BF"/>
    <w:rsid w:val="001950EB"/>
    <w:rsid w:val="0019543E"/>
    <w:rsid w:val="00195A1D"/>
    <w:rsid w:val="00196D83"/>
    <w:rsid w:val="001972D3"/>
    <w:rsid w:val="001A2049"/>
    <w:rsid w:val="001A3342"/>
    <w:rsid w:val="001A78EE"/>
    <w:rsid w:val="001A7CAF"/>
    <w:rsid w:val="001B28F5"/>
    <w:rsid w:val="001B5A14"/>
    <w:rsid w:val="001B5C12"/>
    <w:rsid w:val="001B6252"/>
    <w:rsid w:val="001B7F9F"/>
    <w:rsid w:val="001C18C8"/>
    <w:rsid w:val="001C66BC"/>
    <w:rsid w:val="001C6D26"/>
    <w:rsid w:val="001C6DD4"/>
    <w:rsid w:val="001C6FF5"/>
    <w:rsid w:val="001D06B3"/>
    <w:rsid w:val="001D0CD8"/>
    <w:rsid w:val="001D2B21"/>
    <w:rsid w:val="001D2E4D"/>
    <w:rsid w:val="001D4D89"/>
    <w:rsid w:val="001D502A"/>
    <w:rsid w:val="001D55FE"/>
    <w:rsid w:val="001D5C43"/>
    <w:rsid w:val="001D6FB5"/>
    <w:rsid w:val="001D7B52"/>
    <w:rsid w:val="001E10FC"/>
    <w:rsid w:val="001E44EF"/>
    <w:rsid w:val="001E7659"/>
    <w:rsid w:val="001F0630"/>
    <w:rsid w:val="001F23EA"/>
    <w:rsid w:val="001F47FE"/>
    <w:rsid w:val="001F5856"/>
    <w:rsid w:val="001F5A6B"/>
    <w:rsid w:val="001F6696"/>
    <w:rsid w:val="001F79FB"/>
    <w:rsid w:val="001F7A77"/>
    <w:rsid w:val="00200360"/>
    <w:rsid w:val="002031C0"/>
    <w:rsid w:val="00204348"/>
    <w:rsid w:val="00204A2F"/>
    <w:rsid w:val="00204E70"/>
    <w:rsid w:val="00205A17"/>
    <w:rsid w:val="0020683F"/>
    <w:rsid w:val="002072CA"/>
    <w:rsid w:val="002075BC"/>
    <w:rsid w:val="00207F0E"/>
    <w:rsid w:val="002101E0"/>
    <w:rsid w:val="00211F12"/>
    <w:rsid w:val="0021227A"/>
    <w:rsid w:val="00212BBC"/>
    <w:rsid w:val="00213C6D"/>
    <w:rsid w:val="00214BB7"/>
    <w:rsid w:val="00216EA4"/>
    <w:rsid w:val="00217F11"/>
    <w:rsid w:val="00221323"/>
    <w:rsid w:val="00223D2B"/>
    <w:rsid w:val="00224E73"/>
    <w:rsid w:val="0022551C"/>
    <w:rsid w:val="002258D8"/>
    <w:rsid w:val="0022657C"/>
    <w:rsid w:val="00226869"/>
    <w:rsid w:val="00232036"/>
    <w:rsid w:val="00232B3A"/>
    <w:rsid w:val="002337C8"/>
    <w:rsid w:val="0023530A"/>
    <w:rsid w:val="00236A42"/>
    <w:rsid w:val="00237335"/>
    <w:rsid w:val="002373A0"/>
    <w:rsid w:val="00237F0A"/>
    <w:rsid w:val="002403C7"/>
    <w:rsid w:val="002404D0"/>
    <w:rsid w:val="00240993"/>
    <w:rsid w:val="002424A5"/>
    <w:rsid w:val="0024504A"/>
    <w:rsid w:val="002462C7"/>
    <w:rsid w:val="00246570"/>
    <w:rsid w:val="00250616"/>
    <w:rsid w:val="00250D90"/>
    <w:rsid w:val="002524A6"/>
    <w:rsid w:val="0025269B"/>
    <w:rsid w:val="00252794"/>
    <w:rsid w:val="00252944"/>
    <w:rsid w:val="00254F87"/>
    <w:rsid w:val="00255509"/>
    <w:rsid w:val="002558E1"/>
    <w:rsid w:val="00260E94"/>
    <w:rsid w:val="00261A26"/>
    <w:rsid w:val="00262BC9"/>
    <w:rsid w:val="002634D7"/>
    <w:rsid w:val="0026462C"/>
    <w:rsid w:val="0026476E"/>
    <w:rsid w:val="00265E4D"/>
    <w:rsid w:val="00267120"/>
    <w:rsid w:val="00267F48"/>
    <w:rsid w:val="0027003E"/>
    <w:rsid w:val="00270DA4"/>
    <w:rsid w:val="00270E77"/>
    <w:rsid w:val="0027114C"/>
    <w:rsid w:val="0027189E"/>
    <w:rsid w:val="00271CE1"/>
    <w:rsid w:val="00274D56"/>
    <w:rsid w:val="00275706"/>
    <w:rsid w:val="0027604B"/>
    <w:rsid w:val="00276687"/>
    <w:rsid w:val="002766D8"/>
    <w:rsid w:val="00281D29"/>
    <w:rsid w:val="0028369D"/>
    <w:rsid w:val="002847BA"/>
    <w:rsid w:val="00284896"/>
    <w:rsid w:val="00284BCC"/>
    <w:rsid w:val="00284BFD"/>
    <w:rsid w:val="00285C55"/>
    <w:rsid w:val="0028787C"/>
    <w:rsid w:val="00290289"/>
    <w:rsid w:val="002915C2"/>
    <w:rsid w:val="00292053"/>
    <w:rsid w:val="00292B31"/>
    <w:rsid w:val="00294633"/>
    <w:rsid w:val="00295AD7"/>
    <w:rsid w:val="00296C44"/>
    <w:rsid w:val="0029743D"/>
    <w:rsid w:val="00297EA8"/>
    <w:rsid w:val="002A206C"/>
    <w:rsid w:val="002A58B7"/>
    <w:rsid w:val="002A6072"/>
    <w:rsid w:val="002A7730"/>
    <w:rsid w:val="002B34BE"/>
    <w:rsid w:val="002B3947"/>
    <w:rsid w:val="002B3BD5"/>
    <w:rsid w:val="002B3EF1"/>
    <w:rsid w:val="002B5920"/>
    <w:rsid w:val="002B5B07"/>
    <w:rsid w:val="002B5D17"/>
    <w:rsid w:val="002B5EF7"/>
    <w:rsid w:val="002B64A3"/>
    <w:rsid w:val="002B6766"/>
    <w:rsid w:val="002B6DA0"/>
    <w:rsid w:val="002C27C0"/>
    <w:rsid w:val="002C33AD"/>
    <w:rsid w:val="002C39D3"/>
    <w:rsid w:val="002C3E38"/>
    <w:rsid w:val="002C4507"/>
    <w:rsid w:val="002C4A44"/>
    <w:rsid w:val="002C66F6"/>
    <w:rsid w:val="002C6A0C"/>
    <w:rsid w:val="002C6BFC"/>
    <w:rsid w:val="002D06C2"/>
    <w:rsid w:val="002D0C9C"/>
    <w:rsid w:val="002D16DE"/>
    <w:rsid w:val="002D2435"/>
    <w:rsid w:val="002D5B25"/>
    <w:rsid w:val="002D5EEF"/>
    <w:rsid w:val="002D7674"/>
    <w:rsid w:val="002D7E16"/>
    <w:rsid w:val="002E2372"/>
    <w:rsid w:val="002E249A"/>
    <w:rsid w:val="002E2709"/>
    <w:rsid w:val="002E6C0D"/>
    <w:rsid w:val="002F02EB"/>
    <w:rsid w:val="002F05A7"/>
    <w:rsid w:val="002F0BF0"/>
    <w:rsid w:val="002F14BB"/>
    <w:rsid w:val="002F1CCC"/>
    <w:rsid w:val="002F2A3C"/>
    <w:rsid w:val="002F2A61"/>
    <w:rsid w:val="002F2AA4"/>
    <w:rsid w:val="002F2FEB"/>
    <w:rsid w:val="002F4B34"/>
    <w:rsid w:val="002F612E"/>
    <w:rsid w:val="002F673C"/>
    <w:rsid w:val="00304241"/>
    <w:rsid w:val="003049C2"/>
    <w:rsid w:val="00305615"/>
    <w:rsid w:val="00305D95"/>
    <w:rsid w:val="0030611F"/>
    <w:rsid w:val="0030726E"/>
    <w:rsid w:val="00311907"/>
    <w:rsid w:val="00313A8F"/>
    <w:rsid w:val="00316A61"/>
    <w:rsid w:val="00316BC3"/>
    <w:rsid w:val="00317199"/>
    <w:rsid w:val="0032034E"/>
    <w:rsid w:val="00320A00"/>
    <w:rsid w:val="00321370"/>
    <w:rsid w:val="00321AF2"/>
    <w:rsid w:val="003220B8"/>
    <w:rsid w:val="0032317C"/>
    <w:rsid w:val="00323209"/>
    <w:rsid w:val="00324258"/>
    <w:rsid w:val="0032491D"/>
    <w:rsid w:val="00326F80"/>
    <w:rsid w:val="0033015D"/>
    <w:rsid w:val="00331240"/>
    <w:rsid w:val="0033186F"/>
    <w:rsid w:val="00333F9D"/>
    <w:rsid w:val="003357E8"/>
    <w:rsid w:val="003365B3"/>
    <w:rsid w:val="00336653"/>
    <w:rsid w:val="003372B5"/>
    <w:rsid w:val="003409C1"/>
    <w:rsid w:val="00343A71"/>
    <w:rsid w:val="0034430B"/>
    <w:rsid w:val="0034443C"/>
    <w:rsid w:val="00346F25"/>
    <w:rsid w:val="00347C8D"/>
    <w:rsid w:val="0035000E"/>
    <w:rsid w:val="0035200B"/>
    <w:rsid w:val="00353CC3"/>
    <w:rsid w:val="00360253"/>
    <w:rsid w:val="00361AE1"/>
    <w:rsid w:val="0037148D"/>
    <w:rsid w:val="00371977"/>
    <w:rsid w:val="00371B0F"/>
    <w:rsid w:val="00371EB9"/>
    <w:rsid w:val="0037581C"/>
    <w:rsid w:val="003767CF"/>
    <w:rsid w:val="00380076"/>
    <w:rsid w:val="00381418"/>
    <w:rsid w:val="0038257C"/>
    <w:rsid w:val="00382FB9"/>
    <w:rsid w:val="0038332B"/>
    <w:rsid w:val="00383BCF"/>
    <w:rsid w:val="00384248"/>
    <w:rsid w:val="00385441"/>
    <w:rsid w:val="003855F5"/>
    <w:rsid w:val="00386455"/>
    <w:rsid w:val="00386D48"/>
    <w:rsid w:val="003875DB"/>
    <w:rsid w:val="003912C7"/>
    <w:rsid w:val="00392BC0"/>
    <w:rsid w:val="00394F78"/>
    <w:rsid w:val="003965F2"/>
    <w:rsid w:val="003A0DBA"/>
    <w:rsid w:val="003A10DE"/>
    <w:rsid w:val="003A3BF2"/>
    <w:rsid w:val="003A44F6"/>
    <w:rsid w:val="003A5409"/>
    <w:rsid w:val="003A5801"/>
    <w:rsid w:val="003A5B55"/>
    <w:rsid w:val="003A6B2F"/>
    <w:rsid w:val="003B0425"/>
    <w:rsid w:val="003B140E"/>
    <w:rsid w:val="003B485A"/>
    <w:rsid w:val="003B64BC"/>
    <w:rsid w:val="003B68F3"/>
    <w:rsid w:val="003C066E"/>
    <w:rsid w:val="003C23A4"/>
    <w:rsid w:val="003C2AE7"/>
    <w:rsid w:val="003C6297"/>
    <w:rsid w:val="003C6AC7"/>
    <w:rsid w:val="003D0B8C"/>
    <w:rsid w:val="003D13E4"/>
    <w:rsid w:val="003D246B"/>
    <w:rsid w:val="003D277C"/>
    <w:rsid w:val="003D2D70"/>
    <w:rsid w:val="003D3C8C"/>
    <w:rsid w:val="003D4366"/>
    <w:rsid w:val="003D4E19"/>
    <w:rsid w:val="003D7408"/>
    <w:rsid w:val="003E0D4E"/>
    <w:rsid w:val="003E14EF"/>
    <w:rsid w:val="003E18A6"/>
    <w:rsid w:val="003E19D3"/>
    <w:rsid w:val="003E2741"/>
    <w:rsid w:val="003F0079"/>
    <w:rsid w:val="003F0143"/>
    <w:rsid w:val="003F0AED"/>
    <w:rsid w:val="003F32F2"/>
    <w:rsid w:val="003F3457"/>
    <w:rsid w:val="003F4159"/>
    <w:rsid w:val="003F4C3F"/>
    <w:rsid w:val="003F4C4B"/>
    <w:rsid w:val="003F5503"/>
    <w:rsid w:val="003F6C62"/>
    <w:rsid w:val="003F6CD2"/>
    <w:rsid w:val="003F72B4"/>
    <w:rsid w:val="004003D2"/>
    <w:rsid w:val="00405891"/>
    <w:rsid w:val="00410629"/>
    <w:rsid w:val="00410D02"/>
    <w:rsid w:val="0041138D"/>
    <w:rsid w:val="00411F00"/>
    <w:rsid w:val="0041336A"/>
    <w:rsid w:val="00414F29"/>
    <w:rsid w:val="00415F73"/>
    <w:rsid w:val="0041678C"/>
    <w:rsid w:val="00416F50"/>
    <w:rsid w:val="00417845"/>
    <w:rsid w:val="004178CF"/>
    <w:rsid w:val="00420762"/>
    <w:rsid w:val="004208B5"/>
    <w:rsid w:val="004210E1"/>
    <w:rsid w:val="00421442"/>
    <w:rsid w:val="004215D1"/>
    <w:rsid w:val="00421C3C"/>
    <w:rsid w:val="00422F73"/>
    <w:rsid w:val="00425214"/>
    <w:rsid w:val="004267C9"/>
    <w:rsid w:val="00427331"/>
    <w:rsid w:val="0042749E"/>
    <w:rsid w:val="00427F30"/>
    <w:rsid w:val="00427F9B"/>
    <w:rsid w:val="00430A09"/>
    <w:rsid w:val="0043104B"/>
    <w:rsid w:val="004318FB"/>
    <w:rsid w:val="00431AB8"/>
    <w:rsid w:val="00433E45"/>
    <w:rsid w:val="00434402"/>
    <w:rsid w:val="0044116F"/>
    <w:rsid w:val="00441512"/>
    <w:rsid w:val="00442F37"/>
    <w:rsid w:val="00442FC8"/>
    <w:rsid w:val="00444A45"/>
    <w:rsid w:val="00445ED8"/>
    <w:rsid w:val="00446151"/>
    <w:rsid w:val="00451E7D"/>
    <w:rsid w:val="004532CD"/>
    <w:rsid w:val="0045335B"/>
    <w:rsid w:val="0045565B"/>
    <w:rsid w:val="004567A0"/>
    <w:rsid w:val="00456BAC"/>
    <w:rsid w:val="004576D9"/>
    <w:rsid w:val="00457749"/>
    <w:rsid w:val="00461429"/>
    <w:rsid w:val="00461F8C"/>
    <w:rsid w:val="00463268"/>
    <w:rsid w:val="00463B2D"/>
    <w:rsid w:val="0046580A"/>
    <w:rsid w:val="0046640D"/>
    <w:rsid w:val="004673B2"/>
    <w:rsid w:val="00472406"/>
    <w:rsid w:val="00472874"/>
    <w:rsid w:val="004728C2"/>
    <w:rsid w:val="0047292B"/>
    <w:rsid w:val="0047410B"/>
    <w:rsid w:val="00474B49"/>
    <w:rsid w:val="00474CAE"/>
    <w:rsid w:val="00474E2A"/>
    <w:rsid w:val="00481789"/>
    <w:rsid w:val="00482963"/>
    <w:rsid w:val="00483C2E"/>
    <w:rsid w:val="00485EF7"/>
    <w:rsid w:val="004875FA"/>
    <w:rsid w:val="00490E6B"/>
    <w:rsid w:val="00491D05"/>
    <w:rsid w:val="00491DEF"/>
    <w:rsid w:val="00492269"/>
    <w:rsid w:val="0049275C"/>
    <w:rsid w:val="00492B71"/>
    <w:rsid w:val="0049374E"/>
    <w:rsid w:val="00493CDB"/>
    <w:rsid w:val="00495413"/>
    <w:rsid w:val="00496376"/>
    <w:rsid w:val="004970CD"/>
    <w:rsid w:val="00497F6D"/>
    <w:rsid w:val="004A0B07"/>
    <w:rsid w:val="004A15EF"/>
    <w:rsid w:val="004A1F02"/>
    <w:rsid w:val="004A2060"/>
    <w:rsid w:val="004A2DF9"/>
    <w:rsid w:val="004A3672"/>
    <w:rsid w:val="004A3EFA"/>
    <w:rsid w:val="004A6BB9"/>
    <w:rsid w:val="004A6EC2"/>
    <w:rsid w:val="004A7587"/>
    <w:rsid w:val="004B365C"/>
    <w:rsid w:val="004B559F"/>
    <w:rsid w:val="004B5B47"/>
    <w:rsid w:val="004C0E3D"/>
    <w:rsid w:val="004C3746"/>
    <w:rsid w:val="004C63CE"/>
    <w:rsid w:val="004D15AA"/>
    <w:rsid w:val="004D4501"/>
    <w:rsid w:val="004D63B2"/>
    <w:rsid w:val="004D6E2C"/>
    <w:rsid w:val="004D75FA"/>
    <w:rsid w:val="004E0A19"/>
    <w:rsid w:val="004E3602"/>
    <w:rsid w:val="004E3B2B"/>
    <w:rsid w:val="004E5BC3"/>
    <w:rsid w:val="004E6E4C"/>
    <w:rsid w:val="00500204"/>
    <w:rsid w:val="00500813"/>
    <w:rsid w:val="0050339F"/>
    <w:rsid w:val="005039B5"/>
    <w:rsid w:val="005043BD"/>
    <w:rsid w:val="0050537D"/>
    <w:rsid w:val="00507671"/>
    <w:rsid w:val="00507BDF"/>
    <w:rsid w:val="0051119A"/>
    <w:rsid w:val="00515994"/>
    <w:rsid w:val="00515F83"/>
    <w:rsid w:val="0051618F"/>
    <w:rsid w:val="00520103"/>
    <w:rsid w:val="00522AEB"/>
    <w:rsid w:val="00522D5E"/>
    <w:rsid w:val="00524003"/>
    <w:rsid w:val="00524BFE"/>
    <w:rsid w:val="00526B41"/>
    <w:rsid w:val="00527541"/>
    <w:rsid w:val="00530618"/>
    <w:rsid w:val="00531774"/>
    <w:rsid w:val="00531E7E"/>
    <w:rsid w:val="00534B1F"/>
    <w:rsid w:val="0053500C"/>
    <w:rsid w:val="00535EEF"/>
    <w:rsid w:val="005404C4"/>
    <w:rsid w:val="0054177D"/>
    <w:rsid w:val="00542092"/>
    <w:rsid w:val="005428A4"/>
    <w:rsid w:val="00544E3A"/>
    <w:rsid w:val="00546022"/>
    <w:rsid w:val="00546ECB"/>
    <w:rsid w:val="00546F57"/>
    <w:rsid w:val="00547051"/>
    <w:rsid w:val="0054737E"/>
    <w:rsid w:val="00547702"/>
    <w:rsid w:val="00550F80"/>
    <w:rsid w:val="0055187D"/>
    <w:rsid w:val="00551EF7"/>
    <w:rsid w:val="00553332"/>
    <w:rsid w:val="0055602C"/>
    <w:rsid w:val="005565B1"/>
    <w:rsid w:val="005611D5"/>
    <w:rsid w:val="005649EA"/>
    <w:rsid w:val="00570D2E"/>
    <w:rsid w:val="0057370C"/>
    <w:rsid w:val="005761F2"/>
    <w:rsid w:val="00576CD6"/>
    <w:rsid w:val="005819DF"/>
    <w:rsid w:val="00582615"/>
    <w:rsid w:val="00582F40"/>
    <w:rsid w:val="0058368C"/>
    <w:rsid w:val="00584F6E"/>
    <w:rsid w:val="00585507"/>
    <w:rsid w:val="00585730"/>
    <w:rsid w:val="00585975"/>
    <w:rsid w:val="005928B5"/>
    <w:rsid w:val="0059343B"/>
    <w:rsid w:val="00593C43"/>
    <w:rsid w:val="00596661"/>
    <w:rsid w:val="005977A5"/>
    <w:rsid w:val="005A1934"/>
    <w:rsid w:val="005A21A6"/>
    <w:rsid w:val="005A3238"/>
    <w:rsid w:val="005A3616"/>
    <w:rsid w:val="005A3892"/>
    <w:rsid w:val="005A4695"/>
    <w:rsid w:val="005A5711"/>
    <w:rsid w:val="005A7367"/>
    <w:rsid w:val="005B00F2"/>
    <w:rsid w:val="005B172A"/>
    <w:rsid w:val="005B69EB"/>
    <w:rsid w:val="005C1573"/>
    <w:rsid w:val="005C1845"/>
    <w:rsid w:val="005C2658"/>
    <w:rsid w:val="005C2D38"/>
    <w:rsid w:val="005C3747"/>
    <w:rsid w:val="005C3FC2"/>
    <w:rsid w:val="005C4188"/>
    <w:rsid w:val="005C47E6"/>
    <w:rsid w:val="005C4FEE"/>
    <w:rsid w:val="005C6663"/>
    <w:rsid w:val="005D013D"/>
    <w:rsid w:val="005D0D29"/>
    <w:rsid w:val="005D10F8"/>
    <w:rsid w:val="005D3CC6"/>
    <w:rsid w:val="005D4D1A"/>
    <w:rsid w:val="005D5BA5"/>
    <w:rsid w:val="005D6B8D"/>
    <w:rsid w:val="005E3954"/>
    <w:rsid w:val="005E402E"/>
    <w:rsid w:val="005E43F8"/>
    <w:rsid w:val="005E543E"/>
    <w:rsid w:val="005E58AB"/>
    <w:rsid w:val="005E7110"/>
    <w:rsid w:val="005E7B10"/>
    <w:rsid w:val="005F302A"/>
    <w:rsid w:val="005F4FEC"/>
    <w:rsid w:val="005F5F91"/>
    <w:rsid w:val="00603DD3"/>
    <w:rsid w:val="006064F1"/>
    <w:rsid w:val="00606B1F"/>
    <w:rsid w:val="00615066"/>
    <w:rsid w:val="00617BF0"/>
    <w:rsid w:val="006236A3"/>
    <w:rsid w:val="0062478E"/>
    <w:rsid w:val="00625869"/>
    <w:rsid w:val="00626F3F"/>
    <w:rsid w:val="0062767E"/>
    <w:rsid w:val="00627C5C"/>
    <w:rsid w:val="00630BF7"/>
    <w:rsid w:val="00632570"/>
    <w:rsid w:val="00632781"/>
    <w:rsid w:val="00634248"/>
    <w:rsid w:val="00635371"/>
    <w:rsid w:val="006400F6"/>
    <w:rsid w:val="00640BB0"/>
    <w:rsid w:val="00642725"/>
    <w:rsid w:val="0064585B"/>
    <w:rsid w:val="00645DD5"/>
    <w:rsid w:val="00646091"/>
    <w:rsid w:val="006469E4"/>
    <w:rsid w:val="006470E1"/>
    <w:rsid w:val="006471B7"/>
    <w:rsid w:val="00647303"/>
    <w:rsid w:val="006519E4"/>
    <w:rsid w:val="006553DE"/>
    <w:rsid w:val="00655953"/>
    <w:rsid w:val="00656ABD"/>
    <w:rsid w:val="006602B3"/>
    <w:rsid w:val="00661223"/>
    <w:rsid w:val="00663EA3"/>
    <w:rsid w:val="00664A47"/>
    <w:rsid w:val="0066556A"/>
    <w:rsid w:val="00666F45"/>
    <w:rsid w:val="00671085"/>
    <w:rsid w:val="00673978"/>
    <w:rsid w:val="00674CAE"/>
    <w:rsid w:val="00681978"/>
    <w:rsid w:val="00683576"/>
    <w:rsid w:val="00687108"/>
    <w:rsid w:val="00690023"/>
    <w:rsid w:val="006903A5"/>
    <w:rsid w:val="0069078D"/>
    <w:rsid w:val="0069209F"/>
    <w:rsid w:val="0069216D"/>
    <w:rsid w:val="0069227F"/>
    <w:rsid w:val="00692298"/>
    <w:rsid w:val="006932F9"/>
    <w:rsid w:val="006933CE"/>
    <w:rsid w:val="00693C60"/>
    <w:rsid w:val="00694CE9"/>
    <w:rsid w:val="00695203"/>
    <w:rsid w:val="00695859"/>
    <w:rsid w:val="0069589B"/>
    <w:rsid w:val="00695EAD"/>
    <w:rsid w:val="00696CA9"/>
    <w:rsid w:val="00697B21"/>
    <w:rsid w:val="006A02E0"/>
    <w:rsid w:val="006A04DC"/>
    <w:rsid w:val="006A0596"/>
    <w:rsid w:val="006A214C"/>
    <w:rsid w:val="006A4EBA"/>
    <w:rsid w:val="006A51AC"/>
    <w:rsid w:val="006A5EA2"/>
    <w:rsid w:val="006A68FD"/>
    <w:rsid w:val="006B3731"/>
    <w:rsid w:val="006B46B6"/>
    <w:rsid w:val="006B49F2"/>
    <w:rsid w:val="006B4E06"/>
    <w:rsid w:val="006B70DE"/>
    <w:rsid w:val="006B7232"/>
    <w:rsid w:val="006C2B03"/>
    <w:rsid w:val="006C301B"/>
    <w:rsid w:val="006C3D7F"/>
    <w:rsid w:val="006C41F4"/>
    <w:rsid w:val="006C72B3"/>
    <w:rsid w:val="006D02E9"/>
    <w:rsid w:val="006D1332"/>
    <w:rsid w:val="006D5117"/>
    <w:rsid w:val="006D6CDE"/>
    <w:rsid w:val="006D7635"/>
    <w:rsid w:val="006E4436"/>
    <w:rsid w:val="006E5227"/>
    <w:rsid w:val="006E53AC"/>
    <w:rsid w:val="006E5DE9"/>
    <w:rsid w:val="006E7ACF"/>
    <w:rsid w:val="006F00B2"/>
    <w:rsid w:val="006F0A2B"/>
    <w:rsid w:val="006F11C8"/>
    <w:rsid w:val="006F29FF"/>
    <w:rsid w:val="006F3A27"/>
    <w:rsid w:val="006F485E"/>
    <w:rsid w:val="006F75B3"/>
    <w:rsid w:val="00701013"/>
    <w:rsid w:val="00704FE2"/>
    <w:rsid w:val="00705026"/>
    <w:rsid w:val="007103A7"/>
    <w:rsid w:val="00710BAC"/>
    <w:rsid w:val="00714B7C"/>
    <w:rsid w:val="0071503A"/>
    <w:rsid w:val="007164C9"/>
    <w:rsid w:val="0072177E"/>
    <w:rsid w:val="00722ABC"/>
    <w:rsid w:val="00723CF7"/>
    <w:rsid w:val="0072544F"/>
    <w:rsid w:val="00725EFE"/>
    <w:rsid w:val="007274BC"/>
    <w:rsid w:val="00727E77"/>
    <w:rsid w:val="00730995"/>
    <w:rsid w:val="007310B3"/>
    <w:rsid w:val="007361CA"/>
    <w:rsid w:val="00740971"/>
    <w:rsid w:val="007432F0"/>
    <w:rsid w:val="007457DD"/>
    <w:rsid w:val="0074584F"/>
    <w:rsid w:val="00745E68"/>
    <w:rsid w:val="00751294"/>
    <w:rsid w:val="0075179E"/>
    <w:rsid w:val="00752D59"/>
    <w:rsid w:val="0075755B"/>
    <w:rsid w:val="00757A6B"/>
    <w:rsid w:val="00761D55"/>
    <w:rsid w:val="00766A6F"/>
    <w:rsid w:val="00766ED4"/>
    <w:rsid w:val="00767A32"/>
    <w:rsid w:val="00770C1C"/>
    <w:rsid w:val="007723D9"/>
    <w:rsid w:val="00772A3B"/>
    <w:rsid w:val="00773475"/>
    <w:rsid w:val="007742CE"/>
    <w:rsid w:val="007748A1"/>
    <w:rsid w:val="007757D4"/>
    <w:rsid w:val="007771B9"/>
    <w:rsid w:val="00781AFF"/>
    <w:rsid w:val="007826E2"/>
    <w:rsid w:val="007841F8"/>
    <w:rsid w:val="00791CC3"/>
    <w:rsid w:val="00794C44"/>
    <w:rsid w:val="00794EA5"/>
    <w:rsid w:val="007A0B69"/>
    <w:rsid w:val="007A0EF9"/>
    <w:rsid w:val="007A2493"/>
    <w:rsid w:val="007A40AF"/>
    <w:rsid w:val="007A63B5"/>
    <w:rsid w:val="007A72B8"/>
    <w:rsid w:val="007B00AF"/>
    <w:rsid w:val="007B16E2"/>
    <w:rsid w:val="007B2BE7"/>
    <w:rsid w:val="007B3501"/>
    <w:rsid w:val="007B424C"/>
    <w:rsid w:val="007B5C4B"/>
    <w:rsid w:val="007B731A"/>
    <w:rsid w:val="007C0764"/>
    <w:rsid w:val="007C12F9"/>
    <w:rsid w:val="007C1453"/>
    <w:rsid w:val="007C2C31"/>
    <w:rsid w:val="007C673C"/>
    <w:rsid w:val="007C79AB"/>
    <w:rsid w:val="007D04BF"/>
    <w:rsid w:val="007D2CA9"/>
    <w:rsid w:val="007D4325"/>
    <w:rsid w:val="007D47BE"/>
    <w:rsid w:val="007D591F"/>
    <w:rsid w:val="007D652B"/>
    <w:rsid w:val="007D6933"/>
    <w:rsid w:val="007E148E"/>
    <w:rsid w:val="007E2D72"/>
    <w:rsid w:val="007E382A"/>
    <w:rsid w:val="007E3A6E"/>
    <w:rsid w:val="007E4EC9"/>
    <w:rsid w:val="007E5394"/>
    <w:rsid w:val="007E56EF"/>
    <w:rsid w:val="007E57E3"/>
    <w:rsid w:val="007E6391"/>
    <w:rsid w:val="007E64F1"/>
    <w:rsid w:val="007E6DBE"/>
    <w:rsid w:val="007F108D"/>
    <w:rsid w:val="007F4585"/>
    <w:rsid w:val="007F4DD2"/>
    <w:rsid w:val="007F61BF"/>
    <w:rsid w:val="008001C2"/>
    <w:rsid w:val="00800C6B"/>
    <w:rsid w:val="00801BB1"/>
    <w:rsid w:val="008034BA"/>
    <w:rsid w:val="00805468"/>
    <w:rsid w:val="0080655D"/>
    <w:rsid w:val="00807249"/>
    <w:rsid w:val="00810E90"/>
    <w:rsid w:val="00811B17"/>
    <w:rsid w:val="008134D0"/>
    <w:rsid w:val="008162B6"/>
    <w:rsid w:val="008176E2"/>
    <w:rsid w:val="0082036F"/>
    <w:rsid w:val="00820FA5"/>
    <w:rsid w:val="008211D6"/>
    <w:rsid w:val="00822854"/>
    <w:rsid w:val="008236EB"/>
    <w:rsid w:val="00823F10"/>
    <w:rsid w:val="008244E5"/>
    <w:rsid w:val="008249A6"/>
    <w:rsid w:val="0082667A"/>
    <w:rsid w:val="008272A7"/>
    <w:rsid w:val="00831D95"/>
    <w:rsid w:val="00831ECD"/>
    <w:rsid w:val="0083766F"/>
    <w:rsid w:val="00840B80"/>
    <w:rsid w:val="008436C8"/>
    <w:rsid w:val="00844424"/>
    <w:rsid w:val="008456CC"/>
    <w:rsid w:val="00845FFA"/>
    <w:rsid w:val="008466D3"/>
    <w:rsid w:val="0084702E"/>
    <w:rsid w:val="008470A2"/>
    <w:rsid w:val="00852447"/>
    <w:rsid w:val="0085595B"/>
    <w:rsid w:val="008562AE"/>
    <w:rsid w:val="00856450"/>
    <w:rsid w:val="00856683"/>
    <w:rsid w:val="00856F98"/>
    <w:rsid w:val="00857601"/>
    <w:rsid w:val="00860F7E"/>
    <w:rsid w:val="00865667"/>
    <w:rsid w:val="008660A9"/>
    <w:rsid w:val="00872A8C"/>
    <w:rsid w:val="00873D7F"/>
    <w:rsid w:val="00873EAC"/>
    <w:rsid w:val="00876628"/>
    <w:rsid w:val="00880033"/>
    <w:rsid w:val="008806C0"/>
    <w:rsid w:val="00880C7A"/>
    <w:rsid w:val="00880C97"/>
    <w:rsid w:val="008816F8"/>
    <w:rsid w:val="00883903"/>
    <w:rsid w:val="00885508"/>
    <w:rsid w:val="008866A7"/>
    <w:rsid w:val="0088692B"/>
    <w:rsid w:val="00886A63"/>
    <w:rsid w:val="008911EE"/>
    <w:rsid w:val="00893056"/>
    <w:rsid w:val="0089548D"/>
    <w:rsid w:val="008A1841"/>
    <w:rsid w:val="008A6105"/>
    <w:rsid w:val="008C1BCF"/>
    <w:rsid w:val="008C2D3B"/>
    <w:rsid w:val="008C3752"/>
    <w:rsid w:val="008C6255"/>
    <w:rsid w:val="008C6996"/>
    <w:rsid w:val="008D05BA"/>
    <w:rsid w:val="008D149D"/>
    <w:rsid w:val="008D1A68"/>
    <w:rsid w:val="008D22BB"/>
    <w:rsid w:val="008D2581"/>
    <w:rsid w:val="008D45D8"/>
    <w:rsid w:val="008D4D22"/>
    <w:rsid w:val="008D4E41"/>
    <w:rsid w:val="008D6015"/>
    <w:rsid w:val="008D7760"/>
    <w:rsid w:val="008D786C"/>
    <w:rsid w:val="008E07F1"/>
    <w:rsid w:val="008E0E93"/>
    <w:rsid w:val="008E188B"/>
    <w:rsid w:val="008E2A75"/>
    <w:rsid w:val="008E43F2"/>
    <w:rsid w:val="008E4990"/>
    <w:rsid w:val="008F1F1C"/>
    <w:rsid w:val="008F3DC0"/>
    <w:rsid w:val="008F4000"/>
    <w:rsid w:val="008F409F"/>
    <w:rsid w:val="008F40F8"/>
    <w:rsid w:val="008F67DD"/>
    <w:rsid w:val="008F7774"/>
    <w:rsid w:val="008F7F85"/>
    <w:rsid w:val="0090071F"/>
    <w:rsid w:val="00900E34"/>
    <w:rsid w:val="00901C90"/>
    <w:rsid w:val="00903C33"/>
    <w:rsid w:val="009051D2"/>
    <w:rsid w:val="00905B90"/>
    <w:rsid w:val="00905DAF"/>
    <w:rsid w:val="00906367"/>
    <w:rsid w:val="0091078E"/>
    <w:rsid w:val="009114AF"/>
    <w:rsid w:val="00912E6E"/>
    <w:rsid w:val="00914D5D"/>
    <w:rsid w:val="00915497"/>
    <w:rsid w:val="0091685A"/>
    <w:rsid w:val="00917147"/>
    <w:rsid w:val="009179FE"/>
    <w:rsid w:val="009208CC"/>
    <w:rsid w:val="00921DF5"/>
    <w:rsid w:val="00922587"/>
    <w:rsid w:val="00923B48"/>
    <w:rsid w:val="00927E4F"/>
    <w:rsid w:val="00930FDD"/>
    <w:rsid w:val="00931118"/>
    <w:rsid w:val="00933693"/>
    <w:rsid w:val="0093376E"/>
    <w:rsid w:val="00934504"/>
    <w:rsid w:val="0093481F"/>
    <w:rsid w:val="00935612"/>
    <w:rsid w:val="0093584F"/>
    <w:rsid w:val="00937DBD"/>
    <w:rsid w:val="00941201"/>
    <w:rsid w:val="00941BE4"/>
    <w:rsid w:val="0094236B"/>
    <w:rsid w:val="009510B1"/>
    <w:rsid w:val="009522F5"/>
    <w:rsid w:val="009523B6"/>
    <w:rsid w:val="00952549"/>
    <w:rsid w:val="00954999"/>
    <w:rsid w:val="00957823"/>
    <w:rsid w:val="00961AA6"/>
    <w:rsid w:val="009624A2"/>
    <w:rsid w:val="009642A8"/>
    <w:rsid w:val="00964A3E"/>
    <w:rsid w:val="0096695F"/>
    <w:rsid w:val="00970795"/>
    <w:rsid w:val="009723A4"/>
    <w:rsid w:val="00975048"/>
    <w:rsid w:val="00975667"/>
    <w:rsid w:val="00977560"/>
    <w:rsid w:val="009800DF"/>
    <w:rsid w:val="009810B7"/>
    <w:rsid w:val="009812F4"/>
    <w:rsid w:val="00981C51"/>
    <w:rsid w:val="00983FB0"/>
    <w:rsid w:val="009841DC"/>
    <w:rsid w:val="00984873"/>
    <w:rsid w:val="009874DB"/>
    <w:rsid w:val="00987930"/>
    <w:rsid w:val="00991B04"/>
    <w:rsid w:val="00993372"/>
    <w:rsid w:val="00993C72"/>
    <w:rsid w:val="00994EDF"/>
    <w:rsid w:val="0099560A"/>
    <w:rsid w:val="009A005C"/>
    <w:rsid w:val="009A13D9"/>
    <w:rsid w:val="009A35F6"/>
    <w:rsid w:val="009A36FF"/>
    <w:rsid w:val="009A4438"/>
    <w:rsid w:val="009A66BC"/>
    <w:rsid w:val="009A767C"/>
    <w:rsid w:val="009B0229"/>
    <w:rsid w:val="009B1DB2"/>
    <w:rsid w:val="009B2113"/>
    <w:rsid w:val="009B4510"/>
    <w:rsid w:val="009B68FF"/>
    <w:rsid w:val="009B7BE1"/>
    <w:rsid w:val="009C1470"/>
    <w:rsid w:val="009C15EF"/>
    <w:rsid w:val="009C18A4"/>
    <w:rsid w:val="009C52FD"/>
    <w:rsid w:val="009C66C2"/>
    <w:rsid w:val="009C71F6"/>
    <w:rsid w:val="009C763F"/>
    <w:rsid w:val="009D12E0"/>
    <w:rsid w:val="009D1859"/>
    <w:rsid w:val="009E1517"/>
    <w:rsid w:val="009E2972"/>
    <w:rsid w:val="009E51ED"/>
    <w:rsid w:val="009E7675"/>
    <w:rsid w:val="009F1776"/>
    <w:rsid w:val="009F414A"/>
    <w:rsid w:val="009F4E6A"/>
    <w:rsid w:val="00A00968"/>
    <w:rsid w:val="00A015AF"/>
    <w:rsid w:val="00A02B28"/>
    <w:rsid w:val="00A038F4"/>
    <w:rsid w:val="00A04BC4"/>
    <w:rsid w:val="00A069F1"/>
    <w:rsid w:val="00A0792B"/>
    <w:rsid w:val="00A10C1A"/>
    <w:rsid w:val="00A117E6"/>
    <w:rsid w:val="00A124B6"/>
    <w:rsid w:val="00A13562"/>
    <w:rsid w:val="00A14A32"/>
    <w:rsid w:val="00A169DF"/>
    <w:rsid w:val="00A16D81"/>
    <w:rsid w:val="00A170FE"/>
    <w:rsid w:val="00A1724A"/>
    <w:rsid w:val="00A203C8"/>
    <w:rsid w:val="00A20451"/>
    <w:rsid w:val="00A21616"/>
    <w:rsid w:val="00A21682"/>
    <w:rsid w:val="00A21774"/>
    <w:rsid w:val="00A217D8"/>
    <w:rsid w:val="00A21FFE"/>
    <w:rsid w:val="00A2225E"/>
    <w:rsid w:val="00A22F8D"/>
    <w:rsid w:val="00A268E4"/>
    <w:rsid w:val="00A2716F"/>
    <w:rsid w:val="00A271AB"/>
    <w:rsid w:val="00A27330"/>
    <w:rsid w:val="00A27B93"/>
    <w:rsid w:val="00A303C3"/>
    <w:rsid w:val="00A30C46"/>
    <w:rsid w:val="00A31357"/>
    <w:rsid w:val="00A334DD"/>
    <w:rsid w:val="00A3535D"/>
    <w:rsid w:val="00A36C22"/>
    <w:rsid w:val="00A36DC2"/>
    <w:rsid w:val="00A37232"/>
    <w:rsid w:val="00A379CF"/>
    <w:rsid w:val="00A37B9A"/>
    <w:rsid w:val="00A37C3A"/>
    <w:rsid w:val="00A37D05"/>
    <w:rsid w:val="00A42C45"/>
    <w:rsid w:val="00A42FB0"/>
    <w:rsid w:val="00A43501"/>
    <w:rsid w:val="00A43784"/>
    <w:rsid w:val="00A43CA2"/>
    <w:rsid w:val="00A43CE6"/>
    <w:rsid w:val="00A4664E"/>
    <w:rsid w:val="00A47960"/>
    <w:rsid w:val="00A50F1B"/>
    <w:rsid w:val="00A55106"/>
    <w:rsid w:val="00A55F4B"/>
    <w:rsid w:val="00A5662C"/>
    <w:rsid w:val="00A612E0"/>
    <w:rsid w:val="00A64DD1"/>
    <w:rsid w:val="00A71470"/>
    <w:rsid w:val="00A72269"/>
    <w:rsid w:val="00A72B74"/>
    <w:rsid w:val="00A73082"/>
    <w:rsid w:val="00A73619"/>
    <w:rsid w:val="00A776E2"/>
    <w:rsid w:val="00A80209"/>
    <w:rsid w:val="00A82439"/>
    <w:rsid w:val="00A824B9"/>
    <w:rsid w:val="00A843FF"/>
    <w:rsid w:val="00A848AA"/>
    <w:rsid w:val="00A84B7E"/>
    <w:rsid w:val="00A84DCF"/>
    <w:rsid w:val="00A9224E"/>
    <w:rsid w:val="00A94AAB"/>
    <w:rsid w:val="00A94AE9"/>
    <w:rsid w:val="00A96F55"/>
    <w:rsid w:val="00AA1483"/>
    <w:rsid w:val="00AA32F4"/>
    <w:rsid w:val="00AA4401"/>
    <w:rsid w:val="00AA63D5"/>
    <w:rsid w:val="00AA704D"/>
    <w:rsid w:val="00AB051B"/>
    <w:rsid w:val="00AB148F"/>
    <w:rsid w:val="00AB1BF9"/>
    <w:rsid w:val="00AB211F"/>
    <w:rsid w:val="00AB330A"/>
    <w:rsid w:val="00AB330B"/>
    <w:rsid w:val="00AB3982"/>
    <w:rsid w:val="00AB7367"/>
    <w:rsid w:val="00AB7A74"/>
    <w:rsid w:val="00AC0900"/>
    <w:rsid w:val="00AC0E5A"/>
    <w:rsid w:val="00AC2EAB"/>
    <w:rsid w:val="00AC500F"/>
    <w:rsid w:val="00AC5FB3"/>
    <w:rsid w:val="00AC64CF"/>
    <w:rsid w:val="00AC64F0"/>
    <w:rsid w:val="00AC77BB"/>
    <w:rsid w:val="00AD2724"/>
    <w:rsid w:val="00AD4203"/>
    <w:rsid w:val="00AD678E"/>
    <w:rsid w:val="00AD70DA"/>
    <w:rsid w:val="00AD7171"/>
    <w:rsid w:val="00AD7339"/>
    <w:rsid w:val="00AD76E8"/>
    <w:rsid w:val="00AD78C4"/>
    <w:rsid w:val="00AD7DD0"/>
    <w:rsid w:val="00AE3B9F"/>
    <w:rsid w:val="00AE5479"/>
    <w:rsid w:val="00AE7B6C"/>
    <w:rsid w:val="00AF0430"/>
    <w:rsid w:val="00AF536C"/>
    <w:rsid w:val="00AF5E0F"/>
    <w:rsid w:val="00AF6135"/>
    <w:rsid w:val="00B01667"/>
    <w:rsid w:val="00B02FEB"/>
    <w:rsid w:val="00B03621"/>
    <w:rsid w:val="00B0680C"/>
    <w:rsid w:val="00B1051B"/>
    <w:rsid w:val="00B11B4A"/>
    <w:rsid w:val="00B12FAA"/>
    <w:rsid w:val="00B15225"/>
    <w:rsid w:val="00B15C10"/>
    <w:rsid w:val="00B15FB9"/>
    <w:rsid w:val="00B16D79"/>
    <w:rsid w:val="00B20449"/>
    <w:rsid w:val="00B21F61"/>
    <w:rsid w:val="00B23973"/>
    <w:rsid w:val="00B23CA3"/>
    <w:rsid w:val="00B24126"/>
    <w:rsid w:val="00B242A4"/>
    <w:rsid w:val="00B25CAC"/>
    <w:rsid w:val="00B265F3"/>
    <w:rsid w:val="00B26EB1"/>
    <w:rsid w:val="00B304DD"/>
    <w:rsid w:val="00B30EEA"/>
    <w:rsid w:val="00B321DE"/>
    <w:rsid w:val="00B322CF"/>
    <w:rsid w:val="00B32983"/>
    <w:rsid w:val="00B32F29"/>
    <w:rsid w:val="00B35D3F"/>
    <w:rsid w:val="00B3643C"/>
    <w:rsid w:val="00B37B8F"/>
    <w:rsid w:val="00B42606"/>
    <w:rsid w:val="00B44422"/>
    <w:rsid w:val="00B44A72"/>
    <w:rsid w:val="00B45C7A"/>
    <w:rsid w:val="00B46429"/>
    <w:rsid w:val="00B46941"/>
    <w:rsid w:val="00B47ADB"/>
    <w:rsid w:val="00B5008F"/>
    <w:rsid w:val="00B519CE"/>
    <w:rsid w:val="00B55643"/>
    <w:rsid w:val="00B55AF5"/>
    <w:rsid w:val="00B56033"/>
    <w:rsid w:val="00B56427"/>
    <w:rsid w:val="00B60A25"/>
    <w:rsid w:val="00B61A24"/>
    <w:rsid w:val="00B63095"/>
    <w:rsid w:val="00B656B9"/>
    <w:rsid w:val="00B662DC"/>
    <w:rsid w:val="00B669F5"/>
    <w:rsid w:val="00B67216"/>
    <w:rsid w:val="00B67CD1"/>
    <w:rsid w:val="00B70196"/>
    <w:rsid w:val="00B71D6E"/>
    <w:rsid w:val="00B7377E"/>
    <w:rsid w:val="00B75A82"/>
    <w:rsid w:val="00B76328"/>
    <w:rsid w:val="00B7763C"/>
    <w:rsid w:val="00B82F49"/>
    <w:rsid w:val="00B834FB"/>
    <w:rsid w:val="00B84D4A"/>
    <w:rsid w:val="00B87D37"/>
    <w:rsid w:val="00B9019E"/>
    <w:rsid w:val="00B904EC"/>
    <w:rsid w:val="00B944D4"/>
    <w:rsid w:val="00B96A56"/>
    <w:rsid w:val="00B97967"/>
    <w:rsid w:val="00BA070A"/>
    <w:rsid w:val="00BA6602"/>
    <w:rsid w:val="00BA69B8"/>
    <w:rsid w:val="00BA74D7"/>
    <w:rsid w:val="00BA7546"/>
    <w:rsid w:val="00BB06F1"/>
    <w:rsid w:val="00BB1A8A"/>
    <w:rsid w:val="00BC4E6D"/>
    <w:rsid w:val="00BC591D"/>
    <w:rsid w:val="00BC6E04"/>
    <w:rsid w:val="00BD1701"/>
    <w:rsid w:val="00BD4DF9"/>
    <w:rsid w:val="00BD54B6"/>
    <w:rsid w:val="00BE0006"/>
    <w:rsid w:val="00BE03AD"/>
    <w:rsid w:val="00BE0BF9"/>
    <w:rsid w:val="00BE1183"/>
    <w:rsid w:val="00BE1741"/>
    <w:rsid w:val="00BE1837"/>
    <w:rsid w:val="00BE1994"/>
    <w:rsid w:val="00BE366B"/>
    <w:rsid w:val="00BE3CB1"/>
    <w:rsid w:val="00BE4F2C"/>
    <w:rsid w:val="00BE51A3"/>
    <w:rsid w:val="00BE5598"/>
    <w:rsid w:val="00BE60CA"/>
    <w:rsid w:val="00BE6165"/>
    <w:rsid w:val="00BF1DFE"/>
    <w:rsid w:val="00BF3594"/>
    <w:rsid w:val="00BF4D08"/>
    <w:rsid w:val="00BF5697"/>
    <w:rsid w:val="00C00F70"/>
    <w:rsid w:val="00C015F2"/>
    <w:rsid w:val="00C03B3B"/>
    <w:rsid w:val="00C05740"/>
    <w:rsid w:val="00C07577"/>
    <w:rsid w:val="00C13EFD"/>
    <w:rsid w:val="00C14FA8"/>
    <w:rsid w:val="00C15D08"/>
    <w:rsid w:val="00C16AED"/>
    <w:rsid w:val="00C17283"/>
    <w:rsid w:val="00C241D5"/>
    <w:rsid w:val="00C2477C"/>
    <w:rsid w:val="00C2693F"/>
    <w:rsid w:val="00C31CFD"/>
    <w:rsid w:val="00C31E84"/>
    <w:rsid w:val="00C3376B"/>
    <w:rsid w:val="00C33AB4"/>
    <w:rsid w:val="00C35DC2"/>
    <w:rsid w:val="00C360E6"/>
    <w:rsid w:val="00C3670A"/>
    <w:rsid w:val="00C3761C"/>
    <w:rsid w:val="00C40106"/>
    <w:rsid w:val="00C4128A"/>
    <w:rsid w:val="00C419C9"/>
    <w:rsid w:val="00C43D52"/>
    <w:rsid w:val="00C44DB1"/>
    <w:rsid w:val="00C45328"/>
    <w:rsid w:val="00C45B7D"/>
    <w:rsid w:val="00C46706"/>
    <w:rsid w:val="00C472FD"/>
    <w:rsid w:val="00C52E37"/>
    <w:rsid w:val="00C55751"/>
    <w:rsid w:val="00C60BB2"/>
    <w:rsid w:val="00C618D1"/>
    <w:rsid w:val="00C626DE"/>
    <w:rsid w:val="00C64AFA"/>
    <w:rsid w:val="00C70577"/>
    <w:rsid w:val="00C70ADC"/>
    <w:rsid w:val="00C717C7"/>
    <w:rsid w:val="00C74780"/>
    <w:rsid w:val="00C75DED"/>
    <w:rsid w:val="00C76A26"/>
    <w:rsid w:val="00C77BB0"/>
    <w:rsid w:val="00C80791"/>
    <w:rsid w:val="00C81DF2"/>
    <w:rsid w:val="00C9047A"/>
    <w:rsid w:val="00C90DCA"/>
    <w:rsid w:val="00C93CBC"/>
    <w:rsid w:val="00C968B2"/>
    <w:rsid w:val="00CA0760"/>
    <w:rsid w:val="00CA0FDF"/>
    <w:rsid w:val="00CA3C3B"/>
    <w:rsid w:val="00CA4979"/>
    <w:rsid w:val="00CA4C8F"/>
    <w:rsid w:val="00CA5BAA"/>
    <w:rsid w:val="00CA5C64"/>
    <w:rsid w:val="00CA63EF"/>
    <w:rsid w:val="00CA6419"/>
    <w:rsid w:val="00CB14E8"/>
    <w:rsid w:val="00CB204E"/>
    <w:rsid w:val="00CB25DE"/>
    <w:rsid w:val="00CB3860"/>
    <w:rsid w:val="00CB3DE4"/>
    <w:rsid w:val="00CB43CD"/>
    <w:rsid w:val="00CB4673"/>
    <w:rsid w:val="00CB4B46"/>
    <w:rsid w:val="00CB5B40"/>
    <w:rsid w:val="00CB5C3D"/>
    <w:rsid w:val="00CB6343"/>
    <w:rsid w:val="00CB6581"/>
    <w:rsid w:val="00CB6E9C"/>
    <w:rsid w:val="00CB79E1"/>
    <w:rsid w:val="00CC26F1"/>
    <w:rsid w:val="00CC372E"/>
    <w:rsid w:val="00CC41AA"/>
    <w:rsid w:val="00CD0791"/>
    <w:rsid w:val="00CD0D7D"/>
    <w:rsid w:val="00CD0E3F"/>
    <w:rsid w:val="00CD0E6F"/>
    <w:rsid w:val="00CD4095"/>
    <w:rsid w:val="00CD4A2B"/>
    <w:rsid w:val="00CD72C2"/>
    <w:rsid w:val="00CE0738"/>
    <w:rsid w:val="00CE126B"/>
    <w:rsid w:val="00CE1C2C"/>
    <w:rsid w:val="00CE2C0E"/>
    <w:rsid w:val="00CE4D67"/>
    <w:rsid w:val="00CE5157"/>
    <w:rsid w:val="00CF03B6"/>
    <w:rsid w:val="00CF0A36"/>
    <w:rsid w:val="00CF1AC4"/>
    <w:rsid w:val="00CF1D6B"/>
    <w:rsid w:val="00CF1F03"/>
    <w:rsid w:val="00CF2418"/>
    <w:rsid w:val="00CF4A39"/>
    <w:rsid w:val="00CF5C27"/>
    <w:rsid w:val="00CF6C82"/>
    <w:rsid w:val="00CF7DDE"/>
    <w:rsid w:val="00D00C81"/>
    <w:rsid w:val="00D0360F"/>
    <w:rsid w:val="00D0553F"/>
    <w:rsid w:val="00D06355"/>
    <w:rsid w:val="00D0707E"/>
    <w:rsid w:val="00D07560"/>
    <w:rsid w:val="00D079A4"/>
    <w:rsid w:val="00D07AB6"/>
    <w:rsid w:val="00D100F6"/>
    <w:rsid w:val="00D1049A"/>
    <w:rsid w:val="00D10A68"/>
    <w:rsid w:val="00D11AF7"/>
    <w:rsid w:val="00D12285"/>
    <w:rsid w:val="00D13FDA"/>
    <w:rsid w:val="00D14785"/>
    <w:rsid w:val="00D15251"/>
    <w:rsid w:val="00D1708C"/>
    <w:rsid w:val="00D17E13"/>
    <w:rsid w:val="00D22AA8"/>
    <w:rsid w:val="00D2302E"/>
    <w:rsid w:val="00D2321D"/>
    <w:rsid w:val="00D2421B"/>
    <w:rsid w:val="00D24C71"/>
    <w:rsid w:val="00D24E2D"/>
    <w:rsid w:val="00D27B54"/>
    <w:rsid w:val="00D30D88"/>
    <w:rsid w:val="00D3178E"/>
    <w:rsid w:val="00D31BD5"/>
    <w:rsid w:val="00D31EFD"/>
    <w:rsid w:val="00D33092"/>
    <w:rsid w:val="00D3449D"/>
    <w:rsid w:val="00D35CD7"/>
    <w:rsid w:val="00D36527"/>
    <w:rsid w:val="00D36FDE"/>
    <w:rsid w:val="00D40B5D"/>
    <w:rsid w:val="00D42A5A"/>
    <w:rsid w:val="00D42FCF"/>
    <w:rsid w:val="00D4455E"/>
    <w:rsid w:val="00D46BA7"/>
    <w:rsid w:val="00D47389"/>
    <w:rsid w:val="00D50A52"/>
    <w:rsid w:val="00D5201F"/>
    <w:rsid w:val="00D52343"/>
    <w:rsid w:val="00D53753"/>
    <w:rsid w:val="00D53DC1"/>
    <w:rsid w:val="00D5409B"/>
    <w:rsid w:val="00D55EF4"/>
    <w:rsid w:val="00D5644D"/>
    <w:rsid w:val="00D619D2"/>
    <w:rsid w:val="00D639B7"/>
    <w:rsid w:val="00D63EBF"/>
    <w:rsid w:val="00D64FAD"/>
    <w:rsid w:val="00D6502A"/>
    <w:rsid w:val="00D6626E"/>
    <w:rsid w:val="00D66EFF"/>
    <w:rsid w:val="00D6748D"/>
    <w:rsid w:val="00D70F29"/>
    <w:rsid w:val="00D710BC"/>
    <w:rsid w:val="00D719D5"/>
    <w:rsid w:val="00D71D47"/>
    <w:rsid w:val="00D72DCF"/>
    <w:rsid w:val="00D73691"/>
    <w:rsid w:val="00D73C84"/>
    <w:rsid w:val="00D75255"/>
    <w:rsid w:val="00D7601D"/>
    <w:rsid w:val="00D7612E"/>
    <w:rsid w:val="00D7660C"/>
    <w:rsid w:val="00D769F9"/>
    <w:rsid w:val="00D77857"/>
    <w:rsid w:val="00D815EF"/>
    <w:rsid w:val="00D8162E"/>
    <w:rsid w:val="00D84561"/>
    <w:rsid w:val="00D85CDF"/>
    <w:rsid w:val="00D864C0"/>
    <w:rsid w:val="00D9333A"/>
    <w:rsid w:val="00D95789"/>
    <w:rsid w:val="00D9681F"/>
    <w:rsid w:val="00D96DAF"/>
    <w:rsid w:val="00D9751F"/>
    <w:rsid w:val="00DA23C4"/>
    <w:rsid w:val="00DA2E35"/>
    <w:rsid w:val="00DA31E7"/>
    <w:rsid w:val="00DA4FE8"/>
    <w:rsid w:val="00DA74D1"/>
    <w:rsid w:val="00DB0510"/>
    <w:rsid w:val="00DB215D"/>
    <w:rsid w:val="00DB4779"/>
    <w:rsid w:val="00DB67E9"/>
    <w:rsid w:val="00DB7E87"/>
    <w:rsid w:val="00DC0DBD"/>
    <w:rsid w:val="00DC365C"/>
    <w:rsid w:val="00DC3D03"/>
    <w:rsid w:val="00DC4C95"/>
    <w:rsid w:val="00DC7E78"/>
    <w:rsid w:val="00DD12B6"/>
    <w:rsid w:val="00DD1611"/>
    <w:rsid w:val="00DD2489"/>
    <w:rsid w:val="00DD4F22"/>
    <w:rsid w:val="00DD5753"/>
    <w:rsid w:val="00DD6432"/>
    <w:rsid w:val="00DD681F"/>
    <w:rsid w:val="00DD7847"/>
    <w:rsid w:val="00DD7B75"/>
    <w:rsid w:val="00DD7BDB"/>
    <w:rsid w:val="00DE05AD"/>
    <w:rsid w:val="00DE10DA"/>
    <w:rsid w:val="00DE23DB"/>
    <w:rsid w:val="00DE4AF3"/>
    <w:rsid w:val="00DE6317"/>
    <w:rsid w:val="00DE6FF5"/>
    <w:rsid w:val="00DE7D85"/>
    <w:rsid w:val="00DF0115"/>
    <w:rsid w:val="00DF07E1"/>
    <w:rsid w:val="00DF0DAC"/>
    <w:rsid w:val="00DF2A7F"/>
    <w:rsid w:val="00DF2F6D"/>
    <w:rsid w:val="00DF45CF"/>
    <w:rsid w:val="00DF51ED"/>
    <w:rsid w:val="00DF5B5B"/>
    <w:rsid w:val="00DF5F41"/>
    <w:rsid w:val="00DF6900"/>
    <w:rsid w:val="00E00915"/>
    <w:rsid w:val="00E00F35"/>
    <w:rsid w:val="00E0236F"/>
    <w:rsid w:val="00E0241C"/>
    <w:rsid w:val="00E025BC"/>
    <w:rsid w:val="00E06CA2"/>
    <w:rsid w:val="00E06CA4"/>
    <w:rsid w:val="00E076CF"/>
    <w:rsid w:val="00E10371"/>
    <w:rsid w:val="00E10CE8"/>
    <w:rsid w:val="00E12AA8"/>
    <w:rsid w:val="00E13092"/>
    <w:rsid w:val="00E13C18"/>
    <w:rsid w:val="00E14524"/>
    <w:rsid w:val="00E1594D"/>
    <w:rsid w:val="00E16305"/>
    <w:rsid w:val="00E2130D"/>
    <w:rsid w:val="00E21656"/>
    <w:rsid w:val="00E222B1"/>
    <w:rsid w:val="00E222DD"/>
    <w:rsid w:val="00E227F5"/>
    <w:rsid w:val="00E2420A"/>
    <w:rsid w:val="00E249BB"/>
    <w:rsid w:val="00E24E84"/>
    <w:rsid w:val="00E24E94"/>
    <w:rsid w:val="00E25323"/>
    <w:rsid w:val="00E277FC"/>
    <w:rsid w:val="00E30B63"/>
    <w:rsid w:val="00E32DD5"/>
    <w:rsid w:val="00E33AFC"/>
    <w:rsid w:val="00E34ED7"/>
    <w:rsid w:val="00E4073A"/>
    <w:rsid w:val="00E41458"/>
    <w:rsid w:val="00E41C19"/>
    <w:rsid w:val="00E46391"/>
    <w:rsid w:val="00E468E1"/>
    <w:rsid w:val="00E47460"/>
    <w:rsid w:val="00E50AC5"/>
    <w:rsid w:val="00E518C2"/>
    <w:rsid w:val="00E52008"/>
    <w:rsid w:val="00E56721"/>
    <w:rsid w:val="00E56B3C"/>
    <w:rsid w:val="00E56B6B"/>
    <w:rsid w:val="00E61279"/>
    <w:rsid w:val="00E628A3"/>
    <w:rsid w:val="00E63FC8"/>
    <w:rsid w:val="00E644DE"/>
    <w:rsid w:val="00E65C5A"/>
    <w:rsid w:val="00E65DD1"/>
    <w:rsid w:val="00E66979"/>
    <w:rsid w:val="00E70033"/>
    <w:rsid w:val="00E72D2D"/>
    <w:rsid w:val="00E73896"/>
    <w:rsid w:val="00E748FC"/>
    <w:rsid w:val="00E75CF1"/>
    <w:rsid w:val="00E80199"/>
    <w:rsid w:val="00E80855"/>
    <w:rsid w:val="00E80D5F"/>
    <w:rsid w:val="00E814B1"/>
    <w:rsid w:val="00E819B6"/>
    <w:rsid w:val="00E82F7D"/>
    <w:rsid w:val="00E84003"/>
    <w:rsid w:val="00E856E4"/>
    <w:rsid w:val="00E85852"/>
    <w:rsid w:val="00E8595C"/>
    <w:rsid w:val="00E87463"/>
    <w:rsid w:val="00E90714"/>
    <w:rsid w:val="00E917E7"/>
    <w:rsid w:val="00E91BB7"/>
    <w:rsid w:val="00E91F3C"/>
    <w:rsid w:val="00E92E93"/>
    <w:rsid w:val="00E971A3"/>
    <w:rsid w:val="00E97F79"/>
    <w:rsid w:val="00EA0979"/>
    <w:rsid w:val="00EA1363"/>
    <w:rsid w:val="00EA2BDE"/>
    <w:rsid w:val="00EA4F68"/>
    <w:rsid w:val="00EA5392"/>
    <w:rsid w:val="00EA68E3"/>
    <w:rsid w:val="00EB0B43"/>
    <w:rsid w:val="00EB1B32"/>
    <w:rsid w:val="00EB1D12"/>
    <w:rsid w:val="00EB1D76"/>
    <w:rsid w:val="00EB1E8C"/>
    <w:rsid w:val="00EB2405"/>
    <w:rsid w:val="00EB27EB"/>
    <w:rsid w:val="00EB6EBC"/>
    <w:rsid w:val="00EC0376"/>
    <w:rsid w:val="00EC3431"/>
    <w:rsid w:val="00EC5BF0"/>
    <w:rsid w:val="00EC5F89"/>
    <w:rsid w:val="00EC7415"/>
    <w:rsid w:val="00ED245A"/>
    <w:rsid w:val="00ED5E3E"/>
    <w:rsid w:val="00ED65D8"/>
    <w:rsid w:val="00ED67F3"/>
    <w:rsid w:val="00EE0644"/>
    <w:rsid w:val="00EE14B0"/>
    <w:rsid w:val="00EE1AE9"/>
    <w:rsid w:val="00EE25D6"/>
    <w:rsid w:val="00EE2DB3"/>
    <w:rsid w:val="00EE6761"/>
    <w:rsid w:val="00EE7CB5"/>
    <w:rsid w:val="00EF0005"/>
    <w:rsid w:val="00EF0AFE"/>
    <w:rsid w:val="00EF0FF5"/>
    <w:rsid w:val="00EF1B92"/>
    <w:rsid w:val="00EF2F87"/>
    <w:rsid w:val="00EF530D"/>
    <w:rsid w:val="00EF5978"/>
    <w:rsid w:val="00EF5993"/>
    <w:rsid w:val="00EF6600"/>
    <w:rsid w:val="00EF781E"/>
    <w:rsid w:val="00F01ED0"/>
    <w:rsid w:val="00F0467A"/>
    <w:rsid w:val="00F0719B"/>
    <w:rsid w:val="00F1311E"/>
    <w:rsid w:val="00F142AA"/>
    <w:rsid w:val="00F16F4B"/>
    <w:rsid w:val="00F173E2"/>
    <w:rsid w:val="00F217E3"/>
    <w:rsid w:val="00F23FFA"/>
    <w:rsid w:val="00F244A9"/>
    <w:rsid w:val="00F25113"/>
    <w:rsid w:val="00F262CD"/>
    <w:rsid w:val="00F26FE9"/>
    <w:rsid w:val="00F30B1B"/>
    <w:rsid w:val="00F3763B"/>
    <w:rsid w:val="00F407CA"/>
    <w:rsid w:val="00F42CE8"/>
    <w:rsid w:val="00F446A2"/>
    <w:rsid w:val="00F45D0F"/>
    <w:rsid w:val="00F46DEF"/>
    <w:rsid w:val="00F514F8"/>
    <w:rsid w:val="00F51A57"/>
    <w:rsid w:val="00F5456A"/>
    <w:rsid w:val="00F54A5F"/>
    <w:rsid w:val="00F561D1"/>
    <w:rsid w:val="00F60D22"/>
    <w:rsid w:val="00F61537"/>
    <w:rsid w:val="00F61F94"/>
    <w:rsid w:val="00F64122"/>
    <w:rsid w:val="00F65D86"/>
    <w:rsid w:val="00F664BC"/>
    <w:rsid w:val="00F66B36"/>
    <w:rsid w:val="00F67584"/>
    <w:rsid w:val="00F67A9C"/>
    <w:rsid w:val="00F72497"/>
    <w:rsid w:val="00F75676"/>
    <w:rsid w:val="00F76EE3"/>
    <w:rsid w:val="00F774C6"/>
    <w:rsid w:val="00F811C8"/>
    <w:rsid w:val="00F85254"/>
    <w:rsid w:val="00F85DB4"/>
    <w:rsid w:val="00F90495"/>
    <w:rsid w:val="00F92E91"/>
    <w:rsid w:val="00F93B29"/>
    <w:rsid w:val="00F9400E"/>
    <w:rsid w:val="00F9416E"/>
    <w:rsid w:val="00F95CCB"/>
    <w:rsid w:val="00F96C43"/>
    <w:rsid w:val="00F96DFC"/>
    <w:rsid w:val="00F9753C"/>
    <w:rsid w:val="00FA3D98"/>
    <w:rsid w:val="00FA54BF"/>
    <w:rsid w:val="00FA5503"/>
    <w:rsid w:val="00FA7169"/>
    <w:rsid w:val="00FB06EA"/>
    <w:rsid w:val="00FB1275"/>
    <w:rsid w:val="00FB207D"/>
    <w:rsid w:val="00FB5B4F"/>
    <w:rsid w:val="00FB7382"/>
    <w:rsid w:val="00FB7B7E"/>
    <w:rsid w:val="00FC007C"/>
    <w:rsid w:val="00FC1389"/>
    <w:rsid w:val="00FC1D35"/>
    <w:rsid w:val="00FC20A3"/>
    <w:rsid w:val="00FC24F3"/>
    <w:rsid w:val="00FC4285"/>
    <w:rsid w:val="00FC6EA8"/>
    <w:rsid w:val="00FC76DB"/>
    <w:rsid w:val="00FC79C8"/>
    <w:rsid w:val="00FD1B91"/>
    <w:rsid w:val="00FD31DB"/>
    <w:rsid w:val="00FD3BE6"/>
    <w:rsid w:val="00FD3D02"/>
    <w:rsid w:val="00FD5B4E"/>
    <w:rsid w:val="00FD606C"/>
    <w:rsid w:val="00FD6499"/>
    <w:rsid w:val="00FD6E24"/>
    <w:rsid w:val="00FD6F5B"/>
    <w:rsid w:val="00FE13CD"/>
    <w:rsid w:val="00FE2C5C"/>
    <w:rsid w:val="00FE2DDB"/>
    <w:rsid w:val="00FE55F5"/>
    <w:rsid w:val="00FE5D5E"/>
    <w:rsid w:val="00FF2270"/>
    <w:rsid w:val="00FF3767"/>
    <w:rsid w:val="00FF40A4"/>
    <w:rsid w:val="00FF4796"/>
    <w:rsid w:val="00FF5B57"/>
    <w:rsid w:val="00FF6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8D77"/>
  <w15:chartTrackingRefBased/>
  <w15:docId w15:val="{192AFB00-AA7D-4868-AA1D-DCA29154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0E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0E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E93"/>
    <w:rPr>
      <w:sz w:val="20"/>
      <w:szCs w:val="20"/>
      <w:lang w:val="en-US"/>
    </w:rPr>
  </w:style>
  <w:style w:type="character" w:styleId="FootnoteReference">
    <w:name w:val="footnote reference"/>
    <w:basedOn w:val="DefaultParagraphFont"/>
    <w:uiPriority w:val="99"/>
    <w:semiHidden/>
    <w:unhideWhenUsed/>
    <w:rsid w:val="008E0E93"/>
    <w:rPr>
      <w:vertAlign w:val="superscript"/>
    </w:rPr>
  </w:style>
  <w:style w:type="character" w:styleId="Hyperlink">
    <w:name w:val="Hyperlink"/>
    <w:basedOn w:val="DefaultParagraphFont"/>
    <w:uiPriority w:val="99"/>
    <w:unhideWhenUsed/>
    <w:rsid w:val="008E0E93"/>
    <w:rPr>
      <w:color w:val="0563C1" w:themeColor="hyperlink"/>
      <w:u w:val="single"/>
    </w:rPr>
  </w:style>
  <w:style w:type="paragraph" w:styleId="Header">
    <w:name w:val="header"/>
    <w:basedOn w:val="Normal"/>
    <w:link w:val="HeaderChar"/>
    <w:uiPriority w:val="99"/>
    <w:unhideWhenUsed/>
    <w:rsid w:val="008F3D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DC0"/>
    <w:rPr>
      <w:lang w:val="en-US"/>
    </w:rPr>
  </w:style>
  <w:style w:type="paragraph" w:styleId="Footer">
    <w:name w:val="footer"/>
    <w:basedOn w:val="Normal"/>
    <w:link w:val="FooterChar"/>
    <w:uiPriority w:val="99"/>
    <w:unhideWhenUsed/>
    <w:rsid w:val="008F3D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DC0"/>
    <w:rPr>
      <w:lang w:val="en-US"/>
    </w:rPr>
  </w:style>
  <w:style w:type="character" w:styleId="PlaceholderText">
    <w:name w:val="Placeholder Text"/>
    <w:basedOn w:val="DefaultParagraphFont"/>
    <w:uiPriority w:val="99"/>
    <w:semiHidden/>
    <w:rsid w:val="0033186F"/>
    <w:rPr>
      <w:color w:val="808080"/>
    </w:rPr>
  </w:style>
  <w:style w:type="paragraph" w:styleId="ListParagraph">
    <w:name w:val="List Paragraph"/>
    <w:basedOn w:val="Normal"/>
    <w:uiPriority w:val="34"/>
    <w:qFormat/>
    <w:rsid w:val="00DB7E87"/>
    <w:pPr>
      <w:spacing w:after="0" w:line="240" w:lineRule="auto"/>
      <w:ind w:left="720"/>
      <w:contextualSpacing/>
    </w:pPr>
    <w:rPr>
      <w:rFonts w:ascii="Times New Roman" w:eastAsia="Times New Roman" w:hAnsi="Times New Roman" w:cs="Times New Roman"/>
      <w:sz w:val="24"/>
      <w:szCs w:val="24"/>
      <w:lang w:val="es-MX" w:eastAsia="es-MX"/>
    </w:rPr>
  </w:style>
  <w:style w:type="paragraph" w:styleId="Caption">
    <w:name w:val="caption"/>
    <w:basedOn w:val="Normal"/>
    <w:next w:val="Normal"/>
    <w:uiPriority w:val="35"/>
    <w:unhideWhenUsed/>
    <w:qFormat/>
    <w:rsid w:val="00507BD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70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ADC"/>
    <w:rPr>
      <w:rFonts w:ascii="Segoe UI" w:hAnsi="Segoe UI" w:cs="Segoe UI"/>
      <w:sz w:val="18"/>
      <w:szCs w:val="18"/>
      <w:lang w:val="en-US"/>
    </w:rPr>
  </w:style>
  <w:style w:type="character" w:styleId="CommentReference">
    <w:name w:val="annotation reference"/>
    <w:basedOn w:val="DefaultParagraphFont"/>
    <w:uiPriority w:val="99"/>
    <w:semiHidden/>
    <w:unhideWhenUsed/>
    <w:rsid w:val="00F76EE3"/>
    <w:rPr>
      <w:sz w:val="16"/>
      <w:szCs w:val="16"/>
    </w:rPr>
  </w:style>
  <w:style w:type="paragraph" w:styleId="CommentText">
    <w:name w:val="annotation text"/>
    <w:basedOn w:val="Normal"/>
    <w:link w:val="CommentTextChar"/>
    <w:uiPriority w:val="99"/>
    <w:semiHidden/>
    <w:unhideWhenUsed/>
    <w:rsid w:val="00F76EE3"/>
    <w:pPr>
      <w:spacing w:line="240" w:lineRule="auto"/>
    </w:pPr>
    <w:rPr>
      <w:sz w:val="20"/>
      <w:szCs w:val="20"/>
    </w:rPr>
  </w:style>
  <w:style w:type="character" w:customStyle="1" w:styleId="CommentTextChar">
    <w:name w:val="Comment Text Char"/>
    <w:basedOn w:val="DefaultParagraphFont"/>
    <w:link w:val="CommentText"/>
    <w:uiPriority w:val="99"/>
    <w:semiHidden/>
    <w:rsid w:val="00F76EE3"/>
    <w:rPr>
      <w:sz w:val="20"/>
      <w:szCs w:val="20"/>
      <w:lang w:val="en-US"/>
    </w:rPr>
  </w:style>
  <w:style w:type="paragraph" w:styleId="CommentSubject">
    <w:name w:val="annotation subject"/>
    <w:basedOn w:val="CommentText"/>
    <w:next w:val="CommentText"/>
    <w:link w:val="CommentSubjectChar"/>
    <w:uiPriority w:val="99"/>
    <w:semiHidden/>
    <w:unhideWhenUsed/>
    <w:rsid w:val="00F76EE3"/>
    <w:rPr>
      <w:b/>
      <w:bCs/>
    </w:rPr>
  </w:style>
  <w:style w:type="character" w:customStyle="1" w:styleId="CommentSubjectChar">
    <w:name w:val="Comment Subject Char"/>
    <w:basedOn w:val="CommentTextChar"/>
    <w:link w:val="CommentSubject"/>
    <w:uiPriority w:val="99"/>
    <w:semiHidden/>
    <w:rsid w:val="00F76EE3"/>
    <w:rPr>
      <w:b/>
      <w:bCs/>
      <w:sz w:val="20"/>
      <w:szCs w:val="20"/>
      <w:lang w:val="en-US"/>
    </w:rPr>
  </w:style>
  <w:style w:type="paragraph" w:styleId="NormalWeb">
    <w:name w:val="Normal (Web)"/>
    <w:basedOn w:val="Normal"/>
    <w:uiPriority w:val="99"/>
    <w:semiHidden/>
    <w:unhideWhenUsed/>
    <w:rsid w:val="003767CF"/>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Revision">
    <w:name w:val="Revision"/>
    <w:hidden/>
    <w:uiPriority w:val="99"/>
    <w:semiHidden/>
    <w:rsid w:val="00F16F4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8960">
      <w:bodyDiv w:val="1"/>
      <w:marLeft w:val="0"/>
      <w:marRight w:val="0"/>
      <w:marTop w:val="0"/>
      <w:marBottom w:val="0"/>
      <w:divBdr>
        <w:top w:val="none" w:sz="0" w:space="0" w:color="auto"/>
        <w:left w:val="none" w:sz="0" w:space="0" w:color="auto"/>
        <w:bottom w:val="none" w:sz="0" w:space="0" w:color="auto"/>
        <w:right w:val="none" w:sz="0" w:space="0" w:color="auto"/>
      </w:divBdr>
    </w:div>
    <w:div w:id="23479282">
      <w:bodyDiv w:val="1"/>
      <w:marLeft w:val="0"/>
      <w:marRight w:val="0"/>
      <w:marTop w:val="0"/>
      <w:marBottom w:val="0"/>
      <w:divBdr>
        <w:top w:val="none" w:sz="0" w:space="0" w:color="auto"/>
        <w:left w:val="none" w:sz="0" w:space="0" w:color="auto"/>
        <w:bottom w:val="none" w:sz="0" w:space="0" w:color="auto"/>
        <w:right w:val="none" w:sz="0" w:space="0" w:color="auto"/>
      </w:divBdr>
    </w:div>
    <w:div w:id="54935793">
      <w:bodyDiv w:val="1"/>
      <w:marLeft w:val="0"/>
      <w:marRight w:val="0"/>
      <w:marTop w:val="0"/>
      <w:marBottom w:val="0"/>
      <w:divBdr>
        <w:top w:val="none" w:sz="0" w:space="0" w:color="auto"/>
        <w:left w:val="none" w:sz="0" w:space="0" w:color="auto"/>
        <w:bottom w:val="none" w:sz="0" w:space="0" w:color="auto"/>
        <w:right w:val="none" w:sz="0" w:space="0" w:color="auto"/>
      </w:divBdr>
    </w:div>
    <w:div w:id="56126302">
      <w:bodyDiv w:val="1"/>
      <w:marLeft w:val="0"/>
      <w:marRight w:val="0"/>
      <w:marTop w:val="0"/>
      <w:marBottom w:val="0"/>
      <w:divBdr>
        <w:top w:val="none" w:sz="0" w:space="0" w:color="auto"/>
        <w:left w:val="none" w:sz="0" w:space="0" w:color="auto"/>
        <w:bottom w:val="none" w:sz="0" w:space="0" w:color="auto"/>
        <w:right w:val="none" w:sz="0" w:space="0" w:color="auto"/>
      </w:divBdr>
    </w:div>
    <w:div w:id="71440246">
      <w:bodyDiv w:val="1"/>
      <w:marLeft w:val="0"/>
      <w:marRight w:val="0"/>
      <w:marTop w:val="0"/>
      <w:marBottom w:val="0"/>
      <w:divBdr>
        <w:top w:val="none" w:sz="0" w:space="0" w:color="auto"/>
        <w:left w:val="none" w:sz="0" w:space="0" w:color="auto"/>
        <w:bottom w:val="none" w:sz="0" w:space="0" w:color="auto"/>
        <w:right w:val="none" w:sz="0" w:space="0" w:color="auto"/>
      </w:divBdr>
    </w:div>
    <w:div w:id="74322910">
      <w:bodyDiv w:val="1"/>
      <w:marLeft w:val="0"/>
      <w:marRight w:val="0"/>
      <w:marTop w:val="0"/>
      <w:marBottom w:val="0"/>
      <w:divBdr>
        <w:top w:val="none" w:sz="0" w:space="0" w:color="auto"/>
        <w:left w:val="none" w:sz="0" w:space="0" w:color="auto"/>
        <w:bottom w:val="none" w:sz="0" w:space="0" w:color="auto"/>
        <w:right w:val="none" w:sz="0" w:space="0" w:color="auto"/>
      </w:divBdr>
    </w:div>
    <w:div w:id="80685538">
      <w:bodyDiv w:val="1"/>
      <w:marLeft w:val="0"/>
      <w:marRight w:val="0"/>
      <w:marTop w:val="0"/>
      <w:marBottom w:val="0"/>
      <w:divBdr>
        <w:top w:val="none" w:sz="0" w:space="0" w:color="auto"/>
        <w:left w:val="none" w:sz="0" w:space="0" w:color="auto"/>
        <w:bottom w:val="none" w:sz="0" w:space="0" w:color="auto"/>
        <w:right w:val="none" w:sz="0" w:space="0" w:color="auto"/>
      </w:divBdr>
    </w:div>
    <w:div w:id="85468564">
      <w:bodyDiv w:val="1"/>
      <w:marLeft w:val="0"/>
      <w:marRight w:val="0"/>
      <w:marTop w:val="0"/>
      <w:marBottom w:val="0"/>
      <w:divBdr>
        <w:top w:val="none" w:sz="0" w:space="0" w:color="auto"/>
        <w:left w:val="none" w:sz="0" w:space="0" w:color="auto"/>
        <w:bottom w:val="none" w:sz="0" w:space="0" w:color="auto"/>
        <w:right w:val="none" w:sz="0" w:space="0" w:color="auto"/>
      </w:divBdr>
    </w:div>
    <w:div w:id="91169970">
      <w:bodyDiv w:val="1"/>
      <w:marLeft w:val="0"/>
      <w:marRight w:val="0"/>
      <w:marTop w:val="0"/>
      <w:marBottom w:val="0"/>
      <w:divBdr>
        <w:top w:val="none" w:sz="0" w:space="0" w:color="auto"/>
        <w:left w:val="none" w:sz="0" w:space="0" w:color="auto"/>
        <w:bottom w:val="none" w:sz="0" w:space="0" w:color="auto"/>
        <w:right w:val="none" w:sz="0" w:space="0" w:color="auto"/>
      </w:divBdr>
    </w:div>
    <w:div w:id="91365335">
      <w:bodyDiv w:val="1"/>
      <w:marLeft w:val="0"/>
      <w:marRight w:val="0"/>
      <w:marTop w:val="0"/>
      <w:marBottom w:val="0"/>
      <w:divBdr>
        <w:top w:val="none" w:sz="0" w:space="0" w:color="auto"/>
        <w:left w:val="none" w:sz="0" w:space="0" w:color="auto"/>
        <w:bottom w:val="none" w:sz="0" w:space="0" w:color="auto"/>
        <w:right w:val="none" w:sz="0" w:space="0" w:color="auto"/>
      </w:divBdr>
    </w:div>
    <w:div w:id="100809604">
      <w:bodyDiv w:val="1"/>
      <w:marLeft w:val="0"/>
      <w:marRight w:val="0"/>
      <w:marTop w:val="0"/>
      <w:marBottom w:val="0"/>
      <w:divBdr>
        <w:top w:val="none" w:sz="0" w:space="0" w:color="auto"/>
        <w:left w:val="none" w:sz="0" w:space="0" w:color="auto"/>
        <w:bottom w:val="none" w:sz="0" w:space="0" w:color="auto"/>
        <w:right w:val="none" w:sz="0" w:space="0" w:color="auto"/>
      </w:divBdr>
    </w:div>
    <w:div w:id="117577638">
      <w:bodyDiv w:val="1"/>
      <w:marLeft w:val="0"/>
      <w:marRight w:val="0"/>
      <w:marTop w:val="0"/>
      <w:marBottom w:val="0"/>
      <w:divBdr>
        <w:top w:val="none" w:sz="0" w:space="0" w:color="auto"/>
        <w:left w:val="none" w:sz="0" w:space="0" w:color="auto"/>
        <w:bottom w:val="none" w:sz="0" w:space="0" w:color="auto"/>
        <w:right w:val="none" w:sz="0" w:space="0" w:color="auto"/>
      </w:divBdr>
    </w:div>
    <w:div w:id="126751964">
      <w:bodyDiv w:val="1"/>
      <w:marLeft w:val="0"/>
      <w:marRight w:val="0"/>
      <w:marTop w:val="0"/>
      <w:marBottom w:val="0"/>
      <w:divBdr>
        <w:top w:val="none" w:sz="0" w:space="0" w:color="auto"/>
        <w:left w:val="none" w:sz="0" w:space="0" w:color="auto"/>
        <w:bottom w:val="none" w:sz="0" w:space="0" w:color="auto"/>
        <w:right w:val="none" w:sz="0" w:space="0" w:color="auto"/>
      </w:divBdr>
    </w:div>
    <w:div w:id="128212780">
      <w:bodyDiv w:val="1"/>
      <w:marLeft w:val="0"/>
      <w:marRight w:val="0"/>
      <w:marTop w:val="0"/>
      <w:marBottom w:val="0"/>
      <w:divBdr>
        <w:top w:val="none" w:sz="0" w:space="0" w:color="auto"/>
        <w:left w:val="none" w:sz="0" w:space="0" w:color="auto"/>
        <w:bottom w:val="none" w:sz="0" w:space="0" w:color="auto"/>
        <w:right w:val="none" w:sz="0" w:space="0" w:color="auto"/>
      </w:divBdr>
    </w:div>
    <w:div w:id="172040513">
      <w:bodyDiv w:val="1"/>
      <w:marLeft w:val="0"/>
      <w:marRight w:val="0"/>
      <w:marTop w:val="0"/>
      <w:marBottom w:val="0"/>
      <w:divBdr>
        <w:top w:val="none" w:sz="0" w:space="0" w:color="auto"/>
        <w:left w:val="none" w:sz="0" w:space="0" w:color="auto"/>
        <w:bottom w:val="none" w:sz="0" w:space="0" w:color="auto"/>
        <w:right w:val="none" w:sz="0" w:space="0" w:color="auto"/>
      </w:divBdr>
    </w:div>
    <w:div w:id="197474056">
      <w:bodyDiv w:val="1"/>
      <w:marLeft w:val="0"/>
      <w:marRight w:val="0"/>
      <w:marTop w:val="0"/>
      <w:marBottom w:val="0"/>
      <w:divBdr>
        <w:top w:val="none" w:sz="0" w:space="0" w:color="auto"/>
        <w:left w:val="none" w:sz="0" w:space="0" w:color="auto"/>
        <w:bottom w:val="none" w:sz="0" w:space="0" w:color="auto"/>
        <w:right w:val="none" w:sz="0" w:space="0" w:color="auto"/>
      </w:divBdr>
    </w:div>
    <w:div w:id="219561559">
      <w:bodyDiv w:val="1"/>
      <w:marLeft w:val="0"/>
      <w:marRight w:val="0"/>
      <w:marTop w:val="0"/>
      <w:marBottom w:val="0"/>
      <w:divBdr>
        <w:top w:val="none" w:sz="0" w:space="0" w:color="auto"/>
        <w:left w:val="none" w:sz="0" w:space="0" w:color="auto"/>
        <w:bottom w:val="none" w:sz="0" w:space="0" w:color="auto"/>
        <w:right w:val="none" w:sz="0" w:space="0" w:color="auto"/>
      </w:divBdr>
    </w:div>
    <w:div w:id="296224566">
      <w:bodyDiv w:val="1"/>
      <w:marLeft w:val="0"/>
      <w:marRight w:val="0"/>
      <w:marTop w:val="0"/>
      <w:marBottom w:val="0"/>
      <w:divBdr>
        <w:top w:val="none" w:sz="0" w:space="0" w:color="auto"/>
        <w:left w:val="none" w:sz="0" w:space="0" w:color="auto"/>
        <w:bottom w:val="none" w:sz="0" w:space="0" w:color="auto"/>
        <w:right w:val="none" w:sz="0" w:space="0" w:color="auto"/>
      </w:divBdr>
    </w:div>
    <w:div w:id="302543284">
      <w:bodyDiv w:val="1"/>
      <w:marLeft w:val="0"/>
      <w:marRight w:val="0"/>
      <w:marTop w:val="0"/>
      <w:marBottom w:val="0"/>
      <w:divBdr>
        <w:top w:val="none" w:sz="0" w:space="0" w:color="auto"/>
        <w:left w:val="none" w:sz="0" w:space="0" w:color="auto"/>
        <w:bottom w:val="none" w:sz="0" w:space="0" w:color="auto"/>
        <w:right w:val="none" w:sz="0" w:space="0" w:color="auto"/>
      </w:divBdr>
    </w:div>
    <w:div w:id="304553012">
      <w:bodyDiv w:val="1"/>
      <w:marLeft w:val="0"/>
      <w:marRight w:val="0"/>
      <w:marTop w:val="0"/>
      <w:marBottom w:val="0"/>
      <w:divBdr>
        <w:top w:val="none" w:sz="0" w:space="0" w:color="auto"/>
        <w:left w:val="none" w:sz="0" w:space="0" w:color="auto"/>
        <w:bottom w:val="none" w:sz="0" w:space="0" w:color="auto"/>
        <w:right w:val="none" w:sz="0" w:space="0" w:color="auto"/>
      </w:divBdr>
    </w:div>
    <w:div w:id="323707991">
      <w:bodyDiv w:val="1"/>
      <w:marLeft w:val="0"/>
      <w:marRight w:val="0"/>
      <w:marTop w:val="0"/>
      <w:marBottom w:val="0"/>
      <w:divBdr>
        <w:top w:val="none" w:sz="0" w:space="0" w:color="auto"/>
        <w:left w:val="none" w:sz="0" w:space="0" w:color="auto"/>
        <w:bottom w:val="none" w:sz="0" w:space="0" w:color="auto"/>
        <w:right w:val="none" w:sz="0" w:space="0" w:color="auto"/>
      </w:divBdr>
    </w:div>
    <w:div w:id="335304170">
      <w:bodyDiv w:val="1"/>
      <w:marLeft w:val="0"/>
      <w:marRight w:val="0"/>
      <w:marTop w:val="0"/>
      <w:marBottom w:val="0"/>
      <w:divBdr>
        <w:top w:val="none" w:sz="0" w:space="0" w:color="auto"/>
        <w:left w:val="none" w:sz="0" w:space="0" w:color="auto"/>
        <w:bottom w:val="none" w:sz="0" w:space="0" w:color="auto"/>
        <w:right w:val="none" w:sz="0" w:space="0" w:color="auto"/>
      </w:divBdr>
    </w:div>
    <w:div w:id="337734107">
      <w:bodyDiv w:val="1"/>
      <w:marLeft w:val="0"/>
      <w:marRight w:val="0"/>
      <w:marTop w:val="0"/>
      <w:marBottom w:val="0"/>
      <w:divBdr>
        <w:top w:val="none" w:sz="0" w:space="0" w:color="auto"/>
        <w:left w:val="none" w:sz="0" w:space="0" w:color="auto"/>
        <w:bottom w:val="none" w:sz="0" w:space="0" w:color="auto"/>
        <w:right w:val="none" w:sz="0" w:space="0" w:color="auto"/>
      </w:divBdr>
    </w:div>
    <w:div w:id="346372091">
      <w:bodyDiv w:val="1"/>
      <w:marLeft w:val="0"/>
      <w:marRight w:val="0"/>
      <w:marTop w:val="0"/>
      <w:marBottom w:val="0"/>
      <w:divBdr>
        <w:top w:val="none" w:sz="0" w:space="0" w:color="auto"/>
        <w:left w:val="none" w:sz="0" w:space="0" w:color="auto"/>
        <w:bottom w:val="none" w:sz="0" w:space="0" w:color="auto"/>
        <w:right w:val="none" w:sz="0" w:space="0" w:color="auto"/>
      </w:divBdr>
    </w:div>
    <w:div w:id="354427164">
      <w:bodyDiv w:val="1"/>
      <w:marLeft w:val="0"/>
      <w:marRight w:val="0"/>
      <w:marTop w:val="0"/>
      <w:marBottom w:val="0"/>
      <w:divBdr>
        <w:top w:val="none" w:sz="0" w:space="0" w:color="auto"/>
        <w:left w:val="none" w:sz="0" w:space="0" w:color="auto"/>
        <w:bottom w:val="none" w:sz="0" w:space="0" w:color="auto"/>
        <w:right w:val="none" w:sz="0" w:space="0" w:color="auto"/>
      </w:divBdr>
    </w:div>
    <w:div w:id="360669024">
      <w:bodyDiv w:val="1"/>
      <w:marLeft w:val="0"/>
      <w:marRight w:val="0"/>
      <w:marTop w:val="0"/>
      <w:marBottom w:val="0"/>
      <w:divBdr>
        <w:top w:val="none" w:sz="0" w:space="0" w:color="auto"/>
        <w:left w:val="none" w:sz="0" w:space="0" w:color="auto"/>
        <w:bottom w:val="none" w:sz="0" w:space="0" w:color="auto"/>
        <w:right w:val="none" w:sz="0" w:space="0" w:color="auto"/>
      </w:divBdr>
    </w:div>
    <w:div w:id="385841157">
      <w:bodyDiv w:val="1"/>
      <w:marLeft w:val="0"/>
      <w:marRight w:val="0"/>
      <w:marTop w:val="0"/>
      <w:marBottom w:val="0"/>
      <w:divBdr>
        <w:top w:val="none" w:sz="0" w:space="0" w:color="auto"/>
        <w:left w:val="none" w:sz="0" w:space="0" w:color="auto"/>
        <w:bottom w:val="none" w:sz="0" w:space="0" w:color="auto"/>
        <w:right w:val="none" w:sz="0" w:space="0" w:color="auto"/>
      </w:divBdr>
    </w:div>
    <w:div w:id="419374245">
      <w:bodyDiv w:val="1"/>
      <w:marLeft w:val="0"/>
      <w:marRight w:val="0"/>
      <w:marTop w:val="0"/>
      <w:marBottom w:val="0"/>
      <w:divBdr>
        <w:top w:val="none" w:sz="0" w:space="0" w:color="auto"/>
        <w:left w:val="none" w:sz="0" w:space="0" w:color="auto"/>
        <w:bottom w:val="none" w:sz="0" w:space="0" w:color="auto"/>
        <w:right w:val="none" w:sz="0" w:space="0" w:color="auto"/>
      </w:divBdr>
    </w:div>
    <w:div w:id="420878011">
      <w:bodyDiv w:val="1"/>
      <w:marLeft w:val="0"/>
      <w:marRight w:val="0"/>
      <w:marTop w:val="0"/>
      <w:marBottom w:val="0"/>
      <w:divBdr>
        <w:top w:val="none" w:sz="0" w:space="0" w:color="auto"/>
        <w:left w:val="none" w:sz="0" w:space="0" w:color="auto"/>
        <w:bottom w:val="none" w:sz="0" w:space="0" w:color="auto"/>
        <w:right w:val="none" w:sz="0" w:space="0" w:color="auto"/>
      </w:divBdr>
    </w:div>
    <w:div w:id="429661315">
      <w:bodyDiv w:val="1"/>
      <w:marLeft w:val="0"/>
      <w:marRight w:val="0"/>
      <w:marTop w:val="0"/>
      <w:marBottom w:val="0"/>
      <w:divBdr>
        <w:top w:val="none" w:sz="0" w:space="0" w:color="auto"/>
        <w:left w:val="none" w:sz="0" w:space="0" w:color="auto"/>
        <w:bottom w:val="none" w:sz="0" w:space="0" w:color="auto"/>
        <w:right w:val="none" w:sz="0" w:space="0" w:color="auto"/>
      </w:divBdr>
    </w:div>
    <w:div w:id="442265714">
      <w:bodyDiv w:val="1"/>
      <w:marLeft w:val="0"/>
      <w:marRight w:val="0"/>
      <w:marTop w:val="0"/>
      <w:marBottom w:val="0"/>
      <w:divBdr>
        <w:top w:val="none" w:sz="0" w:space="0" w:color="auto"/>
        <w:left w:val="none" w:sz="0" w:space="0" w:color="auto"/>
        <w:bottom w:val="none" w:sz="0" w:space="0" w:color="auto"/>
        <w:right w:val="none" w:sz="0" w:space="0" w:color="auto"/>
      </w:divBdr>
    </w:div>
    <w:div w:id="463157564">
      <w:bodyDiv w:val="1"/>
      <w:marLeft w:val="0"/>
      <w:marRight w:val="0"/>
      <w:marTop w:val="0"/>
      <w:marBottom w:val="0"/>
      <w:divBdr>
        <w:top w:val="none" w:sz="0" w:space="0" w:color="auto"/>
        <w:left w:val="none" w:sz="0" w:space="0" w:color="auto"/>
        <w:bottom w:val="none" w:sz="0" w:space="0" w:color="auto"/>
        <w:right w:val="none" w:sz="0" w:space="0" w:color="auto"/>
      </w:divBdr>
    </w:div>
    <w:div w:id="466096136">
      <w:bodyDiv w:val="1"/>
      <w:marLeft w:val="0"/>
      <w:marRight w:val="0"/>
      <w:marTop w:val="0"/>
      <w:marBottom w:val="0"/>
      <w:divBdr>
        <w:top w:val="none" w:sz="0" w:space="0" w:color="auto"/>
        <w:left w:val="none" w:sz="0" w:space="0" w:color="auto"/>
        <w:bottom w:val="none" w:sz="0" w:space="0" w:color="auto"/>
        <w:right w:val="none" w:sz="0" w:space="0" w:color="auto"/>
      </w:divBdr>
    </w:div>
    <w:div w:id="490944361">
      <w:bodyDiv w:val="1"/>
      <w:marLeft w:val="0"/>
      <w:marRight w:val="0"/>
      <w:marTop w:val="0"/>
      <w:marBottom w:val="0"/>
      <w:divBdr>
        <w:top w:val="none" w:sz="0" w:space="0" w:color="auto"/>
        <w:left w:val="none" w:sz="0" w:space="0" w:color="auto"/>
        <w:bottom w:val="none" w:sz="0" w:space="0" w:color="auto"/>
        <w:right w:val="none" w:sz="0" w:space="0" w:color="auto"/>
      </w:divBdr>
    </w:div>
    <w:div w:id="495145862">
      <w:bodyDiv w:val="1"/>
      <w:marLeft w:val="0"/>
      <w:marRight w:val="0"/>
      <w:marTop w:val="0"/>
      <w:marBottom w:val="0"/>
      <w:divBdr>
        <w:top w:val="none" w:sz="0" w:space="0" w:color="auto"/>
        <w:left w:val="none" w:sz="0" w:space="0" w:color="auto"/>
        <w:bottom w:val="none" w:sz="0" w:space="0" w:color="auto"/>
        <w:right w:val="none" w:sz="0" w:space="0" w:color="auto"/>
      </w:divBdr>
    </w:div>
    <w:div w:id="509218251">
      <w:bodyDiv w:val="1"/>
      <w:marLeft w:val="0"/>
      <w:marRight w:val="0"/>
      <w:marTop w:val="0"/>
      <w:marBottom w:val="0"/>
      <w:divBdr>
        <w:top w:val="none" w:sz="0" w:space="0" w:color="auto"/>
        <w:left w:val="none" w:sz="0" w:space="0" w:color="auto"/>
        <w:bottom w:val="none" w:sz="0" w:space="0" w:color="auto"/>
        <w:right w:val="none" w:sz="0" w:space="0" w:color="auto"/>
      </w:divBdr>
    </w:div>
    <w:div w:id="526479611">
      <w:bodyDiv w:val="1"/>
      <w:marLeft w:val="0"/>
      <w:marRight w:val="0"/>
      <w:marTop w:val="0"/>
      <w:marBottom w:val="0"/>
      <w:divBdr>
        <w:top w:val="none" w:sz="0" w:space="0" w:color="auto"/>
        <w:left w:val="none" w:sz="0" w:space="0" w:color="auto"/>
        <w:bottom w:val="none" w:sz="0" w:space="0" w:color="auto"/>
        <w:right w:val="none" w:sz="0" w:space="0" w:color="auto"/>
      </w:divBdr>
    </w:div>
    <w:div w:id="541987411">
      <w:bodyDiv w:val="1"/>
      <w:marLeft w:val="0"/>
      <w:marRight w:val="0"/>
      <w:marTop w:val="0"/>
      <w:marBottom w:val="0"/>
      <w:divBdr>
        <w:top w:val="none" w:sz="0" w:space="0" w:color="auto"/>
        <w:left w:val="none" w:sz="0" w:space="0" w:color="auto"/>
        <w:bottom w:val="none" w:sz="0" w:space="0" w:color="auto"/>
        <w:right w:val="none" w:sz="0" w:space="0" w:color="auto"/>
      </w:divBdr>
    </w:div>
    <w:div w:id="568884843">
      <w:bodyDiv w:val="1"/>
      <w:marLeft w:val="0"/>
      <w:marRight w:val="0"/>
      <w:marTop w:val="0"/>
      <w:marBottom w:val="0"/>
      <w:divBdr>
        <w:top w:val="none" w:sz="0" w:space="0" w:color="auto"/>
        <w:left w:val="none" w:sz="0" w:space="0" w:color="auto"/>
        <w:bottom w:val="none" w:sz="0" w:space="0" w:color="auto"/>
        <w:right w:val="none" w:sz="0" w:space="0" w:color="auto"/>
      </w:divBdr>
    </w:div>
    <w:div w:id="569657275">
      <w:bodyDiv w:val="1"/>
      <w:marLeft w:val="0"/>
      <w:marRight w:val="0"/>
      <w:marTop w:val="0"/>
      <w:marBottom w:val="0"/>
      <w:divBdr>
        <w:top w:val="none" w:sz="0" w:space="0" w:color="auto"/>
        <w:left w:val="none" w:sz="0" w:space="0" w:color="auto"/>
        <w:bottom w:val="none" w:sz="0" w:space="0" w:color="auto"/>
        <w:right w:val="none" w:sz="0" w:space="0" w:color="auto"/>
      </w:divBdr>
    </w:div>
    <w:div w:id="589313298">
      <w:bodyDiv w:val="1"/>
      <w:marLeft w:val="0"/>
      <w:marRight w:val="0"/>
      <w:marTop w:val="0"/>
      <w:marBottom w:val="0"/>
      <w:divBdr>
        <w:top w:val="none" w:sz="0" w:space="0" w:color="auto"/>
        <w:left w:val="none" w:sz="0" w:space="0" w:color="auto"/>
        <w:bottom w:val="none" w:sz="0" w:space="0" w:color="auto"/>
        <w:right w:val="none" w:sz="0" w:space="0" w:color="auto"/>
      </w:divBdr>
    </w:div>
    <w:div w:id="599990645">
      <w:bodyDiv w:val="1"/>
      <w:marLeft w:val="0"/>
      <w:marRight w:val="0"/>
      <w:marTop w:val="0"/>
      <w:marBottom w:val="0"/>
      <w:divBdr>
        <w:top w:val="none" w:sz="0" w:space="0" w:color="auto"/>
        <w:left w:val="none" w:sz="0" w:space="0" w:color="auto"/>
        <w:bottom w:val="none" w:sz="0" w:space="0" w:color="auto"/>
        <w:right w:val="none" w:sz="0" w:space="0" w:color="auto"/>
      </w:divBdr>
    </w:div>
    <w:div w:id="600115189">
      <w:bodyDiv w:val="1"/>
      <w:marLeft w:val="0"/>
      <w:marRight w:val="0"/>
      <w:marTop w:val="0"/>
      <w:marBottom w:val="0"/>
      <w:divBdr>
        <w:top w:val="none" w:sz="0" w:space="0" w:color="auto"/>
        <w:left w:val="none" w:sz="0" w:space="0" w:color="auto"/>
        <w:bottom w:val="none" w:sz="0" w:space="0" w:color="auto"/>
        <w:right w:val="none" w:sz="0" w:space="0" w:color="auto"/>
      </w:divBdr>
    </w:div>
    <w:div w:id="612979514">
      <w:bodyDiv w:val="1"/>
      <w:marLeft w:val="0"/>
      <w:marRight w:val="0"/>
      <w:marTop w:val="0"/>
      <w:marBottom w:val="0"/>
      <w:divBdr>
        <w:top w:val="none" w:sz="0" w:space="0" w:color="auto"/>
        <w:left w:val="none" w:sz="0" w:space="0" w:color="auto"/>
        <w:bottom w:val="none" w:sz="0" w:space="0" w:color="auto"/>
        <w:right w:val="none" w:sz="0" w:space="0" w:color="auto"/>
      </w:divBdr>
    </w:div>
    <w:div w:id="620843964">
      <w:bodyDiv w:val="1"/>
      <w:marLeft w:val="0"/>
      <w:marRight w:val="0"/>
      <w:marTop w:val="0"/>
      <w:marBottom w:val="0"/>
      <w:divBdr>
        <w:top w:val="none" w:sz="0" w:space="0" w:color="auto"/>
        <w:left w:val="none" w:sz="0" w:space="0" w:color="auto"/>
        <w:bottom w:val="none" w:sz="0" w:space="0" w:color="auto"/>
        <w:right w:val="none" w:sz="0" w:space="0" w:color="auto"/>
      </w:divBdr>
    </w:div>
    <w:div w:id="629626796">
      <w:bodyDiv w:val="1"/>
      <w:marLeft w:val="0"/>
      <w:marRight w:val="0"/>
      <w:marTop w:val="0"/>
      <w:marBottom w:val="0"/>
      <w:divBdr>
        <w:top w:val="none" w:sz="0" w:space="0" w:color="auto"/>
        <w:left w:val="none" w:sz="0" w:space="0" w:color="auto"/>
        <w:bottom w:val="none" w:sz="0" w:space="0" w:color="auto"/>
        <w:right w:val="none" w:sz="0" w:space="0" w:color="auto"/>
      </w:divBdr>
    </w:div>
    <w:div w:id="631135579">
      <w:bodyDiv w:val="1"/>
      <w:marLeft w:val="0"/>
      <w:marRight w:val="0"/>
      <w:marTop w:val="0"/>
      <w:marBottom w:val="0"/>
      <w:divBdr>
        <w:top w:val="none" w:sz="0" w:space="0" w:color="auto"/>
        <w:left w:val="none" w:sz="0" w:space="0" w:color="auto"/>
        <w:bottom w:val="none" w:sz="0" w:space="0" w:color="auto"/>
        <w:right w:val="none" w:sz="0" w:space="0" w:color="auto"/>
      </w:divBdr>
    </w:div>
    <w:div w:id="637537748">
      <w:bodyDiv w:val="1"/>
      <w:marLeft w:val="0"/>
      <w:marRight w:val="0"/>
      <w:marTop w:val="0"/>
      <w:marBottom w:val="0"/>
      <w:divBdr>
        <w:top w:val="none" w:sz="0" w:space="0" w:color="auto"/>
        <w:left w:val="none" w:sz="0" w:space="0" w:color="auto"/>
        <w:bottom w:val="none" w:sz="0" w:space="0" w:color="auto"/>
        <w:right w:val="none" w:sz="0" w:space="0" w:color="auto"/>
      </w:divBdr>
    </w:div>
    <w:div w:id="655763080">
      <w:bodyDiv w:val="1"/>
      <w:marLeft w:val="0"/>
      <w:marRight w:val="0"/>
      <w:marTop w:val="0"/>
      <w:marBottom w:val="0"/>
      <w:divBdr>
        <w:top w:val="none" w:sz="0" w:space="0" w:color="auto"/>
        <w:left w:val="none" w:sz="0" w:space="0" w:color="auto"/>
        <w:bottom w:val="none" w:sz="0" w:space="0" w:color="auto"/>
        <w:right w:val="none" w:sz="0" w:space="0" w:color="auto"/>
      </w:divBdr>
    </w:div>
    <w:div w:id="656761349">
      <w:bodyDiv w:val="1"/>
      <w:marLeft w:val="0"/>
      <w:marRight w:val="0"/>
      <w:marTop w:val="0"/>
      <w:marBottom w:val="0"/>
      <w:divBdr>
        <w:top w:val="none" w:sz="0" w:space="0" w:color="auto"/>
        <w:left w:val="none" w:sz="0" w:space="0" w:color="auto"/>
        <w:bottom w:val="none" w:sz="0" w:space="0" w:color="auto"/>
        <w:right w:val="none" w:sz="0" w:space="0" w:color="auto"/>
      </w:divBdr>
    </w:div>
    <w:div w:id="674839915">
      <w:bodyDiv w:val="1"/>
      <w:marLeft w:val="0"/>
      <w:marRight w:val="0"/>
      <w:marTop w:val="0"/>
      <w:marBottom w:val="0"/>
      <w:divBdr>
        <w:top w:val="none" w:sz="0" w:space="0" w:color="auto"/>
        <w:left w:val="none" w:sz="0" w:space="0" w:color="auto"/>
        <w:bottom w:val="none" w:sz="0" w:space="0" w:color="auto"/>
        <w:right w:val="none" w:sz="0" w:space="0" w:color="auto"/>
      </w:divBdr>
    </w:div>
    <w:div w:id="697001646">
      <w:bodyDiv w:val="1"/>
      <w:marLeft w:val="0"/>
      <w:marRight w:val="0"/>
      <w:marTop w:val="0"/>
      <w:marBottom w:val="0"/>
      <w:divBdr>
        <w:top w:val="none" w:sz="0" w:space="0" w:color="auto"/>
        <w:left w:val="none" w:sz="0" w:space="0" w:color="auto"/>
        <w:bottom w:val="none" w:sz="0" w:space="0" w:color="auto"/>
        <w:right w:val="none" w:sz="0" w:space="0" w:color="auto"/>
      </w:divBdr>
    </w:div>
    <w:div w:id="706218438">
      <w:bodyDiv w:val="1"/>
      <w:marLeft w:val="0"/>
      <w:marRight w:val="0"/>
      <w:marTop w:val="0"/>
      <w:marBottom w:val="0"/>
      <w:divBdr>
        <w:top w:val="none" w:sz="0" w:space="0" w:color="auto"/>
        <w:left w:val="none" w:sz="0" w:space="0" w:color="auto"/>
        <w:bottom w:val="none" w:sz="0" w:space="0" w:color="auto"/>
        <w:right w:val="none" w:sz="0" w:space="0" w:color="auto"/>
      </w:divBdr>
      <w:divsChild>
        <w:div w:id="1471753834">
          <w:marLeft w:val="547"/>
          <w:marRight w:val="0"/>
          <w:marTop w:val="86"/>
          <w:marBottom w:val="0"/>
          <w:divBdr>
            <w:top w:val="none" w:sz="0" w:space="0" w:color="auto"/>
            <w:left w:val="none" w:sz="0" w:space="0" w:color="auto"/>
            <w:bottom w:val="none" w:sz="0" w:space="0" w:color="auto"/>
            <w:right w:val="none" w:sz="0" w:space="0" w:color="auto"/>
          </w:divBdr>
        </w:div>
      </w:divsChild>
    </w:div>
    <w:div w:id="713889664">
      <w:bodyDiv w:val="1"/>
      <w:marLeft w:val="0"/>
      <w:marRight w:val="0"/>
      <w:marTop w:val="0"/>
      <w:marBottom w:val="0"/>
      <w:divBdr>
        <w:top w:val="none" w:sz="0" w:space="0" w:color="auto"/>
        <w:left w:val="none" w:sz="0" w:space="0" w:color="auto"/>
        <w:bottom w:val="none" w:sz="0" w:space="0" w:color="auto"/>
        <w:right w:val="none" w:sz="0" w:space="0" w:color="auto"/>
      </w:divBdr>
    </w:div>
    <w:div w:id="728112374">
      <w:bodyDiv w:val="1"/>
      <w:marLeft w:val="0"/>
      <w:marRight w:val="0"/>
      <w:marTop w:val="0"/>
      <w:marBottom w:val="0"/>
      <w:divBdr>
        <w:top w:val="none" w:sz="0" w:space="0" w:color="auto"/>
        <w:left w:val="none" w:sz="0" w:space="0" w:color="auto"/>
        <w:bottom w:val="none" w:sz="0" w:space="0" w:color="auto"/>
        <w:right w:val="none" w:sz="0" w:space="0" w:color="auto"/>
      </w:divBdr>
    </w:div>
    <w:div w:id="734861802">
      <w:bodyDiv w:val="1"/>
      <w:marLeft w:val="0"/>
      <w:marRight w:val="0"/>
      <w:marTop w:val="0"/>
      <w:marBottom w:val="0"/>
      <w:divBdr>
        <w:top w:val="none" w:sz="0" w:space="0" w:color="auto"/>
        <w:left w:val="none" w:sz="0" w:space="0" w:color="auto"/>
        <w:bottom w:val="none" w:sz="0" w:space="0" w:color="auto"/>
        <w:right w:val="none" w:sz="0" w:space="0" w:color="auto"/>
      </w:divBdr>
    </w:div>
    <w:div w:id="739600184">
      <w:bodyDiv w:val="1"/>
      <w:marLeft w:val="0"/>
      <w:marRight w:val="0"/>
      <w:marTop w:val="0"/>
      <w:marBottom w:val="0"/>
      <w:divBdr>
        <w:top w:val="none" w:sz="0" w:space="0" w:color="auto"/>
        <w:left w:val="none" w:sz="0" w:space="0" w:color="auto"/>
        <w:bottom w:val="none" w:sz="0" w:space="0" w:color="auto"/>
        <w:right w:val="none" w:sz="0" w:space="0" w:color="auto"/>
      </w:divBdr>
    </w:div>
    <w:div w:id="745299476">
      <w:bodyDiv w:val="1"/>
      <w:marLeft w:val="0"/>
      <w:marRight w:val="0"/>
      <w:marTop w:val="0"/>
      <w:marBottom w:val="0"/>
      <w:divBdr>
        <w:top w:val="none" w:sz="0" w:space="0" w:color="auto"/>
        <w:left w:val="none" w:sz="0" w:space="0" w:color="auto"/>
        <w:bottom w:val="none" w:sz="0" w:space="0" w:color="auto"/>
        <w:right w:val="none" w:sz="0" w:space="0" w:color="auto"/>
      </w:divBdr>
    </w:div>
    <w:div w:id="751393357">
      <w:bodyDiv w:val="1"/>
      <w:marLeft w:val="0"/>
      <w:marRight w:val="0"/>
      <w:marTop w:val="0"/>
      <w:marBottom w:val="0"/>
      <w:divBdr>
        <w:top w:val="none" w:sz="0" w:space="0" w:color="auto"/>
        <w:left w:val="none" w:sz="0" w:space="0" w:color="auto"/>
        <w:bottom w:val="none" w:sz="0" w:space="0" w:color="auto"/>
        <w:right w:val="none" w:sz="0" w:space="0" w:color="auto"/>
      </w:divBdr>
    </w:div>
    <w:div w:id="781995260">
      <w:bodyDiv w:val="1"/>
      <w:marLeft w:val="0"/>
      <w:marRight w:val="0"/>
      <w:marTop w:val="0"/>
      <w:marBottom w:val="0"/>
      <w:divBdr>
        <w:top w:val="none" w:sz="0" w:space="0" w:color="auto"/>
        <w:left w:val="none" w:sz="0" w:space="0" w:color="auto"/>
        <w:bottom w:val="none" w:sz="0" w:space="0" w:color="auto"/>
        <w:right w:val="none" w:sz="0" w:space="0" w:color="auto"/>
      </w:divBdr>
    </w:div>
    <w:div w:id="789399719">
      <w:bodyDiv w:val="1"/>
      <w:marLeft w:val="0"/>
      <w:marRight w:val="0"/>
      <w:marTop w:val="0"/>
      <w:marBottom w:val="0"/>
      <w:divBdr>
        <w:top w:val="none" w:sz="0" w:space="0" w:color="auto"/>
        <w:left w:val="none" w:sz="0" w:space="0" w:color="auto"/>
        <w:bottom w:val="none" w:sz="0" w:space="0" w:color="auto"/>
        <w:right w:val="none" w:sz="0" w:space="0" w:color="auto"/>
      </w:divBdr>
      <w:divsChild>
        <w:div w:id="1162621971">
          <w:marLeft w:val="1166"/>
          <w:marRight w:val="0"/>
          <w:marTop w:val="67"/>
          <w:marBottom w:val="0"/>
          <w:divBdr>
            <w:top w:val="none" w:sz="0" w:space="0" w:color="auto"/>
            <w:left w:val="none" w:sz="0" w:space="0" w:color="auto"/>
            <w:bottom w:val="none" w:sz="0" w:space="0" w:color="auto"/>
            <w:right w:val="none" w:sz="0" w:space="0" w:color="auto"/>
          </w:divBdr>
        </w:div>
        <w:div w:id="1185094576">
          <w:marLeft w:val="1166"/>
          <w:marRight w:val="0"/>
          <w:marTop w:val="67"/>
          <w:marBottom w:val="0"/>
          <w:divBdr>
            <w:top w:val="none" w:sz="0" w:space="0" w:color="auto"/>
            <w:left w:val="none" w:sz="0" w:space="0" w:color="auto"/>
            <w:bottom w:val="none" w:sz="0" w:space="0" w:color="auto"/>
            <w:right w:val="none" w:sz="0" w:space="0" w:color="auto"/>
          </w:divBdr>
        </w:div>
      </w:divsChild>
    </w:div>
    <w:div w:id="797260832">
      <w:bodyDiv w:val="1"/>
      <w:marLeft w:val="0"/>
      <w:marRight w:val="0"/>
      <w:marTop w:val="0"/>
      <w:marBottom w:val="0"/>
      <w:divBdr>
        <w:top w:val="none" w:sz="0" w:space="0" w:color="auto"/>
        <w:left w:val="none" w:sz="0" w:space="0" w:color="auto"/>
        <w:bottom w:val="none" w:sz="0" w:space="0" w:color="auto"/>
        <w:right w:val="none" w:sz="0" w:space="0" w:color="auto"/>
      </w:divBdr>
    </w:div>
    <w:div w:id="830415056">
      <w:bodyDiv w:val="1"/>
      <w:marLeft w:val="0"/>
      <w:marRight w:val="0"/>
      <w:marTop w:val="0"/>
      <w:marBottom w:val="0"/>
      <w:divBdr>
        <w:top w:val="none" w:sz="0" w:space="0" w:color="auto"/>
        <w:left w:val="none" w:sz="0" w:space="0" w:color="auto"/>
        <w:bottom w:val="none" w:sz="0" w:space="0" w:color="auto"/>
        <w:right w:val="none" w:sz="0" w:space="0" w:color="auto"/>
      </w:divBdr>
    </w:div>
    <w:div w:id="832456374">
      <w:bodyDiv w:val="1"/>
      <w:marLeft w:val="0"/>
      <w:marRight w:val="0"/>
      <w:marTop w:val="0"/>
      <w:marBottom w:val="0"/>
      <w:divBdr>
        <w:top w:val="none" w:sz="0" w:space="0" w:color="auto"/>
        <w:left w:val="none" w:sz="0" w:space="0" w:color="auto"/>
        <w:bottom w:val="none" w:sz="0" w:space="0" w:color="auto"/>
        <w:right w:val="none" w:sz="0" w:space="0" w:color="auto"/>
      </w:divBdr>
    </w:div>
    <w:div w:id="893084117">
      <w:bodyDiv w:val="1"/>
      <w:marLeft w:val="0"/>
      <w:marRight w:val="0"/>
      <w:marTop w:val="0"/>
      <w:marBottom w:val="0"/>
      <w:divBdr>
        <w:top w:val="none" w:sz="0" w:space="0" w:color="auto"/>
        <w:left w:val="none" w:sz="0" w:space="0" w:color="auto"/>
        <w:bottom w:val="none" w:sz="0" w:space="0" w:color="auto"/>
        <w:right w:val="none" w:sz="0" w:space="0" w:color="auto"/>
      </w:divBdr>
    </w:div>
    <w:div w:id="895549458">
      <w:bodyDiv w:val="1"/>
      <w:marLeft w:val="0"/>
      <w:marRight w:val="0"/>
      <w:marTop w:val="0"/>
      <w:marBottom w:val="0"/>
      <w:divBdr>
        <w:top w:val="none" w:sz="0" w:space="0" w:color="auto"/>
        <w:left w:val="none" w:sz="0" w:space="0" w:color="auto"/>
        <w:bottom w:val="none" w:sz="0" w:space="0" w:color="auto"/>
        <w:right w:val="none" w:sz="0" w:space="0" w:color="auto"/>
      </w:divBdr>
    </w:div>
    <w:div w:id="914127315">
      <w:bodyDiv w:val="1"/>
      <w:marLeft w:val="0"/>
      <w:marRight w:val="0"/>
      <w:marTop w:val="0"/>
      <w:marBottom w:val="0"/>
      <w:divBdr>
        <w:top w:val="none" w:sz="0" w:space="0" w:color="auto"/>
        <w:left w:val="none" w:sz="0" w:space="0" w:color="auto"/>
        <w:bottom w:val="none" w:sz="0" w:space="0" w:color="auto"/>
        <w:right w:val="none" w:sz="0" w:space="0" w:color="auto"/>
      </w:divBdr>
    </w:div>
    <w:div w:id="935988236">
      <w:bodyDiv w:val="1"/>
      <w:marLeft w:val="0"/>
      <w:marRight w:val="0"/>
      <w:marTop w:val="0"/>
      <w:marBottom w:val="0"/>
      <w:divBdr>
        <w:top w:val="none" w:sz="0" w:space="0" w:color="auto"/>
        <w:left w:val="none" w:sz="0" w:space="0" w:color="auto"/>
        <w:bottom w:val="none" w:sz="0" w:space="0" w:color="auto"/>
        <w:right w:val="none" w:sz="0" w:space="0" w:color="auto"/>
      </w:divBdr>
    </w:div>
    <w:div w:id="939067882">
      <w:bodyDiv w:val="1"/>
      <w:marLeft w:val="0"/>
      <w:marRight w:val="0"/>
      <w:marTop w:val="0"/>
      <w:marBottom w:val="0"/>
      <w:divBdr>
        <w:top w:val="none" w:sz="0" w:space="0" w:color="auto"/>
        <w:left w:val="none" w:sz="0" w:space="0" w:color="auto"/>
        <w:bottom w:val="none" w:sz="0" w:space="0" w:color="auto"/>
        <w:right w:val="none" w:sz="0" w:space="0" w:color="auto"/>
      </w:divBdr>
    </w:div>
    <w:div w:id="941490968">
      <w:bodyDiv w:val="1"/>
      <w:marLeft w:val="0"/>
      <w:marRight w:val="0"/>
      <w:marTop w:val="0"/>
      <w:marBottom w:val="0"/>
      <w:divBdr>
        <w:top w:val="none" w:sz="0" w:space="0" w:color="auto"/>
        <w:left w:val="none" w:sz="0" w:space="0" w:color="auto"/>
        <w:bottom w:val="none" w:sz="0" w:space="0" w:color="auto"/>
        <w:right w:val="none" w:sz="0" w:space="0" w:color="auto"/>
      </w:divBdr>
    </w:div>
    <w:div w:id="956567081">
      <w:bodyDiv w:val="1"/>
      <w:marLeft w:val="0"/>
      <w:marRight w:val="0"/>
      <w:marTop w:val="0"/>
      <w:marBottom w:val="0"/>
      <w:divBdr>
        <w:top w:val="none" w:sz="0" w:space="0" w:color="auto"/>
        <w:left w:val="none" w:sz="0" w:space="0" w:color="auto"/>
        <w:bottom w:val="none" w:sz="0" w:space="0" w:color="auto"/>
        <w:right w:val="none" w:sz="0" w:space="0" w:color="auto"/>
      </w:divBdr>
    </w:div>
    <w:div w:id="984165645">
      <w:bodyDiv w:val="1"/>
      <w:marLeft w:val="0"/>
      <w:marRight w:val="0"/>
      <w:marTop w:val="0"/>
      <w:marBottom w:val="0"/>
      <w:divBdr>
        <w:top w:val="none" w:sz="0" w:space="0" w:color="auto"/>
        <w:left w:val="none" w:sz="0" w:space="0" w:color="auto"/>
        <w:bottom w:val="none" w:sz="0" w:space="0" w:color="auto"/>
        <w:right w:val="none" w:sz="0" w:space="0" w:color="auto"/>
      </w:divBdr>
      <w:divsChild>
        <w:div w:id="1585840803">
          <w:marLeft w:val="0"/>
          <w:marRight w:val="0"/>
          <w:marTop w:val="0"/>
          <w:marBottom w:val="0"/>
          <w:divBdr>
            <w:top w:val="none" w:sz="0" w:space="0" w:color="auto"/>
            <w:left w:val="none" w:sz="0" w:space="0" w:color="auto"/>
            <w:bottom w:val="none" w:sz="0" w:space="0" w:color="auto"/>
            <w:right w:val="none" w:sz="0" w:space="0" w:color="auto"/>
          </w:divBdr>
          <w:divsChild>
            <w:div w:id="1072697708">
              <w:marLeft w:val="0"/>
              <w:marRight w:val="0"/>
              <w:marTop w:val="0"/>
              <w:marBottom w:val="0"/>
              <w:divBdr>
                <w:top w:val="none" w:sz="0" w:space="0" w:color="auto"/>
                <w:left w:val="none" w:sz="0" w:space="0" w:color="auto"/>
                <w:bottom w:val="none" w:sz="0" w:space="0" w:color="auto"/>
                <w:right w:val="none" w:sz="0" w:space="0" w:color="auto"/>
              </w:divBdr>
              <w:divsChild>
                <w:div w:id="1684816262">
                  <w:marLeft w:val="0"/>
                  <w:marRight w:val="0"/>
                  <w:marTop w:val="0"/>
                  <w:marBottom w:val="0"/>
                  <w:divBdr>
                    <w:top w:val="none" w:sz="0" w:space="0" w:color="auto"/>
                    <w:left w:val="none" w:sz="0" w:space="0" w:color="auto"/>
                    <w:bottom w:val="none" w:sz="0" w:space="0" w:color="auto"/>
                    <w:right w:val="none" w:sz="0" w:space="0" w:color="auto"/>
                  </w:divBdr>
                  <w:divsChild>
                    <w:div w:id="11107794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87707159">
      <w:bodyDiv w:val="1"/>
      <w:marLeft w:val="0"/>
      <w:marRight w:val="0"/>
      <w:marTop w:val="0"/>
      <w:marBottom w:val="0"/>
      <w:divBdr>
        <w:top w:val="none" w:sz="0" w:space="0" w:color="auto"/>
        <w:left w:val="none" w:sz="0" w:space="0" w:color="auto"/>
        <w:bottom w:val="none" w:sz="0" w:space="0" w:color="auto"/>
        <w:right w:val="none" w:sz="0" w:space="0" w:color="auto"/>
      </w:divBdr>
    </w:div>
    <w:div w:id="992950038">
      <w:bodyDiv w:val="1"/>
      <w:marLeft w:val="0"/>
      <w:marRight w:val="0"/>
      <w:marTop w:val="0"/>
      <w:marBottom w:val="0"/>
      <w:divBdr>
        <w:top w:val="none" w:sz="0" w:space="0" w:color="auto"/>
        <w:left w:val="none" w:sz="0" w:space="0" w:color="auto"/>
        <w:bottom w:val="none" w:sz="0" w:space="0" w:color="auto"/>
        <w:right w:val="none" w:sz="0" w:space="0" w:color="auto"/>
      </w:divBdr>
    </w:div>
    <w:div w:id="1000696023">
      <w:bodyDiv w:val="1"/>
      <w:marLeft w:val="0"/>
      <w:marRight w:val="0"/>
      <w:marTop w:val="0"/>
      <w:marBottom w:val="0"/>
      <w:divBdr>
        <w:top w:val="none" w:sz="0" w:space="0" w:color="auto"/>
        <w:left w:val="none" w:sz="0" w:space="0" w:color="auto"/>
        <w:bottom w:val="none" w:sz="0" w:space="0" w:color="auto"/>
        <w:right w:val="none" w:sz="0" w:space="0" w:color="auto"/>
      </w:divBdr>
    </w:div>
    <w:div w:id="1005475135">
      <w:bodyDiv w:val="1"/>
      <w:marLeft w:val="0"/>
      <w:marRight w:val="0"/>
      <w:marTop w:val="0"/>
      <w:marBottom w:val="0"/>
      <w:divBdr>
        <w:top w:val="none" w:sz="0" w:space="0" w:color="auto"/>
        <w:left w:val="none" w:sz="0" w:space="0" w:color="auto"/>
        <w:bottom w:val="none" w:sz="0" w:space="0" w:color="auto"/>
        <w:right w:val="none" w:sz="0" w:space="0" w:color="auto"/>
      </w:divBdr>
    </w:div>
    <w:div w:id="1037587159">
      <w:bodyDiv w:val="1"/>
      <w:marLeft w:val="0"/>
      <w:marRight w:val="0"/>
      <w:marTop w:val="0"/>
      <w:marBottom w:val="0"/>
      <w:divBdr>
        <w:top w:val="none" w:sz="0" w:space="0" w:color="auto"/>
        <w:left w:val="none" w:sz="0" w:space="0" w:color="auto"/>
        <w:bottom w:val="none" w:sz="0" w:space="0" w:color="auto"/>
        <w:right w:val="none" w:sz="0" w:space="0" w:color="auto"/>
      </w:divBdr>
    </w:div>
    <w:div w:id="1039090044">
      <w:bodyDiv w:val="1"/>
      <w:marLeft w:val="0"/>
      <w:marRight w:val="0"/>
      <w:marTop w:val="0"/>
      <w:marBottom w:val="0"/>
      <w:divBdr>
        <w:top w:val="none" w:sz="0" w:space="0" w:color="auto"/>
        <w:left w:val="none" w:sz="0" w:space="0" w:color="auto"/>
        <w:bottom w:val="none" w:sz="0" w:space="0" w:color="auto"/>
        <w:right w:val="none" w:sz="0" w:space="0" w:color="auto"/>
      </w:divBdr>
    </w:div>
    <w:div w:id="1046565260">
      <w:bodyDiv w:val="1"/>
      <w:marLeft w:val="0"/>
      <w:marRight w:val="0"/>
      <w:marTop w:val="0"/>
      <w:marBottom w:val="0"/>
      <w:divBdr>
        <w:top w:val="none" w:sz="0" w:space="0" w:color="auto"/>
        <w:left w:val="none" w:sz="0" w:space="0" w:color="auto"/>
        <w:bottom w:val="none" w:sz="0" w:space="0" w:color="auto"/>
        <w:right w:val="none" w:sz="0" w:space="0" w:color="auto"/>
      </w:divBdr>
    </w:div>
    <w:div w:id="1054625680">
      <w:bodyDiv w:val="1"/>
      <w:marLeft w:val="0"/>
      <w:marRight w:val="0"/>
      <w:marTop w:val="0"/>
      <w:marBottom w:val="0"/>
      <w:divBdr>
        <w:top w:val="none" w:sz="0" w:space="0" w:color="auto"/>
        <w:left w:val="none" w:sz="0" w:space="0" w:color="auto"/>
        <w:bottom w:val="none" w:sz="0" w:space="0" w:color="auto"/>
        <w:right w:val="none" w:sz="0" w:space="0" w:color="auto"/>
      </w:divBdr>
    </w:div>
    <w:div w:id="1066103817">
      <w:bodyDiv w:val="1"/>
      <w:marLeft w:val="0"/>
      <w:marRight w:val="0"/>
      <w:marTop w:val="0"/>
      <w:marBottom w:val="0"/>
      <w:divBdr>
        <w:top w:val="none" w:sz="0" w:space="0" w:color="auto"/>
        <w:left w:val="none" w:sz="0" w:space="0" w:color="auto"/>
        <w:bottom w:val="none" w:sz="0" w:space="0" w:color="auto"/>
        <w:right w:val="none" w:sz="0" w:space="0" w:color="auto"/>
      </w:divBdr>
    </w:div>
    <w:div w:id="1076127103">
      <w:bodyDiv w:val="1"/>
      <w:marLeft w:val="0"/>
      <w:marRight w:val="0"/>
      <w:marTop w:val="0"/>
      <w:marBottom w:val="0"/>
      <w:divBdr>
        <w:top w:val="none" w:sz="0" w:space="0" w:color="auto"/>
        <w:left w:val="none" w:sz="0" w:space="0" w:color="auto"/>
        <w:bottom w:val="none" w:sz="0" w:space="0" w:color="auto"/>
        <w:right w:val="none" w:sz="0" w:space="0" w:color="auto"/>
      </w:divBdr>
    </w:div>
    <w:div w:id="1115707531">
      <w:bodyDiv w:val="1"/>
      <w:marLeft w:val="0"/>
      <w:marRight w:val="0"/>
      <w:marTop w:val="0"/>
      <w:marBottom w:val="0"/>
      <w:divBdr>
        <w:top w:val="none" w:sz="0" w:space="0" w:color="auto"/>
        <w:left w:val="none" w:sz="0" w:space="0" w:color="auto"/>
        <w:bottom w:val="none" w:sz="0" w:space="0" w:color="auto"/>
        <w:right w:val="none" w:sz="0" w:space="0" w:color="auto"/>
      </w:divBdr>
    </w:div>
    <w:div w:id="1117141567">
      <w:bodyDiv w:val="1"/>
      <w:marLeft w:val="0"/>
      <w:marRight w:val="0"/>
      <w:marTop w:val="0"/>
      <w:marBottom w:val="0"/>
      <w:divBdr>
        <w:top w:val="none" w:sz="0" w:space="0" w:color="auto"/>
        <w:left w:val="none" w:sz="0" w:space="0" w:color="auto"/>
        <w:bottom w:val="none" w:sz="0" w:space="0" w:color="auto"/>
        <w:right w:val="none" w:sz="0" w:space="0" w:color="auto"/>
      </w:divBdr>
    </w:div>
    <w:div w:id="1156604069">
      <w:bodyDiv w:val="1"/>
      <w:marLeft w:val="0"/>
      <w:marRight w:val="0"/>
      <w:marTop w:val="0"/>
      <w:marBottom w:val="0"/>
      <w:divBdr>
        <w:top w:val="none" w:sz="0" w:space="0" w:color="auto"/>
        <w:left w:val="none" w:sz="0" w:space="0" w:color="auto"/>
        <w:bottom w:val="none" w:sz="0" w:space="0" w:color="auto"/>
        <w:right w:val="none" w:sz="0" w:space="0" w:color="auto"/>
      </w:divBdr>
    </w:div>
    <w:div w:id="1166939084">
      <w:bodyDiv w:val="1"/>
      <w:marLeft w:val="0"/>
      <w:marRight w:val="0"/>
      <w:marTop w:val="0"/>
      <w:marBottom w:val="0"/>
      <w:divBdr>
        <w:top w:val="none" w:sz="0" w:space="0" w:color="auto"/>
        <w:left w:val="none" w:sz="0" w:space="0" w:color="auto"/>
        <w:bottom w:val="none" w:sz="0" w:space="0" w:color="auto"/>
        <w:right w:val="none" w:sz="0" w:space="0" w:color="auto"/>
      </w:divBdr>
    </w:div>
    <w:div w:id="1188059649">
      <w:bodyDiv w:val="1"/>
      <w:marLeft w:val="0"/>
      <w:marRight w:val="0"/>
      <w:marTop w:val="0"/>
      <w:marBottom w:val="0"/>
      <w:divBdr>
        <w:top w:val="none" w:sz="0" w:space="0" w:color="auto"/>
        <w:left w:val="none" w:sz="0" w:space="0" w:color="auto"/>
        <w:bottom w:val="none" w:sz="0" w:space="0" w:color="auto"/>
        <w:right w:val="none" w:sz="0" w:space="0" w:color="auto"/>
      </w:divBdr>
    </w:div>
    <w:div w:id="1202127762">
      <w:bodyDiv w:val="1"/>
      <w:marLeft w:val="0"/>
      <w:marRight w:val="0"/>
      <w:marTop w:val="0"/>
      <w:marBottom w:val="0"/>
      <w:divBdr>
        <w:top w:val="none" w:sz="0" w:space="0" w:color="auto"/>
        <w:left w:val="none" w:sz="0" w:space="0" w:color="auto"/>
        <w:bottom w:val="none" w:sz="0" w:space="0" w:color="auto"/>
        <w:right w:val="none" w:sz="0" w:space="0" w:color="auto"/>
      </w:divBdr>
    </w:div>
    <w:div w:id="1205210788">
      <w:bodyDiv w:val="1"/>
      <w:marLeft w:val="0"/>
      <w:marRight w:val="0"/>
      <w:marTop w:val="0"/>
      <w:marBottom w:val="0"/>
      <w:divBdr>
        <w:top w:val="none" w:sz="0" w:space="0" w:color="auto"/>
        <w:left w:val="none" w:sz="0" w:space="0" w:color="auto"/>
        <w:bottom w:val="none" w:sz="0" w:space="0" w:color="auto"/>
        <w:right w:val="none" w:sz="0" w:space="0" w:color="auto"/>
      </w:divBdr>
      <w:divsChild>
        <w:div w:id="721486802">
          <w:marLeft w:val="1166"/>
          <w:marRight w:val="0"/>
          <w:marTop w:val="67"/>
          <w:marBottom w:val="0"/>
          <w:divBdr>
            <w:top w:val="none" w:sz="0" w:space="0" w:color="auto"/>
            <w:left w:val="none" w:sz="0" w:space="0" w:color="auto"/>
            <w:bottom w:val="none" w:sz="0" w:space="0" w:color="auto"/>
            <w:right w:val="none" w:sz="0" w:space="0" w:color="auto"/>
          </w:divBdr>
        </w:div>
        <w:div w:id="873152812">
          <w:marLeft w:val="1166"/>
          <w:marRight w:val="0"/>
          <w:marTop w:val="67"/>
          <w:marBottom w:val="0"/>
          <w:divBdr>
            <w:top w:val="none" w:sz="0" w:space="0" w:color="auto"/>
            <w:left w:val="none" w:sz="0" w:space="0" w:color="auto"/>
            <w:bottom w:val="none" w:sz="0" w:space="0" w:color="auto"/>
            <w:right w:val="none" w:sz="0" w:space="0" w:color="auto"/>
          </w:divBdr>
        </w:div>
        <w:div w:id="2005161539">
          <w:marLeft w:val="1166"/>
          <w:marRight w:val="0"/>
          <w:marTop w:val="67"/>
          <w:marBottom w:val="0"/>
          <w:divBdr>
            <w:top w:val="none" w:sz="0" w:space="0" w:color="auto"/>
            <w:left w:val="none" w:sz="0" w:space="0" w:color="auto"/>
            <w:bottom w:val="none" w:sz="0" w:space="0" w:color="auto"/>
            <w:right w:val="none" w:sz="0" w:space="0" w:color="auto"/>
          </w:divBdr>
        </w:div>
      </w:divsChild>
    </w:div>
    <w:div w:id="1206483829">
      <w:bodyDiv w:val="1"/>
      <w:marLeft w:val="0"/>
      <w:marRight w:val="0"/>
      <w:marTop w:val="0"/>
      <w:marBottom w:val="0"/>
      <w:divBdr>
        <w:top w:val="none" w:sz="0" w:space="0" w:color="auto"/>
        <w:left w:val="none" w:sz="0" w:space="0" w:color="auto"/>
        <w:bottom w:val="none" w:sz="0" w:space="0" w:color="auto"/>
        <w:right w:val="none" w:sz="0" w:space="0" w:color="auto"/>
      </w:divBdr>
    </w:div>
    <w:div w:id="1226994176">
      <w:bodyDiv w:val="1"/>
      <w:marLeft w:val="0"/>
      <w:marRight w:val="0"/>
      <w:marTop w:val="0"/>
      <w:marBottom w:val="0"/>
      <w:divBdr>
        <w:top w:val="none" w:sz="0" w:space="0" w:color="auto"/>
        <w:left w:val="none" w:sz="0" w:space="0" w:color="auto"/>
        <w:bottom w:val="none" w:sz="0" w:space="0" w:color="auto"/>
        <w:right w:val="none" w:sz="0" w:space="0" w:color="auto"/>
      </w:divBdr>
    </w:div>
    <w:div w:id="1231964516">
      <w:bodyDiv w:val="1"/>
      <w:marLeft w:val="0"/>
      <w:marRight w:val="0"/>
      <w:marTop w:val="0"/>
      <w:marBottom w:val="0"/>
      <w:divBdr>
        <w:top w:val="none" w:sz="0" w:space="0" w:color="auto"/>
        <w:left w:val="none" w:sz="0" w:space="0" w:color="auto"/>
        <w:bottom w:val="none" w:sz="0" w:space="0" w:color="auto"/>
        <w:right w:val="none" w:sz="0" w:space="0" w:color="auto"/>
      </w:divBdr>
    </w:div>
    <w:div w:id="1232932474">
      <w:bodyDiv w:val="1"/>
      <w:marLeft w:val="0"/>
      <w:marRight w:val="0"/>
      <w:marTop w:val="0"/>
      <w:marBottom w:val="0"/>
      <w:divBdr>
        <w:top w:val="none" w:sz="0" w:space="0" w:color="auto"/>
        <w:left w:val="none" w:sz="0" w:space="0" w:color="auto"/>
        <w:bottom w:val="none" w:sz="0" w:space="0" w:color="auto"/>
        <w:right w:val="none" w:sz="0" w:space="0" w:color="auto"/>
      </w:divBdr>
    </w:div>
    <w:div w:id="1239051814">
      <w:bodyDiv w:val="1"/>
      <w:marLeft w:val="0"/>
      <w:marRight w:val="0"/>
      <w:marTop w:val="0"/>
      <w:marBottom w:val="0"/>
      <w:divBdr>
        <w:top w:val="none" w:sz="0" w:space="0" w:color="auto"/>
        <w:left w:val="none" w:sz="0" w:space="0" w:color="auto"/>
        <w:bottom w:val="none" w:sz="0" w:space="0" w:color="auto"/>
        <w:right w:val="none" w:sz="0" w:space="0" w:color="auto"/>
      </w:divBdr>
    </w:div>
    <w:div w:id="1239094987">
      <w:bodyDiv w:val="1"/>
      <w:marLeft w:val="0"/>
      <w:marRight w:val="0"/>
      <w:marTop w:val="0"/>
      <w:marBottom w:val="0"/>
      <w:divBdr>
        <w:top w:val="none" w:sz="0" w:space="0" w:color="auto"/>
        <w:left w:val="none" w:sz="0" w:space="0" w:color="auto"/>
        <w:bottom w:val="none" w:sz="0" w:space="0" w:color="auto"/>
        <w:right w:val="none" w:sz="0" w:space="0" w:color="auto"/>
      </w:divBdr>
    </w:div>
    <w:div w:id="1283458928">
      <w:bodyDiv w:val="1"/>
      <w:marLeft w:val="0"/>
      <w:marRight w:val="0"/>
      <w:marTop w:val="0"/>
      <w:marBottom w:val="0"/>
      <w:divBdr>
        <w:top w:val="none" w:sz="0" w:space="0" w:color="auto"/>
        <w:left w:val="none" w:sz="0" w:space="0" w:color="auto"/>
        <w:bottom w:val="none" w:sz="0" w:space="0" w:color="auto"/>
        <w:right w:val="none" w:sz="0" w:space="0" w:color="auto"/>
      </w:divBdr>
    </w:div>
    <w:div w:id="1301811220">
      <w:bodyDiv w:val="1"/>
      <w:marLeft w:val="0"/>
      <w:marRight w:val="0"/>
      <w:marTop w:val="0"/>
      <w:marBottom w:val="0"/>
      <w:divBdr>
        <w:top w:val="none" w:sz="0" w:space="0" w:color="auto"/>
        <w:left w:val="none" w:sz="0" w:space="0" w:color="auto"/>
        <w:bottom w:val="none" w:sz="0" w:space="0" w:color="auto"/>
        <w:right w:val="none" w:sz="0" w:space="0" w:color="auto"/>
      </w:divBdr>
    </w:div>
    <w:div w:id="1324776742">
      <w:bodyDiv w:val="1"/>
      <w:marLeft w:val="0"/>
      <w:marRight w:val="0"/>
      <w:marTop w:val="0"/>
      <w:marBottom w:val="0"/>
      <w:divBdr>
        <w:top w:val="none" w:sz="0" w:space="0" w:color="auto"/>
        <w:left w:val="none" w:sz="0" w:space="0" w:color="auto"/>
        <w:bottom w:val="none" w:sz="0" w:space="0" w:color="auto"/>
        <w:right w:val="none" w:sz="0" w:space="0" w:color="auto"/>
      </w:divBdr>
    </w:div>
    <w:div w:id="1326468204">
      <w:bodyDiv w:val="1"/>
      <w:marLeft w:val="0"/>
      <w:marRight w:val="0"/>
      <w:marTop w:val="0"/>
      <w:marBottom w:val="0"/>
      <w:divBdr>
        <w:top w:val="none" w:sz="0" w:space="0" w:color="auto"/>
        <w:left w:val="none" w:sz="0" w:space="0" w:color="auto"/>
        <w:bottom w:val="none" w:sz="0" w:space="0" w:color="auto"/>
        <w:right w:val="none" w:sz="0" w:space="0" w:color="auto"/>
      </w:divBdr>
    </w:div>
    <w:div w:id="1326740259">
      <w:bodyDiv w:val="1"/>
      <w:marLeft w:val="0"/>
      <w:marRight w:val="0"/>
      <w:marTop w:val="0"/>
      <w:marBottom w:val="0"/>
      <w:divBdr>
        <w:top w:val="none" w:sz="0" w:space="0" w:color="auto"/>
        <w:left w:val="none" w:sz="0" w:space="0" w:color="auto"/>
        <w:bottom w:val="none" w:sz="0" w:space="0" w:color="auto"/>
        <w:right w:val="none" w:sz="0" w:space="0" w:color="auto"/>
      </w:divBdr>
    </w:div>
    <w:div w:id="1337268696">
      <w:bodyDiv w:val="1"/>
      <w:marLeft w:val="0"/>
      <w:marRight w:val="0"/>
      <w:marTop w:val="0"/>
      <w:marBottom w:val="0"/>
      <w:divBdr>
        <w:top w:val="none" w:sz="0" w:space="0" w:color="auto"/>
        <w:left w:val="none" w:sz="0" w:space="0" w:color="auto"/>
        <w:bottom w:val="none" w:sz="0" w:space="0" w:color="auto"/>
        <w:right w:val="none" w:sz="0" w:space="0" w:color="auto"/>
      </w:divBdr>
    </w:div>
    <w:div w:id="1347635102">
      <w:bodyDiv w:val="1"/>
      <w:marLeft w:val="0"/>
      <w:marRight w:val="0"/>
      <w:marTop w:val="0"/>
      <w:marBottom w:val="0"/>
      <w:divBdr>
        <w:top w:val="none" w:sz="0" w:space="0" w:color="auto"/>
        <w:left w:val="none" w:sz="0" w:space="0" w:color="auto"/>
        <w:bottom w:val="none" w:sz="0" w:space="0" w:color="auto"/>
        <w:right w:val="none" w:sz="0" w:space="0" w:color="auto"/>
      </w:divBdr>
    </w:div>
    <w:div w:id="1357121557">
      <w:bodyDiv w:val="1"/>
      <w:marLeft w:val="0"/>
      <w:marRight w:val="0"/>
      <w:marTop w:val="0"/>
      <w:marBottom w:val="0"/>
      <w:divBdr>
        <w:top w:val="none" w:sz="0" w:space="0" w:color="auto"/>
        <w:left w:val="none" w:sz="0" w:space="0" w:color="auto"/>
        <w:bottom w:val="none" w:sz="0" w:space="0" w:color="auto"/>
        <w:right w:val="none" w:sz="0" w:space="0" w:color="auto"/>
      </w:divBdr>
    </w:div>
    <w:div w:id="1357930073">
      <w:bodyDiv w:val="1"/>
      <w:marLeft w:val="0"/>
      <w:marRight w:val="0"/>
      <w:marTop w:val="0"/>
      <w:marBottom w:val="0"/>
      <w:divBdr>
        <w:top w:val="none" w:sz="0" w:space="0" w:color="auto"/>
        <w:left w:val="none" w:sz="0" w:space="0" w:color="auto"/>
        <w:bottom w:val="none" w:sz="0" w:space="0" w:color="auto"/>
        <w:right w:val="none" w:sz="0" w:space="0" w:color="auto"/>
      </w:divBdr>
    </w:div>
    <w:div w:id="1358116351">
      <w:bodyDiv w:val="1"/>
      <w:marLeft w:val="0"/>
      <w:marRight w:val="0"/>
      <w:marTop w:val="0"/>
      <w:marBottom w:val="0"/>
      <w:divBdr>
        <w:top w:val="none" w:sz="0" w:space="0" w:color="auto"/>
        <w:left w:val="none" w:sz="0" w:space="0" w:color="auto"/>
        <w:bottom w:val="none" w:sz="0" w:space="0" w:color="auto"/>
        <w:right w:val="none" w:sz="0" w:space="0" w:color="auto"/>
      </w:divBdr>
    </w:div>
    <w:div w:id="1359938969">
      <w:bodyDiv w:val="1"/>
      <w:marLeft w:val="0"/>
      <w:marRight w:val="0"/>
      <w:marTop w:val="0"/>
      <w:marBottom w:val="0"/>
      <w:divBdr>
        <w:top w:val="none" w:sz="0" w:space="0" w:color="auto"/>
        <w:left w:val="none" w:sz="0" w:space="0" w:color="auto"/>
        <w:bottom w:val="none" w:sz="0" w:space="0" w:color="auto"/>
        <w:right w:val="none" w:sz="0" w:space="0" w:color="auto"/>
      </w:divBdr>
    </w:div>
    <w:div w:id="1366522210">
      <w:bodyDiv w:val="1"/>
      <w:marLeft w:val="0"/>
      <w:marRight w:val="0"/>
      <w:marTop w:val="0"/>
      <w:marBottom w:val="0"/>
      <w:divBdr>
        <w:top w:val="none" w:sz="0" w:space="0" w:color="auto"/>
        <w:left w:val="none" w:sz="0" w:space="0" w:color="auto"/>
        <w:bottom w:val="none" w:sz="0" w:space="0" w:color="auto"/>
        <w:right w:val="none" w:sz="0" w:space="0" w:color="auto"/>
      </w:divBdr>
    </w:div>
    <w:div w:id="1368019079">
      <w:bodyDiv w:val="1"/>
      <w:marLeft w:val="0"/>
      <w:marRight w:val="0"/>
      <w:marTop w:val="0"/>
      <w:marBottom w:val="0"/>
      <w:divBdr>
        <w:top w:val="none" w:sz="0" w:space="0" w:color="auto"/>
        <w:left w:val="none" w:sz="0" w:space="0" w:color="auto"/>
        <w:bottom w:val="none" w:sz="0" w:space="0" w:color="auto"/>
        <w:right w:val="none" w:sz="0" w:space="0" w:color="auto"/>
      </w:divBdr>
    </w:div>
    <w:div w:id="1381172745">
      <w:bodyDiv w:val="1"/>
      <w:marLeft w:val="0"/>
      <w:marRight w:val="0"/>
      <w:marTop w:val="0"/>
      <w:marBottom w:val="0"/>
      <w:divBdr>
        <w:top w:val="none" w:sz="0" w:space="0" w:color="auto"/>
        <w:left w:val="none" w:sz="0" w:space="0" w:color="auto"/>
        <w:bottom w:val="none" w:sz="0" w:space="0" w:color="auto"/>
        <w:right w:val="none" w:sz="0" w:space="0" w:color="auto"/>
      </w:divBdr>
    </w:div>
    <w:div w:id="1404336643">
      <w:bodyDiv w:val="1"/>
      <w:marLeft w:val="0"/>
      <w:marRight w:val="0"/>
      <w:marTop w:val="0"/>
      <w:marBottom w:val="0"/>
      <w:divBdr>
        <w:top w:val="none" w:sz="0" w:space="0" w:color="auto"/>
        <w:left w:val="none" w:sz="0" w:space="0" w:color="auto"/>
        <w:bottom w:val="none" w:sz="0" w:space="0" w:color="auto"/>
        <w:right w:val="none" w:sz="0" w:space="0" w:color="auto"/>
      </w:divBdr>
    </w:div>
    <w:div w:id="1409501645">
      <w:bodyDiv w:val="1"/>
      <w:marLeft w:val="0"/>
      <w:marRight w:val="0"/>
      <w:marTop w:val="0"/>
      <w:marBottom w:val="0"/>
      <w:divBdr>
        <w:top w:val="none" w:sz="0" w:space="0" w:color="auto"/>
        <w:left w:val="none" w:sz="0" w:space="0" w:color="auto"/>
        <w:bottom w:val="none" w:sz="0" w:space="0" w:color="auto"/>
        <w:right w:val="none" w:sz="0" w:space="0" w:color="auto"/>
      </w:divBdr>
    </w:div>
    <w:div w:id="1413696419">
      <w:bodyDiv w:val="1"/>
      <w:marLeft w:val="0"/>
      <w:marRight w:val="0"/>
      <w:marTop w:val="0"/>
      <w:marBottom w:val="0"/>
      <w:divBdr>
        <w:top w:val="none" w:sz="0" w:space="0" w:color="auto"/>
        <w:left w:val="none" w:sz="0" w:space="0" w:color="auto"/>
        <w:bottom w:val="none" w:sz="0" w:space="0" w:color="auto"/>
        <w:right w:val="none" w:sz="0" w:space="0" w:color="auto"/>
      </w:divBdr>
    </w:div>
    <w:div w:id="1416442781">
      <w:bodyDiv w:val="1"/>
      <w:marLeft w:val="0"/>
      <w:marRight w:val="0"/>
      <w:marTop w:val="0"/>
      <w:marBottom w:val="0"/>
      <w:divBdr>
        <w:top w:val="none" w:sz="0" w:space="0" w:color="auto"/>
        <w:left w:val="none" w:sz="0" w:space="0" w:color="auto"/>
        <w:bottom w:val="none" w:sz="0" w:space="0" w:color="auto"/>
        <w:right w:val="none" w:sz="0" w:space="0" w:color="auto"/>
      </w:divBdr>
    </w:div>
    <w:div w:id="1417898639">
      <w:bodyDiv w:val="1"/>
      <w:marLeft w:val="0"/>
      <w:marRight w:val="0"/>
      <w:marTop w:val="0"/>
      <w:marBottom w:val="0"/>
      <w:divBdr>
        <w:top w:val="none" w:sz="0" w:space="0" w:color="auto"/>
        <w:left w:val="none" w:sz="0" w:space="0" w:color="auto"/>
        <w:bottom w:val="none" w:sz="0" w:space="0" w:color="auto"/>
        <w:right w:val="none" w:sz="0" w:space="0" w:color="auto"/>
      </w:divBdr>
    </w:div>
    <w:div w:id="1421680470">
      <w:bodyDiv w:val="1"/>
      <w:marLeft w:val="0"/>
      <w:marRight w:val="0"/>
      <w:marTop w:val="0"/>
      <w:marBottom w:val="0"/>
      <w:divBdr>
        <w:top w:val="none" w:sz="0" w:space="0" w:color="auto"/>
        <w:left w:val="none" w:sz="0" w:space="0" w:color="auto"/>
        <w:bottom w:val="none" w:sz="0" w:space="0" w:color="auto"/>
        <w:right w:val="none" w:sz="0" w:space="0" w:color="auto"/>
      </w:divBdr>
    </w:div>
    <w:div w:id="1438519585">
      <w:bodyDiv w:val="1"/>
      <w:marLeft w:val="0"/>
      <w:marRight w:val="0"/>
      <w:marTop w:val="0"/>
      <w:marBottom w:val="0"/>
      <w:divBdr>
        <w:top w:val="none" w:sz="0" w:space="0" w:color="auto"/>
        <w:left w:val="none" w:sz="0" w:space="0" w:color="auto"/>
        <w:bottom w:val="none" w:sz="0" w:space="0" w:color="auto"/>
        <w:right w:val="none" w:sz="0" w:space="0" w:color="auto"/>
      </w:divBdr>
    </w:div>
    <w:div w:id="1478957646">
      <w:bodyDiv w:val="1"/>
      <w:marLeft w:val="0"/>
      <w:marRight w:val="0"/>
      <w:marTop w:val="0"/>
      <w:marBottom w:val="0"/>
      <w:divBdr>
        <w:top w:val="none" w:sz="0" w:space="0" w:color="auto"/>
        <w:left w:val="none" w:sz="0" w:space="0" w:color="auto"/>
        <w:bottom w:val="none" w:sz="0" w:space="0" w:color="auto"/>
        <w:right w:val="none" w:sz="0" w:space="0" w:color="auto"/>
      </w:divBdr>
    </w:div>
    <w:div w:id="1490366977">
      <w:bodyDiv w:val="1"/>
      <w:marLeft w:val="0"/>
      <w:marRight w:val="0"/>
      <w:marTop w:val="0"/>
      <w:marBottom w:val="0"/>
      <w:divBdr>
        <w:top w:val="none" w:sz="0" w:space="0" w:color="auto"/>
        <w:left w:val="none" w:sz="0" w:space="0" w:color="auto"/>
        <w:bottom w:val="none" w:sz="0" w:space="0" w:color="auto"/>
        <w:right w:val="none" w:sz="0" w:space="0" w:color="auto"/>
      </w:divBdr>
    </w:div>
    <w:div w:id="1510098794">
      <w:bodyDiv w:val="1"/>
      <w:marLeft w:val="0"/>
      <w:marRight w:val="0"/>
      <w:marTop w:val="0"/>
      <w:marBottom w:val="0"/>
      <w:divBdr>
        <w:top w:val="none" w:sz="0" w:space="0" w:color="auto"/>
        <w:left w:val="none" w:sz="0" w:space="0" w:color="auto"/>
        <w:bottom w:val="none" w:sz="0" w:space="0" w:color="auto"/>
        <w:right w:val="none" w:sz="0" w:space="0" w:color="auto"/>
      </w:divBdr>
    </w:div>
    <w:div w:id="1521623927">
      <w:bodyDiv w:val="1"/>
      <w:marLeft w:val="0"/>
      <w:marRight w:val="0"/>
      <w:marTop w:val="0"/>
      <w:marBottom w:val="0"/>
      <w:divBdr>
        <w:top w:val="none" w:sz="0" w:space="0" w:color="auto"/>
        <w:left w:val="none" w:sz="0" w:space="0" w:color="auto"/>
        <w:bottom w:val="none" w:sz="0" w:space="0" w:color="auto"/>
        <w:right w:val="none" w:sz="0" w:space="0" w:color="auto"/>
      </w:divBdr>
    </w:div>
    <w:div w:id="1529611040">
      <w:bodyDiv w:val="1"/>
      <w:marLeft w:val="0"/>
      <w:marRight w:val="0"/>
      <w:marTop w:val="0"/>
      <w:marBottom w:val="0"/>
      <w:divBdr>
        <w:top w:val="none" w:sz="0" w:space="0" w:color="auto"/>
        <w:left w:val="none" w:sz="0" w:space="0" w:color="auto"/>
        <w:bottom w:val="none" w:sz="0" w:space="0" w:color="auto"/>
        <w:right w:val="none" w:sz="0" w:space="0" w:color="auto"/>
      </w:divBdr>
    </w:div>
    <w:div w:id="1536235932">
      <w:bodyDiv w:val="1"/>
      <w:marLeft w:val="0"/>
      <w:marRight w:val="0"/>
      <w:marTop w:val="0"/>
      <w:marBottom w:val="0"/>
      <w:divBdr>
        <w:top w:val="none" w:sz="0" w:space="0" w:color="auto"/>
        <w:left w:val="none" w:sz="0" w:space="0" w:color="auto"/>
        <w:bottom w:val="none" w:sz="0" w:space="0" w:color="auto"/>
        <w:right w:val="none" w:sz="0" w:space="0" w:color="auto"/>
      </w:divBdr>
    </w:div>
    <w:div w:id="1536966613">
      <w:bodyDiv w:val="1"/>
      <w:marLeft w:val="0"/>
      <w:marRight w:val="0"/>
      <w:marTop w:val="0"/>
      <w:marBottom w:val="0"/>
      <w:divBdr>
        <w:top w:val="none" w:sz="0" w:space="0" w:color="auto"/>
        <w:left w:val="none" w:sz="0" w:space="0" w:color="auto"/>
        <w:bottom w:val="none" w:sz="0" w:space="0" w:color="auto"/>
        <w:right w:val="none" w:sz="0" w:space="0" w:color="auto"/>
      </w:divBdr>
    </w:div>
    <w:div w:id="1538857208">
      <w:bodyDiv w:val="1"/>
      <w:marLeft w:val="0"/>
      <w:marRight w:val="0"/>
      <w:marTop w:val="0"/>
      <w:marBottom w:val="0"/>
      <w:divBdr>
        <w:top w:val="none" w:sz="0" w:space="0" w:color="auto"/>
        <w:left w:val="none" w:sz="0" w:space="0" w:color="auto"/>
        <w:bottom w:val="none" w:sz="0" w:space="0" w:color="auto"/>
        <w:right w:val="none" w:sz="0" w:space="0" w:color="auto"/>
      </w:divBdr>
    </w:div>
    <w:div w:id="1542592957">
      <w:bodyDiv w:val="1"/>
      <w:marLeft w:val="0"/>
      <w:marRight w:val="0"/>
      <w:marTop w:val="0"/>
      <w:marBottom w:val="0"/>
      <w:divBdr>
        <w:top w:val="none" w:sz="0" w:space="0" w:color="auto"/>
        <w:left w:val="none" w:sz="0" w:space="0" w:color="auto"/>
        <w:bottom w:val="none" w:sz="0" w:space="0" w:color="auto"/>
        <w:right w:val="none" w:sz="0" w:space="0" w:color="auto"/>
      </w:divBdr>
    </w:div>
    <w:div w:id="1565917796">
      <w:bodyDiv w:val="1"/>
      <w:marLeft w:val="0"/>
      <w:marRight w:val="0"/>
      <w:marTop w:val="0"/>
      <w:marBottom w:val="0"/>
      <w:divBdr>
        <w:top w:val="none" w:sz="0" w:space="0" w:color="auto"/>
        <w:left w:val="none" w:sz="0" w:space="0" w:color="auto"/>
        <w:bottom w:val="none" w:sz="0" w:space="0" w:color="auto"/>
        <w:right w:val="none" w:sz="0" w:space="0" w:color="auto"/>
      </w:divBdr>
    </w:div>
    <w:div w:id="1584561609">
      <w:bodyDiv w:val="1"/>
      <w:marLeft w:val="0"/>
      <w:marRight w:val="0"/>
      <w:marTop w:val="0"/>
      <w:marBottom w:val="0"/>
      <w:divBdr>
        <w:top w:val="none" w:sz="0" w:space="0" w:color="auto"/>
        <w:left w:val="none" w:sz="0" w:space="0" w:color="auto"/>
        <w:bottom w:val="none" w:sz="0" w:space="0" w:color="auto"/>
        <w:right w:val="none" w:sz="0" w:space="0" w:color="auto"/>
      </w:divBdr>
    </w:div>
    <w:div w:id="1587113121">
      <w:bodyDiv w:val="1"/>
      <w:marLeft w:val="0"/>
      <w:marRight w:val="0"/>
      <w:marTop w:val="0"/>
      <w:marBottom w:val="0"/>
      <w:divBdr>
        <w:top w:val="none" w:sz="0" w:space="0" w:color="auto"/>
        <w:left w:val="none" w:sz="0" w:space="0" w:color="auto"/>
        <w:bottom w:val="none" w:sz="0" w:space="0" w:color="auto"/>
        <w:right w:val="none" w:sz="0" w:space="0" w:color="auto"/>
      </w:divBdr>
    </w:div>
    <w:div w:id="1587226836">
      <w:bodyDiv w:val="1"/>
      <w:marLeft w:val="0"/>
      <w:marRight w:val="0"/>
      <w:marTop w:val="0"/>
      <w:marBottom w:val="0"/>
      <w:divBdr>
        <w:top w:val="none" w:sz="0" w:space="0" w:color="auto"/>
        <w:left w:val="none" w:sz="0" w:space="0" w:color="auto"/>
        <w:bottom w:val="none" w:sz="0" w:space="0" w:color="auto"/>
        <w:right w:val="none" w:sz="0" w:space="0" w:color="auto"/>
      </w:divBdr>
    </w:div>
    <w:div w:id="1622371939">
      <w:bodyDiv w:val="1"/>
      <w:marLeft w:val="0"/>
      <w:marRight w:val="0"/>
      <w:marTop w:val="0"/>
      <w:marBottom w:val="0"/>
      <w:divBdr>
        <w:top w:val="none" w:sz="0" w:space="0" w:color="auto"/>
        <w:left w:val="none" w:sz="0" w:space="0" w:color="auto"/>
        <w:bottom w:val="none" w:sz="0" w:space="0" w:color="auto"/>
        <w:right w:val="none" w:sz="0" w:space="0" w:color="auto"/>
      </w:divBdr>
    </w:div>
    <w:div w:id="1649434333">
      <w:bodyDiv w:val="1"/>
      <w:marLeft w:val="0"/>
      <w:marRight w:val="0"/>
      <w:marTop w:val="0"/>
      <w:marBottom w:val="0"/>
      <w:divBdr>
        <w:top w:val="none" w:sz="0" w:space="0" w:color="auto"/>
        <w:left w:val="none" w:sz="0" w:space="0" w:color="auto"/>
        <w:bottom w:val="none" w:sz="0" w:space="0" w:color="auto"/>
        <w:right w:val="none" w:sz="0" w:space="0" w:color="auto"/>
      </w:divBdr>
    </w:div>
    <w:div w:id="1649897261">
      <w:bodyDiv w:val="1"/>
      <w:marLeft w:val="0"/>
      <w:marRight w:val="0"/>
      <w:marTop w:val="0"/>
      <w:marBottom w:val="0"/>
      <w:divBdr>
        <w:top w:val="none" w:sz="0" w:space="0" w:color="auto"/>
        <w:left w:val="none" w:sz="0" w:space="0" w:color="auto"/>
        <w:bottom w:val="none" w:sz="0" w:space="0" w:color="auto"/>
        <w:right w:val="none" w:sz="0" w:space="0" w:color="auto"/>
      </w:divBdr>
    </w:div>
    <w:div w:id="1672096409">
      <w:bodyDiv w:val="1"/>
      <w:marLeft w:val="0"/>
      <w:marRight w:val="0"/>
      <w:marTop w:val="0"/>
      <w:marBottom w:val="0"/>
      <w:divBdr>
        <w:top w:val="none" w:sz="0" w:space="0" w:color="auto"/>
        <w:left w:val="none" w:sz="0" w:space="0" w:color="auto"/>
        <w:bottom w:val="none" w:sz="0" w:space="0" w:color="auto"/>
        <w:right w:val="none" w:sz="0" w:space="0" w:color="auto"/>
      </w:divBdr>
    </w:div>
    <w:div w:id="1720518802">
      <w:bodyDiv w:val="1"/>
      <w:marLeft w:val="0"/>
      <w:marRight w:val="0"/>
      <w:marTop w:val="0"/>
      <w:marBottom w:val="0"/>
      <w:divBdr>
        <w:top w:val="none" w:sz="0" w:space="0" w:color="auto"/>
        <w:left w:val="none" w:sz="0" w:space="0" w:color="auto"/>
        <w:bottom w:val="none" w:sz="0" w:space="0" w:color="auto"/>
        <w:right w:val="none" w:sz="0" w:space="0" w:color="auto"/>
      </w:divBdr>
      <w:divsChild>
        <w:div w:id="1452017427">
          <w:marLeft w:val="1166"/>
          <w:marRight w:val="0"/>
          <w:marTop w:val="67"/>
          <w:marBottom w:val="0"/>
          <w:divBdr>
            <w:top w:val="none" w:sz="0" w:space="0" w:color="auto"/>
            <w:left w:val="none" w:sz="0" w:space="0" w:color="auto"/>
            <w:bottom w:val="none" w:sz="0" w:space="0" w:color="auto"/>
            <w:right w:val="none" w:sz="0" w:space="0" w:color="auto"/>
          </w:divBdr>
        </w:div>
      </w:divsChild>
    </w:div>
    <w:div w:id="1740207136">
      <w:bodyDiv w:val="1"/>
      <w:marLeft w:val="0"/>
      <w:marRight w:val="0"/>
      <w:marTop w:val="0"/>
      <w:marBottom w:val="0"/>
      <w:divBdr>
        <w:top w:val="none" w:sz="0" w:space="0" w:color="auto"/>
        <w:left w:val="none" w:sz="0" w:space="0" w:color="auto"/>
        <w:bottom w:val="none" w:sz="0" w:space="0" w:color="auto"/>
        <w:right w:val="none" w:sz="0" w:space="0" w:color="auto"/>
      </w:divBdr>
    </w:div>
    <w:div w:id="1749495963">
      <w:bodyDiv w:val="1"/>
      <w:marLeft w:val="0"/>
      <w:marRight w:val="0"/>
      <w:marTop w:val="0"/>
      <w:marBottom w:val="0"/>
      <w:divBdr>
        <w:top w:val="none" w:sz="0" w:space="0" w:color="auto"/>
        <w:left w:val="none" w:sz="0" w:space="0" w:color="auto"/>
        <w:bottom w:val="none" w:sz="0" w:space="0" w:color="auto"/>
        <w:right w:val="none" w:sz="0" w:space="0" w:color="auto"/>
      </w:divBdr>
    </w:div>
    <w:div w:id="1755396134">
      <w:bodyDiv w:val="1"/>
      <w:marLeft w:val="0"/>
      <w:marRight w:val="0"/>
      <w:marTop w:val="0"/>
      <w:marBottom w:val="0"/>
      <w:divBdr>
        <w:top w:val="none" w:sz="0" w:space="0" w:color="auto"/>
        <w:left w:val="none" w:sz="0" w:space="0" w:color="auto"/>
        <w:bottom w:val="none" w:sz="0" w:space="0" w:color="auto"/>
        <w:right w:val="none" w:sz="0" w:space="0" w:color="auto"/>
      </w:divBdr>
    </w:div>
    <w:div w:id="1755665900">
      <w:bodyDiv w:val="1"/>
      <w:marLeft w:val="0"/>
      <w:marRight w:val="0"/>
      <w:marTop w:val="0"/>
      <w:marBottom w:val="0"/>
      <w:divBdr>
        <w:top w:val="none" w:sz="0" w:space="0" w:color="auto"/>
        <w:left w:val="none" w:sz="0" w:space="0" w:color="auto"/>
        <w:bottom w:val="none" w:sz="0" w:space="0" w:color="auto"/>
        <w:right w:val="none" w:sz="0" w:space="0" w:color="auto"/>
      </w:divBdr>
    </w:div>
    <w:div w:id="1767384394">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24731979">
      <w:bodyDiv w:val="1"/>
      <w:marLeft w:val="0"/>
      <w:marRight w:val="0"/>
      <w:marTop w:val="0"/>
      <w:marBottom w:val="0"/>
      <w:divBdr>
        <w:top w:val="none" w:sz="0" w:space="0" w:color="auto"/>
        <w:left w:val="none" w:sz="0" w:space="0" w:color="auto"/>
        <w:bottom w:val="none" w:sz="0" w:space="0" w:color="auto"/>
        <w:right w:val="none" w:sz="0" w:space="0" w:color="auto"/>
      </w:divBdr>
    </w:div>
    <w:div w:id="1832670470">
      <w:bodyDiv w:val="1"/>
      <w:marLeft w:val="0"/>
      <w:marRight w:val="0"/>
      <w:marTop w:val="0"/>
      <w:marBottom w:val="0"/>
      <w:divBdr>
        <w:top w:val="none" w:sz="0" w:space="0" w:color="auto"/>
        <w:left w:val="none" w:sz="0" w:space="0" w:color="auto"/>
        <w:bottom w:val="none" w:sz="0" w:space="0" w:color="auto"/>
        <w:right w:val="none" w:sz="0" w:space="0" w:color="auto"/>
      </w:divBdr>
    </w:div>
    <w:div w:id="1860311774">
      <w:bodyDiv w:val="1"/>
      <w:marLeft w:val="0"/>
      <w:marRight w:val="0"/>
      <w:marTop w:val="0"/>
      <w:marBottom w:val="0"/>
      <w:divBdr>
        <w:top w:val="none" w:sz="0" w:space="0" w:color="auto"/>
        <w:left w:val="none" w:sz="0" w:space="0" w:color="auto"/>
        <w:bottom w:val="none" w:sz="0" w:space="0" w:color="auto"/>
        <w:right w:val="none" w:sz="0" w:space="0" w:color="auto"/>
      </w:divBdr>
      <w:divsChild>
        <w:div w:id="1784031024">
          <w:marLeft w:val="0"/>
          <w:marRight w:val="0"/>
          <w:marTop w:val="0"/>
          <w:marBottom w:val="0"/>
          <w:divBdr>
            <w:top w:val="none" w:sz="0" w:space="0" w:color="auto"/>
            <w:left w:val="none" w:sz="0" w:space="0" w:color="auto"/>
            <w:bottom w:val="none" w:sz="0" w:space="0" w:color="auto"/>
            <w:right w:val="none" w:sz="0" w:space="0" w:color="auto"/>
          </w:divBdr>
          <w:divsChild>
            <w:div w:id="1414543827">
              <w:marLeft w:val="0"/>
              <w:marRight w:val="0"/>
              <w:marTop w:val="0"/>
              <w:marBottom w:val="0"/>
              <w:divBdr>
                <w:top w:val="none" w:sz="0" w:space="0" w:color="auto"/>
                <w:left w:val="none" w:sz="0" w:space="0" w:color="auto"/>
                <w:bottom w:val="none" w:sz="0" w:space="0" w:color="auto"/>
                <w:right w:val="none" w:sz="0" w:space="0" w:color="auto"/>
              </w:divBdr>
              <w:divsChild>
                <w:div w:id="430660203">
                  <w:marLeft w:val="0"/>
                  <w:marRight w:val="0"/>
                  <w:marTop w:val="0"/>
                  <w:marBottom w:val="0"/>
                  <w:divBdr>
                    <w:top w:val="none" w:sz="0" w:space="0" w:color="auto"/>
                    <w:left w:val="none" w:sz="0" w:space="0" w:color="auto"/>
                    <w:bottom w:val="none" w:sz="0" w:space="0" w:color="auto"/>
                    <w:right w:val="none" w:sz="0" w:space="0" w:color="auto"/>
                  </w:divBdr>
                  <w:divsChild>
                    <w:div w:id="950359767">
                      <w:marLeft w:val="0"/>
                      <w:marRight w:val="0"/>
                      <w:marTop w:val="0"/>
                      <w:marBottom w:val="0"/>
                      <w:divBdr>
                        <w:top w:val="none" w:sz="0" w:space="0" w:color="auto"/>
                        <w:left w:val="none" w:sz="0" w:space="0" w:color="auto"/>
                        <w:bottom w:val="none" w:sz="0" w:space="0" w:color="auto"/>
                        <w:right w:val="none" w:sz="0" w:space="0" w:color="auto"/>
                      </w:divBdr>
                      <w:divsChild>
                        <w:div w:id="249850248">
                          <w:marLeft w:val="0"/>
                          <w:marRight w:val="0"/>
                          <w:marTop w:val="0"/>
                          <w:marBottom w:val="0"/>
                          <w:divBdr>
                            <w:top w:val="none" w:sz="0" w:space="0" w:color="auto"/>
                            <w:left w:val="none" w:sz="0" w:space="0" w:color="auto"/>
                            <w:bottom w:val="none" w:sz="0" w:space="0" w:color="auto"/>
                            <w:right w:val="none" w:sz="0" w:space="0" w:color="auto"/>
                          </w:divBdr>
                          <w:divsChild>
                            <w:div w:id="1409159086">
                              <w:marLeft w:val="0"/>
                              <w:marRight w:val="0"/>
                              <w:marTop w:val="0"/>
                              <w:marBottom w:val="0"/>
                              <w:divBdr>
                                <w:top w:val="none" w:sz="0" w:space="0" w:color="auto"/>
                                <w:left w:val="none" w:sz="0" w:space="0" w:color="auto"/>
                                <w:bottom w:val="none" w:sz="0" w:space="0" w:color="auto"/>
                                <w:right w:val="none" w:sz="0" w:space="0" w:color="auto"/>
                              </w:divBdr>
                              <w:divsChild>
                                <w:div w:id="1484195999">
                                  <w:marLeft w:val="0"/>
                                  <w:marRight w:val="0"/>
                                  <w:marTop w:val="0"/>
                                  <w:marBottom w:val="0"/>
                                  <w:divBdr>
                                    <w:top w:val="none" w:sz="0" w:space="0" w:color="auto"/>
                                    <w:left w:val="none" w:sz="0" w:space="0" w:color="auto"/>
                                    <w:bottom w:val="none" w:sz="0" w:space="0" w:color="auto"/>
                                    <w:right w:val="none" w:sz="0" w:space="0" w:color="auto"/>
                                  </w:divBdr>
                                  <w:divsChild>
                                    <w:div w:id="659505012">
                                      <w:marLeft w:val="60"/>
                                      <w:marRight w:val="0"/>
                                      <w:marTop w:val="0"/>
                                      <w:marBottom w:val="0"/>
                                      <w:divBdr>
                                        <w:top w:val="none" w:sz="0" w:space="0" w:color="auto"/>
                                        <w:left w:val="none" w:sz="0" w:space="0" w:color="auto"/>
                                        <w:bottom w:val="none" w:sz="0" w:space="0" w:color="auto"/>
                                        <w:right w:val="none" w:sz="0" w:space="0" w:color="auto"/>
                                      </w:divBdr>
                                      <w:divsChild>
                                        <w:div w:id="596182941">
                                          <w:marLeft w:val="0"/>
                                          <w:marRight w:val="0"/>
                                          <w:marTop w:val="0"/>
                                          <w:marBottom w:val="0"/>
                                          <w:divBdr>
                                            <w:top w:val="none" w:sz="0" w:space="0" w:color="auto"/>
                                            <w:left w:val="none" w:sz="0" w:space="0" w:color="auto"/>
                                            <w:bottom w:val="none" w:sz="0" w:space="0" w:color="auto"/>
                                            <w:right w:val="none" w:sz="0" w:space="0" w:color="auto"/>
                                          </w:divBdr>
                                          <w:divsChild>
                                            <w:div w:id="1250238290">
                                              <w:marLeft w:val="0"/>
                                              <w:marRight w:val="0"/>
                                              <w:marTop w:val="0"/>
                                              <w:marBottom w:val="120"/>
                                              <w:divBdr>
                                                <w:top w:val="single" w:sz="6" w:space="0" w:color="F5F5F5"/>
                                                <w:left w:val="single" w:sz="6" w:space="0" w:color="F5F5F5"/>
                                                <w:bottom w:val="single" w:sz="6" w:space="0" w:color="F5F5F5"/>
                                                <w:right w:val="single" w:sz="6" w:space="0" w:color="F5F5F5"/>
                                              </w:divBdr>
                                              <w:divsChild>
                                                <w:div w:id="691691669">
                                                  <w:marLeft w:val="0"/>
                                                  <w:marRight w:val="0"/>
                                                  <w:marTop w:val="0"/>
                                                  <w:marBottom w:val="0"/>
                                                  <w:divBdr>
                                                    <w:top w:val="none" w:sz="0" w:space="0" w:color="auto"/>
                                                    <w:left w:val="none" w:sz="0" w:space="0" w:color="auto"/>
                                                    <w:bottom w:val="none" w:sz="0" w:space="0" w:color="auto"/>
                                                    <w:right w:val="none" w:sz="0" w:space="0" w:color="auto"/>
                                                  </w:divBdr>
                                                  <w:divsChild>
                                                    <w:div w:id="242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370433">
      <w:bodyDiv w:val="1"/>
      <w:marLeft w:val="0"/>
      <w:marRight w:val="0"/>
      <w:marTop w:val="0"/>
      <w:marBottom w:val="0"/>
      <w:divBdr>
        <w:top w:val="none" w:sz="0" w:space="0" w:color="auto"/>
        <w:left w:val="none" w:sz="0" w:space="0" w:color="auto"/>
        <w:bottom w:val="none" w:sz="0" w:space="0" w:color="auto"/>
        <w:right w:val="none" w:sz="0" w:space="0" w:color="auto"/>
      </w:divBdr>
      <w:divsChild>
        <w:div w:id="1070470732">
          <w:marLeft w:val="1166"/>
          <w:marRight w:val="0"/>
          <w:marTop w:val="67"/>
          <w:marBottom w:val="0"/>
          <w:divBdr>
            <w:top w:val="none" w:sz="0" w:space="0" w:color="auto"/>
            <w:left w:val="none" w:sz="0" w:space="0" w:color="auto"/>
            <w:bottom w:val="none" w:sz="0" w:space="0" w:color="auto"/>
            <w:right w:val="none" w:sz="0" w:space="0" w:color="auto"/>
          </w:divBdr>
        </w:div>
        <w:div w:id="1206141093">
          <w:marLeft w:val="1166"/>
          <w:marRight w:val="0"/>
          <w:marTop w:val="67"/>
          <w:marBottom w:val="0"/>
          <w:divBdr>
            <w:top w:val="none" w:sz="0" w:space="0" w:color="auto"/>
            <w:left w:val="none" w:sz="0" w:space="0" w:color="auto"/>
            <w:bottom w:val="none" w:sz="0" w:space="0" w:color="auto"/>
            <w:right w:val="none" w:sz="0" w:space="0" w:color="auto"/>
          </w:divBdr>
        </w:div>
      </w:divsChild>
    </w:div>
    <w:div w:id="1924726857">
      <w:bodyDiv w:val="1"/>
      <w:marLeft w:val="0"/>
      <w:marRight w:val="0"/>
      <w:marTop w:val="0"/>
      <w:marBottom w:val="0"/>
      <w:divBdr>
        <w:top w:val="none" w:sz="0" w:space="0" w:color="auto"/>
        <w:left w:val="none" w:sz="0" w:space="0" w:color="auto"/>
        <w:bottom w:val="none" w:sz="0" w:space="0" w:color="auto"/>
        <w:right w:val="none" w:sz="0" w:space="0" w:color="auto"/>
      </w:divBdr>
    </w:div>
    <w:div w:id="1934895606">
      <w:bodyDiv w:val="1"/>
      <w:marLeft w:val="0"/>
      <w:marRight w:val="0"/>
      <w:marTop w:val="0"/>
      <w:marBottom w:val="0"/>
      <w:divBdr>
        <w:top w:val="none" w:sz="0" w:space="0" w:color="auto"/>
        <w:left w:val="none" w:sz="0" w:space="0" w:color="auto"/>
        <w:bottom w:val="none" w:sz="0" w:space="0" w:color="auto"/>
        <w:right w:val="none" w:sz="0" w:space="0" w:color="auto"/>
      </w:divBdr>
    </w:div>
    <w:div w:id="1950038847">
      <w:bodyDiv w:val="1"/>
      <w:marLeft w:val="0"/>
      <w:marRight w:val="0"/>
      <w:marTop w:val="0"/>
      <w:marBottom w:val="0"/>
      <w:divBdr>
        <w:top w:val="none" w:sz="0" w:space="0" w:color="auto"/>
        <w:left w:val="none" w:sz="0" w:space="0" w:color="auto"/>
        <w:bottom w:val="none" w:sz="0" w:space="0" w:color="auto"/>
        <w:right w:val="none" w:sz="0" w:space="0" w:color="auto"/>
      </w:divBdr>
    </w:div>
    <w:div w:id="1958561511">
      <w:bodyDiv w:val="1"/>
      <w:marLeft w:val="0"/>
      <w:marRight w:val="0"/>
      <w:marTop w:val="0"/>
      <w:marBottom w:val="0"/>
      <w:divBdr>
        <w:top w:val="none" w:sz="0" w:space="0" w:color="auto"/>
        <w:left w:val="none" w:sz="0" w:space="0" w:color="auto"/>
        <w:bottom w:val="none" w:sz="0" w:space="0" w:color="auto"/>
        <w:right w:val="none" w:sz="0" w:space="0" w:color="auto"/>
      </w:divBdr>
    </w:div>
    <w:div w:id="1964189694">
      <w:bodyDiv w:val="1"/>
      <w:marLeft w:val="0"/>
      <w:marRight w:val="0"/>
      <w:marTop w:val="0"/>
      <w:marBottom w:val="0"/>
      <w:divBdr>
        <w:top w:val="none" w:sz="0" w:space="0" w:color="auto"/>
        <w:left w:val="none" w:sz="0" w:space="0" w:color="auto"/>
        <w:bottom w:val="none" w:sz="0" w:space="0" w:color="auto"/>
        <w:right w:val="none" w:sz="0" w:space="0" w:color="auto"/>
      </w:divBdr>
      <w:divsChild>
        <w:div w:id="373384302">
          <w:marLeft w:val="1166"/>
          <w:marRight w:val="0"/>
          <w:marTop w:val="67"/>
          <w:marBottom w:val="0"/>
          <w:divBdr>
            <w:top w:val="none" w:sz="0" w:space="0" w:color="auto"/>
            <w:left w:val="none" w:sz="0" w:space="0" w:color="auto"/>
            <w:bottom w:val="none" w:sz="0" w:space="0" w:color="auto"/>
            <w:right w:val="none" w:sz="0" w:space="0" w:color="auto"/>
          </w:divBdr>
        </w:div>
        <w:div w:id="874729614">
          <w:marLeft w:val="1166"/>
          <w:marRight w:val="0"/>
          <w:marTop w:val="67"/>
          <w:marBottom w:val="0"/>
          <w:divBdr>
            <w:top w:val="none" w:sz="0" w:space="0" w:color="auto"/>
            <w:left w:val="none" w:sz="0" w:space="0" w:color="auto"/>
            <w:bottom w:val="none" w:sz="0" w:space="0" w:color="auto"/>
            <w:right w:val="none" w:sz="0" w:space="0" w:color="auto"/>
          </w:divBdr>
        </w:div>
        <w:div w:id="916331805">
          <w:marLeft w:val="1166"/>
          <w:marRight w:val="0"/>
          <w:marTop w:val="67"/>
          <w:marBottom w:val="0"/>
          <w:divBdr>
            <w:top w:val="none" w:sz="0" w:space="0" w:color="auto"/>
            <w:left w:val="none" w:sz="0" w:space="0" w:color="auto"/>
            <w:bottom w:val="none" w:sz="0" w:space="0" w:color="auto"/>
            <w:right w:val="none" w:sz="0" w:space="0" w:color="auto"/>
          </w:divBdr>
        </w:div>
        <w:div w:id="1735817801">
          <w:marLeft w:val="1166"/>
          <w:marRight w:val="0"/>
          <w:marTop w:val="67"/>
          <w:marBottom w:val="0"/>
          <w:divBdr>
            <w:top w:val="none" w:sz="0" w:space="0" w:color="auto"/>
            <w:left w:val="none" w:sz="0" w:space="0" w:color="auto"/>
            <w:bottom w:val="none" w:sz="0" w:space="0" w:color="auto"/>
            <w:right w:val="none" w:sz="0" w:space="0" w:color="auto"/>
          </w:divBdr>
        </w:div>
      </w:divsChild>
    </w:div>
    <w:div w:id="1966157738">
      <w:bodyDiv w:val="1"/>
      <w:marLeft w:val="0"/>
      <w:marRight w:val="0"/>
      <w:marTop w:val="0"/>
      <w:marBottom w:val="0"/>
      <w:divBdr>
        <w:top w:val="none" w:sz="0" w:space="0" w:color="auto"/>
        <w:left w:val="none" w:sz="0" w:space="0" w:color="auto"/>
        <w:bottom w:val="none" w:sz="0" w:space="0" w:color="auto"/>
        <w:right w:val="none" w:sz="0" w:space="0" w:color="auto"/>
      </w:divBdr>
    </w:div>
    <w:div w:id="1969045930">
      <w:bodyDiv w:val="1"/>
      <w:marLeft w:val="0"/>
      <w:marRight w:val="0"/>
      <w:marTop w:val="0"/>
      <w:marBottom w:val="0"/>
      <w:divBdr>
        <w:top w:val="none" w:sz="0" w:space="0" w:color="auto"/>
        <w:left w:val="none" w:sz="0" w:space="0" w:color="auto"/>
        <w:bottom w:val="none" w:sz="0" w:space="0" w:color="auto"/>
        <w:right w:val="none" w:sz="0" w:space="0" w:color="auto"/>
      </w:divBdr>
    </w:div>
    <w:div w:id="1973442867">
      <w:bodyDiv w:val="1"/>
      <w:marLeft w:val="0"/>
      <w:marRight w:val="0"/>
      <w:marTop w:val="0"/>
      <w:marBottom w:val="0"/>
      <w:divBdr>
        <w:top w:val="none" w:sz="0" w:space="0" w:color="auto"/>
        <w:left w:val="none" w:sz="0" w:space="0" w:color="auto"/>
        <w:bottom w:val="none" w:sz="0" w:space="0" w:color="auto"/>
        <w:right w:val="none" w:sz="0" w:space="0" w:color="auto"/>
      </w:divBdr>
    </w:div>
    <w:div w:id="2022510641">
      <w:bodyDiv w:val="1"/>
      <w:marLeft w:val="0"/>
      <w:marRight w:val="0"/>
      <w:marTop w:val="0"/>
      <w:marBottom w:val="0"/>
      <w:divBdr>
        <w:top w:val="none" w:sz="0" w:space="0" w:color="auto"/>
        <w:left w:val="none" w:sz="0" w:space="0" w:color="auto"/>
        <w:bottom w:val="none" w:sz="0" w:space="0" w:color="auto"/>
        <w:right w:val="none" w:sz="0" w:space="0" w:color="auto"/>
      </w:divBdr>
    </w:div>
    <w:div w:id="2035691402">
      <w:bodyDiv w:val="1"/>
      <w:marLeft w:val="0"/>
      <w:marRight w:val="0"/>
      <w:marTop w:val="0"/>
      <w:marBottom w:val="0"/>
      <w:divBdr>
        <w:top w:val="none" w:sz="0" w:space="0" w:color="auto"/>
        <w:left w:val="none" w:sz="0" w:space="0" w:color="auto"/>
        <w:bottom w:val="none" w:sz="0" w:space="0" w:color="auto"/>
        <w:right w:val="none" w:sz="0" w:space="0" w:color="auto"/>
      </w:divBdr>
    </w:div>
    <w:div w:id="2038579711">
      <w:bodyDiv w:val="1"/>
      <w:marLeft w:val="0"/>
      <w:marRight w:val="0"/>
      <w:marTop w:val="0"/>
      <w:marBottom w:val="0"/>
      <w:divBdr>
        <w:top w:val="none" w:sz="0" w:space="0" w:color="auto"/>
        <w:left w:val="none" w:sz="0" w:space="0" w:color="auto"/>
        <w:bottom w:val="none" w:sz="0" w:space="0" w:color="auto"/>
        <w:right w:val="none" w:sz="0" w:space="0" w:color="auto"/>
      </w:divBdr>
    </w:div>
    <w:div w:id="2054309108">
      <w:bodyDiv w:val="1"/>
      <w:marLeft w:val="0"/>
      <w:marRight w:val="0"/>
      <w:marTop w:val="0"/>
      <w:marBottom w:val="0"/>
      <w:divBdr>
        <w:top w:val="none" w:sz="0" w:space="0" w:color="auto"/>
        <w:left w:val="none" w:sz="0" w:space="0" w:color="auto"/>
        <w:bottom w:val="none" w:sz="0" w:space="0" w:color="auto"/>
        <w:right w:val="none" w:sz="0" w:space="0" w:color="auto"/>
      </w:divBdr>
    </w:div>
    <w:div w:id="2054959727">
      <w:bodyDiv w:val="1"/>
      <w:marLeft w:val="0"/>
      <w:marRight w:val="0"/>
      <w:marTop w:val="0"/>
      <w:marBottom w:val="0"/>
      <w:divBdr>
        <w:top w:val="none" w:sz="0" w:space="0" w:color="auto"/>
        <w:left w:val="none" w:sz="0" w:space="0" w:color="auto"/>
        <w:bottom w:val="none" w:sz="0" w:space="0" w:color="auto"/>
        <w:right w:val="none" w:sz="0" w:space="0" w:color="auto"/>
      </w:divBdr>
    </w:div>
    <w:div w:id="2057662593">
      <w:bodyDiv w:val="1"/>
      <w:marLeft w:val="0"/>
      <w:marRight w:val="0"/>
      <w:marTop w:val="0"/>
      <w:marBottom w:val="0"/>
      <w:divBdr>
        <w:top w:val="none" w:sz="0" w:space="0" w:color="auto"/>
        <w:left w:val="none" w:sz="0" w:space="0" w:color="auto"/>
        <w:bottom w:val="none" w:sz="0" w:space="0" w:color="auto"/>
        <w:right w:val="none" w:sz="0" w:space="0" w:color="auto"/>
      </w:divBdr>
      <w:divsChild>
        <w:div w:id="1805075990">
          <w:marLeft w:val="0"/>
          <w:marRight w:val="0"/>
          <w:marTop w:val="0"/>
          <w:marBottom w:val="0"/>
          <w:divBdr>
            <w:top w:val="none" w:sz="0" w:space="0" w:color="auto"/>
            <w:left w:val="none" w:sz="0" w:space="0" w:color="auto"/>
            <w:bottom w:val="none" w:sz="0" w:space="0" w:color="auto"/>
            <w:right w:val="none" w:sz="0" w:space="0" w:color="auto"/>
          </w:divBdr>
        </w:div>
        <w:div w:id="1212038895">
          <w:marLeft w:val="0"/>
          <w:marRight w:val="0"/>
          <w:marTop w:val="0"/>
          <w:marBottom w:val="0"/>
          <w:divBdr>
            <w:top w:val="none" w:sz="0" w:space="0" w:color="auto"/>
            <w:left w:val="none" w:sz="0" w:space="0" w:color="auto"/>
            <w:bottom w:val="none" w:sz="0" w:space="0" w:color="auto"/>
            <w:right w:val="none" w:sz="0" w:space="0" w:color="auto"/>
          </w:divBdr>
        </w:div>
      </w:divsChild>
    </w:div>
    <w:div w:id="2059620743">
      <w:bodyDiv w:val="1"/>
      <w:marLeft w:val="0"/>
      <w:marRight w:val="0"/>
      <w:marTop w:val="0"/>
      <w:marBottom w:val="0"/>
      <w:divBdr>
        <w:top w:val="none" w:sz="0" w:space="0" w:color="auto"/>
        <w:left w:val="none" w:sz="0" w:space="0" w:color="auto"/>
        <w:bottom w:val="none" w:sz="0" w:space="0" w:color="auto"/>
        <w:right w:val="none" w:sz="0" w:space="0" w:color="auto"/>
      </w:divBdr>
    </w:div>
    <w:div w:id="2065523809">
      <w:bodyDiv w:val="1"/>
      <w:marLeft w:val="0"/>
      <w:marRight w:val="0"/>
      <w:marTop w:val="0"/>
      <w:marBottom w:val="0"/>
      <w:divBdr>
        <w:top w:val="none" w:sz="0" w:space="0" w:color="auto"/>
        <w:left w:val="none" w:sz="0" w:space="0" w:color="auto"/>
        <w:bottom w:val="none" w:sz="0" w:space="0" w:color="auto"/>
        <w:right w:val="none" w:sz="0" w:space="0" w:color="auto"/>
      </w:divBdr>
    </w:div>
    <w:div w:id="2078279048">
      <w:bodyDiv w:val="1"/>
      <w:marLeft w:val="0"/>
      <w:marRight w:val="0"/>
      <w:marTop w:val="0"/>
      <w:marBottom w:val="0"/>
      <w:divBdr>
        <w:top w:val="none" w:sz="0" w:space="0" w:color="auto"/>
        <w:left w:val="none" w:sz="0" w:space="0" w:color="auto"/>
        <w:bottom w:val="none" w:sz="0" w:space="0" w:color="auto"/>
        <w:right w:val="none" w:sz="0" w:space="0" w:color="auto"/>
      </w:divBdr>
    </w:div>
    <w:div w:id="2096170789">
      <w:bodyDiv w:val="1"/>
      <w:marLeft w:val="0"/>
      <w:marRight w:val="0"/>
      <w:marTop w:val="0"/>
      <w:marBottom w:val="0"/>
      <w:divBdr>
        <w:top w:val="none" w:sz="0" w:space="0" w:color="auto"/>
        <w:left w:val="none" w:sz="0" w:space="0" w:color="auto"/>
        <w:bottom w:val="none" w:sz="0" w:space="0" w:color="auto"/>
        <w:right w:val="none" w:sz="0" w:space="0" w:color="auto"/>
      </w:divBdr>
    </w:div>
    <w:div w:id="2118400648">
      <w:bodyDiv w:val="1"/>
      <w:marLeft w:val="0"/>
      <w:marRight w:val="0"/>
      <w:marTop w:val="0"/>
      <w:marBottom w:val="0"/>
      <w:divBdr>
        <w:top w:val="none" w:sz="0" w:space="0" w:color="auto"/>
        <w:left w:val="none" w:sz="0" w:space="0" w:color="auto"/>
        <w:bottom w:val="none" w:sz="0" w:space="0" w:color="auto"/>
        <w:right w:val="none" w:sz="0" w:space="0" w:color="auto"/>
      </w:divBdr>
    </w:div>
    <w:div w:id="2119257247">
      <w:bodyDiv w:val="1"/>
      <w:marLeft w:val="0"/>
      <w:marRight w:val="0"/>
      <w:marTop w:val="0"/>
      <w:marBottom w:val="0"/>
      <w:divBdr>
        <w:top w:val="none" w:sz="0" w:space="0" w:color="auto"/>
        <w:left w:val="none" w:sz="0" w:space="0" w:color="auto"/>
        <w:bottom w:val="none" w:sz="0" w:space="0" w:color="auto"/>
        <w:right w:val="none" w:sz="0" w:space="0" w:color="auto"/>
      </w:divBdr>
    </w:div>
    <w:div w:id="2119446807">
      <w:bodyDiv w:val="1"/>
      <w:marLeft w:val="0"/>
      <w:marRight w:val="0"/>
      <w:marTop w:val="0"/>
      <w:marBottom w:val="0"/>
      <w:divBdr>
        <w:top w:val="none" w:sz="0" w:space="0" w:color="auto"/>
        <w:left w:val="none" w:sz="0" w:space="0" w:color="auto"/>
        <w:bottom w:val="none" w:sz="0" w:space="0" w:color="auto"/>
        <w:right w:val="none" w:sz="0" w:space="0" w:color="auto"/>
      </w:divBdr>
    </w:div>
    <w:div w:id="2121104002">
      <w:bodyDiv w:val="1"/>
      <w:marLeft w:val="0"/>
      <w:marRight w:val="0"/>
      <w:marTop w:val="0"/>
      <w:marBottom w:val="0"/>
      <w:divBdr>
        <w:top w:val="none" w:sz="0" w:space="0" w:color="auto"/>
        <w:left w:val="none" w:sz="0" w:space="0" w:color="auto"/>
        <w:bottom w:val="none" w:sz="0" w:space="0" w:color="auto"/>
        <w:right w:val="none" w:sz="0" w:space="0" w:color="auto"/>
      </w:divBdr>
    </w:div>
    <w:div w:id="2130052787">
      <w:bodyDiv w:val="1"/>
      <w:marLeft w:val="0"/>
      <w:marRight w:val="0"/>
      <w:marTop w:val="0"/>
      <w:marBottom w:val="0"/>
      <w:divBdr>
        <w:top w:val="none" w:sz="0" w:space="0" w:color="auto"/>
        <w:left w:val="none" w:sz="0" w:space="0" w:color="auto"/>
        <w:bottom w:val="none" w:sz="0" w:space="0" w:color="auto"/>
        <w:right w:val="none" w:sz="0" w:space="0" w:color="auto"/>
      </w:divBdr>
    </w:div>
    <w:div w:id="2133936731">
      <w:bodyDiv w:val="1"/>
      <w:marLeft w:val="0"/>
      <w:marRight w:val="0"/>
      <w:marTop w:val="0"/>
      <w:marBottom w:val="0"/>
      <w:divBdr>
        <w:top w:val="none" w:sz="0" w:space="0" w:color="auto"/>
        <w:left w:val="none" w:sz="0" w:space="0" w:color="auto"/>
        <w:bottom w:val="none" w:sz="0" w:space="0" w:color="auto"/>
        <w:right w:val="none" w:sz="0" w:space="0" w:color="auto"/>
      </w:divBdr>
    </w:div>
    <w:div w:id="2141914925">
      <w:bodyDiv w:val="1"/>
      <w:marLeft w:val="0"/>
      <w:marRight w:val="0"/>
      <w:marTop w:val="0"/>
      <w:marBottom w:val="0"/>
      <w:divBdr>
        <w:top w:val="none" w:sz="0" w:space="0" w:color="auto"/>
        <w:left w:val="none" w:sz="0" w:space="0" w:color="auto"/>
        <w:bottom w:val="none" w:sz="0" w:space="0" w:color="auto"/>
        <w:right w:val="none" w:sz="0" w:space="0" w:color="auto"/>
      </w:divBdr>
    </w:div>
    <w:div w:id="2142532445">
      <w:bodyDiv w:val="1"/>
      <w:marLeft w:val="0"/>
      <w:marRight w:val="0"/>
      <w:marTop w:val="0"/>
      <w:marBottom w:val="0"/>
      <w:divBdr>
        <w:top w:val="none" w:sz="0" w:space="0" w:color="auto"/>
        <w:left w:val="none" w:sz="0" w:space="0" w:color="auto"/>
        <w:bottom w:val="none" w:sz="0" w:space="0" w:color="auto"/>
        <w:right w:val="none" w:sz="0" w:space="0" w:color="auto"/>
      </w:divBdr>
      <w:divsChild>
        <w:div w:id="120628697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5.xml"/><Relationship Id="rId26" Type="http://schemas.openxmlformats.org/officeDocument/2006/relationships/chart" Target="charts/chart7.xml"/><Relationship Id="rId39" Type="http://schemas.microsoft.com/office/2011/relationships/people" Target="people.xml"/><Relationship Id="rId21" Type="http://schemas.openxmlformats.org/officeDocument/2006/relationships/oleObject" Target="embeddings/oleObject1.bin"/><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5" Type="http://schemas.openxmlformats.org/officeDocument/2006/relationships/oleObject" Target="embeddings/oleObject2.bin"/><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oleObject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png"/><Relationship Id="rId28" Type="http://schemas.openxmlformats.org/officeDocument/2006/relationships/image" Target="media/image8.emf"/><Relationship Id="rId36" Type="http://schemas.openxmlformats.org/officeDocument/2006/relationships/image" Target="media/image12.emf"/><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 Id="rId22" Type="http://schemas.openxmlformats.org/officeDocument/2006/relationships/chart" Target="charts/chart6.xml"/><Relationship Id="rId27" Type="http://schemas.openxmlformats.org/officeDocument/2006/relationships/image" Target="media/image7.png"/><Relationship Id="rId30" Type="http://schemas.openxmlformats.org/officeDocument/2006/relationships/chart" Target="charts/chart8.xml"/><Relationship Id="rId35" Type="http://schemas.openxmlformats.org/officeDocument/2006/relationships/image" Target="media/image11.png"/><Relationship Id="rId8" Type="http://schemas.openxmlformats.org/officeDocument/2006/relationships/comments" Target="comment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059922055197644E-2"/>
          <c:y val="1.3599503456291517E-2"/>
          <c:w val="0.94116230016702462"/>
          <c:h val="0.81654876332591453"/>
        </c:manualLayout>
      </c:layout>
      <c:lineChart>
        <c:grouping val="standard"/>
        <c:varyColors val="0"/>
        <c:ser>
          <c:idx val="0"/>
          <c:order val="0"/>
          <c:tx>
            <c:strRef>
              <c:f>'Figure 2'!$F$1</c:f>
              <c:strCache>
                <c:ptCount val="1"/>
                <c:pt idx="0">
                  <c:v>DFM Factor</c:v>
                </c:pt>
              </c:strCache>
            </c:strRef>
          </c:tx>
          <c:spPr>
            <a:ln w="12700" cap="rnd">
              <a:solidFill>
                <a:srgbClr val="0000FF"/>
              </a:solidFill>
              <a:prstDash val="sysDash"/>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2'!$F$31:$F$87</c:f>
              <c:numCache>
                <c:formatCode>General</c:formatCode>
                <c:ptCount val="57"/>
                <c:pt idx="0">
                  <c:v>0.21454130000000002</c:v>
                </c:pt>
                <c:pt idx="1">
                  <c:v>0.38112406666666665</c:v>
                </c:pt>
                <c:pt idx="2">
                  <c:v>9.7496799999999995E-2</c:v>
                </c:pt>
                <c:pt idx="3">
                  <c:v>-0.24780743333333333</c:v>
                </c:pt>
                <c:pt idx="4">
                  <c:v>-0.12367350000000001</c:v>
                </c:pt>
                <c:pt idx="5">
                  <c:v>-5.9024699999999992E-2</c:v>
                </c:pt>
                <c:pt idx="6">
                  <c:v>-9.0739500000000015E-2</c:v>
                </c:pt>
                <c:pt idx="7">
                  <c:v>-4.028273333333332E-2</c:v>
                </c:pt>
                <c:pt idx="8">
                  <c:v>0.36279123333333335</c:v>
                </c:pt>
                <c:pt idx="9">
                  <c:v>3.2560633333333332E-2</c:v>
                </c:pt>
                <c:pt idx="10">
                  <c:v>-6.5728133333333327E-2</c:v>
                </c:pt>
                <c:pt idx="11">
                  <c:v>0.14035283333333334</c:v>
                </c:pt>
                <c:pt idx="12">
                  <c:v>-0.10823713333333333</c:v>
                </c:pt>
                <c:pt idx="13">
                  <c:v>0.10086413333333333</c:v>
                </c:pt>
                <c:pt idx="14">
                  <c:v>0.28522976666666672</c:v>
                </c:pt>
                <c:pt idx="15">
                  <c:v>0.37756623333333333</c:v>
                </c:pt>
                <c:pt idx="16">
                  <c:v>0.45424873333333332</c:v>
                </c:pt>
                <c:pt idx="17">
                  <c:v>0.23077993333333335</c:v>
                </c:pt>
                <c:pt idx="18">
                  <c:v>0.35439123333333339</c:v>
                </c:pt>
                <c:pt idx="19">
                  <c:v>0.17154820000000001</c:v>
                </c:pt>
                <c:pt idx="20">
                  <c:v>0.21520356666666665</c:v>
                </c:pt>
                <c:pt idx="21">
                  <c:v>0.15707613333333334</c:v>
                </c:pt>
                <c:pt idx="22">
                  <c:v>0.60665266666666673</c:v>
                </c:pt>
                <c:pt idx="23">
                  <c:v>0.60752086666666671</c:v>
                </c:pt>
                <c:pt idx="24">
                  <c:v>0.40350529999999996</c:v>
                </c:pt>
                <c:pt idx="25">
                  <c:v>0.18583179999999999</c:v>
                </c:pt>
                <c:pt idx="26">
                  <c:v>4.3571999999999993E-2</c:v>
                </c:pt>
                <c:pt idx="27">
                  <c:v>8.7175500000000003E-2</c:v>
                </c:pt>
                <c:pt idx="28">
                  <c:v>0.45289933333333332</c:v>
                </c:pt>
                <c:pt idx="29">
                  <c:v>0.3798107</c:v>
                </c:pt>
                <c:pt idx="30">
                  <c:v>0.26734330000000001</c:v>
                </c:pt>
                <c:pt idx="31">
                  <c:v>0.43471333333333334</c:v>
                </c:pt>
                <c:pt idx="32">
                  <c:v>0.36464873333333331</c:v>
                </c:pt>
                <c:pt idx="33">
                  <c:v>0.33941266666666675</c:v>
                </c:pt>
                <c:pt idx="34">
                  <c:v>-1.549774</c:v>
                </c:pt>
                <c:pt idx="35">
                  <c:v>-2.1251767666666663</c:v>
                </c:pt>
                <c:pt idx="36">
                  <c:v>-0.43558786666666666</c:v>
                </c:pt>
                <c:pt idx="37">
                  <c:v>0.78008549999999988</c:v>
                </c:pt>
                <c:pt idx="38">
                  <c:v>0.92206339999999998</c:v>
                </c:pt>
                <c:pt idx="39">
                  <c:v>0.58760573333333344</c:v>
                </c:pt>
                <c:pt idx="40">
                  <c:v>0.81956243333333345</c:v>
                </c:pt>
                <c:pt idx="41">
                  <c:v>0.22304596666666665</c:v>
                </c:pt>
                <c:pt idx="42">
                  <c:v>0.49113499999999993</c:v>
                </c:pt>
                <c:pt idx="43">
                  <c:v>0.67461480000000007</c:v>
                </c:pt>
                <c:pt idx="44">
                  <c:v>0.459171</c:v>
                </c:pt>
                <c:pt idx="45">
                  <c:v>0.29723369999999999</c:v>
                </c:pt>
                <c:pt idx="46">
                  <c:v>0.16733713333333333</c:v>
                </c:pt>
                <c:pt idx="47">
                  <c:v>0.58747646666666664</c:v>
                </c:pt>
                <c:pt idx="48">
                  <c:v>0.16325999999999999</c:v>
                </c:pt>
                <c:pt idx="49">
                  <c:v>-0.13133600000000001</c:v>
                </c:pt>
                <c:pt idx="50">
                  <c:v>0.40827966666666676</c:v>
                </c:pt>
                <c:pt idx="51">
                  <c:v>-4.8828333333333362E-3</c:v>
                </c:pt>
                <c:pt idx="52">
                  <c:v>-1.743829999999999E-2</c:v>
                </c:pt>
                <c:pt idx="53">
                  <c:v>0.18215413333333333</c:v>
                </c:pt>
                <c:pt idx="54">
                  <c:v>-6.4749666666666664E-2</c:v>
                </c:pt>
                <c:pt idx="55">
                  <c:v>0.24413266666666666</c:v>
                </c:pt>
                <c:pt idx="56">
                  <c:v>0.49913316666666668</c:v>
                </c:pt>
              </c:numCache>
            </c:numRef>
          </c:val>
          <c:smooth val="0"/>
          <c:extLst>
            <c:ext xmlns:c16="http://schemas.microsoft.com/office/drawing/2014/chart" uri="{C3380CC4-5D6E-409C-BE32-E72D297353CC}">
              <c16:uniqueId val="{00000000-BAD5-2B44-8E33-40D321328994}"/>
            </c:ext>
          </c:extLst>
        </c:ser>
        <c:ser>
          <c:idx val="3"/>
          <c:order val="1"/>
          <c:tx>
            <c:strRef>
              <c:f>'Figure 2'!$H$1</c:f>
              <c:strCache>
                <c:ptCount val="1"/>
                <c:pt idx="0">
                  <c:v>GDP</c:v>
                </c:pt>
              </c:strCache>
            </c:strRef>
          </c:tx>
          <c:spPr>
            <a:ln w="19050" cap="rnd">
              <a:solidFill>
                <a:sysClr val="windowText" lastClr="000000"/>
              </a:solidFill>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2'!$H$31:$H$87</c:f>
              <c:numCache>
                <c:formatCode>General</c:formatCode>
                <c:ptCount val="57"/>
                <c:pt idx="0">
                  <c:v>1.6496784928673236</c:v>
                </c:pt>
                <c:pt idx="1">
                  <c:v>0.59654987917303615</c:v>
                </c:pt>
                <c:pt idx="2">
                  <c:v>-0.3562463288411144</c:v>
                </c:pt>
                <c:pt idx="3">
                  <c:v>-0.59601735998723315</c:v>
                </c:pt>
                <c:pt idx="4">
                  <c:v>-0.34429586245788846</c:v>
                </c:pt>
                <c:pt idx="5">
                  <c:v>0.29767828160891519</c:v>
                </c:pt>
                <c:pt idx="6">
                  <c:v>-0.25611914039946893</c:v>
                </c:pt>
                <c:pt idx="7">
                  <c:v>-0.76187292276364005</c:v>
                </c:pt>
                <c:pt idx="8">
                  <c:v>0.83783430563491024</c:v>
                </c:pt>
                <c:pt idx="9">
                  <c:v>0.707852249687968</c:v>
                </c:pt>
                <c:pt idx="10">
                  <c:v>0.18302851419838007</c:v>
                </c:pt>
                <c:pt idx="11">
                  <c:v>0.22522067351979924</c:v>
                </c:pt>
                <c:pt idx="12">
                  <c:v>0.29629679422020772</c:v>
                </c:pt>
                <c:pt idx="13">
                  <c:v>-3.6787243240821166E-2</c:v>
                </c:pt>
                <c:pt idx="14">
                  <c:v>1.1864752722976268</c:v>
                </c:pt>
                <c:pt idx="15">
                  <c:v>1.5453643559752095</c:v>
                </c:pt>
                <c:pt idx="16">
                  <c:v>1.3251084883871611</c:v>
                </c:pt>
                <c:pt idx="17">
                  <c:v>0.17866783420033006</c:v>
                </c:pt>
                <c:pt idx="18">
                  <c:v>1.5165279469764315</c:v>
                </c:pt>
                <c:pt idx="19">
                  <c:v>0.64566609395868557</c:v>
                </c:pt>
                <c:pt idx="20">
                  <c:v>2.5853254147323312E-2</c:v>
                </c:pt>
                <c:pt idx="21">
                  <c:v>1.2049387929103261</c:v>
                </c:pt>
                <c:pt idx="22">
                  <c:v>1.6434991222442186</c:v>
                </c:pt>
                <c:pt idx="23">
                  <c:v>1.7923699074599231</c:v>
                </c:pt>
                <c:pt idx="24">
                  <c:v>1.3368554589191728</c:v>
                </c:pt>
                <c:pt idx="25">
                  <c:v>0.41799839043408227</c:v>
                </c:pt>
                <c:pt idx="26">
                  <c:v>0.26886620591719534</c:v>
                </c:pt>
                <c:pt idx="27">
                  <c:v>1.0980956042885515</c:v>
                </c:pt>
                <c:pt idx="28">
                  <c:v>1.0331132260147591</c:v>
                </c:pt>
                <c:pt idx="29">
                  <c:v>0.57130998619854267</c:v>
                </c:pt>
                <c:pt idx="30">
                  <c:v>0.77844478865358724</c:v>
                </c:pt>
                <c:pt idx="31">
                  <c:v>9.5775187241220472E-2</c:v>
                </c:pt>
                <c:pt idx="32">
                  <c:v>0.59306046565645865</c:v>
                </c:pt>
                <c:pt idx="33">
                  <c:v>-6.7808619723408459E-2</c:v>
                </c:pt>
                <c:pt idx="34">
                  <c:v>-1.8909509117164491</c:v>
                </c:pt>
                <c:pt idx="35">
                  <c:v>-3.8445895233777505</c:v>
                </c:pt>
                <c:pt idx="36">
                  <c:v>-1.0330369831036079</c:v>
                </c:pt>
                <c:pt idx="37">
                  <c:v>2.0779189648329366</c:v>
                </c:pt>
                <c:pt idx="38">
                  <c:v>1.6898089563991636</c:v>
                </c:pt>
                <c:pt idx="39">
                  <c:v>1.3393249297549259</c:v>
                </c:pt>
                <c:pt idx="40">
                  <c:v>1.3181470614297197</c:v>
                </c:pt>
                <c:pt idx="41">
                  <c:v>0.93872675735828803</c:v>
                </c:pt>
                <c:pt idx="42">
                  <c:v>0.77695146685923255</c:v>
                </c:pt>
                <c:pt idx="43">
                  <c:v>1.1044290481563745</c:v>
                </c:pt>
                <c:pt idx="44">
                  <c:v>0.77251916301859236</c:v>
                </c:pt>
                <c:pt idx="45">
                  <c:v>1.4683484612570963</c:v>
                </c:pt>
                <c:pt idx="46">
                  <c:v>0.74324964368526203</c:v>
                </c:pt>
                <c:pt idx="47">
                  <c:v>0.78733982319896256</c:v>
                </c:pt>
                <c:pt idx="48">
                  <c:v>1.4205350156131002</c:v>
                </c:pt>
                <c:pt idx="49">
                  <c:v>0.28685827452545887</c:v>
                </c:pt>
                <c:pt idx="50">
                  <c:v>0.90030942795096269</c:v>
                </c:pt>
                <c:pt idx="51">
                  <c:v>0.63793581439919311</c:v>
                </c:pt>
                <c:pt idx="52">
                  <c:v>-1.0867265699696316</c:v>
                </c:pt>
                <c:pt idx="53">
                  <c:v>1.1570010178399315</c:v>
                </c:pt>
                <c:pt idx="54">
                  <c:v>0.37367338026863539</c:v>
                </c:pt>
                <c:pt idx="55">
                  <c:v>0.36011975011978059</c:v>
                </c:pt>
                <c:pt idx="56">
                  <c:v>0.89611789795855934</c:v>
                </c:pt>
              </c:numCache>
            </c:numRef>
          </c:val>
          <c:smooth val="0"/>
          <c:extLst>
            <c:ext xmlns:c16="http://schemas.microsoft.com/office/drawing/2014/chart" uri="{C3380CC4-5D6E-409C-BE32-E72D297353CC}">
              <c16:uniqueId val="{00000001-BAD5-2B44-8E33-40D321328994}"/>
            </c:ext>
          </c:extLst>
        </c:ser>
        <c:dLbls>
          <c:showLegendKey val="0"/>
          <c:showVal val="0"/>
          <c:showCatName val="0"/>
          <c:showSerName val="0"/>
          <c:showPercent val="0"/>
          <c:showBubbleSize val="0"/>
        </c:dLbls>
        <c:smooth val="0"/>
        <c:axId val="1461581120"/>
        <c:axId val="1461583840"/>
      </c:lineChart>
      <c:catAx>
        <c:axId val="146158112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3840"/>
        <c:crosses val="autoZero"/>
        <c:auto val="1"/>
        <c:lblAlgn val="ctr"/>
        <c:lblOffset val="100"/>
        <c:tickLblSkip val="2"/>
        <c:noMultiLvlLbl val="0"/>
      </c:catAx>
      <c:valAx>
        <c:axId val="1461583840"/>
        <c:scaling>
          <c:orientation val="minMax"/>
          <c:max val="3"/>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1120"/>
        <c:crosses val="autoZero"/>
        <c:crossBetween val="between"/>
        <c:majorUnit val="1"/>
      </c:valAx>
      <c:spPr>
        <a:noFill/>
        <a:ln>
          <a:noFill/>
        </a:ln>
        <a:effectLst/>
      </c:spPr>
    </c:plotArea>
    <c:legend>
      <c:legendPos val="b"/>
      <c:layout>
        <c:manualLayout>
          <c:xMode val="edge"/>
          <c:yMode val="edge"/>
          <c:x val="0.13581362679923292"/>
          <c:y val="0.55439614268272175"/>
          <c:w val="0.22639050237153013"/>
          <c:h val="0.18826903252692301"/>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5907430020445E-2"/>
          <c:y val="4.3264503441494594E-2"/>
          <c:w val="0.91639713485012231"/>
          <c:h val="0.81377929528720416"/>
        </c:manualLayout>
      </c:layout>
      <c:lineChart>
        <c:grouping val="standard"/>
        <c:varyColors val="0"/>
        <c:ser>
          <c:idx val="0"/>
          <c:order val="0"/>
          <c:tx>
            <c:strRef>
              <c:f>'Figure 3 and 4'!$B$1</c:f>
              <c:strCache>
                <c:ptCount val="1"/>
                <c:pt idx="0">
                  <c:v>Component1</c:v>
                </c:pt>
              </c:strCache>
            </c:strRef>
          </c:tx>
          <c:spPr>
            <a:ln w="12700">
              <a:solidFill>
                <a:srgbClr val="0000CC"/>
              </a:solidFill>
              <a:prstDash val="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4'!$B$3:$B$87</c:f>
              <c:numCache>
                <c:formatCode>General</c:formatCode>
                <c:ptCount val="85"/>
                <c:pt idx="0">
                  <c:v>-1.5081808999999999</c:v>
                </c:pt>
                <c:pt idx="1">
                  <c:v>-1.5690075999999999</c:v>
                </c:pt>
                <c:pt idx="2">
                  <c:v>-1.5718221666666665</c:v>
                </c:pt>
                <c:pt idx="3">
                  <c:v>-1.4851483999999999</c:v>
                </c:pt>
                <c:pt idx="4">
                  <c:v>-1.3694249999999999</c:v>
                </c:pt>
                <c:pt idx="5">
                  <c:v>-1.3231988000000001</c:v>
                </c:pt>
                <c:pt idx="6">
                  <c:v>-1.2567284666666667</c:v>
                </c:pt>
                <c:pt idx="7">
                  <c:v>-1.5318162333333334</c:v>
                </c:pt>
                <c:pt idx="8">
                  <c:v>-1.6899699333333331</c:v>
                </c:pt>
                <c:pt idx="9">
                  <c:v>-1.7116180333333333</c:v>
                </c:pt>
                <c:pt idx="10">
                  <c:v>-1.7249345666666667</c:v>
                </c:pt>
                <c:pt idx="11">
                  <c:v>-1.5388896333333335</c:v>
                </c:pt>
                <c:pt idx="12">
                  <c:v>-1.4538671666666667</c:v>
                </c:pt>
                <c:pt idx="13">
                  <c:v>-1.3735445666666666</c:v>
                </c:pt>
                <c:pt idx="14">
                  <c:v>-1.2606561333333335</c:v>
                </c:pt>
                <c:pt idx="15">
                  <c:v>-1.2127209999999999</c:v>
                </c:pt>
                <c:pt idx="16">
                  <c:v>-1.0765374333333333</c:v>
                </c:pt>
                <c:pt idx="17">
                  <c:v>-0.98653808333333337</c:v>
                </c:pt>
                <c:pt idx="18">
                  <c:v>-0.92627201000000003</c:v>
                </c:pt>
                <c:pt idx="19">
                  <c:v>-0.84961747666666676</c:v>
                </c:pt>
                <c:pt idx="20">
                  <c:v>-0.74207666666666672</c:v>
                </c:pt>
                <c:pt idx="21">
                  <c:v>-0.67327269000000001</c:v>
                </c:pt>
                <c:pt idx="22">
                  <c:v>-0.62577484333333333</c:v>
                </c:pt>
                <c:pt idx="23">
                  <c:v>-0.56880927999999997</c:v>
                </c:pt>
                <c:pt idx="24">
                  <c:v>-0.58508539999999998</c:v>
                </c:pt>
                <c:pt idx="25">
                  <c:v>-0.5626470566666667</c:v>
                </c:pt>
                <c:pt idx="26">
                  <c:v>-0.53227607333333327</c:v>
                </c:pt>
                <c:pt idx="27">
                  <c:v>-0.39905546333333336</c:v>
                </c:pt>
                <c:pt idx="28">
                  <c:v>-0.30143418</c:v>
                </c:pt>
                <c:pt idx="29">
                  <c:v>-0.21954759333333332</c:v>
                </c:pt>
                <c:pt idx="30">
                  <c:v>-0.23137428333333335</c:v>
                </c:pt>
                <c:pt idx="31">
                  <c:v>-0.23734899333333334</c:v>
                </c:pt>
                <c:pt idx="32">
                  <c:v>-0.27835037666666662</c:v>
                </c:pt>
                <c:pt idx="33">
                  <c:v>-0.20198075333333332</c:v>
                </c:pt>
                <c:pt idx="34">
                  <c:v>-0.24015718</c:v>
                </c:pt>
                <c:pt idx="35">
                  <c:v>-0.28832403666666667</c:v>
                </c:pt>
                <c:pt idx="36">
                  <c:v>-0.20013241333333331</c:v>
                </c:pt>
                <c:pt idx="37">
                  <c:v>-0.15267437666666664</c:v>
                </c:pt>
                <c:pt idx="38">
                  <c:v>-0.1231796</c:v>
                </c:pt>
                <c:pt idx="39">
                  <c:v>-7.1335013333333336E-2</c:v>
                </c:pt>
                <c:pt idx="40">
                  <c:v>-9.8926286666666655E-2</c:v>
                </c:pt>
                <c:pt idx="41">
                  <c:v>-0.10831163666666667</c:v>
                </c:pt>
                <c:pt idx="42">
                  <c:v>-0.11510627666666666</c:v>
                </c:pt>
                <c:pt idx="43">
                  <c:v>-1.7228359999999998E-2</c:v>
                </c:pt>
                <c:pt idx="44">
                  <c:v>4.8984143333333334E-2</c:v>
                </c:pt>
                <c:pt idx="45">
                  <c:v>0.10576975666666667</c:v>
                </c:pt>
                <c:pt idx="46">
                  <c:v>0.16262227333333332</c:v>
                </c:pt>
                <c:pt idx="47">
                  <c:v>0.22489737666666665</c:v>
                </c:pt>
                <c:pt idx="48">
                  <c:v>0.28026660333333336</c:v>
                </c:pt>
                <c:pt idx="49">
                  <c:v>0.29983566333333334</c:v>
                </c:pt>
                <c:pt idx="50">
                  <c:v>0.4402404766666666</c:v>
                </c:pt>
                <c:pt idx="51">
                  <c:v>0.5474084933333333</c:v>
                </c:pt>
                <c:pt idx="52">
                  <c:v>0.61156477000000009</c:v>
                </c:pt>
                <c:pt idx="53">
                  <c:v>0.65441610000000006</c:v>
                </c:pt>
                <c:pt idx="54">
                  <c:v>0.63772514000000002</c:v>
                </c:pt>
                <c:pt idx="55">
                  <c:v>0.65076327</c:v>
                </c:pt>
                <c:pt idx="56">
                  <c:v>0.71995392000000002</c:v>
                </c:pt>
                <c:pt idx="57">
                  <c:v>0.80336542999999994</c:v>
                </c:pt>
                <c:pt idx="58">
                  <c:v>0.83233287333333339</c:v>
                </c:pt>
                <c:pt idx="59">
                  <c:v>0.91921926000000009</c:v>
                </c:pt>
                <c:pt idx="60">
                  <c:v>0.98904597333333333</c:v>
                </c:pt>
                <c:pt idx="61">
                  <c:v>1.0759813333333332</c:v>
                </c:pt>
                <c:pt idx="62">
                  <c:v>0.92880400333333346</c:v>
                </c:pt>
                <c:pt idx="63">
                  <c:v>0.64636184333333335</c:v>
                </c:pt>
                <c:pt idx="64">
                  <c:v>0.5695424</c:v>
                </c:pt>
                <c:pt idx="65">
                  <c:v>0.55177351666666674</c:v>
                </c:pt>
                <c:pt idx="66">
                  <c:v>0.65074275000000004</c:v>
                </c:pt>
                <c:pt idx="67">
                  <c:v>0.68247536666666664</c:v>
                </c:pt>
                <c:pt idx="68">
                  <c:v>0.76683513333333331</c:v>
                </c:pt>
                <c:pt idx="69">
                  <c:v>0.87818369000000007</c:v>
                </c:pt>
                <c:pt idx="70">
                  <c:v>0.95261338333333334</c:v>
                </c:pt>
                <c:pt idx="71">
                  <c:v>1.0648389333333335</c:v>
                </c:pt>
                <c:pt idx="72">
                  <c:v>1.1522854666666669</c:v>
                </c:pt>
                <c:pt idx="73">
                  <c:v>1.2505029333333333</c:v>
                </c:pt>
                <c:pt idx="74">
                  <c:v>1.3194013666666666</c:v>
                </c:pt>
                <c:pt idx="75">
                  <c:v>1.3870115333333333</c:v>
                </c:pt>
                <c:pt idx="76">
                  <c:v>1.4345917666666665</c:v>
                </c:pt>
                <c:pt idx="77">
                  <c:v>1.4838470666666668</c:v>
                </c:pt>
                <c:pt idx="78">
                  <c:v>1.4944343</c:v>
                </c:pt>
                <c:pt idx="79">
                  <c:v>1.5064347333333334</c:v>
                </c:pt>
                <c:pt idx="80">
                  <c:v>1.4774075333333332</c:v>
                </c:pt>
                <c:pt idx="81">
                  <c:v>1.4968537</c:v>
                </c:pt>
                <c:pt idx="82">
                  <c:v>1.4964647666666668</c:v>
                </c:pt>
                <c:pt idx="83">
                  <c:v>1.5544654666666666</c:v>
                </c:pt>
                <c:pt idx="84">
                  <c:v>1.7574653</c:v>
                </c:pt>
              </c:numCache>
            </c:numRef>
          </c:val>
          <c:smooth val="0"/>
          <c:extLst>
            <c:ext xmlns:c16="http://schemas.microsoft.com/office/drawing/2014/chart" uri="{C3380CC4-5D6E-409C-BE32-E72D297353CC}">
              <c16:uniqueId val="{00000000-8CD3-B746-BAD8-6CCF6629C414}"/>
            </c:ext>
          </c:extLst>
        </c:ser>
        <c:ser>
          <c:idx val="1"/>
          <c:order val="1"/>
          <c:tx>
            <c:strRef>
              <c:f>'Figure 3 and 4'!$C$1</c:f>
              <c:strCache>
                <c:ptCount val="1"/>
                <c:pt idx="0">
                  <c:v>Component2</c:v>
                </c:pt>
              </c:strCache>
            </c:strRef>
          </c:tx>
          <c:spPr>
            <a:ln w="12700">
              <a:solidFill>
                <a:srgbClr val="006600"/>
              </a:solidFill>
              <a:prstDash val="lg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4'!$C$3:$C$87</c:f>
              <c:numCache>
                <c:formatCode>General</c:formatCode>
                <c:ptCount val="85"/>
                <c:pt idx="0">
                  <c:v>-0.4074718</c:v>
                </c:pt>
                <c:pt idx="1">
                  <c:v>-0.13905086666666666</c:v>
                </c:pt>
                <c:pt idx="2">
                  <c:v>0.23301069999999999</c:v>
                </c:pt>
                <c:pt idx="3">
                  <c:v>0.32762993333333329</c:v>
                </c:pt>
                <c:pt idx="4">
                  <c:v>0.11295480000000001</c:v>
                </c:pt>
                <c:pt idx="5">
                  <c:v>-8.2957333333333341E-2</c:v>
                </c:pt>
                <c:pt idx="6">
                  <c:v>-0.44696213333333334</c:v>
                </c:pt>
                <c:pt idx="7">
                  <c:v>-1.1110641333333333</c:v>
                </c:pt>
                <c:pt idx="8">
                  <c:v>-1.1560599</c:v>
                </c:pt>
                <c:pt idx="9">
                  <c:v>-0.52106849999999993</c:v>
                </c:pt>
                <c:pt idx="10">
                  <c:v>5.1032799999999996E-2</c:v>
                </c:pt>
                <c:pt idx="11">
                  <c:v>0.35596440000000001</c:v>
                </c:pt>
                <c:pt idx="12">
                  <c:v>0.28797820000000002</c:v>
                </c:pt>
                <c:pt idx="13">
                  <c:v>0.12018693333333334</c:v>
                </c:pt>
                <c:pt idx="14">
                  <c:v>0.12221529999999999</c:v>
                </c:pt>
                <c:pt idx="15">
                  <c:v>0.33464453333333327</c:v>
                </c:pt>
                <c:pt idx="16">
                  <c:v>0.61733473333333333</c:v>
                </c:pt>
                <c:pt idx="17">
                  <c:v>0.9590991333333333</c:v>
                </c:pt>
                <c:pt idx="18">
                  <c:v>1.0999886666666665</c:v>
                </c:pt>
                <c:pt idx="19">
                  <c:v>0.9912527333333333</c:v>
                </c:pt>
                <c:pt idx="20">
                  <c:v>0.52713146666666666</c:v>
                </c:pt>
                <c:pt idx="21">
                  <c:v>-0.14541833333333334</c:v>
                </c:pt>
                <c:pt idx="22">
                  <c:v>-0.28599236666666666</c:v>
                </c:pt>
                <c:pt idx="23">
                  <c:v>4.0382833333333333E-2</c:v>
                </c:pt>
                <c:pt idx="24">
                  <c:v>0.5706528666666667</c:v>
                </c:pt>
                <c:pt idx="25">
                  <c:v>0.86456376666666668</c:v>
                </c:pt>
                <c:pt idx="26">
                  <c:v>1.1643503333333334</c:v>
                </c:pt>
                <c:pt idx="27">
                  <c:v>1.4960913333333332</c:v>
                </c:pt>
                <c:pt idx="28">
                  <c:v>1.6531296666666666</c:v>
                </c:pt>
                <c:pt idx="29">
                  <c:v>1.6242556666666665</c:v>
                </c:pt>
                <c:pt idx="30">
                  <c:v>1.14215</c:v>
                </c:pt>
                <c:pt idx="31">
                  <c:v>0.48637456666666673</c:v>
                </c:pt>
                <c:pt idx="32">
                  <c:v>4.6983566666666664E-2</c:v>
                </c:pt>
                <c:pt idx="33">
                  <c:v>-0.36599129999999996</c:v>
                </c:pt>
                <c:pt idx="34">
                  <c:v>-0.51614290000000007</c:v>
                </c:pt>
                <c:pt idx="35">
                  <c:v>-0.25047246666666667</c:v>
                </c:pt>
                <c:pt idx="36">
                  <c:v>-0.41326259999999998</c:v>
                </c:pt>
                <c:pt idx="37">
                  <c:v>-1.1469662666666667</c:v>
                </c:pt>
                <c:pt idx="38">
                  <c:v>-1.6842683333333335</c:v>
                </c:pt>
                <c:pt idx="39">
                  <c:v>-1.8671726666666668</c:v>
                </c:pt>
                <c:pt idx="40">
                  <c:v>-1.6834426666666669</c:v>
                </c:pt>
                <c:pt idx="41">
                  <c:v>-1.2973143333333332</c:v>
                </c:pt>
                <c:pt idx="42">
                  <c:v>-0.77897046666666669</c:v>
                </c:pt>
                <c:pt idx="43">
                  <c:v>-0.31192773333333335</c:v>
                </c:pt>
                <c:pt idx="44">
                  <c:v>-0.15110523333333334</c:v>
                </c:pt>
                <c:pt idx="45">
                  <c:v>-0.25630130000000001</c:v>
                </c:pt>
                <c:pt idx="46">
                  <c:v>-0.25428309999999998</c:v>
                </c:pt>
                <c:pt idx="47">
                  <c:v>-0.19308420000000001</c:v>
                </c:pt>
                <c:pt idx="48">
                  <c:v>-0.20260936666666665</c:v>
                </c:pt>
                <c:pt idx="49">
                  <c:v>2.42496E-2</c:v>
                </c:pt>
                <c:pt idx="50">
                  <c:v>0.49598296666666669</c:v>
                </c:pt>
                <c:pt idx="51">
                  <c:v>0.80373336666666662</c:v>
                </c:pt>
                <c:pt idx="52">
                  <c:v>0.8743700333333333</c:v>
                </c:pt>
                <c:pt idx="53">
                  <c:v>0.93282883333333333</c:v>
                </c:pt>
                <c:pt idx="54">
                  <c:v>1.0940673333333333</c:v>
                </c:pt>
                <c:pt idx="55">
                  <c:v>1.298729</c:v>
                </c:pt>
                <c:pt idx="56">
                  <c:v>1.5957593333333333</c:v>
                </c:pt>
                <c:pt idx="57">
                  <c:v>1.7402126666666666</c:v>
                </c:pt>
                <c:pt idx="58">
                  <c:v>1.5427060000000001</c:v>
                </c:pt>
                <c:pt idx="59">
                  <c:v>1.2753246666666667</c:v>
                </c:pt>
                <c:pt idx="60">
                  <c:v>0.94456660000000003</c:v>
                </c:pt>
                <c:pt idx="61">
                  <c:v>-0.14764263333333333</c:v>
                </c:pt>
                <c:pt idx="62">
                  <c:v>-2.1367630000000002</c:v>
                </c:pt>
                <c:pt idx="63">
                  <c:v>-3.5895436666666671</c:v>
                </c:pt>
                <c:pt idx="64">
                  <c:v>-3.3929143333333331</c:v>
                </c:pt>
                <c:pt idx="65">
                  <c:v>-2.0926899999999997</c:v>
                </c:pt>
                <c:pt idx="66">
                  <c:v>-0.88256766666666664</c:v>
                </c:pt>
                <c:pt idx="67">
                  <c:v>-0.28071033333333334</c:v>
                </c:pt>
                <c:pt idx="68">
                  <c:v>-8.9288800000000001E-2</c:v>
                </c:pt>
                <c:pt idx="69">
                  <c:v>-4.5046766666666661E-2</c:v>
                </c:pt>
                <c:pt idx="70">
                  <c:v>0.21697166666666667</c:v>
                </c:pt>
                <c:pt idx="71">
                  <c:v>0.46867756666666666</c:v>
                </c:pt>
                <c:pt idx="72">
                  <c:v>0.40777869999999999</c:v>
                </c:pt>
                <c:pt idx="73">
                  <c:v>0.10274086666666667</c:v>
                </c:pt>
                <c:pt idx="74">
                  <c:v>3.9835700000000002E-2</c:v>
                </c:pt>
                <c:pt idx="75">
                  <c:v>0.29831283333333336</c:v>
                </c:pt>
                <c:pt idx="76">
                  <c:v>0.27304433333333333</c:v>
                </c:pt>
                <c:pt idx="77">
                  <c:v>9.5540166666666648E-2</c:v>
                </c:pt>
                <c:pt idx="78">
                  <c:v>8.0308833333333329E-2</c:v>
                </c:pt>
                <c:pt idx="79">
                  <c:v>6.7273366666666667E-2</c:v>
                </c:pt>
                <c:pt idx="80">
                  <c:v>-9.5241066666666666E-2</c:v>
                </c:pt>
                <c:pt idx="81">
                  <c:v>-0.23677020000000001</c:v>
                </c:pt>
                <c:pt idx="82">
                  <c:v>-0.28440213333333331</c:v>
                </c:pt>
                <c:pt idx="83">
                  <c:v>-0.31536649999999999</c:v>
                </c:pt>
                <c:pt idx="84">
                  <c:v>-0.16491813333333333</c:v>
                </c:pt>
              </c:numCache>
            </c:numRef>
          </c:val>
          <c:smooth val="0"/>
          <c:extLst>
            <c:ext xmlns:c16="http://schemas.microsoft.com/office/drawing/2014/chart" uri="{C3380CC4-5D6E-409C-BE32-E72D297353CC}">
              <c16:uniqueId val="{00000001-8CD3-B746-BAD8-6CCF6629C414}"/>
            </c:ext>
          </c:extLst>
        </c:ser>
        <c:ser>
          <c:idx val="2"/>
          <c:order val="2"/>
          <c:tx>
            <c:strRef>
              <c:f>'Figure 3 and 4'!$E$1</c:f>
              <c:strCache>
                <c:ptCount val="1"/>
                <c:pt idx="0">
                  <c:v>GDP</c:v>
                </c:pt>
              </c:strCache>
            </c:strRef>
          </c:tx>
          <c:spPr>
            <a:ln w="19050">
              <a:solidFill>
                <a:sysClr val="windowText" lastClr="000000"/>
              </a:solidFill>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4'!$E$3:$E$86</c:f>
              <c:numCache>
                <c:formatCode>General</c:formatCode>
                <c:ptCount val="84"/>
                <c:pt idx="0">
                  <c:v>0.462299511964126</c:v>
                </c:pt>
                <c:pt idx="1">
                  <c:v>1.0797747796499779</c:v>
                </c:pt>
                <c:pt idx="2">
                  <c:v>0.95306968724764296</c:v>
                </c:pt>
                <c:pt idx="3">
                  <c:v>1.2230981373342553</c:v>
                </c:pt>
                <c:pt idx="4">
                  <c:v>1.6659623350211206</c:v>
                </c:pt>
                <c:pt idx="5">
                  <c:v>0.94274010118577944</c:v>
                </c:pt>
                <c:pt idx="6">
                  <c:v>1.2670024660287549</c:v>
                </c:pt>
                <c:pt idx="7">
                  <c:v>-5.353895518651175</c:v>
                </c:pt>
                <c:pt idx="8">
                  <c:v>-4.4013131682082545</c:v>
                </c:pt>
                <c:pt idx="9">
                  <c:v>1.5493460828725603</c:v>
                </c:pt>
                <c:pt idx="10">
                  <c:v>1.3730749844471868</c:v>
                </c:pt>
                <c:pt idx="11">
                  <c:v>2.2536342720870017</c:v>
                </c:pt>
                <c:pt idx="12">
                  <c:v>1.4475360612570487</c:v>
                </c:pt>
                <c:pt idx="13">
                  <c:v>1.5628163227652259</c:v>
                </c:pt>
                <c:pt idx="14">
                  <c:v>2.7534558027023426</c:v>
                </c:pt>
                <c:pt idx="15">
                  <c:v>0.87939392159031016</c:v>
                </c:pt>
                <c:pt idx="16">
                  <c:v>1.9750585234335816</c:v>
                </c:pt>
                <c:pt idx="17">
                  <c:v>1.8941598547225658</c:v>
                </c:pt>
                <c:pt idx="18">
                  <c:v>2.1740152337085927</c:v>
                </c:pt>
                <c:pt idx="19">
                  <c:v>0.91355947648197322</c:v>
                </c:pt>
                <c:pt idx="20">
                  <c:v>0.55163382434113561</c:v>
                </c:pt>
                <c:pt idx="21">
                  <c:v>0.53284435651352879</c:v>
                </c:pt>
                <c:pt idx="22">
                  <c:v>6.547265133494129E-2</c:v>
                </c:pt>
                <c:pt idx="23">
                  <c:v>1.5425165642666938</c:v>
                </c:pt>
                <c:pt idx="24">
                  <c:v>-0.37536076471080815</c:v>
                </c:pt>
                <c:pt idx="25">
                  <c:v>1.2598028628346691</c:v>
                </c:pt>
                <c:pt idx="26">
                  <c:v>1.2003060252596676</c:v>
                </c:pt>
                <c:pt idx="27">
                  <c:v>2.0612197590661241</c:v>
                </c:pt>
                <c:pt idx="28">
                  <c:v>1.6496784928673236</c:v>
                </c:pt>
                <c:pt idx="29">
                  <c:v>0.59654987917303615</c:v>
                </c:pt>
                <c:pt idx="30">
                  <c:v>-0.3562463288411144</c:v>
                </c:pt>
                <c:pt idx="31">
                  <c:v>-0.59601735998723315</c:v>
                </c:pt>
                <c:pt idx="32">
                  <c:v>-0.34429586245788846</c:v>
                </c:pt>
                <c:pt idx="33">
                  <c:v>0.29767828160891519</c:v>
                </c:pt>
                <c:pt idx="34">
                  <c:v>-0.25611914039946893</c:v>
                </c:pt>
                <c:pt idx="35">
                  <c:v>-0.76187292276364005</c:v>
                </c:pt>
                <c:pt idx="36">
                  <c:v>0.83783430563491024</c:v>
                </c:pt>
                <c:pt idx="37">
                  <c:v>0.707852249687968</c:v>
                </c:pt>
                <c:pt idx="38">
                  <c:v>0.18302851419838007</c:v>
                </c:pt>
                <c:pt idx="39">
                  <c:v>0.22522067351979924</c:v>
                </c:pt>
                <c:pt idx="40">
                  <c:v>0.29629679422020772</c:v>
                </c:pt>
                <c:pt idx="41">
                  <c:v>-3.6787243240821166E-2</c:v>
                </c:pt>
                <c:pt idx="42">
                  <c:v>1.1864752722976268</c:v>
                </c:pt>
                <c:pt idx="43">
                  <c:v>1.5453643559752095</c:v>
                </c:pt>
                <c:pt idx="44">
                  <c:v>1.3251084883871611</c:v>
                </c:pt>
                <c:pt idx="45">
                  <c:v>0.17866783420033006</c:v>
                </c:pt>
                <c:pt idx="46">
                  <c:v>1.5165279469764315</c:v>
                </c:pt>
                <c:pt idx="47">
                  <c:v>0.64566609395868557</c:v>
                </c:pt>
                <c:pt idx="48">
                  <c:v>2.5853254147323312E-2</c:v>
                </c:pt>
                <c:pt idx="49">
                  <c:v>1.2049387929103261</c:v>
                </c:pt>
                <c:pt idx="50">
                  <c:v>1.6434991222442186</c:v>
                </c:pt>
                <c:pt idx="51">
                  <c:v>1.7923699074599231</c:v>
                </c:pt>
                <c:pt idx="52">
                  <c:v>1.3368554589191728</c:v>
                </c:pt>
                <c:pt idx="53">
                  <c:v>0.41799839043408227</c:v>
                </c:pt>
                <c:pt idx="54">
                  <c:v>0.26886620591719534</c:v>
                </c:pt>
                <c:pt idx="55">
                  <c:v>1.0980956042885515</c:v>
                </c:pt>
                <c:pt idx="56">
                  <c:v>1.0331132260147591</c:v>
                </c:pt>
                <c:pt idx="57">
                  <c:v>0.57130998619854267</c:v>
                </c:pt>
                <c:pt idx="58">
                  <c:v>0.77844478865358724</c:v>
                </c:pt>
                <c:pt idx="59">
                  <c:v>9.5775187241220472E-2</c:v>
                </c:pt>
                <c:pt idx="60">
                  <c:v>0.59306046565645865</c:v>
                </c:pt>
                <c:pt idx="61">
                  <c:v>-6.7808619723408459E-2</c:v>
                </c:pt>
                <c:pt idx="62">
                  <c:v>-1.8909509117164491</c:v>
                </c:pt>
                <c:pt idx="63">
                  <c:v>-3.8445895233777505</c:v>
                </c:pt>
                <c:pt idx="64">
                  <c:v>-1.0330369831036079</c:v>
                </c:pt>
                <c:pt idx="65">
                  <c:v>2.0779189648329366</c:v>
                </c:pt>
                <c:pt idx="66">
                  <c:v>1.6898089563991636</c:v>
                </c:pt>
                <c:pt idx="67">
                  <c:v>1.3393249297549259</c:v>
                </c:pt>
                <c:pt idx="68">
                  <c:v>1.3181470614297197</c:v>
                </c:pt>
                <c:pt idx="69">
                  <c:v>0.93872675735828803</c:v>
                </c:pt>
                <c:pt idx="70">
                  <c:v>0.77695146685923255</c:v>
                </c:pt>
                <c:pt idx="71">
                  <c:v>1.1044290481563745</c:v>
                </c:pt>
                <c:pt idx="72">
                  <c:v>0.77251916301859236</c:v>
                </c:pt>
                <c:pt idx="73">
                  <c:v>1.4683484612570963</c:v>
                </c:pt>
                <c:pt idx="74">
                  <c:v>0.74324964368526203</c:v>
                </c:pt>
                <c:pt idx="75">
                  <c:v>0.78733982319896256</c:v>
                </c:pt>
                <c:pt idx="76">
                  <c:v>1.4205350156131002</c:v>
                </c:pt>
                <c:pt idx="77">
                  <c:v>0.28685827452545887</c:v>
                </c:pt>
                <c:pt idx="78">
                  <c:v>0.90030942795096269</c:v>
                </c:pt>
                <c:pt idx="79">
                  <c:v>0.63793581439919311</c:v>
                </c:pt>
                <c:pt idx="80">
                  <c:v>-1.0867265699696316</c:v>
                </c:pt>
                <c:pt idx="81">
                  <c:v>1.1570010178399315</c:v>
                </c:pt>
                <c:pt idx="82">
                  <c:v>0.37367338026863539</c:v>
                </c:pt>
                <c:pt idx="83">
                  <c:v>0.36011975011978059</c:v>
                </c:pt>
              </c:numCache>
            </c:numRef>
          </c:val>
          <c:smooth val="0"/>
          <c:extLst>
            <c:ext xmlns:c16="http://schemas.microsoft.com/office/drawing/2014/chart" uri="{C3380CC4-5D6E-409C-BE32-E72D297353CC}">
              <c16:uniqueId val="{00000002-8CD3-B746-BAD8-6CCF6629C414}"/>
            </c:ext>
          </c:extLst>
        </c:ser>
        <c:dLbls>
          <c:showLegendKey val="0"/>
          <c:showVal val="0"/>
          <c:showCatName val="0"/>
          <c:showSerName val="0"/>
          <c:showPercent val="0"/>
          <c:showBubbleSize val="0"/>
        </c:dLbls>
        <c:smooth val="0"/>
        <c:axId val="1461581664"/>
        <c:axId val="1461587104"/>
      </c:lineChart>
      <c:catAx>
        <c:axId val="1461581664"/>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sz="900" b="1"/>
            </a:pPr>
            <a:endParaRPr lang="en-US"/>
          </a:p>
        </c:txPr>
        <c:crossAx val="1461587104"/>
        <c:crosses val="autoZero"/>
        <c:auto val="1"/>
        <c:lblAlgn val="ctr"/>
        <c:lblOffset val="100"/>
        <c:tickLblSkip val="6"/>
        <c:noMultiLvlLbl val="0"/>
      </c:catAx>
      <c:valAx>
        <c:axId val="1461587104"/>
        <c:scaling>
          <c:orientation val="minMax"/>
        </c:scaling>
        <c:delete val="0"/>
        <c:axPos val="l"/>
        <c:majorGridlines>
          <c:spPr>
            <a:ln>
              <a:noFill/>
            </a:ln>
          </c:spPr>
        </c:majorGridlines>
        <c:numFmt formatCode="General" sourceLinked="1"/>
        <c:majorTickMark val="out"/>
        <c:minorTickMark val="none"/>
        <c:tickLblPos val="nextTo"/>
        <c:spPr>
          <a:ln w="9525">
            <a:solidFill>
              <a:sysClr val="windowText" lastClr="000000"/>
            </a:solidFill>
          </a:ln>
        </c:spPr>
        <c:txPr>
          <a:bodyPr/>
          <a:lstStyle/>
          <a:p>
            <a:pPr>
              <a:defRPr sz="900" b="1"/>
            </a:pPr>
            <a:endParaRPr lang="en-US"/>
          </a:p>
        </c:txPr>
        <c:crossAx val="1461581664"/>
        <c:crosses val="autoZero"/>
        <c:crossBetween val="between"/>
        <c:majorUnit val="2"/>
      </c:valAx>
    </c:plotArea>
    <c:legend>
      <c:legendPos val="b"/>
      <c:layout>
        <c:manualLayout>
          <c:xMode val="edge"/>
          <c:yMode val="edge"/>
          <c:x val="0.1877000669034018"/>
          <c:y val="0.5574877476598612"/>
          <c:w val="0.33464127144534739"/>
          <c:h val="0.20259091507366889"/>
        </c:manualLayout>
      </c:layout>
      <c:overlay val="0"/>
      <c:txPr>
        <a:bodyPr/>
        <a:lstStyle/>
        <a:p>
          <a:pPr>
            <a:defRPr sz="900"/>
          </a:pPr>
          <a:endParaRPr lang="en-US"/>
        </a:p>
      </c:txPr>
    </c:legend>
    <c:plotVisOnly val="1"/>
    <c:dispBlanksAs val="gap"/>
    <c:showDLblsOverMax val="0"/>
  </c:chart>
  <c:spPr>
    <a:noFill/>
    <a:ln>
      <a:noFill/>
    </a:ln>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66382210245108E-2"/>
          <c:y val="4.0293040293040296E-2"/>
          <c:w val="0.91838982694008164"/>
          <c:h val="0.8197363791064578"/>
        </c:manualLayout>
      </c:layout>
      <c:lineChart>
        <c:grouping val="standard"/>
        <c:varyColors val="0"/>
        <c:ser>
          <c:idx val="0"/>
          <c:order val="0"/>
          <c:tx>
            <c:strRef>
              <c:f>'Figure 3 and 4'!$G$1</c:f>
              <c:strCache>
                <c:ptCount val="1"/>
                <c:pt idx="0">
                  <c:v>Component1</c:v>
                </c:pt>
              </c:strCache>
            </c:strRef>
          </c:tx>
          <c:spPr>
            <a:ln w="12700">
              <a:solidFill>
                <a:srgbClr val="0000CC"/>
              </a:solidFill>
              <a:prstDash val="lgDash"/>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4'!$G$30:$G$87</c:f>
              <c:numCache>
                <c:formatCode>General</c:formatCode>
                <c:ptCount val="58"/>
                <c:pt idx="0">
                  <c:v>-2.0546009999999999</c:v>
                </c:pt>
                <c:pt idx="1">
                  <c:v>-2.002291</c:v>
                </c:pt>
                <c:pt idx="2">
                  <c:v>-2.0128309999999998</c:v>
                </c:pt>
                <c:pt idx="3">
                  <c:v>-2.123999</c:v>
                </c:pt>
                <c:pt idx="4">
                  <c:v>-1.6442600000000001</c:v>
                </c:pt>
                <c:pt idx="5">
                  <c:v>-1.9338439999999999</c:v>
                </c:pt>
                <c:pt idx="6">
                  <c:v>-1.637769</c:v>
                </c:pt>
                <c:pt idx="7">
                  <c:v>-1.459076</c:v>
                </c:pt>
                <c:pt idx="8">
                  <c:v>-1.446534</c:v>
                </c:pt>
                <c:pt idx="9">
                  <c:v>-1.3191870000000001</c:v>
                </c:pt>
                <c:pt idx="10">
                  <c:v>-1.3324149999999999</c:v>
                </c:pt>
                <c:pt idx="11">
                  <c:v>-1.1595709999999999</c:v>
                </c:pt>
                <c:pt idx="12">
                  <c:v>-0.69719339999999996</c:v>
                </c:pt>
                <c:pt idx="13">
                  <c:v>-0.70721259999999997</c:v>
                </c:pt>
                <c:pt idx="14">
                  <c:v>-0.62279770000000001</c:v>
                </c:pt>
                <c:pt idx="15">
                  <c:v>-0.39495140000000001</c:v>
                </c:pt>
                <c:pt idx="16">
                  <c:v>-0.18082989999999999</c:v>
                </c:pt>
                <c:pt idx="17">
                  <c:v>-0.2543879</c:v>
                </c:pt>
                <c:pt idx="18">
                  <c:v>-5.5044999999999998E-3</c:v>
                </c:pt>
                <c:pt idx="19">
                  <c:v>4.4390899999999997E-2</c:v>
                </c:pt>
                <c:pt idx="20">
                  <c:v>-9.6085799999999999E-2</c:v>
                </c:pt>
                <c:pt idx="21">
                  <c:v>0.17927399999999999</c:v>
                </c:pt>
                <c:pt idx="22">
                  <c:v>2.36484E-2</c:v>
                </c:pt>
                <c:pt idx="23">
                  <c:v>9.5600099999999993E-2</c:v>
                </c:pt>
                <c:pt idx="24">
                  <c:v>0.23269570000000001</c:v>
                </c:pt>
                <c:pt idx="25">
                  <c:v>0.49627490000000002</c:v>
                </c:pt>
                <c:pt idx="26">
                  <c:v>0.63162609999999997</c:v>
                </c:pt>
                <c:pt idx="27">
                  <c:v>0.57581530000000003</c:v>
                </c:pt>
                <c:pt idx="28">
                  <c:v>0.88054010000000005</c:v>
                </c:pt>
                <c:pt idx="29">
                  <c:v>0.88820429999999995</c:v>
                </c:pt>
                <c:pt idx="30">
                  <c:v>0.98293600000000003</c:v>
                </c:pt>
                <c:pt idx="31">
                  <c:v>1.0611429999999999</c:v>
                </c:pt>
                <c:pt idx="32">
                  <c:v>0.95017700000000005</c:v>
                </c:pt>
                <c:pt idx="33">
                  <c:v>1.0937399999999999</c:v>
                </c:pt>
                <c:pt idx="34">
                  <c:v>1.077985</c:v>
                </c:pt>
                <c:pt idx="35">
                  <c:v>1.2383949999999999</c:v>
                </c:pt>
                <c:pt idx="36">
                  <c:v>1.4819599999999999</c:v>
                </c:pt>
                <c:pt idx="37">
                  <c:v>1.6167149999999999</c:v>
                </c:pt>
                <c:pt idx="38">
                  <c:v>0.94437680000000002</c:v>
                </c:pt>
                <c:pt idx="39">
                  <c:v>0.57507180000000002</c:v>
                </c:pt>
                <c:pt idx="40">
                  <c:v>0.53308990000000001</c:v>
                </c:pt>
                <c:pt idx="41">
                  <c:v>0.69248620000000005</c:v>
                </c:pt>
                <c:pt idx="42">
                  <c:v>0.67270920000000001</c:v>
                </c:pt>
                <c:pt idx="43">
                  <c:v>0.54389169999999998</c:v>
                </c:pt>
                <c:pt idx="44">
                  <c:v>0.42327799999999999</c:v>
                </c:pt>
                <c:pt idx="45">
                  <c:v>0.38051879999999999</c:v>
                </c:pt>
                <c:pt idx="46">
                  <c:v>0.56292279999999995</c:v>
                </c:pt>
                <c:pt idx="47">
                  <c:v>0.48009970000000002</c:v>
                </c:pt>
                <c:pt idx="48">
                  <c:v>0.46247729999999998</c:v>
                </c:pt>
                <c:pt idx="49">
                  <c:v>0.53004640000000003</c:v>
                </c:pt>
                <c:pt idx="50">
                  <c:v>0.65969149999999999</c:v>
                </c:pt>
                <c:pt idx="51">
                  <c:v>0.41586669999999998</c:v>
                </c:pt>
                <c:pt idx="52">
                  <c:v>0.35131099999999998</c:v>
                </c:pt>
                <c:pt idx="53">
                  <c:v>0.18153369999999999</c:v>
                </c:pt>
                <c:pt idx="54">
                  <c:v>-9.6448000000000002E-3</c:v>
                </c:pt>
                <c:pt idx="55">
                  <c:v>0.42866090000000001</c:v>
                </c:pt>
                <c:pt idx="56">
                  <c:v>0.40918060000000001</c:v>
                </c:pt>
                <c:pt idx="57">
                  <c:v>0.29665370000000002</c:v>
                </c:pt>
              </c:numCache>
            </c:numRef>
          </c:val>
          <c:smooth val="0"/>
          <c:extLst>
            <c:ext xmlns:c16="http://schemas.microsoft.com/office/drawing/2014/chart" uri="{C3380CC4-5D6E-409C-BE32-E72D297353CC}">
              <c16:uniqueId val="{00000000-537B-004C-95EA-ED29ADBE445E}"/>
            </c:ext>
          </c:extLst>
        </c:ser>
        <c:ser>
          <c:idx val="1"/>
          <c:order val="1"/>
          <c:tx>
            <c:strRef>
              <c:f>'Figure 3 and 4'!$H$1</c:f>
              <c:strCache>
                <c:ptCount val="1"/>
                <c:pt idx="0">
                  <c:v>Component2</c:v>
                </c:pt>
              </c:strCache>
            </c:strRef>
          </c:tx>
          <c:spPr>
            <a:ln w="12700">
              <a:solidFill>
                <a:srgbClr val="FF0000"/>
              </a:solidFill>
              <a:prstDash val="dash"/>
            </a:ln>
          </c:spPr>
          <c:marker>
            <c:symbol val="none"/>
          </c:marker>
          <c:val>
            <c:numRef>
              <c:f>'Figure 3 and 4'!$H$30:$H$87</c:f>
              <c:numCache>
                <c:formatCode>General</c:formatCode>
                <c:ptCount val="58"/>
                <c:pt idx="0">
                  <c:v>8.2851599999999997E-2</c:v>
                </c:pt>
                <c:pt idx="1">
                  <c:v>0.2346762</c:v>
                </c:pt>
                <c:pt idx="2">
                  <c:v>0.33647110000000002</c:v>
                </c:pt>
                <c:pt idx="3">
                  <c:v>0.35021760000000002</c:v>
                </c:pt>
                <c:pt idx="4">
                  <c:v>-0.116318</c:v>
                </c:pt>
                <c:pt idx="5">
                  <c:v>8.1320199999999995E-2</c:v>
                </c:pt>
                <c:pt idx="6">
                  <c:v>-0.1989322</c:v>
                </c:pt>
                <c:pt idx="7">
                  <c:v>-0.50321910000000003</c:v>
                </c:pt>
                <c:pt idx="8">
                  <c:v>-0.68523100000000003</c:v>
                </c:pt>
                <c:pt idx="9">
                  <c:v>-0.51839950000000001</c:v>
                </c:pt>
                <c:pt idx="10">
                  <c:v>-0.42120560000000001</c:v>
                </c:pt>
                <c:pt idx="11">
                  <c:v>-0.55964159999999996</c:v>
                </c:pt>
                <c:pt idx="12">
                  <c:v>-1.080446</c:v>
                </c:pt>
                <c:pt idx="13">
                  <c:v>-0.99364090000000005</c:v>
                </c:pt>
                <c:pt idx="14">
                  <c:v>-1.0162789999999999</c:v>
                </c:pt>
                <c:pt idx="15">
                  <c:v>-1.022608</c:v>
                </c:pt>
                <c:pt idx="16">
                  <c:v>-0.95598340000000004</c:v>
                </c:pt>
                <c:pt idx="17">
                  <c:v>-0.7932612</c:v>
                </c:pt>
                <c:pt idx="18">
                  <c:v>-0.78200860000000005</c:v>
                </c:pt>
                <c:pt idx="19">
                  <c:v>-0.63861659999999998</c:v>
                </c:pt>
                <c:pt idx="20">
                  <c:v>-0.4142441</c:v>
                </c:pt>
                <c:pt idx="21">
                  <c:v>-0.61613910000000005</c:v>
                </c:pt>
                <c:pt idx="22">
                  <c:v>-0.39720860000000002</c:v>
                </c:pt>
                <c:pt idx="23">
                  <c:v>-0.21281140000000001</c:v>
                </c:pt>
                <c:pt idx="24">
                  <c:v>0.1053496</c:v>
                </c:pt>
                <c:pt idx="25">
                  <c:v>6.4537200000000003E-2</c:v>
                </c:pt>
                <c:pt idx="26">
                  <c:v>-9.3047000000000008E-3</c:v>
                </c:pt>
                <c:pt idx="27">
                  <c:v>0.1047469</c:v>
                </c:pt>
                <c:pt idx="28">
                  <c:v>-0.1240544</c:v>
                </c:pt>
                <c:pt idx="29">
                  <c:v>9.27761E-2</c:v>
                </c:pt>
                <c:pt idx="30">
                  <c:v>0.17928040000000001</c:v>
                </c:pt>
                <c:pt idx="31">
                  <c:v>6.9860599999999995E-2</c:v>
                </c:pt>
                <c:pt idx="32">
                  <c:v>0.26144079999999997</c:v>
                </c:pt>
                <c:pt idx="33">
                  <c:v>4.6480100000000003E-2</c:v>
                </c:pt>
                <c:pt idx="34">
                  <c:v>-0.2162076</c:v>
                </c:pt>
                <c:pt idx="35">
                  <c:v>-0.97568699999999997</c:v>
                </c:pt>
                <c:pt idx="36">
                  <c:v>-1.943098</c:v>
                </c:pt>
                <c:pt idx="37">
                  <c:v>-2.6396959999999998</c:v>
                </c:pt>
                <c:pt idx="38">
                  <c:v>-1.5864499999999999</c:v>
                </c:pt>
                <c:pt idx="39">
                  <c:v>-0.92194909999999997</c:v>
                </c:pt>
                <c:pt idx="40">
                  <c:v>-0.58837519999999999</c:v>
                </c:pt>
                <c:pt idx="41">
                  <c:v>-0.43339480000000002</c:v>
                </c:pt>
                <c:pt idx="42">
                  <c:v>-0.149039</c:v>
                </c:pt>
                <c:pt idx="43">
                  <c:v>0.14726620000000001</c:v>
                </c:pt>
                <c:pt idx="44">
                  <c:v>0.44561580000000001</c:v>
                </c:pt>
                <c:pt idx="45">
                  <c:v>0.51315169999999999</c:v>
                </c:pt>
                <c:pt idx="46">
                  <c:v>0.64081509999999997</c:v>
                </c:pt>
                <c:pt idx="47">
                  <c:v>0.87228410000000001</c:v>
                </c:pt>
                <c:pt idx="48">
                  <c:v>1.1953020000000001</c:v>
                </c:pt>
                <c:pt idx="49">
                  <c:v>1.347227</c:v>
                </c:pt>
                <c:pt idx="50">
                  <c:v>1.390533</c:v>
                </c:pt>
                <c:pt idx="51">
                  <c:v>1.5976090000000001</c:v>
                </c:pt>
                <c:pt idx="52">
                  <c:v>1.678321</c:v>
                </c:pt>
                <c:pt idx="53">
                  <c:v>1.814095</c:v>
                </c:pt>
                <c:pt idx="54">
                  <c:v>2.090182</c:v>
                </c:pt>
                <c:pt idx="55">
                  <c:v>1.6462570000000001</c:v>
                </c:pt>
                <c:pt idx="56">
                  <c:v>1.8895329999999999</c:v>
                </c:pt>
                <c:pt idx="57">
                  <c:v>2.2352470000000002</c:v>
                </c:pt>
              </c:numCache>
            </c:numRef>
          </c:val>
          <c:smooth val="0"/>
          <c:extLst>
            <c:ext xmlns:c16="http://schemas.microsoft.com/office/drawing/2014/chart" uri="{C3380CC4-5D6E-409C-BE32-E72D297353CC}">
              <c16:uniqueId val="{00000001-537B-004C-95EA-ED29ADBE445E}"/>
            </c:ext>
          </c:extLst>
        </c:ser>
        <c:ser>
          <c:idx val="3"/>
          <c:order val="2"/>
          <c:tx>
            <c:strRef>
              <c:f>'Figure 3 and 4'!$I$1</c:f>
              <c:strCache>
                <c:ptCount val="1"/>
                <c:pt idx="0">
                  <c:v>Component3</c:v>
                </c:pt>
              </c:strCache>
            </c:strRef>
          </c:tx>
          <c:spPr>
            <a:ln w="12700">
              <a:solidFill>
                <a:srgbClr val="006600"/>
              </a:solidFill>
              <a:prstDash val="lgDashDotDot"/>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4'!$I$30:$I$87</c:f>
              <c:numCache>
                <c:formatCode>General</c:formatCode>
                <c:ptCount val="58"/>
                <c:pt idx="0">
                  <c:v>0.39809080000000002</c:v>
                </c:pt>
                <c:pt idx="1">
                  <c:v>0.17257700000000001</c:v>
                </c:pt>
                <c:pt idx="2">
                  <c:v>0.1778303</c:v>
                </c:pt>
                <c:pt idx="3">
                  <c:v>0.46047939999999998</c:v>
                </c:pt>
                <c:pt idx="4">
                  <c:v>0.17416010000000001</c:v>
                </c:pt>
                <c:pt idx="5">
                  <c:v>0.2191632</c:v>
                </c:pt>
                <c:pt idx="6">
                  <c:v>1.2481900000000001E-2</c:v>
                </c:pt>
                <c:pt idx="7">
                  <c:v>0.2829121</c:v>
                </c:pt>
                <c:pt idx="8">
                  <c:v>0.61489079999999996</c:v>
                </c:pt>
                <c:pt idx="9">
                  <c:v>0.28605649999999999</c:v>
                </c:pt>
                <c:pt idx="10">
                  <c:v>0.1302883</c:v>
                </c:pt>
                <c:pt idx="11">
                  <c:v>-0.1074952</c:v>
                </c:pt>
                <c:pt idx="12">
                  <c:v>-8.8371199999999997E-2</c:v>
                </c:pt>
                <c:pt idx="13">
                  <c:v>-0.19321859999999999</c:v>
                </c:pt>
                <c:pt idx="14">
                  <c:v>-0.43520300000000001</c:v>
                </c:pt>
                <c:pt idx="15">
                  <c:v>-0.63802210000000004</c:v>
                </c:pt>
                <c:pt idx="16">
                  <c:v>-0.71842640000000002</c:v>
                </c:pt>
                <c:pt idx="17">
                  <c:v>-0.86915120000000001</c:v>
                </c:pt>
                <c:pt idx="18">
                  <c:v>-0.84104939999999995</c:v>
                </c:pt>
                <c:pt idx="19">
                  <c:v>-1.047363</c:v>
                </c:pt>
                <c:pt idx="20">
                  <c:v>-1.211751</c:v>
                </c:pt>
                <c:pt idx="21">
                  <c:v>-1.341421</c:v>
                </c:pt>
                <c:pt idx="22">
                  <c:v>-1.033739</c:v>
                </c:pt>
                <c:pt idx="23">
                  <c:v>-1.334138</c:v>
                </c:pt>
                <c:pt idx="24">
                  <c:v>-1.7158519999999999</c:v>
                </c:pt>
                <c:pt idx="25">
                  <c:v>-1.7040850000000001</c:v>
                </c:pt>
                <c:pt idx="26">
                  <c:v>-1.6063240000000001</c:v>
                </c:pt>
                <c:pt idx="27">
                  <c:v>-1.3869039999999999</c:v>
                </c:pt>
                <c:pt idx="28">
                  <c:v>-1.551865</c:v>
                </c:pt>
                <c:pt idx="29">
                  <c:v>-1.6942729999999999</c:v>
                </c:pt>
                <c:pt idx="30">
                  <c:v>-1.3986810000000001</c:v>
                </c:pt>
                <c:pt idx="31">
                  <c:v>-1.2547919999999999</c:v>
                </c:pt>
                <c:pt idx="32">
                  <c:v>-1.050141</c:v>
                </c:pt>
                <c:pt idx="33">
                  <c:v>-0.48353400000000002</c:v>
                </c:pt>
                <c:pt idx="34">
                  <c:v>6.2988600000000006E-2</c:v>
                </c:pt>
                <c:pt idx="35">
                  <c:v>0.61884150000000004</c:v>
                </c:pt>
                <c:pt idx="36">
                  <c:v>1.2895270000000001</c:v>
                </c:pt>
                <c:pt idx="37">
                  <c:v>1.980828</c:v>
                </c:pt>
                <c:pt idx="38">
                  <c:v>1.748048</c:v>
                </c:pt>
                <c:pt idx="39">
                  <c:v>1.771415</c:v>
                </c:pt>
                <c:pt idx="40">
                  <c:v>1.403057</c:v>
                </c:pt>
                <c:pt idx="41">
                  <c:v>1.602824</c:v>
                </c:pt>
                <c:pt idx="42">
                  <c:v>1.2657449999999999</c:v>
                </c:pt>
                <c:pt idx="43">
                  <c:v>1.1296740000000001</c:v>
                </c:pt>
                <c:pt idx="44">
                  <c:v>1.0209239999999999</c:v>
                </c:pt>
                <c:pt idx="45">
                  <c:v>0.99575910000000001</c:v>
                </c:pt>
                <c:pt idx="46">
                  <c:v>0.95714999999999995</c:v>
                </c:pt>
                <c:pt idx="47">
                  <c:v>0.70373730000000001</c:v>
                </c:pt>
                <c:pt idx="48">
                  <c:v>0.57980419999999999</c:v>
                </c:pt>
                <c:pt idx="49">
                  <c:v>0.39311279999999998</c:v>
                </c:pt>
                <c:pt idx="50">
                  <c:v>0.3105946</c:v>
                </c:pt>
                <c:pt idx="51">
                  <c:v>0.35942249999999998</c:v>
                </c:pt>
                <c:pt idx="52">
                  <c:v>0.24265249999999999</c:v>
                </c:pt>
                <c:pt idx="53">
                  <c:v>0.43828679999999998</c:v>
                </c:pt>
                <c:pt idx="54">
                  <c:v>0.45374890000000001</c:v>
                </c:pt>
                <c:pt idx="55">
                  <c:v>0.4493045</c:v>
                </c:pt>
                <c:pt idx="56">
                  <c:v>0.53827210000000003</c:v>
                </c:pt>
                <c:pt idx="57">
                  <c:v>0.46115080000000003</c:v>
                </c:pt>
              </c:numCache>
            </c:numRef>
          </c:val>
          <c:smooth val="0"/>
          <c:extLst>
            <c:ext xmlns:c16="http://schemas.microsoft.com/office/drawing/2014/chart" uri="{C3380CC4-5D6E-409C-BE32-E72D297353CC}">
              <c16:uniqueId val="{00000002-537B-004C-95EA-ED29ADBE445E}"/>
            </c:ext>
          </c:extLst>
        </c:ser>
        <c:ser>
          <c:idx val="2"/>
          <c:order val="3"/>
          <c:tx>
            <c:strRef>
              <c:f>'Figure 3 and 4'!$E$1</c:f>
              <c:strCache>
                <c:ptCount val="1"/>
                <c:pt idx="0">
                  <c:v>GDP</c:v>
                </c:pt>
              </c:strCache>
            </c:strRef>
          </c:tx>
          <c:spPr>
            <a:ln w="19050">
              <a:solidFill>
                <a:sysClr val="windowText" lastClr="000000"/>
              </a:solidFill>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4'!$E$30:$E$87</c:f>
              <c:numCache>
                <c:formatCode>General</c:formatCode>
                <c:ptCount val="58"/>
                <c:pt idx="0">
                  <c:v>2.0612197590661241</c:v>
                </c:pt>
                <c:pt idx="1">
                  <c:v>1.6496784928673236</c:v>
                </c:pt>
                <c:pt idx="2">
                  <c:v>0.59654987917303615</c:v>
                </c:pt>
                <c:pt idx="3">
                  <c:v>-0.3562463288411144</c:v>
                </c:pt>
                <c:pt idx="4">
                  <c:v>-0.59601735998723315</c:v>
                </c:pt>
                <c:pt idx="5">
                  <c:v>-0.34429586245788846</c:v>
                </c:pt>
                <c:pt idx="6">
                  <c:v>0.29767828160891519</c:v>
                </c:pt>
                <c:pt idx="7">
                  <c:v>-0.25611914039946893</c:v>
                </c:pt>
                <c:pt idx="8">
                  <c:v>-0.76187292276364005</c:v>
                </c:pt>
                <c:pt idx="9">
                  <c:v>0.83783430563491024</c:v>
                </c:pt>
                <c:pt idx="10">
                  <c:v>0.707852249687968</c:v>
                </c:pt>
                <c:pt idx="11">
                  <c:v>0.18302851419838007</c:v>
                </c:pt>
                <c:pt idx="12">
                  <c:v>0.22522067351979924</c:v>
                </c:pt>
                <c:pt idx="13">
                  <c:v>0.29629679422020772</c:v>
                </c:pt>
                <c:pt idx="14">
                  <c:v>-3.6787243240821166E-2</c:v>
                </c:pt>
                <c:pt idx="15">
                  <c:v>1.1864752722976268</c:v>
                </c:pt>
                <c:pt idx="16">
                  <c:v>1.5453643559752095</c:v>
                </c:pt>
                <c:pt idx="17">
                  <c:v>1.3251084883871611</c:v>
                </c:pt>
                <c:pt idx="18">
                  <c:v>0.17866783420033006</c:v>
                </c:pt>
                <c:pt idx="19">
                  <c:v>1.5165279469764315</c:v>
                </c:pt>
                <c:pt idx="20">
                  <c:v>0.64566609395868557</c:v>
                </c:pt>
                <c:pt idx="21">
                  <c:v>2.5853254147323312E-2</c:v>
                </c:pt>
                <c:pt idx="22">
                  <c:v>1.2049387929103261</c:v>
                </c:pt>
                <c:pt idx="23">
                  <c:v>1.6434991222442186</c:v>
                </c:pt>
                <c:pt idx="24">
                  <c:v>1.7923699074599231</c:v>
                </c:pt>
                <c:pt idx="25">
                  <c:v>1.3368554589191728</c:v>
                </c:pt>
                <c:pt idx="26">
                  <c:v>0.41799839043408227</c:v>
                </c:pt>
                <c:pt idx="27">
                  <c:v>0.26886620591719534</c:v>
                </c:pt>
                <c:pt idx="28">
                  <c:v>1.0980956042885515</c:v>
                </c:pt>
                <c:pt idx="29">
                  <c:v>1.0331132260147591</c:v>
                </c:pt>
                <c:pt idx="30">
                  <c:v>0.57130998619854267</c:v>
                </c:pt>
                <c:pt idx="31">
                  <c:v>0.77844478865358724</c:v>
                </c:pt>
                <c:pt idx="32">
                  <c:v>9.5775187241220472E-2</c:v>
                </c:pt>
                <c:pt idx="33">
                  <c:v>0.59306046565645865</c:v>
                </c:pt>
                <c:pt idx="34">
                  <c:v>-6.7808619723408459E-2</c:v>
                </c:pt>
                <c:pt idx="35">
                  <c:v>-1.8909509117164491</c:v>
                </c:pt>
                <c:pt idx="36">
                  <c:v>-3.8445895233777505</c:v>
                </c:pt>
                <c:pt idx="37">
                  <c:v>-1.0330369831036079</c:v>
                </c:pt>
                <c:pt idx="38">
                  <c:v>2.0779189648329366</c:v>
                </c:pt>
                <c:pt idx="39">
                  <c:v>1.6898089563991636</c:v>
                </c:pt>
                <c:pt idx="40">
                  <c:v>1.3393249297549259</c:v>
                </c:pt>
                <c:pt idx="41">
                  <c:v>1.3181470614297197</c:v>
                </c:pt>
                <c:pt idx="42">
                  <c:v>0.93872675735828803</c:v>
                </c:pt>
                <c:pt idx="43">
                  <c:v>0.77695146685923255</c:v>
                </c:pt>
                <c:pt idx="44">
                  <c:v>1.1044290481563745</c:v>
                </c:pt>
                <c:pt idx="45">
                  <c:v>0.77251916301859236</c:v>
                </c:pt>
                <c:pt idx="46">
                  <c:v>1.4683484612570963</c:v>
                </c:pt>
                <c:pt idx="47">
                  <c:v>0.74324964368526203</c:v>
                </c:pt>
                <c:pt idx="48">
                  <c:v>0.78733982319896256</c:v>
                </c:pt>
                <c:pt idx="49">
                  <c:v>1.4205350156131002</c:v>
                </c:pt>
                <c:pt idx="50">
                  <c:v>0.28685827452545887</c:v>
                </c:pt>
                <c:pt idx="51">
                  <c:v>0.90030942795096269</c:v>
                </c:pt>
                <c:pt idx="52">
                  <c:v>0.63793581439919311</c:v>
                </c:pt>
                <c:pt idx="53">
                  <c:v>-1.0867265699696316</c:v>
                </c:pt>
                <c:pt idx="54">
                  <c:v>1.1570010178399315</c:v>
                </c:pt>
                <c:pt idx="55">
                  <c:v>0.37367338026863539</c:v>
                </c:pt>
                <c:pt idx="56">
                  <c:v>0.36011975011978059</c:v>
                </c:pt>
                <c:pt idx="57">
                  <c:v>0.89611789795855934</c:v>
                </c:pt>
              </c:numCache>
            </c:numRef>
          </c:val>
          <c:smooth val="0"/>
          <c:extLst>
            <c:ext xmlns:c16="http://schemas.microsoft.com/office/drawing/2014/chart" uri="{C3380CC4-5D6E-409C-BE32-E72D297353CC}">
              <c16:uniqueId val="{00000003-537B-004C-95EA-ED29ADBE445E}"/>
            </c:ext>
          </c:extLst>
        </c:ser>
        <c:dLbls>
          <c:showLegendKey val="0"/>
          <c:showVal val="0"/>
          <c:showCatName val="0"/>
          <c:showSerName val="0"/>
          <c:showPercent val="0"/>
          <c:showBubbleSize val="0"/>
        </c:dLbls>
        <c:smooth val="0"/>
        <c:axId val="1461584928"/>
        <c:axId val="1461582208"/>
      </c:lineChart>
      <c:catAx>
        <c:axId val="1461584928"/>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sz="900" b="1"/>
            </a:pPr>
            <a:endParaRPr lang="en-US"/>
          </a:p>
        </c:txPr>
        <c:crossAx val="1461582208"/>
        <c:crosses val="autoZero"/>
        <c:auto val="1"/>
        <c:lblAlgn val="ctr"/>
        <c:lblOffset val="100"/>
        <c:tickLblSkip val="3"/>
        <c:noMultiLvlLbl val="0"/>
      </c:catAx>
      <c:valAx>
        <c:axId val="1461582208"/>
        <c:scaling>
          <c:orientation val="minMax"/>
          <c:max val="3"/>
          <c:min val="-4"/>
        </c:scaling>
        <c:delete val="0"/>
        <c:axPos val="l"/>
        <c:majorGridlines>
          <c:spPr>
            <a:ln>
              <a:noFill/>
            </a:ln>
          </c:spPr>
        </c:majorGridlines>
        <c:numFmt formatCode="General" sourceLinked="1"/>
        <c:majorTickMark val="out"/>
        <c:minorTickMark val="none"/>
        <c:tickLblPos val="nextTo"/>
        <c:spPr>
          <a:ln w="9525">
            <a:solidFill>
              <a:schemeClr val="tx1"/>
            </a:solidFill>
          </a:ln>
        </c:spPr>
        <c:txPr>
          <a:bodyPr/>
          <a:lstStyle/>
          <a:p>
            <a:pPr>
              <a:defRPr sz="900" b="1"/>
            </a:pPr>
            <a:endParaRPr lang="en-US"/>
          </a:p>
        </c:txPr>
        <c:crossAx val="1461584928"/>
        <c:crosses val="autoZero"/>
        <c:crossBetween val="between"/>
      </c:valAx>
    </c:plotArea>
    <c:legend>
      <c:legendPos val="b"/>
      <c:layout>
        <c:manualLayout>
          <c:xMode val="edge"/>
          <c:yMode val="edge"/>
          <c:x val="8.0524759986397063E-2"/>
          <c:y val="0.602639575415849"/>
          <c:w val="0.49983903174893834"/>
          <c:h val="0.20810908251853133"/>
        </c:manualLayout>
      </c:layout>
      <c:overlay val="0"/>
      <c:txPr>
        <a:bodyPr/>
        <a:lstStyle/>
        <a:p>
          <a:pPr>
            <a:defRPr sz="900"/>
          </a:pPr>
          <a:endParaRPr lang="en-US"/>
        </a:p>
      </c:txPr>
    </c:legend>
    <c:plotVisOnly val="1"/>
    <c:dispBlanksAs val="gap"/>
    <c:showDLblsOverMax val="0"/>
  </c:chart>
  <c:spPr>
    <a:noFill/>
    <a:ln>
      <a:noFill/>
    </a:ln>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273827652606753E-4"/>
          <c:y val="2.0566388115134632E-2"/>
          <c:w val="0.93185286033760473"/>
          <c:h val="0.88728267677552841"/>
        </c:manualLayout>
      </c:layout>
      <c:lineChart>
        <c:grouping val="standard"/>
        <c:varyColors val="0"/>
        <c:ser>
          <c:idx val="0"/>
          <c:order val="0"/>
          <c:tx>
            <c:strRef>
              <c:f>'Figure 5'!$C$1</c:f>
              <c:strCache>
                <c:ptCount val="1"/>
                <c:pt idx="0">
                  <c:v>BE</c:v>
                </c:pt>
              </c:strCache>
            </c:strRef>
          </c:tx>
          <c:spPr>
            <a:ln w="19050" cap="rnd">
              <a:solidFill>
                <a:srgbClr val="0000FF"/>
              </a:solidFill>
              <a:round/>
            </a:ln>
            <a:effectLst/>
          </c:spPr>
          <c:marker>
            <c:symbol val="none"/>
          </c:marker>
          <c:dLbls>
            <c:dLbl>
              <c:idx val="0"/>
              <c:layout>
                <c:manualLayout>
                  <c:x val="-3.3216104381055933E-2"/>
                  <c:y val="-0.17921555940604916"/>
                </c:manualLayout>
              </c:layout>
              <c:tx>
                <c:rich>
                  <a:bodyPr/>
                  <a:lstStyle/>
                  <a:p>
                    <a:fld id="{51C04EDD-9D91-0243-9284-5A79B4FD2D0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871303443753416"/>
                      <c:h val="0.13516621703624093"/>
                    </c:manualLayout>
                  </c15:layout>
                  <c15:dlblFieldTable/>
                  <c15:showDataLabelsRange val="1"/>
                </c:ext>
                <c:ext xmlns:c16="http://schemas.microsoft.com/office/drawing/2014/chart" uri="{C3380CC4-5D6E-409C-BE32-E72D297353CC}">
                  <c16:uniqueId val="{00000000-1B39-9B42-BCC3-2AEF2699289B}"/>
                </c:ext>
              </c:extLst>
            </c:dLbl>
            <c:dLbl>
              <c:idx val="1"/>
              <c:layout>
                <c:manualLayout>
                  <c:x val="-8.1101469346695779E-2"/>
                  <c:y val="0.15635770110908839"/>
                </c:manualLayout>
              </c:layout>
              <c:tx>
                <c:rich>
                  <a:bodyPr/>
                  <a:lstStyle/>
                  <a:p>
                    <a:fld id="{D9948C66-8970-424B-8AFB-10309A6F18B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5909519751507689"/>
                      <c:h val="0.14217058174134919"/>
                    </c:manualLayout>
                  </c15:layout>
                  <c15:dlblFieldTable/>
                  <c15:showDataLabelsRange val="1"/>
                </c:ext>
                <c:ext xmlns:c16="http://schemas.microsoft.com/office/drawing/2014/chart" uri="{C3380CC4-5D6E-409C-BE32-E72D297353CC}">
                  <c16:uniqueId val="{00000001-1B39-9B42-BCC3-2AEF2699289B}"/>
                </c:ext>
              </c:extLst>
            </c:dLbl>
            <c:dLbl>
              <c:idx val="2"/>
              <c:layout>
                <c:manualLayout>
                  <c:x val="-0.17649956339237105"/>
                  <c:y val="-0.14644118390559271"/>
                </c:manualLayout>
              </c:layout>
              <c:tx>
                <c:rich>
                  <a:bodyPr/>
                  <a:lstStyle/>
                  <a:p>
                    <a:fld id="{1F453F6C-F8C2-9B4D-90F7-2946988A5C1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563713458722746"/>
                      <c:h val="0.10845026825208133"/>
                    </c:manualLayout>
                  </c15:layout>
                  <c15:dlblFieldTable/>
                  <c15:showDataLabelsRange val="1"/>
                </c:ext>
                <c:ext xmlns:c16="http://schemas.microsoft.com/office/drawing/2014/chart" uri="{C3380CC4-5D6E-409C-BE32-E72D297353CC}">
                  <c16:uniqueId val="{00000002-1B39-9B42-BCC3-2AEF2699289B}"/>
                </c:ext>
              </c:extLst>
            </c:dLbl>
            <c:dLbl>
              <c:idx val="3"/>
              <c:layout>
                <c:manualLayout>
                  <c:x val="-6.0251250249256198E-2"/>
                  <c:y val="-0.15839931568442525"/>
                </c:manualLayout>
              </c:layout>
              <c:tx>
                <c:rich>
                  <a:bodyPr/>
                  <a:lstStyle/>
                  <a:p>
                    <a:fld id="{E7676B0D-18DC-F246-B3BD-BDE0714D0E8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728270563760481"/>
                      <c:h val="0.16281300492034595"/>
                    </c:manualLayout>
                  </c15:layout>
                  <c15:dlblFieldTable/>
                  <c15:showDataLabelsRange val="1"/>
                </c:ext>
                <c:ext xmlns:c16="http://schemas.microsoft.com/office/drawing/2014/chart" uri="{C3380CC4-5D6E-409C-BE32-E72D297353CC}">
                  <c16:uniqueId val="{00000003-1B39-9B42-BCC3-2AEF2699289B}"/>
                </c:ext>
              </c:extLst>
            </c:dLbl>
            <c:dLbl>
              <c:idx val="4"/>
              <c:layout>
                <c:manualLayout>
                  <c:x val="-0.12827671456023274"/>
                  <c:y val="0.41620387632604422"/>
                </c:manualLayout>
              </c:layout>
              <c:tx>
                <c:rich>
                  <a:bodyPr/>
                  <a:lstStyle/>
                  <a:p>
                    <a:fld id="{DE16C010-AC56-4647-837C-86C9DA7EBD7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1B39-9B42-BCC3-2AEF2699289B}"/>
                </c:ext>
              </c:extLst>
            </c:dLbl>
            <c:dLbl>
              <c:idx val="5"/>
              <c:layout>
                <c:manualLayout>
                  <c:x val="-3.7328642998284055E-2"/>
                  <c:y val="0.18422262859694832"/>
                </c:manualLayout>
              </c:layout>
              <c:tx>
                <c:rich>
                  <a:bodyPr/>
                  <a:lstStyle/>
                  <a:p>
                    <a:fld id="{4B9C4A66-6754-0D4A-BB51-83F21B56C38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743148554710868"/>
                      <c:h val="0.15225582874564075"/>
                    </c:manualLayout>
                  </c15:layout>
                  <c15:dlblFieldTable/>
                  <c15:showDataLabelsRange val="1"/>
                </c:ext>
                <c:ext xmlns:c16="http://schemas.microsoft.com/office/drawing/2014/chart" uri="{C3380CC4-5D6E-409C-BE32-E72D297353CC}">
                  <c16:uniqueId val="{00000005-1B39-9B42-BCC3-2AEF2699289B}"/>
                </c:ext>
              </c:extLst>
            </c:dLbl>
            <c:dLbl>
              <c:idx val="6"/>
              <c:delete val="1"/>
              <c:extLst>
                <c:ext xmlns:c15="http://schemas.microsoft.com/office/drawing/2012/chart" uri="{CE6537A1-D6FC-4f65-9D91-7224C49458BB}"/>
                <c:ext xmlns:c16="http://schemas.microsoft.com/office/drawing/2014/chart" uri="{C3380CC4-5D6E-409C-BE32-E72D297353CC}">
                  <c16:uniqueId val="{00000006-1B39-9B42-BCC3-2AEF2699289B}"/>
                </c:ext>
              </c:extLst>
            </c:dLbl>
            <c:dLbl>
              <c:idx val="7"/>
              <c:delete val="1"/>
              <c:extLst>
                <c:ext xmlns:c15="http://schemas.microsoft.com/office/drawing/2012/chart" uri="{CE6537A1-D6FC-4f65-9D91-7224C49458BB}"/>
                <c:ext xmlns:c16="http://schemas.microsoft.com/office/drawing/2014/chart" uri="{C3380CC4-5D6E-409C-BE32-E72D297353CC}">
                  <c16:uniqueId val="{00000007-1B39-9B42-BCC3-2AEF2699289B}"/>
                </c:ext>
              </c:extLst>
            </c:dLbl>
            <c:dLbl>
              <c:idx val="8"/>
              <c:layout>
                <c:manualLayout>
                  <c:x val="-0.14451978622994666"/>
                  <c:y val="-0.24622237331754143"/>
                </c:manualLayout>
              </c:layout>
              <c:tx>
                <c:rich>
                  <a:bodyPr/>
                  <a:lstStyle/>
                  <a:p>
                    <a:fld id="{694179D7-BBAA-0D43-8633-0F0755ED329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1B39-9B42-BCC3-2AEF2699289B}"/>
                </c:ext>
              </c:extLst>
            </c:dLbl>
            <c:dLbl>
              <c:idx val="9"/>
              <c:layout>
                <c:manualLayout>
                  <c:x val="-5.6721088016952491E-2"/>
                  <c:y val="0.30353928600150598"/>
                </c:manualLayout>
              </c:layout>
              <c:tx>
                <c:rich>
                  <a:bodyPr/>
                  <a:lstStyle/>
                  <a:p>
                    <a:fld id="{AD54D1A0-BA9C-D043-B129-34664AFC918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5200451587749592"/>
                      <c:h val="0.15180875719225906"/>
                    </c:manualLayout>
                  </c15:layout>
                  <c15:dlblFieldTable/>
                  <c15:showDataLabelsRange val="1"/>
                </c:ext>
                <c:ext xmlns:c16="http://schemas.microsoft.com/office/drawing/2014/chart" uri="{C3380CC4-5D6E-409C-BE32-E72D297353CC}">
                  <c16:uniqueId val="{00000009-1B39-9B42-BCC3-2AEF2699289B}"/>
                </c:ext>
              </c:extLst>
            </c:dLbl>
            <c:dLbl>
              <c:idx val="10"/>
              <c:layout>
                <c:manualLayout>
                  <c:x val="-0.1662433458987109"/>
                  <c:y val="-0.16901422004074484"/>
                </c:manualLayout>
              </c:layout>
              <c:tx>
                <c:rich>
                  <a:bodyPr/>
                  <a:lstStyle/>
                  <a:p>
                    <a:fld id="{1B466FAE-1CDD-AC4B-B64D-3927CA09EE61}"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334211780723007"/>
                      <c:h val="9.1802613171834385E-2"/>
                    </c:manualLayout>
                  </c15:layout>
                  <c15:dlblFieldTable/>
                  <c15:showDataLabelsRange val="1"/>
                </c:ext>
                <c:ext xmlns:c16="http://schemas.microsoft.com/office/drawing/2014/chart" uri="{C3380CC4-5D6E-409C-BE32-E72D297353CC}">
                  <c16:uniqueId val="{0000000A-1B39-9B42-BCC3-2AEF2699289B}"/>
                </c:ext>
              </c:extLst>
            </c:dLbl>
            <c:dLbl>
              <c:idx val="11"/>
              <c:layout>
                <c:manualLayout>
                  <c:x val="-0.16333805886712185"/>
                  <c:y val="-0.12288911309484651"/>
                </c:manualLayout>
              </c:layout>
              <c:tx>
                <c:rich>
                  <a:bodyPr/>
                  <a:lstStyle/>
                  <a:p>
                    <a:fld id="{6FF3F619-6481-BD41-8FE5-0D06751FB5D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2381192744299936"/>
                      <c:h val="8.8740999277025195E-2"/>
                    </c:manualLayout>
                  </c15:layout>
                  <c15:dlblFieldTable/>
                  <c15:showDataLabelsRange val="1"/>
                </c:ext>
                <c:ext xmlns:c16="http://schemas.microsoft.com/office/drawing/2014/chart" uri="{C3380CC4-5D6E-409C-BE32-E72D297353CC}">
                  <c16:uniqueId val="{0000000B-1B39-9B42-BCC3-2AEF2699289B}"/>
                </c:ext>
              </c:extLst>
            </c:dLbl>
            <c:dLbl>
              <c:idx val="12"/>
              <c:layout>
                <c:manualLayout>
                  <c:x val="-9.238838530593789E-2"/>
                  <c:y val="-0.22784930435227629"/>
                </c:manualLayout>
              </c:layout>
              <c:tx>
                <c:rich>
                  <a:bodyPr/>
                  <a:lstStyle/>
                  <a:p>
                    <a:fld id="{D5E17C2E-EBC8-CE49-88C4-DF81CCA58B80}"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1B39-9B42-BCC3-2AEF2699289B}"/>
                </c:ext>
              </c:extLst>
            </c:dLbl>
            <c:dLbl>
              <c:idx val="13"/>
              <c:delete val="1"/>
              <c:extLst>
                <c:ext xmlns:c15="http://schemas.microsoft.com/office/drawing/2012/chart" uri="{CE6537A1-D6FC-4f65-9D91-7224C49458BB}"/>
                <c:ext xmlns:c16="http://schemas.microsoft.com/office/drawing/2014/chart" uri="{C3380CC4-5D6E-409C-BE32-E72D297353CC}">
                  <c16:uniqueId val="{0000000D-1B39-9B42-BCC3-2AEF2699289B}"/>
                </c:ext>
              </c:extLst>
            </c:dLbl>
            <c:dLbl>
              <c:idx val="14"/>
              <c:layout>
                <c:manualLayout>
                  <c:x val="-0.1165068616139501"/>
                  <c:y val="0.30606927964088054"/>
                </c:manualLayout>
              </c:layout>
              <c:tx>
                <c:rich>
                  <a:bodyPr/>
                  <a:lstStyle/>
                  <a:p>
                    <a:fld id="{98A125F8-D643-C948-AE2F-0236AF65E56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1B39-9B42-BCC3-2AEF2699289B}"/>
                </c:ext>
              </c:extLst>
            </c:dLbl>
            <c:dLbl>
              <c:idx val="15"/>
              <c:delete val="1"/>
              <c:extLst>
                <c:ext xmlns:c15="http://schemas.microsoft.com/office/drawing/2012/chart" uri="{CE6537A1-D6FC-4f65-9D91-7224C49458BB}"/>
                <c:ext xmlns:c16="http://schemas.microsoft.com/office/drawing/2014/chart" uri="{C3380CC4-5D6E-409C-BE32-E72D297353CC}">
                  <c16:uniqueId val="{0000000F-1B39-9B42-BCC3-2AEF2699289B}"/>
                </c:ext>
              </c:extLst>
            </c:dLbl>
            <c:dLbl>
              <c:idx val="16"/>
              <c:delete val="1"/>
              <c:extLst>
                <c:ext xmlns:c15="http://schemas.microsoft.com/office/drawing/2012/chart" uri="{CE6537A1-D6FC-4f65-9D91-7224C49458BB}"/>
                <c:ext xmlns:c16="http://schemas.microsoft.com/office/drawing/2014/chart" uri="{C3380CC4-5D6E-409C-BE32-E72D297353CC}">
                  <c16:uniqueId val="{00000010-1B39-9B42-BCC3-2AEF2699289B}"/>
                </c:ext>
              </c:extLst>
            </c:dLbl>
            <c:dLbl>
              <c:idx val="17"/>
              <c:layout>
                <c:manualLayout>
                  <c:x val="-0.10624070780278828"/>
                  <c:y val="0.26977044967454078"/>
                </c:manualLayout>
              </c:layout>
              <c:tx>
                <c:rich>
                  <a:bodyPr/>
                  <a:lstStyle/>
                  <a:p>
                    <a:fld id="{C6D756FC-B431-0F46-A662-F7E8E862A5E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887210659669928"/>
                      <c:h val="0.11860739813125949"/>
                    </c:manualLayout>
                  </c15:layout>
                  <c15:dlblFieldTable/>
                  <c15:showDataLabelsRange val="1"/>
                </c:ext>
                <c:ext xmlns:c16="http://schemas.microsoft.com/office/drawing/2014/chart" uri="{C3380CC4-5D6E-409C-BE32-E72D297353CC}">
                  <c16:uniqueId val="{00000011-1B39-9B42-BCC3-2AEF2699289B}"/>
                </c:ext>
              </c:extLst>
            </c:dLbl>
            <c:dLbl>
              <c:idx val="18"/>
              <c:layout>
                <c:manualLayout>
                  <c:x val="-7.4189359314840678E-2"/>
                  <c:y val="-0.23287237075866909"/>
                </c:manualLayout>
              </c:layout>
              <c:tx>
                <c:rich>
                  <a:bodyPr/>
                  <a:lstStyle/>
                  <a:p>
                    <a:fld id="{9A4A7951-E305-5A48-B4EE-264A319A49D2}"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8279621309148125"/>
                      <c:h val="0.1218089034135357"/>
                    </c:manualLayout>
                  </c15:layout>
                  <c15:dlblFieldTable/>
                  <c15:showDataLabelsRange val="1"/>
                </c:ext>
                <c:ext xmlns:c16="http://schemas.microsoft.com/office/drawing/2014/chart" uri="{C3380CC4-5D6E-409C-BE32-E72D297353CC}">
                  <c16:uniqueId val="{00000012-1B39-9B42-BCC3-2AEF2699289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5'!$C$4:$C$22</c:f>
              <c:numCache>
                <c:formatCode>#,##0.0_ ;[Red]\-#,##0.0\ </c:formatCode>
                <c:ptCount val="19"/>
                <c:pt idx="0">
                  <c:v>0.11454647940167262</c:v>
                </c:pt>
                <c:pt idx="1">
                  <c:v>9.2555941162258959E-2</c:v>
                </c:pt>
                <c:pt idx="2">
                  <c:v>0.16753914954346083</c:v>
                </c:pt>
                <c:pt idx="3">
                  <c:v>0.27813351053084245</c:v>
                </c:pt>
                <c:pt idx="4">
                  <c:v>0.20498722804060954</c:v>
                </c:pt>
                <c:pt idx="5">
                  <c:v>0.24470997687892071</c:v>
                </c:pt>
                <c:pt idx="6">
                  <c:v>0.17780356565616495</c:v>
                </c:pt>
                <c:pt idx="7">
                  <c:v>0.12425671146076289</c:v>
                </c:pt>
                <c:pt idx="8">
                  <c:v>0.36194674084732981</c:v>
                </c:pt>
                <c:pt idx="9">
                  <c:v>0.47323639500944648</c:v>
                </c:pt>
                <c:pt idx="10">
                  <c:v>0.44846588041003166</c:v>
                </c:pt>
                <c:pt idx="11">
                  <c:v>0.41482699499294506</c:v>
                </c:pt>
                <c:pt idx="12">
                  <c:v>0.38934105294958776</c:v>
                </c:pt>
                <c:pt idx="13">
                  <c:v>0.44802715505563029</c:v>
                </c:pt>
                <c:pt idx="14">
                  <c:v>0.52276502980184159</c:v>
                </c:pt>
                <c:pt idx="15">
                  <c:v>0.48220180315239336</c:v>
                </c:pt>
                <c:pt idx="16">
                  <c:v>0.42733652414553847</c:v>
                </c:pt>
                <c:pt idx="17">
                  <c:v>0.39471816884750766</c:v>
                </c:pt>
                <c:pt idx="18">
                  <c:v>0.37451343029458739</c:v>
                </c:pt>
              </c:numCache>
            </c:numRef>
          </c:val>
          <c:smooth val="0"/>
          <c:extLst>
            <c:ext xmlns:c15="http://schemas.microsoft.com/office/drawing/2012/chart" uri="{02D57815-91ED-43cb-92C2-25804820EDAC}">
              <c15:datalabelsRange>
                <c15:f>'Figure 5'!$B$4:$B$22</c15:f>
                <c15:dlblRangeCache>
                  <c:ptCount val="19"/>
                  <c:pt idx="0">
                    <c:v>IGAE (dec.)</c:v>
                  </c:pt>
                  <c:pt idx="1">
                    <c:v>Balanza Comercial (jan.)</c:v>
                  </c:pt>
                  <c:pt idx="3">
                    <c:v>ANTAD (feb.), AMIA (feb.)</c:v>
                  </c:pt>
                  <c:pt idx="4">
                    <c:v>IMAI (jan.)</c:v>
                  </c:pt>
                  <c:pt idx="5">
                    <c:v>Balanza Comercial (feb.)</c:v>
                  </c:pt>
                  <c:pt idx="8">
                    <c:v>IGAE (jan.)</c:v>
                  </c:pt>
                  <c:pt idx="9">
                    <c:v>ANTAD (mar.), IMAI (mar.)</c:v>
                  </c:pt>
                  <c:pt idx="11">
                    <c:v>IMAI (feb.)</c:v>
                  </c:pt>
                  <c:pt idx="12">
                    <c:v>Balanza Comercial (mar.)</c:v>
                  </c:pt>
                  <c:pt idx="14">
                    <c:v>IGAE (feb.)</c:v>
                  </c:pt>
                  <c:pt idx="17">
                    <c:v>AMIA (apr.)</c:v>
                  </c:pt>
                  <c:pt idx="18">
                    <c:v>ANTAD (apr.), IMAI (mar.)</c:v>
                  </c:pt>
                </c15:dlblRangeCache>
              </c15:datalabelsRange>
            </c:ext>
            <c:ext xmlns:c16="http://schemas.microsoft.com/office/drawing/2014/chart" uri="{C3380CC4-5D6E-409C-BE32-E72D297353CC}">
              <c16:uniqueId val="{00000013-1B39-9B42-BCC3-2AEF2699289B}"/>
            </c:ext>
          </c:extLst>
        </c:ser>
        <c:ser>
          <c:idx val="1"/>
          <c:order val="1"/>
          <c:tx>
            <c:strRef>
              <c:f>'Figure 5'!$F$1</c:f>
              <c:strCache>
                <c:ptCount val="1"/>
                <c:pt idx="0">
                  <c:v>GDP Published</c:v>
                </c:pt>
              </c:strCache>
            </c:strRef>
          </c:tx>
          <c:spPr>
            <a:ln w="19050" cap="rnd">
              <a:solidFill>
                <a:schemeClr val="tx1"/>
              </a:solidFill>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5'!$F$4:$F$22</c:f>
              <c:numCache>
                <c:formatCode>#,##0.00_ ;[Red]\-#,##0.00\ </c:formatCode>
                <c:ptCount val="19"/>
                <c:pt idx="0">
                  <c:v>0.39739486465606433</c:v>
                </c:pt>
                <c:pt idx="1">
                  <c:v>0.39739486465606433</c:v>
                </c:pt>
                <c:pt idx="2">
                  <c:v>0.39739486465606433</c:v>
                </c:pt>
                <c:pt idx="3">
                  <c:v>0.39739486465606433</c:v>
                </c:pt>
                <c:pt idx="4">
                  <c:v>0.39739486465606433</c:v>
                </c:pt>
                <c:pt idx="5">
                  <c:v>0.39739486465606433</c:v>
                </c:pt>
                <c:pt idx="6">
                  <c:v>0.39739486465606433</c:v>
                </c:pt>
                <c:pt idx="7">
                  <c:v>0.39739486465606433</c:v>
                </c:pt>
                <c:pt idx="8">
                  <c:v>0.39739486465606433</c:v>
                </c:pt>
                <c:pt idx="9">
                  <c:v>0.39739486465606433</c:v>
                </c:pt>
                <c:pt idx="10">
                  <c:v>0.39739486465606433</c:v>
                </c:pt>
                <c:pt idx="11">
                  <c:v>0.39739486465606433</c:v>
                </c:pt>
                <c:pt idx="12">
                  <c:v>0.39739486465606433</c:v>
                </c:pt>
                <c:pt idx="13">
                  <c:v>0.39739486465606433</c:v>
                </c:pt>
                <c:pt idx="14">
                  <c:v>0.39739486465606433</c:v>
                </c:pt>
                <c:pt idx="15">
                  <c:v>0.39739486465606433</c:v>
                </c:pt>
                <c:pt idx="16">
                  <c:v>0.39739486465606433</c:v>
                </c:pt>
                <c:pt idx="17">
                  <c:v>0.39739486465606433</c:v>
                </c:pt>
                <c:pt idx="18">
                  <c:v>0.39739486465606433</c:v>
                </c:pt>
              </c:numCache>
            </c:numRef>
          </c:val>
          <c:smooth val="0"/>
          <c:extLst>
            <c:ext xmlns:c16="http://schemas.microsoft.com/office/drawing/2014/chart" uri="{C3380CC4-5D6E-409C-BE32-E72D297353CC}">
              <c16:uniqueId val="{00000014-1B39-9B42-BCC3-2AEF2699289B}"/>
            </c:ext>
          </c:extLst>
        </c:ser>
        <c:ser>
          <c:idx val="2"/>
          <c:order val="2"/>
          <c:tx>
            <c:strRef>
              <c:f>'Figure 5'!$H$1</c:f>
              <c:strCache>
                <c:ptCount val="1"/>
                <c:pt idx="0">
                  <c:v>Confidence Interval at 95%</c:v>
                </c:pt>
              </c:strCache>
            </c:strRef>
          </c:tx>
          <c:spPr>
            <a:ln w="19050" cap="rnd">
              <a:solidFill>
                <a:srgbClr val="0000FF"/>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5'!$H$4:$H$22</c:f>
              <c:numCache>
                <c:formatCode>#,##0.0_ ;[Red]\-#,##0.0\ </c:formatCode>
                <c:ptCount val="19"/>
                <c:pt idx="0">
                  <c:v>-0.4673284397051447</c:v>
                </c:pt>
                <c:pt idx="1">
                  <c:v>-0.55740905445816891</c:v>
                </c:pt>
                <c:pt idx="2">
                  <c:v>-0.50433959640103776</c:v>
                </c:pt>
                <c:pt idx="3">
                  <c:v>-0.31597210216154914</c:v>
                </c:pt>
                <c:pt idx="4">
                  <c:v>-0.36385135051466011</c:v>
                </c:pt>
                <c:pt idx="5">
                  <c:v>-0.31071566127349182</c:v>
                </c:pt>
                <c:pt idx="6">
                  <c:v>-0.43565911928970524</c:v>
                </c:pt>
                <c:pt idx="7">
                  <c:v>-0.30043814801737345</c:v>
                </c:pt>
                <c:pt idx="8">
                  <c:v>-4.2813467628705082E-2</c:v>
                </c:pt>
                <c:pt idx="9">
                  <c:v>0.13918149622981213</c:v>
                </c:pt>
                <c:pt idx="10">
                  <c:v>0.14820248865472507</c:v>
                </c:pt>
                <c:pt idx="11">
                  <c:v>0.151051470163166</c:v>
                </c:pt>
                <c:pt idx="12">
                  <c:v>0.12324848043637759</c:v>
                </c:pt>
                <c:pt idx="13">
                  <c:v>0.16536772396109622</c:v>
                </c:pt>
                <c:pt idx="14">
                  <c:v>0.23292421880832803</c:v>
                </c:pt>
                <c:pt idx="15">
                  <c:v>0.14673220068848747</c:v>
                </c:pt>
                <c:pt idx="16">
                  <c:v>0.15292575196361735</c:v>
                </c:pt>
                <c:pt idx="17">
                  <c:v>0.11542817131120486</c:v>
                </c:pt>
                <c:pt idx="18">
                  <c:v>0.17825455705573479</c:v>
                </c:pt>
              </c:numCache>
            </c:numRef>
          </c:val>
          <c:smooth val="0"/>
          <c:extLst>
            <c:ext xmlns:c16="http://schemas.microsoft.com/office/drawing/2014/chart" uri="{C3380CC4-5D6E-409C-BE32-E72D297353CC}">
              <c16:uniqueId val="{00000015-1B39-9B42-BCC3-2AEF2699289B}"/>
            </c:ext>
          </c:extLst>
        </c:ser>
        <c:ser>
          <c:idx val="3"/>
          <c:order val="3"/>
          <c:tx>
            <c:strRef>
              <c:f>'Figure 5'!$I$1</c:f>
              <c:strCache>
                <c:ptCount val="1"/>
                <c:pt idx="0">
                  <c:v>LB</c:v>
                </c:pt>
              </c:strCache>
            </c:strRef>
          </c:tx>
          <c:spPr>
            <a:ln w="19050" cap="rnd">
              <a:solidFill>
                <a:srgbClr val="0000FF"/>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5'!$I$4:$I$22</c:f>
              <c:numCache>
                <c:formatCode>#,##0.0_ ;[Red]\-#,##0.0\ </c:formatCode>
                <c:ptCount val="19"/>
                <c:pt idx="0">
                  <c:v>0.69642139850849549</c:v>
                </c:pt>
                <c:pt idx="1">
                  <c:v>0.74252093678268682</c:v>
                </c:pt>
                <c:pt idx="2">
                  <c:v>0.83941789548795942</c:v>
                </c:pt>
                <c:pt idx="3">
                  <c:v>0.8722391232232618</c:v>
                </c:pt>
                <c:pt idx="4">
                  <c:v>0.77382580659589584</c:v>
                </c:pt>
                <c:pt idx="5">
                  <c:v>0.80013561503133879</c:v>
                </c:pt>
                <c:pt idx="6">
                  <c:v>0.7912662506020296</c:v>
                </c:pt>
                <c:pt idx="7">
                  <c:v>0.54895157093888258</c:v>
                </c:pt>
                <c:pt idx="8">
                  <c:v>0.76670694932337025</c:v>
                </c:pt>
                <c:pt idx="9">
                  <c:v>0.80729129378906972</c:v>
                </c:pt>
                <c:pt idx="10">
                  <c:v>0.74872927216534935</c:v>
                </c:pt>
                <c:pt idx="11">
                  <c:v>0.67860251982273523</c:v>
                </c:pt>
                <c:pt idx="12">
                  <c:v>0.65543362546280903</c:v>
                </c:pt>
                <c:pt idx="13">
                  <c:v>0.73068658615017545</c:v>
                </c:pt>
                <c:pt idx="14">
                  <c:v>0.81260584079534404</c:v>
                </c:pt>
                <c:pt idx="15">
                  <c:v>0.8176714056162937</c:v>
                </c:pt>
                <c:pt idx="16">
                  <c:v>0.70174729632745958</c:v>
                </c:pt>
                <c:pt idx="17">
                  <c:v>0.67400816638381045</c:v>
                </c:pt>
                <c:pt idx="18">
                  <c:v>0.57077230353342889</c:v>
                </c:pt>
              </c:numCache>
            </c:numRef>
          </c:val>
          <c:smooth val="0"/>
          <c:extLst>
            <c:ext xmlns:c16="http://schemas.microsoft.com/office/drawing/2014/chart" uri="{C3380CC4-5D6E-409C-BE32-E72D297353CC}">
              <c16:uniqueId val="{00000016-1B39-9B42-BCC3-2AEF2699289B}"/>
            </c:ext>
          </c:extLst>
        </c:ser>
        <c:dLbls>
          <c:showLegendKey val="0"/>
          <c:showVal val="0"/>
          <c:showCatName val="0"/>
          <c:showSerName val="0"/>
          <c:showPercent val="0"/>
          <c:showBubbleSize val="0"/>
        </c:dLbls>
        <c:smooth val="0"/>
        <c:axId val="1461585472"/>
        <c:axId val="1461586016"/>
      </c:lineChart>
      <c:catAx>
        <c:axId val="1461585472"/>
        <c:scaling>
          <c:orientation val="minMax"/>
        </c:scaling>
        <c:delete val="0"/>
        <c:axPos val="b"/>
        <c:numFmt formatCode="[$-1540A]dd\-mmm;@" sourceLinked="0"/>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6016"/>
        <c:crosses val="autoZero"/>
        <c:auto val="0"/>
        <c:lblAlgn val="ctr"/>
        <c:lblOffset val="100"/>
        <c:noMultiLvlLbl val="0"/>
      </c:catAx>
      <c:valAx>
        <c:axId val="1461586016"/>
        <c:scaling>
          <c:orientation val="minMax"/>
          <c:max val="1"/>
        </c:scaling>
        <c:delete val="0"/>
        <c:axPos val="r"/>
        <c:majorGridlines>
          <c:spPr>
            <a:ln w="9525" cap="flat" cmpd="sng" algn="ctr">
              <a:solidFill>
                <a:schemeClr val="tx1">
                  <a:lumMod val="15000"/>
                  <a:lumOff val="85000"/>
                </a:schemeClr>
              </a:solidFill>
              <a:prstDash val="dash"/>
              <a:round/>
            </a:ln>
            <a:effectLst/>
          </c:spPr>
        </c:majorGridlines>
        <c:numFmt formatCode="0.0_ ;[Red]\-0.0\ "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5472"/>
        <c:crosses val="max"/>
        <c:crossBetween val="between"/>
        <c:majorUnit val="0.2"/>
      </c:valAx>
      <c:spPr>
        <a:noFill/>
        <a:ln>
          <a:noFill/>
        </a:ln>
        <a:effectLst/>
      </c:spPr>
    </c:plotArea>
    <c:legend>
      <c:legendPos val="b"/>
      <c:legendEntry>
        <c:idx val="3"/>
        <c:delete val="1"/>
      </c:legendEntry>
      <c:layout>
        <c:manualLayout>
          <c:xMode val="edge"/>
          <c:yMode val="edge"/>
          <c:x val="0.46084926671554227"/>
          <c:y val="0.64193553103912138"/>
          <c:w val="0.32331641702513653"/>
          <c:h val="0.18499294482340123"/>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19923418392726"/>
        </c:manualLayout>
      </c:layout>
      <c:barChart>
        <c:barDir val="col"/>
        <c:grouping val="clustered"/>
        <c:varyColors val="0"/>
        <c:ser>
          <c:idx val="1"/>
          <c:order val="0"/>
          <c:tx>
            <c:strRef>
              <c:f>'Figure A1and2'!$B$3</c:f>
              <c:strCache>
                <c:ptCount val="1"/>
                <c:pt idx="0">
                  <c:v>et</c:v>
                </c:pt>
              </c:strCache>
            </c:strRef>
          </c:tx>
          <c:spPr>
            <a:solidFill>
              <a:srgbClr val="9FD3DD"/>
            </a:solidFill>
            <a:ln w="9525">
              <a:solidFill>
                <a:schemeClr val="tx1"/>
              </a:solidFill>
            </a:ln>
          </c:spPr>
          <c:invertIfNegative val="0"/>
          <c:cat>
            <c:numRef>
              <c:f>'Figure A1and2'!$A$9:$A$32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A1and2'!$B$9:$B$32</c:f>
              <c:numCache>
                <c:formatCode>0.000</c:formatCode>
                <c:ptCount val="24"/>
                <c:pt idx="0">
                  <c:v>-4.9878132431570701E-2</c:v>
                </c:pt>
                <c:pt idx="1">
                  <c:v>-3.18559569266995E-2</c:v>
                </c:pt>
                <c:pt idx="2">
                  <c:v>8.3642871469181396E-2</c:v>
                </c:pt>
                <c:pt idx="3">
                  <c:v>-6.1743416429292299E-2</c:v>
                </c:pt>
                <c:pt idx="4">
                  <c:v>-0.10041697285687801</c:v>
                </c:pt>
                <c:pt idx="5">
                  <c:v>0.11410692058615</c:v>
                </c:pt>
                <c:pt idx="6">
                  <c:v>0.13531461032436601</c:v>
                </c:pt>
                <c:pt idx="7">
                  <c:v>-8.1935511091833099E-2</c:v>
                </c:pt>
                <c:pt idx="8">
                  <c:v>-4.8234824415890699E-2</c:v>
                </c:pt>
                <c:pt idx="9">
                  <c:v>-1.07022979565879E-2</c:v>
                </c:pt>
                <c:pt idx="10">
                  <c:v>-8.3747820231307904E-2</c:v>
                </c:pt>
                <c:pt idx="11">
                  <c:v>-0.14882123345481299</c:v>
                </c:pt>
                <c:pt idx="12">
                  <c:v>-4.4980896355155398E-2</c:v>
                </c:pt>
                <c:pt idx="13">
                  <c:v>3.4668122577457702E-2</c:v>
                </c:pt>
                <c:pt idx="14">
                  <c:v>-0.15013673899148</c:v>
                </c:pt>
                <c:pt idx="15">
                  <c:v>3.1564390231240497E-2</c:v>
                </c:pt>
                <c:pt idx="16">
                  <c:v>9.9158588281247906E-2</c:v>
                </c:pt>
                <c:pt idx="17">
                  <c:v>-8.1815953813773296E-2</c:v>
                </c:pt>
                <c:pt idx="18">
                  <c:v>-1.7979983833312899E-2</c:v>
                </c:pt>
                <c:pt idx="19">
                  <c:v>-9.5340881765921901E-3</c:v>
                </c:pt>
                <c:pt idx="20">
                  <c:v>9.2960084972739707E-2</c:v>
                </c:pt>
                <c:pt idx="21">
                  <c:v>-8.0760884357791007E-3</c:v>
                </c:pt>
                <c:pt idx="22">
                  <c:v>1.0966315209261999E-2</c:v>
                </c:pt>
                <c:pt idx="23">
                  <c:v>-0.107923079217125</c:v>
                </c:pt>
              </c:numCache>
            </c:numRef>
          </c:val>
          <c:extLst>
            <c:ext xmlns:c16="http://schemas.microsoft.com/office/drawing/2014/chart" uri="{C3380CC4-5D6E-409C-BE32-E72D297353CC}">
              <c16:uniqueId val="{00000000-6F7E-CB4D-98F8-827273A266CD}"/>
            </c:ext>
          </c:extLst>
        </c:ser>
        <c:dLbls>
          <c:showLegendKey val="0"/>
          <c:showVal val="0"/>
          <c:showCatName val="0"/>
          <c:showSerName val="0"/>
          <c:showPercent val="0"/>
          <c:showBubbleSize val="0"/>
        </c:dLbls>
        <c:gapWidth val="35"/>
        <c:axId val="1449410832"/>
        <c:axId val="1449411376"/>
      </c:barChart>
      <c:lineChart>
        <c:grouping val="standard"/>
        <c:varyColors val="0"/>
        <c:ser>
          <c:idx val="0"/>
          <c:order val="1"/>
          <c:tx>
            <c:strRef>
              <c:f>'Figure A1and2'!$G$8</c:f>
              <c:strCache>
                <c:ptCount val="1"/>
                <c:pt idx="0">
                  <c:v>- 2 x sd of rs</c:v>
                </c:pt>
              </c:strCache>
            </c:strRef>
          </c:tx>
          <c:spPr>
            <a:ln>
              <a:solidFill>
                <a:prstClr val="black"/>
              </a:solidFill>
              <a:prstDash val="sysDash"/>
            </a:ln>
          </c:spPr>
          <c:marker>
            <c:symbol val="none"/>
          </c:marker>
          <c:val>
            <c:numRef>
              <c:f>'Figure A1and2'!$G$9:$G$32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1-6F7E-CB4D-98F8-827273A266CD}"/>
            </c:ext>
          </c:extLst>
        </c:ser>
        <c:ser>
          <c:idx val="2"/>
          <c:order val="2"/>
          <c:tx>
            <c:strRef>
              <c:f>'Figure A1and2'!$H$8</c:f>
              <c:strCache>
                <c:ptCount val="1"/>
                <c:pt idx="0">
                  <c:v>+ 2 x sd of rs</c:v>
                </c:pt>
              </c:strCache>
            </c:strRef>
          </c:tx>
          <c:spPr>
            <a:ln>
              <a:solidFill>
                <a:schemeClr val="tx1"/>
              </a:solidFill>
              <a:prstDash val="sysDash"/>
            </a:ln>
          </c:spPr>
          <c:marker>
            <c:symbol val="none"/>
          </c:marker>
          <c:val>
            <c:numRef>
              <c:f>'Figure A1and2'!$H$9:$H$32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2-6F7E-CB4D-98F8-827273A266CD}"/>
            </c:ext>
          </c:extLst>
        </c:ser>
        <c:dLbls>
          <c:showLegendKey val="0"/>
          <c:showVal val="0"/>
          <c:showCatName val="0"/>
          <c:showSerName val="0"/>
          <c:showPercent val="0"/>
          <c:showBubbleSize val="0"/>
        </c:dLbls>
        <c:marker val="1"/>
        <c:smooth val="0"/>
        <c:axId val="1449410832"/>
        <c:axId val="1449411376"/>
      </c:lineChart>
      <c:catAx>
        <c:axId val="1449410832"/>
        <c:scaling>
          <c:orientation val="minMax"/>
        </c:scaling>
        <c:delete val="0"/>
        <c:axPos val="b"/>
        <c:numFmt formatCode="0" sourceLinked="1"/>
        <c:majorTickMark val="out"/>
        <c:minorTickMark val="none"/>
        <c:tickLblPos val="nextTo"/>
        <c:crossAx val="1449411376"/>
        <c:crosses val="autoZero"/>
        <c:auto val="1"/>
        <c:lblAlgn val="ctr"/>
        <c:lblOffset val="100"/>
        <c:noMultiLvlLbl val="0"/>
      </c:catAx>
      <c:valAx>
        <c:axId val="1449411376"/>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crossAx val="144941083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89479825960354"/>
        </c:manualLayout>
      </c:layout>
      <c:barChart>
        <c:barDir val="col"/>
        <c:grouping val="clustered"/>
        <c:varyColors val="0"/>
        <c:ser>
          <c:idx val="1"/>
          <c:order val="0"/>
          <c:tx>
            <c:strRef>
              <c:f>'Figure A3and4'!$B$3</c:f>
              <c:strCache>
                <c:ptCount val="1"/>
                <c:pt idx="0">
                  <c:v>et</c:v>
                </c:pt>
              </c:strCache>
            </c:strRef>
          </c:tx>
          <c:spPr>
            <a:solidFill>
              <a:srgbClr val="9FD3DD"/>
            </a:solidFill>
            <a:ln w="9525">
              <a:solidFill>
                <a:schemeClr val="tx1"/>
              </a:solidFill>
            </a:ln>
          </c:spPr>
          <c:invertIfNegative val="0"/>
          <c:cat>
            <c:numRef>
              <c:f>'Figure A3and4'!$A$9:$A$32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A3and4'!$B$9:$B$32</c:f>
              <c:numCache>
                <c:formatCode>0.000</c:formatCode>
                <c:ptCount val="24"/>
                <c:pt idx="0">
                  <c:v>-0.123</c:v>
                </c:pt>
                <c:pt idx="1">
                  <c:v>-0.18099999999999999</c:v>
                </c:pt>
                <c:pt idx="2">
                  <c:v>0.24399999999999999</c:v>
                </c:pt>
                <c:pt idx="3">
                  <c:v>-0.13200000000000001</c:v>
                </c:pt>
                <c:pt idx="4">
                  <c:v>8.5999999999999993E-2</c:v>
                </c:pt>
                <c:pt idx="5">
                  <c:v>7.9000000000000001E-2</c:v>
                </c:pt>
                <c:pt idx="6">
                  <c:v>-1.7999999999999999E-2</c:v>
                </c:pt>
                <c:pt idx="7">
                  <c:v>-3.5000000000000003E-2</c:v>
                </c:pt>
                <c:pt idx="8">
                  <c:v>0.122</c:v>
                </c:pt>
                <c:pt idx="9">
                  <c:v>-6.6000000000000003E-2</c:v>
                </c:pt>
                <c:pt idx="10">
                  <c:v>5.0999999999999997E-2</c:v>
                </c:pt>
                <c:pt idx="11">
                  <c:v>0.17100000000000001</c:v>
                </c:pt>
                <c:pt idx="12">
                  <c:v>-0.17499999999999999</c:v>
                </c:pt>
                <c:pt idx="13">
                  <c:v>2.8000000000000001E-2</c:v>
                </c:pt>
                <c:pt idx="14">
                  <c:v>0.11799999999999999</c:v>
                </c:pt>
                <c:pt idx="15">
                  <c:v>-6.3E-2</c:v>
                </c:pt>
                <c:pt idx="16">
                  <c:v>4.7E-2</c:v>
                </c:pt>
                <c:pt idx="17">
                  <c:v>-4.4999999999999998E-2</c:v>
                </c:pt>
                <c:pt idx="18">
                  <c:v>-0.13500000000000001</c:v>
                </c:pt>
                <c:pt idx="19">
                  <c:v>4.2999999999999997E-2</c:v>
                </c:pt>
                <c:pt idx="20">
                  <c:v>9.9000000000000005E-2</c:v>
                </c:pt>
                <c:pt idx="21">
                  <c:v>-3.7999999999999999E-2</c:v>
                </c:pt>
                <c:pt idx="22">
                  <c:v>0.05</c:v>
                </c:pt>
                <c:pt idx="23">
                  <c:v>0.10299999999999999</c:v>
                </c:pt>
              </c:numCache>
            </c:numRef>
          </c:val>
          <c:extLst>
            <c:ext xmlns:c16="http://schemas.microsoft.com/office/drawing/2014/chart" uri="{C3380CC4-5D6E-409C-BE32-E72D297353CC}">
              <c16:uniqueId val="{00000000-E245-CB42-AA1E-E61579EE7AB7}"/>
            </c:ext>
          </c:extLst>
        </c:ser>
        <c:dLbls>
          <c:showLegendKey val="0"/>
          <c:showVal val="0"/>
          <c:showCatName val="0"/>
          <c:showSerName val="0"/>
          <c:showPercent val="0"/>
          <c:showBubbleSize val="0"/>
        </c:dLbls>
        <c:gapWidth val="35"/>
        <c:axId val="1449416816"/>
        <c:axId val="1449420080"/>
      </c:barChart>
      <c:lineChart>
        <c:grouping val="standard"/>
        <c:varyColors val="0"/>
        <c:ser>
          <c:idx val="0"/>
          <c:order val="1"/>
          <c:tx>
            <c:strRef>
              <c:f>'Figure A3and4'!$G$8</c:f>
              <c:strCache>
                <c:ptCount val="1"/>
                <c:pt idx="0">
                  <c:v>- 2 x sd of rs</c:v>
                </c:pt>
              </c:strCache>
            </c:strRef>
          </c:tx>
          <c:spPr>
            <a:ln>
              <a:solidFill>
                <a:prstClr val="black"/>
              </a:solidFill>
              <a:prstDash val="sysDash"/>
            </a:ln>
          </c:spPr>
          <c:marker>
            <c:symbol val="none"/>
          </c:marker>
          <c:val>
            <c:numRef>
              <c:f>'Figure A3and4'!$G$9:$G$32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1-E245-CB42-AA1E-E61579EE7AB7}"/>
            </c:ext>
          </c:extLst>
        </c:ser>
        <c:ser>
          <c:idx val="2"/>
          <c:order val="2"/>
          <c:tx>
            <c:strRef>
              <c:f>'Figure A3and4'!$H$8</c:f>
              <c:strCache>
                <c:ptCount val="1"/>
                <c:pt idx="0">
                  <c:v>+ 2 x sd of rs</c:v>
                </c:pt>
              </c:strCache>
            </c:strRef>
          </c:tx>
          <c:spPr>
            <a:ln>
              <a:solidFill>
                <a:schemeClr val="tx1"/>
              </a:solidFill>
              <a:prstDash val="sysDash"/>
            </a:ln>
          </c:spPr>
          <c:marker>
            <c:symbol val="none"/>
          </c:marker>
          <c:val>
            <c:numRef>
              <c:f>'Figure A3and4'!$H$9:$H$32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2-E245-CB42-AA1E-E61579EE7AB7}"/>
            </c:ext>
          </c:extLst>
        </c:ser>
        <c:dLbls>
          <c:showLegendKey val="0"/>
          <c:showVal val="0"/>
          <c:showCatName val="0"/>
          <c:showSerName val="0"/>
          <c:showPercent val="0"/>
          <c:showBubbleSize val="0"/>
        </c:dLbls>
        <c:marker val="1"/>
        <c:smooth val="0"/>
        <c:axId val="1449416816"/>
        <c:axId val="1449420080"/>
      </c:lineChart>
      <c:catAx>
        <c:axId val="1449416816"/>
        <c:scaling>
          <c:orientation val="minMax"/>
        </c:scaling>
        <c:delete val="0"/>
        <c:axPos val="b"/>
        <c:numFmt formatCode="0" sourceLinked="1"/>
        <c:majorTickMark val="out"/>
        <c:minorTickMark val="none"/>
        <c:tickLblPos val="nextTo"/>
        <c:crossAx val="1449420080"/>
        <c:crosses val="autoZero"/>
        <c:auto val="1"/>
        <c:lblAlgn val="ctr"/>
        <c:lblOffset val="100"/>
        <c:noMultiLvlLbl val="0"/>
      </c:catAx>
      <c:valAx>
        <c:axId val="1449420080"/>
        <c:scaling>
          <c:orientation val="minMax"/>
          <c:max val="0.4"/>
          <c:min val="-0.4"/>
        </c:scaling>
        <c:delete val="0"/>
        <c:axPos val="l"/>
        <c:majorGridlines>
          <c:spPr>
            <a:ln>
              <a:prstDash val="dash"/>
            </a:ln>
          </c:spPr>
        </c:majorGridlines>
        <c:numFmt formatCode="0.0" sourceLinked="0"/>
        <c:majorTickMark val="out"/>
        <c:minorTickMark val="none"/>
        <c:tickLblPos val="nextTo"/>
        <c:crossAx val="1449416816"/>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5311672843999651"/>
        </c:manualLayout>
      </c:layout>
      <c:barChart>
        <c:barDir val="col"/>
        <c:grouping val="clustered"/>
        <c:varyColors val="0"/>
        <c:ser>
          <c:idx val="1"/>
          <c:order val="0"/>
          <c:tx>
            <c:strRef>
              <c:f>'Figure A5and6'!$B$3</c:f>
              <c:strCache>
                <c:ptCount val="1"/>
                <c:pt idx="0">
                  <c:v>et</c:v>
                </c:pt>
              </c:strCache>
            </c:strRef>
          </c:tx>
          <c:spPr>
            <a:solidFill>
              <a:srgbClr val="9FD3DD"/>
            </a:solidFill>
            <a:ln w="9525">
              <a:solidFill>
                <a:schemeClr val="tx1"/>
              </a:solidFill>
            </a:ln>
          </c:spPr>
          <c:invertIfNegative val="0"/>
          <c:cat>
            <c:numRef>
              <c:f>'Figure A5and6'!$A$9:$A$32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A5and6'!$B$9:$B$32</c:f>
              <c:numCache>
                <c:formatCode>0.000</c:formatCode>
                <c:ptCount val="24"/>
                <c:pt idx="0">
                  <c:v>-0.03</c:v>
                </c:pt>
                <c:pt idx="1">
                  <c:v>8.9999999999999993E-3</c:v>
                </c:pt>
                <c:pt idx="2">
                  <c:v>0.13800000000000001</c:v>
                </c:pt>
                <c:pt idx="3">
                  <c:v>-9.5000000000000001E-2</c:v>
                </c:pt>
                <c:pt idx="4">
                  <c:v>3.6999999999999998E-2</c:v>
                </c:pt>
                <c:pt idx="5">
                  <c:v>0.01</c:v>
                </c:pt>
                <c:pt idx="6">
                  <c:v>-8.3000000000000004E-2</c:v>
                </c:pt>
                <c:pt idx="7">
                  <c:v>-0.16</c:v>
                </c:pt>
                <c:pt idx="8">
                  <c:v>0.14599999999999999</c:v>
                </c:pt>
                <c:pt idx="9">
                  <c:v>-0.23100000000000001</c:v>
                </c:pt>
                <c:pt idx="10">
                  <c:v>0.13100000000000001</c:v>
                </c:pt>
                <c:pt idx="11">
                  <c:v>0.153</c:v>
                </c:pt>
                <c:pt idx="12">
                  <c:v>-0.12</c:v>
                </c:pt>
                <c:pt idx="13">
                  <c:v>-3.1E-2</c:v>
                </c:pt>
                <c:pt idx="14">
                  <c:v>8.6999999999999994E-2</c:v>
                </c:pt>
                <c:pt idx="15">
                  <c:v>-3.4000000000000002E-2</c:v>
                </c:pt>
                <c:pt idx="16">
                  <c:v>-0.23799999999999999</c:v>
                </c:pt>
                <c:pt idx="17">
                  <c:v>-2.5999999999999999E-2</c:v>
                </c:pt>
                <c:pt idx="18">
                  <c:v>-0.23</c:v>
                </c:pt>
                <c:pt idx="19">
                  <c:v>-5.1999999999999998E-2</c:v>
                </c:pt>
                <c:pt idx="20">
                  <c:v>5.3999999999999999E-2</c:v>
                </c:pt>
                <c:pt idx="21">
                  <c:v>-0.153</c:v>
                </c:pt>
                <c:pt idx="22">
                  <c:v>7.6999999999999999E-2</c:v>
                </c:pt>
                <c:pt idx="23">
                  <c:v>0.10100000000000001</c:v>
                </c:pt>
              </c:numCache>
            </c:numRef>
          </c:val>
          <c:extLst>
            <c:ext xmlns:c16="http://schemas.microsoft.com/office/drawing/2014/chart" uri="{C3380CC4-5D6E-409C-BE32-E72D297353CC}">
              <c16:uniqueId val="{00000000-ACF9-CB42-9A29-A4DC754E7A0C}"/>
            </c:ext>
          </c:extLst>
        </c:ser>
        <c:dLbls>
          <c:showLegendKey val="0"/>
          <c:showVal val="0"/>
          <c:showCatName val="0"/>
          <c:showSerName val="0"/>
          <c:showPercent val="0"/>
          <c:showBubbleSize val="0"/>
        </c:dLbls>
        <c:gapWidth val="35"/>
        <c:axId val="1449421712"/>
        <c:axId val="1449411920"/>
      </c:barChart>
      <c:lineChart>
        <c:grouping val="standard"/>
        <c:varyColors val="0"/>
        <c:ser>
          <c:idx val="0"/>
          <c:order val="1"/>
          <c:tx>
            <c:strRef>
              <c:f>'Figure A5and6'!$G$8</c:f>
              <c:strCache>
                <c:ptCount val="1"/>
                <c:pt idx="0">
                  <c:v>- 2 x sd of rs</c:v>
                </c:pt>
              </c:strCache>
            </c:strRef>
          </c:tx>
          <c:spPr>
            <a:ln>
              <a:solidFill>
                <a:prstClr val="black"/>
              </a:solidFill>
              <a:prstDash val="sysDash"/>
            </a:ln>
          </c:spPr>
          <c:marker>
            <c:symbol val="none"/>
          </c:marker>
          <c:val>
            <c:numRef>
              <c:f>'Figure A5and6'!$G$9:$G$32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1-ACF9-CB42-9A29-A4DC754E7A0C}"/>
            </c:ext>
          </c:extLst>
        </c:ser>
        <c:ser>
          <c:idx val="2"/>
          <c:order val="2"/>
          <c:tx>
            <c:strRef>
              <c:f>'Figure A5and6'!$H$8</c:f>
              <c:strCache>
                <c:ptCount val="1"/>
                <c:pt idx="0">
                  <c:v>+ 2 x sd of rs</c:v>
                </c:pt>
              </c:strCache>
            </c:strRef>
          </c:tx>
          <c:spPr>
            <a:ln>
              <a:solidFill>
                <a:schemeClr val="tx1"/>
              </a:solidFill>
              <a:prstDash val="sysDash"/>
            </a:ln>
          </c:spPr>
          <c:marker>
            <c:symbol val="none"/>
          </c:marker>
          <c:val>
            <c:numRef>
              <c:f>'Figure A5and6'!$H$9:$H$32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2-ACF9-CB42-9A29-A4DC754E7A0C}"/>
            </c:ext>
          </c:extLst>
        </c:ser>
        <c:dLbls>
          <c:showLegendKey val="0"/>
          <c:showVal val="0"/>
          <c:showCatName val="0"/>
          <c:showSerName val="0"/>
          <c:showPercent val="0"/>
          <c:showBubbleSize val="0"/>
        </c:dLbls>
        <c:marker val="1"/>
        <c:smooth val="0"/>
        <c:axId val="1449421712"/>
        <c:axId val="1449411920"/>
      </c:lineChart>
      <c:catAx>
        <c:axId val="1449421712"/>
        <c:scaling>
          <c:orientation val="minMax"/>
        </c:scaling>
        <c:delete val="0"/>
        <c:axPos val="b"/>
        <c:numFmt formatCode="0" sourceLinked="1"/>
        <c:majorTickMark val="out"/>
        <c:minorTickMark val="none"/>
        <c:tickLblPos val="nextTo"/>
        <c:crossAx val="1449411920"/>
        <c:crosses val="autoZero"/>
        <c:auto val="1"/>
        <c:lblAlgn val="ctr"/>
        <c:lblOffset val="100"/>
        <c:noMultiLvlLbl val="0"/>
      </c:catAx>
      <c:valAx>
        <c:axId val="1449411920"/>
        <c:scaling>
          <c:orientation val="minMax"/>
          <c:max val="0.4"/>
          <c:min val="-0.4"/>
        </c:scaling>
        <c:delete val="0"/>
        <c:axPos val="l"/>
        <c:majorGridlines>
          <c:spPr>
            <a:ln>
              <a:prstDash val="dash"/>
            </a:ln>
          </c:spPr>
        </c:majorGridlines>
        <c:numFmt formatCode="0.0" sourceLinked="0"/>
        <c:majorTickMark val="out"/>
        <c:minorTickMark val="none"/>
        <c:tickLblPos val="nextTo"/>
        <c:crossAx val="144942171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A7and8'!$B$3</c:f>
              <c:strCache>
                <c:ptCount val="1"/>
                <c:pt idx="0">
                  <c:v>et</c:v>
                </c:pt>
              </c:strCache>
            </c:strRef>
          </c:tx>
          <c:spPr>
            <a:solidFill>
              <a:srgbClr val="9FD3DD"/>
            </a:solidFill>
            <a:ln w="9525">
              <a:solidFill>
                <a:schemeClr val="tx1"/>
              </a:solidFill>
            </a:ln>
          </c:spPr>
          <c:invertIfNegative val="0"/>
          <c:cat>
            <c:numRef>
              <c:f>'Figure A7and8'!$A$9:$A$32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A7and8'!$B$9:$B$32</c:f>
              <c:numCache>
                <c:formatCode>0.000</c:formatCode>
                <c:ptCount val="24"/>
                <c:pt idx="0">
                  <c:v>-6.0000000000000001E-3</c:v>
                </c:pt>
                <c:pt idx="1">
                  <c:v>2.5000000000000001E-2</c:v>
                </c:pt>
                <c:pt idx="2">
                  <c:v>0.01</c:v>
                </c:pt>
                <c:pt idx="3">
                  <c:v>-3.5000000000000003E-2</c:v>
                </c:pt>
                <c:pt idx="4">
                  <c:v>0.192</c:v>
                </c:pt>
                <c:pt idx="5">
                  <c:v>7.0999999999999994E-2</c:v>
                </c:pt>
                <c:pt idx="6">
                  <c:v>7.2999999999999995E-2</c:v>
                </c:pt>
                <c:pt idx="7">
                  <c:v>-0.20300000000000001</c:v>
                </c:pt>
                <c:pt idx="8">
                  <c:v>0.10199999999999999</c:v>
                </c:pt>
                <c:pt idx="9">
                  <c:v>8.5999999999999993E-2</c:v>
                </c:pt>
                <c:pt idx="10">
                  <c:v>1.6E-2</c:v>
                </c:pt>
                <c:pt idx="11">
                  <c:v>6.0999999999999999E-2</c:v>
                </c:pt>
                <c:pt idx="12">
                  <c:v>-8.5000000000000006E-2</c:v>
                </c:pt>
                <c:pt idx="13">
                  <c:v>3.6999999999999998E-2</c:v>
                </c:pt>
                <c:pt idx="14">
                  <c:v>-0.11600000000000001</c:v>
                </c:pt>
                <c:pt idx="15">
                  <c:v>0.01</c:v>
                </c:pt>
                <c:pt idx="16">
                  <c:v>-0.14399999999999999</c:v>
                </c:pt>
                <c:pt idx="17">
                  <c:v>-0.187</c:v>
                </c:pt>
                <c:pt idx="18">
                  <c:v>5.3999999999999999E-2</c:v>
                </c:pt>
                <c:pt idx="19">
                  <c:v>-0.15</c:v>
                </c:pt>
                <c:pt idx="20">
                  <c:v>-2.8000000000000001E-2</c:v>
                </c:pt>
                <c:pt idx="21">
                  <c:v>-0.13200000000000001</c:v>
                </c:pt>
                <c:pt idx="22">
                  <c:v>-2.9000000000000001E-2</c:v>
                </c:pt>
                <c:pt idx="23">
                  <c:v>-4.5999999999999999E-2</c:v>
                </c:pt>
              </c:numCache>
            </c:numRef>
          </c:val>
          <c:extLst>
            <c:ext xmlns:c16="http://schemas.microsoft.com/office/drawing/2014/chart" uri="{C3380CC4-5D6E-409C-BE32-E72D297353CC}">
              <c16:uniqueId val="{00000000-BCFB-1F44-B6BE-A222BB2F0554}"/>
            </c:ext>
          </c:extLst>
        </c:ser>
        <c:dLbls>
          <c:showLegendKey val="0"/>
          <c:showVal val="0"/>
          <c:showCatName val="0"/>
          <c:showSerName val="0"/>
          <c:showPercent val="0"/>
          <c:showBubbleSize val="0"/>
        </c:dLbls>
        <c:gapWidth val="35"/>
        <c:axId val="1449412464"/>
        <c:axId val="1449414640"/>
      </c:barChart>
      <c:lineChart>
        <c:grouping val="standard"/>
        <c:varyColors val="0"/>
        <c:ser>
          <c:idx val="0"/>
          <c:order val="1"/>
          <c:tx>
            <c:strRef>
              <c:f>'Figure A7and8'!$G$8</c:f>
              <c:strCache>
                <c:ptCount val="1"/>
                <c:pt idx="0">
                  <c:v>- 2 x sd of rs</c:v>
                </c:pt>
              </c:strCache>
            </c:strRef>
          </c:tx>
          <c:spPr>
            <a:ln>
              <a:solidFill>
                <a:prstClr val="black"/>
              </a:solidFill>
              <a:prstDash val="sysDash"/>
            </a:ln>
          </c:spPr>
          <c:marker>
            <c:symbol val="none"/>
          </c:marker>
          <c:val>
            <c:numRef>
              <c:f>'Figure A7and8'!$G$9:$G$32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1-BCFB-1F44-B6BE-A222BB2F0554}"/>
            </c:ext>
          </c:extLst>
        </c:ser>
        <c:ser>
          <c:idx val="2"/>
          <c:order val="2"/>
          <c:tx>
            <c:strRef>
              <c:f>'Figure A7and8'!$H$8</c:f>
              <c:strCache>
                <c:ptCount val="1"/>
                <c:pt idx="0">
                  <c:v>+ 2 x sd of rs</c:v>
                </c:pt>
              </c:strCache>
            </c:strRef>
          </c:tx>
          <c:spPr>
            <a:ln>
              <a:solidFill>
                <a:schemeClr val="tx1"/>
              </a:solidFill>
              <a:prstDash val="sysDash"/>
            </a:ln>
          </c:spPr>
          <c:marker>
            <c:symbol val="none"/>
          </c:marker>
          <c:val>
            <c:numRef>
              <c:f>'Figure A7and8'!$H$9:$H$32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2-BCFB-1F44-B6BE-A222BB2F0554}"/>
            </c:ext>
          </c:extLst>
        </c:ser>
        <c:dLbls>
          <c:showLegendKey val="0"/>
          <c:showVal val="0"/>
          <c:showCatName val="0"/>
          <c:showSerName val="0"/>
          <c:showPercent val="0"/>
          <c:showBubbleSize val="0"/>
        </c:dLbls>
        <c:marker val="1"/>
        <c:smooth val="0"/>
        <c:axId val="1449412464"/>
        <c:axId val="1449414640"/>
      </c:lineChart>
      <c:catAx>
        <c:axId val="1449412464"/>
        <c:scaling>
          <c:orientation val="minMax"/>
        </c:scaling>
        <c:delete val="0"/>
        <c:axPos val="b"/>
        <c:numFmt formatCode="0" sourceLinked="1"/>
        <c:majorTickMark val="out"/>
        <c:minorTickMark val="none"/>
        <c:tickLblPos val="nextTo"/>
        <c:crossAx val="1449414640"/>
        <c:crosses val="autoZero"/>
        <c:auto val="1"/>
        <c:lblAlgn val="ctr"/>
        <c:lblOffset val="100"/>
        <c:noMultiLvlLbl val="0"/>
      </c:catAx>
      <c:valAx>
        <c:axId val="1449414640"/>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crossAx val="1449412464"/>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A9and10'!$B$3</c:f>
              <c:strCache>
                <c:ptCount val="1"/>
                <c:pt idx="0">
                  <c:v>et</c:v>
                </c:pt>
              </c:strCache>
            </c:strRef>
          </c:tx>
          <c:spPr>
            <a:solidFill>
              <a:srgbClr val="9FD3DD"/>
            </a:solidFill>
            <a:ln w="9525">
              <a:solidFill>
                <a:schemeClr val="tx1"/>
              </a:solidFill>
            </a:ln>
          </c:spPr>
          <c:invertIfNegative val="0"/>
          <c:cat>
            <c:numRef>
              <c:f>'Figure A9and10'!$A$9:$A$32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A9and10'!$B$9:$B$32</c:f>
              <c:numCache>
                <c:formatCode>0.000</c:formatCode>
                <c:ptCount val="24"/>
                <c:pt idx="0">
                  <c:v>-0.11600000000000001</c:v>
                </c:pt>
                <c:pt idx="1">
                  <c:v>-0.111</c:v>
                </c:pt>
                <c:pt idx="2">
                  <c:v>6.0000000000000001E-3</c:v>
                </c:pt>
                <c:pt idx="3">
                  <c:v>-0.109</c:v>
                </c:pt>
                <c:pt idx="4">
                  <c:v>0.21299999999999999</c:v>
                </c:pt>
                <c:pt idx="5">
                  <c:v>0.16700000000000001</c:v>
                </c:pt>
                <c:pt idx="6">
                  <c:v>-0.14699999999999999</c:v>
                </c:pt>
                <c:pt idx="7">
                  <c:v>-7.5999999999999998E-2</c:v>
                </c:pt>
                <c:pt idx="8">
                  <c:v>8.4000000000000005E-2</c:v>
                </c:pt>
                <c:pt idx="9">
                  <c:v>-3.0000000000000001E-3</c:v>
                </c:pt>
                <c:pt idx="10">
                  <c:v>-9.9000000000000005E-2</c:v>
                </c:pt>
                <c:pt idx="11">
                  <c:v>0.13300000000000001</c:v>
                </c:pt>
                <c:pt idx="12">
                  <c:v>-0.10199999999999999</c:v>
                </c:pt>
                <c:pt idx="13">
                  <c:v>-7.6999999999999999E-2</c:v>
                </c:pt>
                <c:pt idx="14">
                  <c:v>-7.0999999999999994E-2</c:v>
                </c:pt>
                <c:pt idx="15">
                  <c:v>-0.14299999999999999</c:v>
                </c:pt>
                <c:pt idx="16">
                  <c:v>0.13800000000000001</c:v>
                </c:pt>
                <c:pt idx="17">
                  <c:v>0.20399999999999999</c:v>
                </c:pt>
                <c:pt idx="18">
                  <c:v>-0.16600000000000001</c:v>
                </c:pt>
                <c:pt idx="19">
                  <c:v>-7.0999999999999994E-2</c:v>
                </c:pt>
                <c:pt idx="20">
                  <c:v>-8.8999999999999996E-2</c:v>
                </c:pt>
                <c:pt idx="21">
                  <c:v>4.3999999999999997E-2</c:v>
                </c:pt>
                <c:pt idx="22">
                  <c:v>0.185</c:v>
                </c:pt>
                <c:pt idx="23">
                  <c:v>-5.3999999999999999E-2</c:v>
                </c:pt>
              </c:numCache>
            </c:numRef>
          </c:val>
          <c:extLst>
            <c:ext xmlns:c16="http://schemas.microsoft.com/office/drawing/2014/chart" uri="{C3380CC4-5D6E-409C-BE32-E72D297353CC}">
              <c16:uniqueId val="{00000000-6525-DE45-83F5-C09DECB56F62}"/>
            </c:ext>
          </c:extLst>
        </c:ser>
        <c:dLbls>
          <c:showLegendKey val="0"/>
          <c:showVal val="0"/>
          <c:showCatName val="0"/>
          <c:showSerName val="0"/>
          <c:showPercent val="0"/>
          <c:showBubbleSize val="0"/>
        </c:dLbls>
        <c:gapWidth val="35"/>
        <c:axId val="1449417360"/>
        <c:axId val="1449414096"/>
      </c:barChart>
      <c:lineChart>
        <c:grouping val="standard"/>
        <c:varyColors val="0"/>
        <c:ser>
          <c:idx val="0"/>
          <c:order val="1"/>
          <c:tx>
            <c:strRef>
              <c:f>'Figure A9and10'!$G$8</c:f>
              <c:strCache>
                <c:ptCount val="1"/>
                <c:pt idx="0">
                  <c:v>- 2 x sd of rs</c:v>
                </c:pt>
              </c:strCache>
            </c:strRef>
          </c:tx>
          <c:spPr>
            <a:ln>
              <a:solidFill>
                <a:prstClr val="black"/>
              </a:solidFill>
              <a:prstDash val="sysDash"/>
            </a:ln>
          </c:spPr>
          <c:marker>
            <c:symbol val="none"/>
          </c:marker>
          <c:val>
            <c:numRef>
              <c:f>'Figure A9and10'!$G$9:$G$32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1-6525-DE45-83F5-C09DECB56F62}"/>
            </c:ext>
          </c:extLst>
        </c:ser>
        <c:ser>
          <c:idx val="2"/>
          <c:order val="2"/>
          <c:tx>
            <c:strRef>
              <c:f>'Figure A9and10'!$H$8</c:f>
              <c:strCache>
                <c:ptCount val="1"/>
                <c:pt idx="0">
                  <c:v>+ 2 x sd of rs</c:v>
                </c:pt>
              </c:strCache>
            </c:strRef>
          </c:tx>
          <c:spPr>
            <a:ln>
              <a:solidFill>
                <a:schemeClr val="tx1"/>
              </a:solidFill>
              <a:prstDash val="sysDash"/>
            </a:ln>
          </c:spPr>
          <c:marker>
            <c:symbol val="none"/>
          </c:marker>
          <c:val>
            <c:numRef>
              <c:f>'Figure A9and10'!$H$9:$H$32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2-6525-DE45-83F5-C09DECB56F62}"/>
            </c:ext>
          </c:extLst>
        </c:ser>
        <c:dLbls>
          <c:showLegendKey val="0"/>
          <c:showVal val="0"/>
          <c:showCatName val="0"/>
          <c:showSerName val="0"/>
          <c:showPercent val="0"/>
          <c:showBubbleSize val="0"/>
        </c:dLbls>
        <c:marker val="1"/>
        <c:smooth val="0"/>
        <c:axId val="1449417360"/>
        <c:axId val="1449414096"/>
      </c:lineChart>
      <c:catAx>
        <c:axId val="1449417360"/>
        <c:scaling>
          <c:orientation val="minMax"/>
        </c:scaling>
        <c:delete val="0"/>
        <c:axPos val="b"/>
        <c:numFmt formatCode="0" sourceLinked="1"/>
        <c:majorTickMark val="out"/>
        <c:minorTickMark val="none"/>
        <c:tickLblPos val="nextTo"/>
        <c:crossAx val="1449414096"/>
        <c:crosses val="autoZero"/>
        <c:auto val="1"/>
        <c:lblAlgn val="ctr"/>
        <c:lblOffset val="100"/>
        <c:noMultiLvlLbl val="0"/>
      </c:catAx>
      <c:valAx>
        <c:axId val="1449414096"/>
        <c:scaling>
          <c:orientation val="minMax"/>
          <c:max val="0.4"/>
          <c:min val="-0.4"/>
        </c:scaling>
        <c:delete val="0"/>
        <c:axPos val="l"/>
        <c:majorGridlines>
          <c:spPr>
            <a:ln>
              <a:prstDash val="dash"/>
            </a:ln>
          </c:spPr>
        </c:majorGridlines>
        <c:numFmt formatCode="0.0" sourceLinked="0"/>
        <c:majorTickMark val="out"/>
        <c:minorTickMark val="none"/>
        <c:tickLblPos val="nextTo"/>
        <c:crossAx val="1449417360"/>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FA379-1CAB-BA4A-A72B-9171A335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46</Pages>
  <Words>12247</Words>
  <Characters>69812</Characters>
  <Application>Microsoft Office Word</Application>
  <DocSecurity>0</DocSecurity>
  <Lines>581</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de México</Company>
  <LinksUpToDate>false</LinksUpToDate>
  <CharactersWithSpaces>81896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Gálvez Soriano Oscar de Jesús</dc:creator>
  <cp:keywords/>
  <dc:description/>
  <cp:lastModifiedBy>Johanna Koolemans Beynen</cp:lastModifiedBy>
  <cp:revision>36</cp:revision>
  <cp:lastPrinted>2019-07-14T20:19:00Z</cp:lastPrinted>
  <dcterms:created xsi:type="dcterms:W3CDTF">2020-01-13T04:29:00Z</dcterms:created>
  <dcterms:modified xsi:type="dcterms:W3CDTF">2020-02-21T21:03:00Z</dcterms:modified>
</cp:coreProperties>
</file>